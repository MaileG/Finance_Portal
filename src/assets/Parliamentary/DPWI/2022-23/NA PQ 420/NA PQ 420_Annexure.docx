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822" w:rsidRPr="009A72EB" w:rsidRDefault="00207F57" w:rsidP="005D2822">
      <w:pPr>
        <w:tabs>
          <w:tab w:val="left" w:pos="1750"/>
        </w:tabs>
        <w:jc w:val="left"/>
        <w:rPr>
          <w:rFonts w:cs="Arial"/>
          <w:szCs w:val="22"/>
          <w:lang w:val="en-GB"/>
        </w:rPr>
      </w:pPr>
      <w:bookmarkStart w:id="0" w:name="_GoBack"/>
      <w:bookmarkEnd w:id="0"/>
      <w:r w:rsidRPr="009A72EB">
        <w:rPr>
          <w:rFonts w:cs="Arial"/>
          <w:noProof/>
          <w:szCs w:val="22"/>
          <w:lang w:val="en-US" w:eastAsia="en-US"/>
        </w:rPr>
        <w:drawing>
          <wp:anchor distT="0" distB="0" distL="114300" distR="114300" simplePos="0" relativeHeight="251663360" behindDoc="0" locked="0" layoutInCell="1" allowOverlap="1" wp14:anchorId="01E91B14" wp14:editId="66C08689">
            <wp:simplePos x="0" y="0"/>
            <wp:positionH relativeFrom="margin">
              <wp:posOffset>2826385</wp:posOffset>
            </wp:positionH>
            <wp:positionV relativeFrom="paragraph">
              <wp:posOffset>90805</wp:posOffset>
            </wp:positionV>
            <wp:extent cx="683260" cy="942340"/>
            <wp:effectExtent l="0" t="0" r="2540" b="0"/>
            <wp:wrapSquare wrapText="bothSides"/>
            <wp:docPr id="2" name="Picture 2" descr="Pub works-4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ub works-4 cop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9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" cy="94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2822" w:rsidRPr="009A72EB" w:rsidRDefault="005D2822" w:rsidP="005D2822">
      <w:pPr>
        <w:tabs>
          <w:tab w:val="left" w:pos="1750"/>
        </w:tabs>
        <w:jc w:val="left"/>
        <w:rPr>
          <w:rFonts w:cs="Arial"/>
          <w:szCs w:val="22"/>
          <w:lang w:val="en-GB"/>
        </w:rPr>
      </w:pPr>
    </w:p>
    <w:p w:rsidR="00207F57" w:rsidRPr="009A72EB" w:rsidRDefault="00207F57" w:rsidP="00207F57">
      <w:pPr>
        <w:rPr>
          <w:rFonts w:cs="Arial"/>
          <w:szCs w:val="22"/>
          <w:lang w:val="en-GB"/>
        </w:rPr>
      </w:pPr>
    </w:p>
    <w:p w:rsidR="00207F57" w:rsidRPr="009A72EB" w:rsidRDefault="00207F57" w:rsidP="00207F57">
      <w:pPr>
        <w:rPr>
          <w:rFonts w:cs="Arial"/>
          <w:szCs w:val="22"/>
          <w:lang w:val="en-GB"/>
        </w:rPr>
      </w:pPr>
    </w:p>
    <w:p w:rsidR="00207F57" w:rsidRPr="009A72EB" w:rsidRDefault="00207F57" w:rsidP="00207F57">
      <w:pPr>
        <w:rPr>
          <w:rFonts w:cs="Arial"/>
          <w:szCs w:val="22"/>
          <w:lang w:val="en-GB"/>
        </w:rPr>
      </w:pPr>
    </w:p>
    <w:p w:rsidR="00207F57" w:rsidRPr="009A72EB" w:rsidRDefault="00207F57" w:rsidP="00207F57">
      <w:pPr>
        <w:jc w:val="center"/>
        <w:rPr>
          <w:rFonts w:cs="Arial"/>
          <w:szCs w:val="22"/>
          <w:lang w:val="en-GB"/>
        </w:rPr>
      </w:pPr>
    </w:p>
    <w:p w:rsidR="00207F57" w:rsidRPr="009A72EB" w:rsidRDefault="00207F57" w:rsidP="00207F57">
      <w:pPr>
        <w:rPr>
          <w:rFonts w:cs="Arial"/>
          <w:b/>
          <w:color w:val="005C2A"/>
          <w:szCs w:val="22"/>
          <w:lang w:val="en-GB"/>
        </w:rPr>
      </w:pPr>
    </w:p>
    <w:p w:rsidR="00207F57" w:rsidRPr="009A72EB" w:rsidRDefault="00207F57" w:rsidP="00207F57">
      <w:pPr>
        <w:jc w:val="center"/>
        <w:rPr>
          <w:rFonts w:cs="Arial"/>
          <w:b/>
          <w:color w:val="005C2A"/>
          <w:szCs w:val="22"/>
          <w:lang w:val="en-GB"/>
        </w:rPr>
      </w:pPr>
      <w:r w:rsidRPr="009A72EB">
        <w:rPr>
          <w:rFonts w:cs="Arial"/>
          <w:b/>
          <w:color w:val="005C2A"/>
          <w:szCs w:val="22"/>
          <w:lang w:val="en-GB"/>
        </w:rPr>
        <w:t>MINISTRY</w:t>
      </w:r>
    </w:p>
    <w:p w:rsidR="00207F57" w:rsidRPr="009A72EB" w:rsidRDefault="00207F57" w:rsidP="00207F57">
      <w:pPr>
        <w:jc w:val="center"/>
        <w:rPr>
          <w:rFonts w:cs="Arial"/>
          <w:b/>
          <w:color w:val="005C2A"/>
          <w:szCs w:val="22"/>
          <w:lang w:val="en-GB"/>
        </w:rPr>
      </w:pPr>
      <w:r w:rsidRPr="009A72EB">
        <w:rPr>
          <w:rFonts w:cs="Arial"/>
          <w:b/>
          <w:color w:val="005C2A"/>
          <w:szCs w:val="22"/>
          <w:lang w:val="en-GB"/>
        </w:rPr>
        <w:t>PUBLIC WORKS AND INFRASTRUCTURE</w:t>
      </w:r>
    </w:p>
    <w:p w:rsidR="00207F57" w:rsidRPr="009A72EB" w:rsidRDefault="00207F57" w:rsidP="00207F57">
      <w:pPr>
        <w:jc w:val="center"/>
        <w:rPr>
          <w:rFonts w:cs="Arial"/>
          <w:b/>
          <w:color w:val="005C2A"/>
          <w:szCs w:val="22"/>
          <w:lang w:val="en-GB"/>
        </w:rPr>
      </w:pPr>
      <w:r w:rsidRPr="009A72EB">
        <w:rPr>
          <w:rFonts w:cs="Arial"/>
          <w:b/>
          <w:color w:val="005C2A"/>
          <w:szCs w:val="22"/>
          <w:lang w:val="en-GB"/>
        </w:rPr>
        <w:t xml:space="preserve">REPUBLIC OF SOUTH AFRICA </w:t>
      </w:r>
    </w:p>
    <w:p w:rsidR="00207F57" w:rsidRPr="009A72EB" w:rsidRDefault="00207F57" w:rsidP="00207F57">
      <w:pPr>
        <w:jc w:val="center"/>
        <w:rPr>
          <w:rFonts w:cs="Arial"/>
          <w:szCs w:val="22"/>
          <w:lang w:val="en-GB"/>
        </w:rPr>
      </w:pPr>
    </w:p>
    <w:p w:rsidR="00207F57" w:rsidRPr="009A72EB" w:rsidRDefault="00207F57" w:rsidP="00207F57">
      <w:pPr>
        <w:jc w:val="center"/>
        <w:rPr>
          <w:rFonts w:cs="Arial"/>
          <w:szCs w:val="22"/>
          <w:lang w:val="en-GB"/>
        </w:rPr>
      </w:pPr>
      <w:r w:rsidRPr="009A72EB">
        <w:rPr>
          <w:rFonts w:cs="Arial"/>
          <w:szCs w:val="22"/>
          <w:lang w:val="en-GB"/>
        </w:rPr>
        <w:t>Department of Public Works l Central Government Offices l 256 Madiba Street l Pretoria l Contact: +27 (0)12 406 1627 l Fax: +27 (0)12 323 7573</w:t>
      </w:r>
    </w:p>
    <w:p w:rsidR="00207F57" w:rsidRPr="009A72EB" w:rsidRDefault="00207F57" w:rsidP="00207F57">
      <w:pPr>
        <w:rPr>
          <w:rFonts w:cs="Arial"/>
          <w:szCs w:val="22"/>
          <w:lang w:val="en-GB"/>
        </w:rPr>
      </w:pPr>
      <w:r w:rsidRPr="009A72EB">
        <w:rPr>
          <w:rFonts w:cs="Arial"/>
          <w:szCs w:val="22"/>
          <w:lang w:val="en-GB"/>
        </w:rPr>
        <w:t>Private Bag X9155 l CAPE TOWN, 8001 l RSA 4th Floor Parliament Building l 120 Plain Street l CAPE TOWN l Tel: +27 21 402 2219 Fax: +27 21 462 4592</w:t>
      </w:r>
    </w:p>
    <w:p w:rsidR="00207F57" w:rsidRPr="009A72EB" w:rsidRDefault="00207F57" w:rsidP="00207F57">
      <w:pPr>
        <w:pBdr>
          <w:bottom w:val="double" w:sz="6" w:space="1" w:color="auto"/>
        </w:pBdr>
        <w:jc w:val="center"/>
        <w:rPr>
          <w:rFonts w:cs="Arial"/>
          <w:szCs w:val="22"/>
          <w:lang w:val="en-GB"/>
        </w:rPr>
      </w:pPr>
      <w:r w:rsidRPr="009A72EB">
        <w:rPr>
          <w:rFonts w:cs="Arial"/>
          <w:szCs w:val="22"/>
          <w:lang w:val="en-GB"/>
        </w:rPr>
        <w:t xml:space="preserve"> </w:t>
      </w:r>
      <w:hyperlink r:id="rId10" w:history="1">
        <w:r w:rsidRPr="009A72EB">
          <w:rPr>
            <w:rFonts w:cs="Arial"/>
            <w:szCs w:val="22"/>
            <w:lang w:val="en-GB"/>
          </w:rPr>
          <w:t>www.publicworks.gov.za</w:t>
        </w:r>
      </w:hyperlink>
      <w:r w:rsidRPr="009A72EB">
        <w:rPr>
          <w:rFonts w:cs="Arial"/>
          <w:szCs w:val="22"/>
          <w:lang w:val="en-GB"/>
        </w:rPr>
        <w:t xml:space="preserve"> </w:t>
      </w:r>
    </w:p>
    <w:p w:rsidR="005D0603" w:rsidRPr="009A72EB" w:rsidRDefault="005D0603" w:rsidP="00207F57">
      <w:pPr>
        <w:pBdr>
          <w:bottom w:val="double" w:sz="6" w:space="1" w:color="auto"/>
        </w:pBdr>
        <w:jc w:val="center"/>
        <w:rPr>
          <w:rFonts w:cs="Arial"/>
          <w:szCs w:val="22"/>
          <w:lang w:val="en-GB"/>
        </w:rPr>
      </w:pPr>
    </w:p>
    <w:p w:rsidR="00DF0440" w:rsidRPr="009A72EB" w:rsidRDefault="00DF0440" w:rsidP="004D2F24">
      <w:pPr>
        <w:jc w:val="left"/>
        <w:rPr>
          <w:rFonts w:cs="Arial"/>
          <w:b/>
          <w:szCs w:val="22"/>
          <w:lang w:val="en-US" w:eastAsia="en-US"/>
        </w:rPr>
      </w:pPr>
    </w:p>
    <w:p w:rsidR="004D2F24" w:rsidRPr="009A72EB" w:rsidRDefault="004D2F24" w:rsidP="004D2F24">
      <w:pPr>
        <w:jc w:val="center"/>
        <w:rPr>
          <w:rFonts w:cs="Arial"/>
          <w:b/>
          <w:szCs w:val="22"/>
          <w:lang w:val="en-US" w:eastAsia="en-US"/>
        </w:rPr>
      </w:pPr>
      <w:r w:rsidRPr="009A72EB">
        <w:rPr>
          <w:rFonts w:cs="Arial"/>
          <w:b/>
          <w:szCs w:val="22"/>
          <w:lang w:val="en-US" w:eastAsia="en-US"/>
        </w:rPr>
        <w:t xml:space="preserve">NATIONAL </w:t>
      </w:r>
      <w:r w:rsidR="00EA432C" w:rsidRPr="009A72EB">
        <w:rPr>
          <w:rFonts w:cs="Arial"/>
          <w:b/>
          <w:szCs w:val="22"/>
          <w:lang w:val="en-US" w:eastAsia="en-US"/>
        </w:rPr>
        <w:t>ASSEMBLY</w:t>
      </w:r>
    </w:p>
    <w:p w:rsidR="00672AE1" w:rsidRDefault="00672AE1" w:rsidP="004D2F24">
      <w:pPr>
        <w:jc w:val="center"/>
        <w:rPr>
          <w:rFonts w:cs="Arial"/>
          <w:b/>
          <w:szCs w:val="22"/>
          <w:lang w:val="en-US" w:eastAsia="en-US"/>
        </w:rPr>
      </w:pPr>
    </w:p>
    <w:p w:rsidR="009A72EB" w:rsidRPr="009A72EB" w:rsidRDefault="009A72EB" w:rsidP="004D2F24">
      <w:pPr>
        <w:jc w:val="center"/>
        <w:rPr>
          <w:rFonts w:cs="Arial"/>
          <w:b/>
          <w:szCs w:val="22"/>
          <w:lang w:val="en-US" w:eastAsia="en-US"/>
        </w:rPr>
      </w:pPr>
    </w:p>
    <w:p w:rsidR="00672AE1" w:rsidRPr="009A72EB" w:rsidRDefault="00672AE1" w:rsidP="004D2F24">
      <w:pPr>
        <w:jc w:val="center"/>
        <w:rPr>
          <w:rFonts w:cs="Arial"/>
          <w:b/>
          <w:szCs w:val="22"/>
          <w:lang w:val="en-US" w:eastAsia="en-US"/>
        </w:rPr>
      </w:pPr>
      <w:r w:rsidRPr="009A72EB">
        <w:rPr>
          <w:rFonts w:cs="Arial"/>
          <w:b/>
          <w:szCs w:val="22"/>
          <w:lang w:val="en-US" w:eastAsia="en-US"/>
        </w:rPr>
        <w:t>WRITTEN REPLY</w:t>
      </w:r>
    </w:p>
    <w:p w:rsidR="00745B02" w:rsidRPr="009A72EB" w:rsidRDefault="00745B02" w:rsidP="00672AE1">
      <w:pPr>
        <w:rPr>
          <w:rFonts w:cs="Arial"/>
          <w:b/>
          <w:szCs w:val="22"/>
          <w:lang w:val="en-US" w:eastAsia="en-US"/>
        </w:rPr>
      </w:pPr>
    </w:p>
    <w:p w:rsidR="00745B02" w:rsidRPr="009A72EB" w:rsidRDefault="00745B02" w:rsidP="00745B02">
      <w:pPr>
        <w:rPr>
          <w:rFonts w:cs="Arial"/>
          <w:szCs w:val="22"/>
        </w:rPr>
      </w:pPr>
      <w:r w:rsidRPr="009A72EB">
        <w:rPr>
          <w:rFonts w:cs="Arial"/>
          <w:b/>
          <w:bCs/>
          <w:szCs w:val="22"/>
        </w:rPr>
        <w:t>Q</w:t>
      </w:r>
      <w:r w:rsidR="00316968" w:rsidRPr="009A72EB">
        <w:rPr>
          <w:rFonts w:cs="Arial"/>
          <w:b/>
          <w:bCs/>
          <w:szCs w:val="22"/>
        </w:rPr>
        <w:t>UESTION NUMBER:</w:t>
      </w:r>
      <w:r w:rsidR="00316968" w:rsidRPr="009A72EB">
        <w:rPr>
          <w:rFonts w:cs="Arial"/>
          <w:b/>
          <w:bCs/>
          <w:szCs w:val="22"/>
        </w:rPr>
        <w:tab/>
      </w:r>
      <w:r w:rsidR="00316968" w:rsidRPr="009A72EB">
        <w:rPr>
          <w:rFonts w:cs="Arial"/>
          <w:b/>
          <w:bCs/>
          <w:szCs w:val="22"/>
        </w:rPr>
        <w:tab/>
      </w:r>
      <w:r w:rsidR="00316968" w:rsidRPr="009A72EB">
        <w:rPr>
          <w:rFonts w:cs="Arial"/>
          <w:b/>
          <w:bCs/>
          <w:szCs w:val="22"/>
        </w:rPr>
        <w:tab/>
      </w:r>
      <w:r w:rsidR="00316968" w:rsidRPr="009A72EB">
        <w:rPr>
          <w:rFonts w:cs="Arial"/>
          <w:b/>
          <w:bCs/>
          <w:szCs w:val="22"/>
        </w:rPr>
        <w:tab/>
      </w:r>
      <w:r w:rsidR="00316968" w:rsidRPr="009A72EB">
        <w:rPr>
          <w:rFonts w:cs="Arial"/>
          <w:b/>
          <w:bCs/>
          <w:szCs w:val="22"/>
        </w:rPr>
        <w:tab/>
        <w:t xml:space="preserve">        </w:t>
      </w:r>
      <w:r w:rsidR="00316968" w:rsidRPr="009A72EB">
        <w:rPr>
          <w:rFonts w:cs="Arial"/>
          <w:b/>
          <w:bCs/>
          <w:szCs w:val="22"/>
        </w:rPr>
        <w:tab/>
      </w:r>
      <w:r w:rsidR="00E960BE" w:rsidRPr="009A72EB">
        <w:rPr>
          <w:rFonts w:cs="Arial"/>
          <w:b/>
          <w:bCs/>
          <w:szCs w:val="22"/>
        </w:rPr>
        <w:t>420</w:t>
      </w:r>
      <w:r w:rsidRPr="009A72EB">
        <w:rPr>
          <w:rFonts w:cs="Arial"/>
          <w:b/>
          <w:bCs/>
          <w:szCs w:val="22"/>
        </w:rPr>
        <w:t xml:space="preserve"> [NO.</w:t>
      </w:r>
      <w:r w:rsidRPr="009A72EB">
        <w:rPr>
          <w:rFonts w:cs="Arial"/>
          <w:szCs w:val="22"/>
        </w:rPr>
        <w:t xml:space="preserve"> </w:t>
      </w:r>
      <w:r w:rsidR="00E960BE" w:rsidRPr="009A72EB">
        <w:rPr>
          <w:rFonts w:cs="Arial"/>
          <w:b/>
          <w:color w:val="000000"/>
          <w:szCs w:val="22"/>
        </w:rPr>
        <w:t>NW485</w:t>
      </w:r>
      <w:r w:rsidR="0051050F" w:rsidRPr="009A72EB">
        <w:rPr>
          <w:rFonts w:cs="Arial"/>
          <w:b/>
          <w:color w:val="000000"/>
          <w:szCs w:val="22"/>
        </w:rPr>
        <w:t>E</w:t>
      </w:r>
      <w:r w:rsidRPr="009A72EB">
        <w:rPr>
          <w:rFonts w:cs="Arial"/>
          <w:b/>
          <w:bCs/>
          <w:szCs w:val="22"/>
        </w:rPr>
        <w:t>]</w:t>
      </w:r>
    </w:p>
    <w:p w:rsidR="00745B02" w:rsidRPr="009A72EB" w:rsidRDefault="00745B02" w:rsidP="00745B02">
      <w:pPr>
        <w:rPr>
          <w:rFonts w:cs="Arial"/>
          <w:szCs w:val="22"/>
        </w:rPr>
      </w:pPr>
      <w:r w:rsidRPr="009A72EB">
        <w:rPr>
          <w:rFonts w:cs="Arial"/>
          <w:b/>
          <w:bCs/>
          <w:szCs w:val="22"/>
        </w:rPr>
        <w:t>IN</w:t>
      </w:r>
      <w:r w:rsidR="00916240" w:rsidRPr="009A72EB">
        <w:rPr>
          <w:rFonts w:cs="Arial"/>
          <w:b/>
          <w:bCs/>
          <w:szCs w:val="22"/>
        </w:rPr>
        <w:t>TERNAL QUESTION PAPER NO.:</w:t>
      </w:r>
      <w:r w:rsidR="00916240" w:rsidRPr="009A72EB">
        <w:rPr>
          <w:rFonts w:cs="Arial"/>
          <w:b/>
          <w:bCs/>
          <w:szCs w:val="22"/>
        </w:rPr>
        <w:tab/>
      </w:r>
      <w:r w:rsidR="00916240" w:rsidRPr="009A72EB">
        <w:rPr>
          <w:rFonts w:cs="Arial"/>
          <w:b/>
          <w:bCs/>
          <w:szCs w:val="22"/>
        </w:rPr>
        <w:tab/>
      </w:r>
      <w:r w:rsidR="00916240" w:rsidRPr="009A72EB">
        <w:rPr>
          <w:rFonts w:cs="Arial"/>
          <w:b/>
          <w:bCs/>
          <w:szCs w:val="22"/>
        </w:rPr>
        <w:tab/>
      </w:r>
      <w:r w:rsidR="00916240" w:rsidRPr="009A72EB">
        <w:rPr>
          <w:rFonts w:cs="Arial"/>
          <w:b/>
          <w:bCs/>
          <w:szCs w:val="22"/>
        </w:rPr>
        <w:tab/>
      </w:r>
      <w:r w:rsidR="00E960BE" w:rsidRPr="009A72EB">
        <w:rPr>
          <w:rFonts w:cs="Arial"/>
          <w:b/>
          <w:bCs/>
          <w:szCs w:val="22"/>
        </w:rPr>
        <w:t>04</w:t>
      </w:r>
      <w:r w:rsidR="00922748" w:rsidRPr="009A72EB">
        <w:rPr>
          <w:rFonts w:cs="Arial"/>
          <w:b/>
          <w:bCs/>
          <w:szCs w:val="22"/>
        </w:rPr>
        <w:t xml:space="preserve"> of 202</w:t>
      </w:r>
      <w:r w:rsidR="003D7DE9" w:rsidRPr="009A72EB">
        <w:rPr>
          <w:rFonts w:cs="Arial"/>
          <w:b/>
          <w:bCs/>
          <w:szCs w:val="22"/>
        </w:rPr>
        <w:t>2</w:t>
      </w:r>
    </w:p>
    <w:p w:rsidR="00745B02" w:rsidRPr="009A72EB" w:rsidRDefault="00745B02" w:rsidP="00745B02">
      <w:pPr>
        <w:jc w:val="left"/>
        <w:rPr>
          <w:rFonts w:cs="Arial"/>
          <w:szCs w:val="22"/>
        </w:rPr>
      </w:pPr>
      <w:r w:rsidRPr="009A72EB">
        <w:rPr>
          <w:rFonts w:cs="Arial"/>
          <w:b/>
          <w:bCs/>
          <w:szCs w:val="22"/>
        </w:rPr>
        <w:t>DATE</w:t>
      </w:r>
      <w:r w:rsidR="00476421" w:rsidRPr="009A72EB">
        <w:rPr>
          <w:rFonts w:cs="Arial"/>
          <w:b/>
          <w:bCs/>
          <w:szCs w:val="22"/>
        </w:rPr>
        <w:t xml:space="preserve"> OF PUBLICATION:</w:t>
      </w:r>
      <w:r w:rsidR="00476421" w:rsidRPr="009A72EB">
        <w:rPr>
          <w:rFonts w:cs="Arial"/>
          <w:b/>
          <w:bCs/>
          <w:szCs w:val="22"/>
        </w:rPr>
        <w:tab/>
      </w:r>
      <w:r w:rsidR="00476421" w:rsidRPr="009A72EB">
        <w:rPr>
          <w:rFonts w:cs="Arial"/>
          <w:b/>
          <w:bCs/>
          <w:szCs w:val="22"/>
        </w:rPr>
        <w:tab/>
      </w:r>
      <w:r w:rsidR="00476421" w:rsidRPr="009A72EB">
        <w:rPr>
          <w:rFonts w:cs="Arial"/>
          <w:b/>
          <w:bCs/>
          <w:szCs w:val="22"/>
        </w:rPr>
        <w:tab/>
      </w:r>
      <w:r w:rsidR="00476421" w:rsidRPr="009A72EB">
        <w:rPr>
          <w:rFonts w:cs="Arial"/>
          <w:b/>
          <w:bCs/>
          <w:szCs w:val="22"/>
        </w:rPr>
        <w:tab/>
      </w:r>
      <w:r w:rsidR="00476421" w:rsidRPr="009A72EB">
        <w:rPr>
          <w:rFonts w:cs="Arial"/>
          <w:b/>
          <w:bCs/>
          <w:szCs w:val="22"/>
        </w:rPr>
        <w:tab/>
        <w:t xml:space="preserve">        </w:t>
      </w:r>
      <w:r w:rsidR="00476421" w:rsidRPr="009A72EB">
        <w:rPr>
          <w:rFonts w:cs="Arial"/>
          <w:b/>
          <w:bCs/>
          <w:szCs w:val="22"/>
        </w:rPr>
        <w:tab/>
      </w:r>
      <w:r w:rsidR="0051050F" w:rsidRPr="009A72EB">
        <w:rPr>
          <w:rFonts w:cs="Arial"/>
          <w:b/>
          <w:bCs/>
          <w:szCs w:val="22"/>
        </w:rPr>
        <w:t>25</w:t>
      </w:r>
      <w:r w:rsidR="008C00E6" w:rsidRPr="009A72EB">
        <w:rPr>
          <w:rFonts w:cs="Arial"/>
          <w:b/>
          <w:bCs/>
          <w:szCs w:val="22"/>
        </w:rPr>
        <w:t xml:space="preserve"> </w:t>
      </w:r>
      <w:r w:rsidR="003D7DE9" w:rsidRPr="009A72EB">
        <w:rPr>
          <w:rFonts w:cs="Arial"/>
          <w:b/>
          <w:bCs/>
          <w:szCs w:val="22"/>
        </w:rPr>
        <w:t>FEBR</w:t>
      </w:r>
      <w:r w:rsidR="00667E8D" w:rsidRPr="009A72EB">
        <w:rPr>
          <w:rFonts w:cs="Arial"/>
          <w:b/>
          <w:bCs/>
          <w:szCs w:val="22"/>
        </w:rPr>
        <w:t xml:space="preserve">UARY </w:t>
      </w:r>
      <w:r w:rsidR="003D7DE9" w:rsidRPr="009A72EB">
        <w:rPr>
          <w:rFonts w:cs="Arial"/>
          <w:b/>
          <w:bCs/>
          <w:szCs w:val="22"/>
        </w:rPr>
        <w:t>2022</w:t>
      </w:r>
    </w:p>
    <w:p w:rsidR="00745B02" w:rsidRPr="009A72EB" w:rsidRDefault="00745B02" w:rsidP="00745B02">
      <w:pPr>
        <w:jc w:val="left"/>
        <w:rPr>
          <w:rFonts w:cs="Arial"/>
          <w:szCs w:val="22"/>
        </w:rPr>
      </w:pPr>
      <w:r w:rsidRPr="009A72EB">
        <w:rPr>
          <w:rFonts w:cs="Arial"/>
          <w:b/>
          <w:bCs/>
          <w:szCs w:val="22"/>
        </w:rPr>
        <w:t>DATE OF R</w:t>
      </w:r>
      <w:r w:rsidR="008C00E6" w:rsidRPr="009A72EB">
        <w:rPr>
          <w:rFonts w:cs="Arial"/>
          <w:b/>
          <w:bCs/>
          <w:szCs w:val="22"/>
        </w:rPr>
        <w:t>EPLY:</w:t>
      </w:r>
      <w:r w:rsidR="008C00E6" w:rsidRPr="009A72EB">
        <w:rPr>
          <w:rFonts w:cs="Arial"/>
          <w:b/>
          <w:bCs/>
          <w:szCs w:val="22"/>
        </w:rPr>
        <w:tab/>
      </w:r>
      <w:r w:rsidR="008C00E6" w:rsidRPr="009A72EB">
        <w:rPr>
          <w:rFonts w:cs="Arial"/>
          <w:b/>
          <w:bCs/>
          <w:szCs w:val="22"/>
        </w:rPr>
        <w:tab/>
      </w:r>
      <w:r w:rsidR="008C00E6" w:rsidRPr="009A72EB">
        <w:rPr>
          <w:rFonts w:cs="Arial"/>
          <w:b/>
          <w:bCs/>
          <w:szCs w:val="22"/>
        </w:rPr>
        <w:tab/>
      </w:r>
      <w:r w:rsidR="008C00E6" w:rsidRPr="009A72EB">
        <w:rPr>
          <w:rFonts w:cs="Arial"/>
          <w:b/>
          <w:bCs/>
          <w:szCs w:val="22"/>
        </w:rPr>
        <w:tab/>
      </w:r>
      <w:r w:rsidR="008C00E6" w:rsidRPr="009A72EB">
        <w:rPr>
          <w:rFonts w:cs="Arial"/>
          <w:b/>
          <w:bCs/>
          <w:szCs w:val="22"/>
        </w:rPr>
        <w:tab/>
      </w:r>
      <w:r w:rsidR="008C00E6" w:rsidRPr="009A72EB">
        <w:rPr>
          <w:rFonts w:cs="Arial"/>
          <w:b/>
          <w:bCs/>
          <w:szCs w:val="22"/>
        </w:rPr>
        <w:tab/>
        <w:t xml:space="preserve">                </w:t>
      </w:r>
      <w:r w:rsidR="0051050F" w:rsidRPr="009A72EB">
        <w:rPr>
          <w:rFonts w:cs="Arial"/>
          <w:b/>
          <w:bCs/>
          <w:szCs w:val="22"/>
        </w:rPr>
        <w:t>MARCH</w:t>
      </w:r>
      <w:r w:rsidR="003D7DE9" w:rsidRPr="009A72EB">
        <w:rPr>
          <w:rFonts w:cs="Arial"/>
          <w:b/>
          <w:bCs/>
          <w:szCs w:val="22"/>
        </w:rPr>
        <w:t xml:space="preserve"> 2022</w:t>
      </w:r>
    </w:p>
    <w:p w:rsidR="009A72EB" w:rsidRDefault="009A72EB" w:rsidP="003D7DE9">
      <w:pPr>
        <w:spacing w:before="100" w:beforeAutospacing="1" w:after="100" w:afterAutospacing="1" w:line="276" w:lineRule="auto"/>
        <w:ind w:left="709" w:hanging="709"/>
        <w:outlineLvl w:val="0"/>
        <w:rPr>
          <w:rFonts w:cs="Arial"/>
          <w:b/>
          <w:bCs/>
          <w:szCs w:val="22"/>
        </w:rPr>
      </w:pPr>
    </w:p>
    <w:p w:rsidR="003D7DE9" w:rsidRPr="009A72EB" w:rsidRDefault="004E3F6B" w:rsidP="003D7DE9">
      <w:pPr>
        <w:spacing w:before="100" w:beforeAutospacing="1" w:after="100" w:afterAutospacing="1" w:line="276" w:lineRule="auto"/>
        <w:ind w:left="709" w:hanging="709"/>
        <w:outlineLvl w:val="0"/>
        <w:rPr>
          <w:rFonts w:eastAsia="Calibri" w:cs="Arial"/>
          <w:b/>
          <w:szCs w:val="22"/>
          <w:lang w:eastAsia="en-US"/>
        </w:rPr>
      </w:pPr>
      <w:r w:rsidRPr="009A72EB">
        <w:rPr>
          <w:rFonts w:cs="Arial"/>
          <w:b/>
          <w:bCs/>
          <w:szCs w:val="22"/>
        </w:rPr>
        <w:t>420</w:t>
      </w:r>
      <w:r w:rsidR="00D0232C" w:rsidRPr="009A72EB">
        <w:rPr>
          <w:rFonts w:cs="Arial"/>
          <w:b/>
          <w:bCs/>
          <w:szCs w:val="22"/>
        </w:rPr>
        <w:t>.</w:t>
      </w:r>
      <w:r w:rsidR="00316968" w:rsidRPr="009A72EB">
        <w:rPr>
          <w:rFonts w:cs="Arial"/>
          <w:b/>
          <w:bCs/>
          <w:szCs w:val="22"/>
        </w:rPr>
        <w:tab/>
      </w:r>
      <w:r w:rsidR="0051050F" w:rsidRPr="009A72EB">
        <w:rPr>
          <w:rFonts w:eastAsia="Calibri" w:cs="Arial"/>
          <w:b/>
          <w:szCs w:val="22"/>
          <w:lang w:val="en-GB" w:eastAsia="en-US"/>
        </w:rPr>
        <w:t>Mr</w:t>
      </w:r>
      <w:r w:rsidR="008C5801" w:rsidRPr="009A72EB">
        <w:rPr>
          <w:rFonts w:eastAsia="Calibri" w:cs="Arial"/>
          <w:b/>
          <w:szCs w:val="22"/>
          <w:lang w:val="en-GB" w:eastAsia="en-US"/>
        </w:rPr>
        <w:t>.</w:t>
      </w:r>
      <w:r w:rsidR="0051050F" w:rsidRPr="009A72EB">
        <w:rPr>
          <w:rFonts w:eastAsia="Calibri" w:cs="Arial"/>
          <w:b/>
          <w:szCs w:val="22"/>
          <w:lang w:val="en-GB" w:eastAsia="en-US"/>
        </w:rPr>
        <w:t xml:space="preserve"> P A van Staden (FF Plus) </w:t>
      </w:r>
      <w:r w:rsidR="003D7DE9" w:rsidRPr="009A72EB">
        <w:rPr>
          <w:rFonts w:eastAsia="Calibri" w:cs="Arial"/>
          <w:b/>
          <w:szCs w:val="22"/>
          <w:lang w:eastAsia="en-US"/>
        </w:rPr>
        <w:t>asked the Minister of Public Works and Infrastructure</w:t>
      </w:r>
      <w:r w:rsidR="003D7DE9" w:rsidRPr="009A72EB">
        <w:rPr>
          <w:rFonts w:eastAsia="Calibri" w:cs="Arial"/>
          <w:b/>
          <w:szCs w:val="22"/>
          <w:lang w:eastAsia="en-US"/>
        </w:rPr>
        <w:fldChar w:fldCharType="begin"/>
      </w:r>
      <w:r w:rsidR="003D7DE9" w:rsidRPr="009A72EB">
        <w:rPr>
          <w:rFonts w:eastAsia="Calibri" w:cs="Arial"/>
          <w:szCs w:val="22"/>
          <w:lang w:eastAsia="en-US"/>
        </w:rPr>
        <w:instrText xml:space="preserve"> XE "</w:instrText>
      </w:r>
      <w:r w:rsidR="003D7DE9" w:rsidRPr="009A72EB">
        <w:rPr>
          <w:rFonts w:eastAsia="Calibri" w:cs="Arial"/>
          <w:b/>
          <w:szCs w:val="22"/>
          <w:lang w:eastAsia="en-US"/>
        </w:rPr>
        <w:instrText>Public Works and Infrastructure</w:instrText>
      </w:r>
      <w:r w:rsidR="003D7DE9" w:rsidRPr="009A72EB">
        <w:rPr>
          <w:rFonts w:eastAsia="Calibri" w:cs="Arial"/>
          <w:szCs w:val="22"/>
          <w:lang w:eastAsia="en-US"/>
        </w:rPr>
        <w:instrText>"</w:instrText>
      </w:r>
      <w:r w:rsidR="003D7DE9" w:rsidRPr="009A72EB">
        <w:rPr>
          <w:rFonts w:eastAsia="Calibri" w:cs="Arial"/>
          <w:b/>
          <w:szCs w:val="22"/>
          <w:lang w:eastAsia="en-US"/>
        </w:rPr>
        <w:fldChar w:fldCharType="end"/>
      </w:r>
      <w:r w:rsidR="003D7DE9" w:rsidRPr="009A72EB">
        <w:rPr>
          <w:rFonts w:eastAsia="Calibri" w:cs="Arial"/>
          <w:b/>
          <w:szCs w:val="22"/>
          <w:lang w:eastAsia="en-US"/>
        </w:rPr>
        <w:t>:</w:t>
      </w:r>
    </w:p>
    <w:p w:rsidR="00E960BE" w:rsidRPr="009A72EB" w:rsidRDefault="00E960BE" w:rsidP="00E960BE">
      <w:pPr>
        <w:spacing w:before="100" w:beforeAutospacing="1" w:after="100" w:afterAutospacing="1" w:line="259" w:lineRule="auto"/>
        <w:ind w:left="1439" w:hanging="730"/>
        <w:outlineLvl w:val="0"/>
        <w:rPr>
          <w:rFonts w:eastAsia="Calibri" w:cs="Arial"/>
          <w:color w:val="000000"/>
          <w:szCs w:val="22"/>
        </w:rPr>
      </w:pPr>
      <w:r w:rsidRPr="009A72EB">
        <w:rPr>
          <w:rFonts w:eastAsia="Calibri" w:cs="Arial"/>
          <w:szCs w:val="22"/>
          <w:lang w:eastAsia="en-US"/>
        </w:rPr>
        <w:t>(1)</w:t>
      </w:r>
      <w:r w:rsidRPr="009A72EB">
        <w:rPr>
          <w:rFonts w:eastAsia="Calibri" w:cs="Arial"/>
          <w:szCs w:val="22"/>
          <w:lang w:eastAsia="en-US"/>
        </w:rPr>
        <w:tab/>
      </w:r>
      <w:r w:rsidRPr="009A72EB">
        <w:rPr>
          <w:rFonts w:eastAsia="Calibri" w:cs="Arial"/>
          <w:color w:val="000000"/>
          <w:szCs w:val="22"/>
        </w:rPr>
        <w:t xml:space="preserve">Whether she will indicate what total number of water and </w:t>
      </w:r>
      <w:r w:rsidRPr="009A72EB">
        <w:rPr>
          <w:rFonts w:eastAsia="Calibri" w:cs="Arial"/>
          <w:szCs w:val="22"/>
          <w:lang w:eastAsia="en-US"/>
        </w:rPr>
        <w:t>electricity</w:t>
      </w:r>
      <w:r w:rsidRPr="009A72EB">
        <w:rPr>
          <w:rFonts w:eastAsia="Calibri" w:cs="Arial"/>
          <w:color w:val="000000"/>
          <w:szCs w:val="22"/>
        </w:rPr>
        <w:t xml:space="preserve"> bills, which is her department’s responsibility, are outstanding for more than one month; if not, why not; if so, what is the total outstanding amount in each (a) municipality and (b) province;</w:t>
      </w:r>
    </w:p>
    <w:p w:rsidR="00E960BE" w:rsidRPr="009A72EB" w:rsidRDefault="00E960BE" w:rsidP="00E960BE">
      <w:pPr>
        <w:spacing w:before="100" w:beforeAutospacing="1" w:after="100" w:afterAutospacing="1" w:line="259" w:lineRule="auto"/>
        <w:ind w:firstLine="709"/>
        <w:outlineLvl w:val="0"/>
        <w:rPr>
          <w:rFonts w:eastAsia="Calibri" w:cs="Arial"/>
          <w:b/>
          <w:szCs w:val="22"/>
          <w:lang w:val="en-US" w:eastAsia="en-US"/>
        </w:rPr>
      </w:pPr>
      <w:r w:rsidRPr="009A72EB">
        <w:rPr>
          <w:rFonts w:eastAsia="Calibri" w:cs="Arial"/>
          <w:szCs w:val="22"/>
          <w:lang w:eastAsia="en-US"/>
        </w:rPr>
        <w:t>(2)</w:t>
      </w:r>
      <w:r w:rsidRPr="009A72EB">
        <w:rPr>
          <w:rFonts w:eastAsia="Calibri" w:cs="Arial"/>
          <w:szCs w:val="22"/>
          <w:lang w:eastAsia="en-US"/>
        </w:rPr>
        <w:tab/>
      </w:r>
      <w:r w:rsidRPr="009A72EB">
        <w:rPr>
          <w:rFonts w:eastAsia="Calibri" w:cs="Arial"/>
          <w:color w:val="000000"/>
          <w:szCs w:val="22"/>
        </w:rPr>
        <w:t>whether she will make a statement on the matter</w:t>
      </w:r>
      <w:r w:rsidRPr="009A72EB">
        <w:rPr>
          <w:rFonts w:eastAsia="Calibri" w:cs="Arial"/>
          <w:szCs w:val="22"/>
          <w:lang w:eastAsia="en-US"/>
        </w:rPr>
        <w:t xml:space="preserve">? </w:t>
      </w:r>
      <w:r w:rsidRPr="009A72EB">
        <w:rPr>
          <w:rFonts w:eastAsia="Calibri" w:cs="Arial"/>
          <w:b/>
          <w:szCs w:val="22"/>
          <w:lang w:val="en-US" w:eastAsia="en-US"/>
        </w:rPr>
        <w:t>NW485E</w:t>
      </w:r>
    </w:p>
    <w:p w:rsidR="00745B02" w:rsidRPr="009A72EB" w:rsidRDefault="00745B02" w:rsidP="00E960BE">
      <w:pPr>
        <w:spacing w:before="100" w:beforeAutospacing="1" w:after="100" w:afterAutospacing="1" w:line="259" w:lineRule="auto"/>
        <w:outlineLvl w:val="0"/>
        <w:rPr>
          <w:rFonts w:cs="Arial"/>
          <w:szCs w:val="22"/>
        </w:rPr>
      </w:pPr>
      <w:r w:rsidRPr="009A72EB">
        <w:rPr>
          <w:rFonts w:cs="Arial"/>
          <w:b/>
          <w:bCs/>
          <w:szCs w:val="22"/>
        </w:rPr>
        <w:t>_______________________________________________________________________________</w:t>
      </w:r>
    </w:p>
    <w:p w:rsidR="009A72EB" w:rsidRDefault="009A72EB" w:rsidP="00745B02">
      <w:pPr>
        <w:rPr>
          <w:rFonts w:cs="Arial"/>
          <w:b/>
          <w:bCs/>
          <w:szCs w:val="22"/>
          <w:u w:val="single"/>
        </w:rPr>
      </w:pPr>
    </w:p>
    <w:p w:rsidR="00745B02" w:rsidRPr="00D063C5" w:rsidRDefault="00745B02" w:rsidP="00745B02">
      <w:pPr>
        <w:rPr>
          <w:rFonts w:cs="Arial"/>
          <w:sz w:val="24"/>
          <w:szCs w:val="24"/>
        </w:rPr>
      </w:pPr>
      <w:r w:rsidRPr="00D063C5">
        <w:rPr>
          <w:rFonts w:cs="Arial"/>
          <w:b/>
          <w:bCs/>
          <w:sz w:val="24"/>
          <w:szCs w:val="24"/>
          <w:u w:val="single"/>
        </w:rPr>
        <w:t>REPLY</w:t>
      </w:r>
      <w:r w:rsidRPr="00D063C5">
        <w:rPr>
          <w:rFonts w:cs="Arial"/>
          <w:b/>
          <w:bCs/>
          <w:sz w:val="24"/>
          <w:szCs w:val="24"/>
        </w:rPr>
        <w:t>:</w:t>
      </w:r>
    </w:p>
    <w:p w:rsidR="00745B02" w:rsidRPr="00D063C5" w:rsidRDefault="00745B02" w:rsidP="00745B02">
      <w:pPr>
        <w:rPr>
          <w:rFonts w:cs="Arial"/>
          <w:sz w:val="24"/>
          <w:szCs w:val="24"/>
        </w:rPr>
      </w:pPr>
    </w:p>
    <w:p w:rsidR="009A72EB" w:rsidRPr="00D063C5" w:rsidRDefault="009A72EB" w:rsidP="00745B02">
      <w:pPr>
        <w:rPr>
          <w:rFonts w:cs="Arial"/>
          <w:sz w:val="24"/>
          <w:szCs w:val="24"/>
        </w:rPr>
      </w:pPr>
    </w:p>
    <w:p w:rsidR="003E314B" w:rsidRPr="00D063C5" w:rsidRDefault="00745B02" w:rsidP="00CD1764">
      <w:pPr>
        <w:spacing w:line="360" w:lineRule="auto"/>
        <w:rPr>
          <w:rFonts w:cs="Arial"/>
          <w:b/>
          <w:bCs/>
          <w:sz w:val="24"/>
          <w:szCs w:val="24"/>
        </w:rPr>
      </w:pPr>
      <w:r w:rsidRPr="00D063C5">
        <w:rPr>
          <w:rFonts w:cs="Arial"/>
          <w:b/>
          <w:bCs/>
          <w:sz w:val="24"/>
          <w:szCs w:val="24"/>
        </w:rPr>
        <w:t xml:space="preserve">The Minister of </w:t>
      </w:r>
      <w:r w:rsidR="00922748" w:rsidRPr="00D063C5">
        <w:rPr>
          <w:rFonts w:cs="Arial"/>
          <w:b/>
          <w:bCs/>
          <w:sz w:val="24"/>
          <w:szCs w:val="24"/>
        </w:rPr>
        <w:t>Public Works and Infrastructure</w:t>
      </w:r>
    </w:p>
    <w:p w:rsidR="00CF3F47" w:rsidRPr="00D063C5" w:rsidRDefault="00CF3F47" w:rsidP="00CD1764">
      <w:pPr>
        <w:spacing w:line="360" w:lineRule="auto"/>
        <w:rPr>
          <w:rFonts w:cs="Arial"/>
          <w:b/>
          <w:bCs/>
          <w:sz w:val="24"/>
          <w:szCs w:val="24"/>
        </w:rPr>
      </w:pPr>
    </w:p>
    <w:p w:rsidR="00CF3F47" w:rsidRPr="00D063C5" w:rsidRDefault="00CF3F47" w:rsidP="0045079C">
      <w:pPr>
        <w:pStyle w:val="ListParagraph"/>
        <w:numPr>
          <w:ilvl w:val="0"/>
          <w:numId w:val="29"/>
        </w:numPr>
        <w:spacing w:line="360" w:lineRule="auto"/>
        <w:ind w:left="426" w:hanging="426"/>
        <w:rPr>
          <w:rFonts w:cs="Arial"/>
          <w:bCs/>
          <w:sz w:val="24"/>
          <w:szCs w:val="24"/>
        </w:rPr>
      </w:pPr>
      <w:r w:rsidRPr="00D063C5">
        <w:rPr>
          <w:rFonts w:cs="Arial"/>
          <w:bCs/>
          <w:sz w:val="24"/>
          <w:szCs w:val="24"/>
        </w:rPr>
        <w:t>As at 31 January 2022</w:t>
      </w:r>
      <w:r w:rsidR="002F2950" w:rsidRPr="00D063C5">
        <w:rPr>
          <w:rFonts w:cs="Arial"/>
          <w:bCs/>
          <w:sz w:val="24"/>
          <w:szCs w:val="24"/>
        </w:rPr>
        <w:t xml:space="preserve">, the Department of Public Works and Infrastructure owed an </w:t>
      </w:r>
      <w:r w:rsidRPr="00D063C5">
        <w:rPr>
          <w:rFonts w:cs="Arial"/>
          <w:bCs/>
          <w:sz w:val="24"/>
          <w:szCs w:val="24"/>
        </w:rPr>
        <w:t>amount of R157</w:t>
      </w:r>
      <w:r w:rsidR="006F4EA4" w:rsidRPr="00D063C5">
        <w:rPr>
          <w:rFonts w:cs="Arial"/>
          <w:bCs/>
          <w:sz w:val="24"/>
          <w:szCs w:val="24"/>
        </w:rPr>
        <w:t> 765 088.14</w:t>
      </w:r>
      <w:r w:rsidRPr="00D063C5">
        <w:rPr>
          <w:rFonts w:cs="Arial"/>
          <w:bCs/>
          <w:sz w:val="24"/>
          <w:szCs w:val="24"/>
        </w:rPr>
        <w:t xml:space="preserve"> for water and electricity</w:t>
      </w:r>
      <w:r w:rsidR="002F2950" w:rsidRPr="00D063C5">
        <w:rPr>
          <w:rFonts w:cs="Arial"/>
          <w:bCs/>
          <w:sz w:val="24"/>
          <w:szCs w:val="24"/>
        </w:rPr>
        <w:t xml:space="preserve">, as per age analysis received from </w:t>
      </w:r>
      <w:r w:rsidR="00D7709D" w:rsidRPr="00D063C5">
        <w:rPr>
          <w:rFonts w:cs="Arial"/>
          <w:bCs/>
          <w:sz w:val="24"/>
          <w:szCs w:val="24"/>
        </w:rPr>
        <w:lastRenderedPageBreak/>
        <w:t xml:space="preserve">various </w:t>
      </w:r>
      <w:r w:rsidR="002F2950" w:rsidRPr="00D063C5">
        <w:rPr>
          <w:rFonts w:cs="Arial"/>
          <w:bCs/>
          <w:sz w:val="24"/>
          <w:szCs w:val="24"/>
        </w:rPr>
        <w:t>municipalities</w:t>
      </w:r>
      <w:r w:rsidR="00D7709D" w:rsidRPr="00D063C5">
        <w:rPr>
          <w:rFonts w:cs="Arial"/>
          <w:bCs/>
          <w:sz w:val="24"/>
          <w:szCs w:val="24"/>
        </w:rPr>
        <w:t>.</w:t>
      </w:r>
      <w:r w:rsidRPr="00D063C5">
        <w:rPr>
          <w:rFonts w:cs="Arial"/>
          <w:bCs/>
          <w:sz w:val="24"/>
          <w:szCs w:val="24"/>
        </w:rPr>
        <w:t xml:space="preserve"> </w:t>
      </w:r>
      <w:r w:rsidR="00D7709D" w:rsidRPr="00D063C5">
        <w:rPr>
          <w:rFonts w:cs="Arial"/>
          <w:bCs/>
          <w:sz w:val="24"/>
          <w:szCs w:val="24"/>
        </w:rPr>
        <w:t>Upon receipt of the age analysis, DPWI further analysed it to confirm the amount outstanding and could then break down the outstanding amount as per the age analysis as follows:</w:t>
      </w:r>
    </w:p>
    <w:p w:rsidR="009F7D16" w:rsidRPr="00D063C5" w:rsidRDefault="009F7D16" w:rsidP="009F7D16">
      <w:pPr>
        <w:pStyle w:val="ListParagraph"/>
        <w:spacing w:line="360" w:lineRule="auto"/>
        <w:ind w:left="426"/>
        <w:rPr>
          <w:rFonts w:cs="Arial"/>
          <w:bCs/>
          <w:sz w:val="24"/>
          <w:szCs w:val="24"/>
        </w:rPr>
      </w:pPr>
    </w:p>
    <w:tbl>
      <w:tblPr>
        <w:tblW w:w="9440" w:type="dxa"/>
        <w:tblLook w:val="04A0" w:firstRow="1" w:lastRow="0" w:firstColumn="1" w:lastColumn="0" w:noHBand="0" w:noVBand="1"/>
      </w:tblPr>
      <w:tblGrid>
        <w:gridCol w:w="5854"/>
        <w:gridCol w:w="3586"/>
      </w:tblGrid>
      <w:tr w:rsidR="00D7709D" w:rsidRPr="00D063C5" w:rsidTr="00CA124E">
        <w:trPr>
          <w:trHeight w:val="615"/>
        </w:trPr>
        <w:tc>
          <w:tcPr>
            <w:tcW w:w="58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D7709D" w:rsidRPr="00D063C5" w:rsidRDefault="00D7709D" w:rsidP="00CA124E">
            <w:pPr>
              <w:jc w:val="center"/>
              <w:rPr>
                <w:rFonts w:cs="Arial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D063C5">
              <w:rPr>
                <w:rFonts w:cs="Arial"/>
                <w:b/>
                <w:bCs/>
                <w:color w:val="000000"/>
                <w:sz w:val="24"/>
                <w:szCs w:val="24"/>
                <w:lang w:val="en-US" w:eastAsia="en-US"/>
              </w:rPr>
              <w:t>Category of Debt</w:t>
            </w:r>
          </w:p>
        </w:tc>
        <w:tc>
          <w:tcPr>
            <w:tcW w:w="35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D7709D" w:rsidRPr="00D063C5" w:rsidRDefault="00D7709D" w:rsidP="00CA124E">
            <w:pPr>
              <w:jc w:val="center"/>
              <w:rPr>
                <w:rFonts w:cs="Arial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D063C5">
              <w:rPr>
                <w:rFonts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Sum of Outstanding amount: Electricity and Water </w:t>
            </w:r>
          </w:p>
        </w:tc>
      </w:tr>
      <w:tr w:rsidR="00D7709D" w:rsidRPr="00D063C5" w:rsidTr="00CA124E">
        <w:trPr>
          <w:trHeight w:val="300"/>
        </w:trPr>
        <w:tc>
          <w:tcPr>
            <w:tcW w:w="58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709D" w:rsidRPr="00D063C5" w:rsidRDefault="00D7709D" w:rsidP="00CA124E">
            <w:pPr>
              <w:jc w:val="left"/>
              <w:rPr>
                <w:rFonts w:cs="Arial"/>
                <w:color w:val="000000"/>
                <w:sz w:val="24"/>
                <w:szCs w:val="24"/>
                <w:lang w:val="en-US" w:eastAsia="en-US"/>
              </w:rPr>
            </w:pPr>
            <w:r w:rsidRPr="00D063C5">
              <w:rPr>
                <w:rFonts w:cs="Arial"/>
                <w:color w:val="000000"/>
                <w:sz w:val="24"/>
                <w:szCs w:val="24"/>
                <w:lang w:val="en-US" w:eastAsia="en-US"/>
              </w:rPr>
              <w:t>Arrears amount confirmed (payments in progress)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709D" w:rsidRPr="00D063C5" w:rsidRDefault="00D7709D" w:rsidP="00CA124E">
            <w:pPr>
              <w:jc w:val="left"/>
              <w:rPr>
                <w:rFonts w:cs="Arial"/>
                <w:color w:val="000000"/>
                <w:sz w:val="24"/>
                <w:szCs w:val="24"/>
                <w:lang w:val="en-US" w:eastAsia="en-US"/>
              </w:rPr>
            </w:pPr>
            <w:r w:rsidRPr="00D063C5">
              <w:rPr>
                <w:rFonts w:cs="Arial"/>
                <w:color w:val="000000"/>
                <w:sz w:val="24"/>
                <w:szCs w:val="24"/>
                <w:lang w:val="en-US" w:eastAsia="en-US"/>
              </w:rPr>
              <w:t xml:space="preserve"> R               </w:t>
            </w:r>
            <w:r w:rsidR="00D063C5">
              <w:rPr>
                <w:rFonts w:cs="Arial"/>
                <w:color w:val="000000"/>
                <w:sz w:val="24"/>
                <w:szCs w:val="24"/>
                <w:lang w:val="en-US" w:eastAsia="en-US"/>
              </w:rPr>
              <w:t xml:space="preserve">       </w:t>
            </w:r>
            <w:r w:rsidRPr="00D063C5">
              <w:rPr>
                <w:rFonts w:cs="Arial"/>
                <w:color w:val="000000"/>
                <w:sz w:val="24"/>
                <w:szCs w:val="24"/>
                <w:lang w:val="en-US" w:eastAsia="en-US"/>
              </w:rPr>
              <w:t xml:space="preserve">14 175 299.01 </w:t>
            </w:r>
          </w:p>
        </w:tc>
      </w:tr>
      <w:tr w:rsidR="00D7709D" w:rsidRPr="00D063C5" w:rsidTr="00CA124E">
        <w:trPr>
          <w:trHeight w:val="300"/>
        </w:trPr>
        <w:tc>
          <w:tcPr>
            <w:tcW w:w="58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709D" w:rsidRPr="00D063C5" w:rsidRDefault="00D7709D" w:rsidP="00CA124E">
            <w:pPr>
              <w:jc w:val="left"/>
              <w:rPr>
                <w:rFonts w:cs="Arial"/>
                <w:color w:val="000000"/>
                <w:sz w:val="24"/>
                <w:szCs w:val="24"/>
                <w:lang w:val="en-US" w:eastAsia="en-US"/>
              </w:rPr>
            </w:pPr>
            <w:r w:rsidRPr="00D063C5">
              <w:rPr>
                <w:rFonts w:cs="Arial"/>
                <w:color w:val="000000"/>
                <w:sz w:val="24"/>
                <w:szCs w:val="24"/>
                <w:lang w:val="en-US" w:eastAsia="en-US"/>
              </w:rPr>
              <w:t>Claims/invoices not yet submitted by municipalities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709D" w:rsidRPr="00D063C5" w:rsidRDefault="00D7709D" w:rsidP="00D063C5">
            <w:pPr>
              <w:jc w:val="left"/>
              <w:rPr>
                <w:rFonts w:cs="Arial"/>
                <w:color w:val="000000"/>
                <w:sz w:val="24"/>
                <w:szCs w:val="24"/>
                <w:lang w:val="en-US" w:eastAsia="en-US"/>
              </w:rPr>
            </w:pPr>
            <w:r w:rsidRPr="00D063C5">
              <w:rPr>
                <w:rFonts w:cs="Arial"/>
                <w:color w:val="000000"/>
                <w:sz w:val="24"/>
                <w:szCs w:val="24"/>
                <w:lang w:val="en-US" w:eastAsia="en-US"/>
              </w:rPr>
              <w:t xml:space="preserve"> R                      15 165 658.35 </w:t>
            </w:r>
          </w:p>
        </w:tc>
      </w:tr>
      <w:tr w:rsidR="00D7709D" w:rsidRPr="00D063C5" w:rsidTr="00CA124E">
        <w:trPr>
          <w:trHeight w:val="300"/>
        </w:trPr>
        <w:tc>
          <w:tcPr>
            <w:tcW w:w="58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709D" w:rsidRPr="00D063C5" w:rsidRDefault="00D7709D" w:rsidP="00CA124E">
            <w:pPr>
              <w:jc w:val="left"/>
              <w:rPr>
                <w:rFonts w:cs="Arial"/>
                <w:color w:val="000000"/>
                <w:sz w:val="24"/>
                <w:szCs w:val="24"/>
                <w:lang w:val="en-US" w:eastAsia="en-US"/>
              </w:rPr>
            </w:pPr>
            <w:r w:rsidRPr="00D063C5">
              <w:rPr>
                <w:rFonts w:cs="Arial"/>
                <w:color w:val="000000"/>
                <w:sz w:val="24"/>
                <w:szCs w:val="24"/>
                <w:lang w:val="en-US" w:eastAsia="en-US"/>
              </w:rPr>
              <w:t>Disputes over incorrect billing, interest charged, etc.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709D" w:rsidRPr="00D063C5" w:rsidRDefault="00D7709D" w:rsidP="00D063C5">
            <w:pPr>
              <w:jc w:val="left"/>
              <w:rPr>
                <w:rFonts w:cs="Arial"/>
                <w:color w:val="000000"/>
                <w:sz w:val="24"/>
                <w:szCs w:val="24"/>
                <w:lang w:val="en-US" w:eastAsia="en-US"/>
              </w:rPr>
            </w:pPr>
            <w:r w:rsidRPr="00D063C5">
              <w:rPr>
                <w:rFonts w:cs="Arial"/>
                <w:color w:val="000000"/>
                <w:sz w:val="24"/>
                <w:szCs w:val="24"/>
                <w:lang w:val="en-US" w:eastAsia="en-US"/>
              </w:rPr>
              <w:t xml:space="preserve"> R                      42 519 639.02 </w:t>
            </w:r>
          </w:p>
        </w:tc>
      </w:tr>
      <w:tr w:rsidR="00D7709D" w:rsidRPr="00D063C5" w:rsidTr="00CA124E">
        <w:trPr>
          <w:trHeight w:val="300"/>
        </w:trPr>
        <w:tc>
          <w:tcPr>
            <w:tcW w:w="58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709D" w:rsidRPr="00D063C5" w:rsidRDefault="00D7709D" w:rsidP="00CA124E">
            <w:pPr>
              <w:jc w:val="left"/>
              <w:rPr>
                <w:rFonts w:cs="Arial"/>
                <w:color w:val="000000"/>
                <w:sz w:val="24"/>
                <w:szCs w:val="24"/>
                <w:lang w:val="en-US" w:eastAsia="en-US"/>
              </w:rPr>
            </w:pPr>
            <w:r w:rsidRPr="00D063C5">
              <w:rPr>
                <w:rFonts w:cs="Arial"/>
                <w:color w:val="000000"/>
                <w:sz w:val="24"/>
                <w:szCs w:val="24"/>
                <w:lang w:val="en-US" w:eastAsia="en-US"/>
              </w:rPr>
              <w:t>Payment rejected due change of municipal bank account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709D" w:rsidRPr="00D063C5" w:rsidRDefault="00D7709D" w:rsidP="00D063C5">
            <w:pPr>
              <w:jc w:val="left"/>
              <w:rPr>
                <w:rFonts w:cs="Arial"/>
                <w:color w:val="000000"/>
                <w:sz w:val="24"/>
                <w:szCs w:val="24"/>
                <w:lang w:val="en-US" w:eastAsia="en-US"/>
              </w:rPr>
            </w:pPr>
            <w:r w:rsidRPr="00D063C5">
              <w:rPr>
                <w:rFonts w:cs="Arial"/>
                <w:color w:val="000000"/>
                <w:sz w:val="24"/>
                <w:szCs w:val="24"/>
                <w:lang w:val="en-US" w:eastAsia="en-US"/>
              </w:rPr>
              <w:t xml:space="preserve"> R                      14 524 049.90 </w:t>
            </w:r>
          </w:p>
        </w:tc>
      </w:tr>
      <w:tr w:rsidR="00D7709D" w:rsidRPr="00D063C5" w:rsidTr="00CA124E">
        <w:trPr>
          <w:trHeight w:val="300"/>
        </w:trPr>
        <w:tc>
          <w:tcPr>
            <w:tcW w:w="58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709D" w:rsidRPr="00D063C5" w:rsidRDefault="00D7709D" w:rsidP="00CA124E">
            <w:pPr>
              <w:jc w:val="left"/>
              <w:rPr>
                <w:rFonts w:cs="Arial"/>
                <w:color w:val="000000"/>
                <w:sz w:val="24"/>
                <w:szCs w:val="24"/>
                <w:lang w:val="en-US" w:eastAsia="en-US"/>
              </w:rPr>
            </w:pPr>
            <w:r w:rsidRPr="00D063C5">
              <w:rPr>
                <w:rFonts w:cs="Arial"/>
                <w:color w:val="000000"/>
                <w:sz w:val="24"/>
                <w:szCs w:val="24"/>
                <w:lang w:val="en-US" w:eastAsia="en-US"/>
              </w:rPr>
              <w:t>Payments not allocated by municipalities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709D" w:rsidRPr="00D063C5" w:rsidRDefault="00D7709D" w:rsidP="00D063C5">
            <w:pPr>
              <w:jc w:val="left"/>
              <w:rPr>
                <w:rFonts w:cs="Arial"/>
                <w:color w:val="000000"/>
                <w:sz w:val="24"/>
                <w:szCs w:val="24"/>
                <w:lang w:val="en-US" w:eastAsia="en-US"/>
              </w:rPr>
            </w:pPr>
            <w:r w:rsidRPr="00D063C5">
              <w:rPr>
                <w:rFonts w:cs="Arial"/>
                <w:color w:val="000000"/>
                <w:sz w:val="24"/>
                <w:szCs w:val="24"/>
                <w:lang w:val="en-US" w:eastAsia="en-US"/>
              </w:rPr>
              <w:t xml:space="preserve"> R                      52 482 538.23 </w:t>
            </w:r>
          </w:p>
        </w:tc>
      </w:tr>
      <w:tr w:rsidR="00D7709D" w:rsidRPr="00D063C5" w:rsidTr="00CA124E">
        <w:trPr>
          <w:trHeight w:val="315"/>
        </w:trPr>
        <w:tc>
          <w:tcPr>
            <w:tcW w:w="58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709D" w:rsidRPr="00D063C5" w:rsidRDefault="00D7709D" w:rsidP="00CA124E">
            <w:pPr>
              <w:jc w:val="left"/>
              <w:rPr>
                <w:rFonts w:cs="Arial"/>
                <w:color w:val="000000"/>
                <w:sz w:val="24"/>
                <w:szCs w:val="24"/>
                <w:lang w:val="en-US" w:eastAsia="en-US"/>
              </w:rPr>
            </w:pPr>
            <w:r w:rsidRPr="00D063C5">
              <w:rPr>
                <w:rFonts w:cs="Arial"/>
                <w:color w:val="000000"/>
                <w:sz w:val="24"/>
                <w:szCs w:val="24"/>
                <w:lang w:val="en-US" w:eastAsia="en-US"/>
              </w:rPr>
              <w:t>Reconciliations in progress with municipalities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709D" w:rsidRPr="00D063C5" w:rsidRDefault="00D7709D" w:rsidP="00D063C5">
            <w:pPr>
              <w:jc w:val="left"/>
              <w:rPr>
                <w:rFonts w:cs="Arial"/>
                <w:color w:val="000000"/>
                <w:sz w:val="24"/>
                <w:szCs w:val="24"/>
                <w:lang w:val="en-US" w:eastAsia="en-US"/>
              </w:rPr>
            </w:pPr>
            <w:r w:rsidRPr="00D063C5">
              <w:rPr>
                <w:rFonts w:cs="Arial"/>
                <w:color w:val="000000"/>
                <w:sz w:val="24"/>
                <w:szCs w:val="24"/>
                <w:lang w:val="en-US" w:eastAsia="en-US"/>
              </w:rPr>
              <w:t xml:space="preserve"> R                      18 897 903.63 </w:t>
            </w:r>
          </w:p>
        </w:tc>
      </w:tr>
      <w:tr w:rsidR="00D7709D" w:rsidRPr="00D063C5" w:rsidTr="00CA124E">
        <w:trPr>
          <w:trHeight w:val="315"/>
        </w:trPr>
        <w:tc>
          <w:tcPr>
            <w:tcW w:w="5854" w:type="dxa"/>
            <w:tcBorders>
              <w:top w:val="single" w:sz="4" w:space="0" w:color="9BC2E6"/>
              <w:left w:val="single" w:sz="8" w:space="0" w:color="auto"/>
              <w:bottom w:val="single" w:sz="8" w:space="0" w:color="auto"/>
              <w:right w:val="nil"/>
            </w:tcBorders>
            <w:shd w:val="clear" w:color="DDEBF7" w:fill="DDEBF7"/>
            <w:noWrap/>
            <w:vAlign w:val="bottom"/>
            <w:hideMark/>
          </w:tcPr>
          <w:p w:rsidR="00D7709D" w:rsidRPr="00D063C5" w:rsidRDefault="00D7709D" w:rsidP="00CA124E">
            <w:pPr>
              <w:jc w:val="left"/>
              <w:rPr>
                <w:rFonts w:cs="Arial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D063C5">
              <w:rPr>
                <w:rFonts w:cs="Arial"/>
                <w:b/>
                <w:bCs/>
                <w:color w:val="000000"/>
                <w:sz w:val="24"/>
                <w:szCs w:val="24"/>
                <w:lang w:val="en-US" w:eastAsia="en-US"/>
              </w:rPr>
              <w:t>Grand Total</w:t>
            </w:r>
          </w:p>
        </w:tc>
        <w:tc>
          <w:tcPr>
            <w:tcW w:w="3586" w:type="dxa"/>
            <w:tcBorders>
              <w:top w:val="single" w:sz="4" w:space="0" w:color="9BC2E6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DEBF7" w:fill="DDEBF7"/>
            <w:noWrap/>
            <w:vAlign w:val="bottom"/>
            <w:hideMark/>
          </w:tcPr>
          <w:p w:rsidR="00D7709D" w:rsidRPr="00D063C5" w:rsidRDefault="00D7709D" w:rsidP="00D063C5">
            <w:pPr>
              <w:jc w:val="left"/>
              <w:rPr>
                <w:rFonts w:cs="Arial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D063C5">
              <w:rPr>
                <w:rFonts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R                     157 765 088.14 </w:t>
            </w:r>
          </w:p>
        </w:tc>
      </w:tr>
    </w:tbl>
    <w:p w:rsidR="00D7709D" w:rsidRPr="00D063C5" w:rsidRDefault="00D7709D" w:rsidP="009F7D16">
      <w:pPr>
        <w:pStyle w:val="ListParagraph"/>
        <w:spacing w:line="360" w:lineRule="auto"/>
        <w:ind w:left="426"/>
        <w:rPr>
          <w:rFonts w:cs="Arial"/>
          <w:bCs/>
          <w:sz w:val="24"/>
          <w:szCs w:val="24"/>
        </w:rPr>
      </w:pPr>
    </w:p>
    <w:p w:rsidR="00D7709D" w:rsidRPr="00D063C5" w:rsidRDefault="00D7709D" w:rsidP="00D7709D">
      <w:pPr>
        <w:pStyle w:val="ListParagraph"/>
        <w:spacing w:line="360" w:lineRule="auto"/>
        <w:ind w:left="426"/>
        <w:rPr>
          <w:rFonts w:cs="Arial"/>
          <w:bCs/>
          <w:sz w:val="24"/>
          <w:szCs w:val="24"/>
        </w:rPr>
      </w:pPr>
      <w:r w:rsidRPr="00D063C5">
        <w:rPr>
          <w:rFonts w:cs="Arial"/>
          <w:bCs/>
          <w:sz w:val="24"/>
          <w:szCs w:val="24"/>
        </w:rPr>
        <w:t>Based on the above review, DPWI can confirm based on the age analysis submitted by municipalities, an outstanding amount of R48 million as at 31 January 2022</w:t>
      </w:r>
      <w:del w:id="1" w:author="Mandla Sithole" w:date="2022-03-14T20:56:00Z">
        <w:r w:rsidRPr="00D063C5">
          <w:rPr>
            <w:rFonts w:cs="Arial"/>
            <w:bCs/>
            <w:sz w:val="24"/>
            <w:szCs w:val="24"/>
          </w:rPr>
          <w:delText>, which is in the process of being paid</w:delText>
        </w:r>
      </w:del>
      <w:r w:rsidRPr="00D063C5">
        <w:rPr>
          <w:rFonts w:cs="Arial"/>
          <w:bCs/>
          <w:sz w:val="24"/>
          <w:szCs w:val="24"/>
        </w:rPr>
        <w:t>.</w:t>
      </w:r>
    </w:p>
    <w:p w:rsidR="006F4EA4" w:rsidRPr="00D063C5" w:rsidRDefault="006F4EA4" w:rsidP="009F7D16">
      <w:pPr>
        <w:pStyle w:val="ListParagraph"/>
        <w:spacing w:line="360" w:lineRule="auto"/>
        <w:ind w:left="426"/>
        <w:rPr>
          <w:rFonts w:cs="Arial"/>
          <w:bCs/>
          <w:sz w:val="24"/>
          <w:szCs w:val="24"/>
        </w:rPr>
      </w:pPr>
    </w:p>
    <w:p w:rsidR="00D7709D" w:rsidRPr="00D063C5" w:rsidRDefault="00D7709D" w:rsidP="00D7709D">
      <w:pPr>
        <w:pStyle w:val="ListParagraph"/>
        <w:numPr>
          <w:ilvl w:val="0"/>
          <w:numId w:val="29"/>
        </w:numPr>
        <w:spacing w:line="360" w:lineRule="auto"/>
        <w:ind w:left="426" w:hanging="426"/>
        <w:rPr>
          <w:rFonts w:cs="Arial"/>
          <w:bCs/>
          <w:sz w:val="24"/>
          <w:szCs w:val="24"/>
        </w:rPr>
      </w:pPr>
      <w:r w:rsidRPr="00D063C5">
        <w:rPr>
          <w:rFonts w:cs="Arial"/>
          <w:bCs/>
          <w:sz w:val="24"/>
          <w:szCs w:val="24"/>
        </w:rPr>
        <w:t xml:space="preserve">DPWI processes all valid invoices received within the stipulated timeframe indicated by municipalities since their invoices are due and payable </w:t>
      </w:r>
      <w:ins w:id="2" w:author="Mandla Sithole" w:date="2022-03-14T20:56:00Z">
        <w:r w:rsidR="00963C3D">
          <w:rPr>
            <w:rFonts w:cs="Arial"/>
            <w:bCs/>
            <w:sz w:val="24"/>
            <w:szCs w:val="24"/>
          </w:rPr>
          <w:t>within</w:t>
        </w:r>
      </w:ins>
      <w:del w:id="3" w:author="Mandla Sithole" w:date="2022-03-14T20:56:00Z">
        <w:r w:rsidRPr="00D063C5">
          <w:rPr>
            <w:rFonts w:cs="Arial"/>
            <w:bCs/>
            <w:sz w:val="24"/>
            <w:szCs w:val="24"/>
          </w:rPr>
          <w:delText>below</w:delText>
        </w:r>
      </w:del>
      <w:r w:rsidRPr="00D063C5">
        <w:rPr>
          <w:rFonts w:cs="Arial"/>
          <w:bCs/>
          <w:sz w:val="24"/>
          <w:szCs w:val="24"/>
        </w:rPr>
        <w:t xml:space="preserve"> the regulated 30 days of receipt of invoice. Notwithstanding the above mentioned, DWPI has made payments across all 257 municipalities </w:t>
      </w:r>
      <w:r w:rsidR="00D063C5" w:rsidRPr="00D063C5">
        <w:rPr>
          <w:rFonts w:cs="Arial"/>
          <w:bCs/>
          <w:sz w:val="24"/>
          <w:szCs w:val="24"/>
        </w:rPr>
        <w:t>for water and electricity to the value of R2.4</w:t>
      </w:r>
      <w:r w:rsidRPr="00D063C5">
        <w:rPr>
          <w:rFonts w:cs="Arial"/>
          <w:bCs/>
          <w:sz w:val="24"/>
          <w:szCs w:val="24"/>
        </w:rPr>
        <w:t xml:space="preserve"> </w:t>
      </w:r>
      <w:r w:rsidR="00D063C5" w:rsidRPr="00D063C5">
        <w:rPr>
          <w:rFonts w:cs="Arial"/>
          <w:bCs/>
          <w:sz w:val="24"/>
          <w:szCs w:val="24"/>
        </w:rPr>
        <w:t>million.</w:t>
      </w:r>
      <w:r w:rsidRPr="00D063C5">
        <w:rPr>
          <w:rFonts w:cs="Arial"/>
          <w:bCs/>
          <w:sz w:val="24"/>
          <w:szCs w:val="24"/>
        </w:rPr>
        <w:t xml:space="preserve"> This is a clear demonstration and continuous endeavours by DPWI to ensure that all valid invoices from municipalities – as it is with other creditors – are settled timeously. </w:t>
      </w:r>
    </w:p>
    <w:p w:rsidR="00D7709D" w:rsidRPr="009B00E2" w:rsidRDefault="00D7709D" w:rsidP="009B00E2">
      <w:pPr>
        <w:spacing w:line="360" w:lineRule="auto"/>
        <w:rPr>
          <w:sz w:val="24"/>
          <w:rPrChange w:id="4" w:author="Mandla Sithole" w:date="2022-03-14T20:56:00Z">
            <w:rPr>
              <w:rFonts w:cs="Arial"/>
              <w:bCs/>
              <w:szCs w:val="22"/>
            </w:rPr>
          </w:rPrChange>
        </w:rPr>
        <w:pPrChange w:id="5" w:author="Mandla Sithole" w:date="2022-03-14T20:56:00Z">
          <w:pPr>
            <w:pStyle w:val="ListParagraph"/>
            <w:spacing w:line="360" w:lineRule="auto"/>
            <w:ind w:left="426"/>
          </w:pPr>
        </w:pPrChange>
      </w:pPr>
    </w:p>
    <w:p w:rsidR="009A72EB" w:rsidRDefault="009A72EB" w:rsidP="009A72EB">
      <w:pPr>
        <w:pStyle w:val="ListParagraph"/>
        <w:spacing w:line="360" w:lineRule="auto"/>
        <w:ind w:left="426"/>
        <w:rPr>
          <w:rFonts w:cs="Arial"/>
          <w:bCs/>
          <w:szCs w:val="22"/>
        </w:rPr>
      </w:pPr>
    </w:p>
    <w:p w:rsidR="009A72EB" w:rsidRDefault="009A72EB" w:rsidP="009A72EB">
      <w:pPr>
        <w:pStyle w:val="ListParagraph"/>
        <w:spacing w:line="360" w:lineRule="auto"/>
        <w:ind w:left="426"/>
        <w:rPr>
          <w:del w:id="6" w:author="Lesetja Toona" w:date="2022-03-14T20:56:00Z"/>
          <w:rFonts w:cs="Arial"/>
          <w:bCs/>
          <w:szCs w:val="22"/>
        </w:rPr>
      </w:pPr>
    </w:p>
    <w:p w:rsidR="00D31C85" w:rsidRPr="00D31C85" w:rsidRDefault="00D31C85" w:rsidP="00D31C85">
      <w:pPr>
        <w:spacing w:line="360" w:lineRule="auto"/>
        <w:rPr>
          <w:rFonts w:cs="Arial"/>
          <w:bCs/>
          <w:szCs w:val="22"/>
        </w:rPr>
      </w:pPr>
    </w:p>
    <w:sectPr w:rsidR="00D31C85" w:rsidRPr="00D31C85" w:rsidSect="000A0091">
      <w:headerReference w:type="default" r:id="rId11"/>
      <w:footerReference w:type="default" r:id="rId12"/>
      <w:pgSz w:w="12240" w:h="15840"/>
      <w:pgMar w:top="426" w:right="1080" w:bottom="720" w:left="1418" w:header="397" w:footer="6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733A" w:rsidRDefault="00A3733A" w:rsidP="00B01072">
      <w:r>
        <w:separator/>
      </w:r>
    </w:p>
  </w:endnote>
  <w:endnote w:type="continuationSeparator" w:id="0">
    <w:p w:rsidR="00A3733A" w:rsidRDefault="00A3733A" w:rsidP="00B01072">
      <w:r>
        <w:continuationSeparator/>
      </w:r>
    </w:p>
  </w:endnote>
  <w:endnote w:type="continuationNotice" w:id="1">
    <w:p w:rsidR="00E10E4F" w:rsidRDefault="00E10E4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050F" w:rsidRPr="00745B02" w:rsidRDefault="0051050F" w:rsidP="00745B02">
    <w:pPr>
      <w:pStyle w:val="Footer"/>
      <w:pBdr>
        <w:top w:val="thinThickSmallGap" w:sz="24" w:space="0" w:color="622423" w:themeColor="accent2" w:themeShade="7F"/>
      </w:pBdr>
      <w:rPr>
        <w:rFonts w:eastAsiaTheme="majorEastAsia" w:cs="Arial"/>
        <w:b/>
        <w:sz w:val="18"/>
        <w:szCs w:val="18"/>
        <w:lang w:val="en-US"/>
      </w:rPr>
    </w:pPr>
    <w:r w:rsidRPr="00745B02">
      <w:rPr>
        <w:rFonts w:eastAsiaTheme="majorEastAsia" w:cs="Arial"/>
        <w:b/>
        <w:bCs/>
        <w:sz w:val="18"/>
        <w:szCs w:val="18"/>
        <w:lang w:val="en-US"/>
      </w:rPr>
      <w:t>NA</w:t>
    </w:r>
    <w:r>
      <w:rPr>
        <w:rFonts w:eastAsiaTheme="majorEastAsia" w:cs="Arial"/>
        <w:b/>
        <w:bCs/>
        <w:sz w:val="18"/>
        <w:szCs w:val="18"/>
        <w:lang w:val="en-US"/>
      </w:rPr>
      <w:t>TIONAL</w:t>
    </w:r>
    <w:r w:rsidR="00E960BE">
      <w:rPr>
        <w:rFonts w:eastAsiaTheme="majorEastAsia" w:cs="Arial"/>
        <w:b/>
        <w:bCs/>
        <w:sz w:val="18"/>
        <w:szCs w:val="18"/>
        <w:lang w:val="en-US"/>
      </w:rPr>
      <w:t xml:space="preserve"> ASSEMBLY QUESTION NO. 420</w:t>
    </w:r>
    <w:r w:rsidRPr="00745B02">
      <w:rPr>
        <w:rFonts w:eastAsiaTheme="majorEastAsia" w:cs="Arial"/>
        <w:b/>
        <w:bCs/>
        <w:sz w:val="18"/>
        <w:szCs w:val="18"/>
        <w:lang w:val="en-US"/>
      </w:rPr>
      <w:t xml:space="preserve"> (Written)</w:t>
    </w:r>
    <w:r w:rsidRPr="00745B02">
      <w:rPr>
        <w:rFonts w:eastAsiaTheme="majorEastAsia" w:cs="Arial"/>
        <w:b/>
        <w:sz w:val="18"/>
        <w:szCs w:val="18"/>
        <w:lang w:val="en-US"/>
      </w:rPr>
      <w:t xml:space="preserve"> </w:t>
    </w:r>
    <w:r w:rsidRPr="0051050F">
      <w:rPr>
        <w:rFonts w:eastAsiaTheme="majorEastAsia" w:cs="Arial"/>
        <w:b/>
        <w:bCs/>
        <w:sz w:val="18"/>
        <w:szCs w:val="18"/>
        <w:lang w:val="en-US"/>
      </w:rPr>
      <w:t>Mr P A van Staden (FF Plus)</w:t>
    </w:r>
    <w:r w:rsidRPr="00745B02">
      <w:rPr>
        <w:rFonts w:eastAsiaTheme="majorEastAsia" w:cs="Arial"/>
        <w:b/>
        <w:bCs/>
        <w:sz w:val="18"/>
        <w:szCs w:val="18"/>
        <w:lang w:val="en-US"/>
      </w:rPr>
      <w:tab/>
      <w:t xml:space="preserve">PAGE </w:t>
    </w:r>
    <w:r w:rsidRPr="00745B02">
      <w:rPr>
        <w:rFonts w:eastAsiaTheme="majorEastAsia" w:cs="Arial"/>
        <w:b/>
        <w:bCs/>
        <w:sz w:val="18"/>
        <w:szCs w:val="18"/>
        <w:lang w:val="en-US"/>
      </w:rPr>
      <w:fldChar w:fldCharType="begin"/>
    </w:r>
    <w:r w:rsidRPr="00745B02">
      <w:rPr>
        <w:rFonts w:eastAsiaTheme="majorEastAsia" w:cs="Arial"/>
        <w:b/>
        <w:bCs/>
        <w:sz w:val="18"/>
        <w:szCs w:val="18"/>
        <w:lang w:val="en-US"/>
      </w:rPr>
      <w:instrText xml:space="preserve"> PAGE   \* MERGEFORMAT </w:instrText>
    </w:r>
    <w:r w:rsidRPr="00745B02">
      <w:rPr>
        <w:rFonts w:eastAsiaTheme="majorEastAsia" w:cs="Arial"/>
        <w:b/>
        <w:bCs/>
        <w:sz w:val="18"/>
        <w:szCs w:val="18"/>
        <w:lang w:val="en-US"/>
      </w:rPr>
      <w:fldChar w:fldCharType="separate"/>
    </w:r>
    <w:r w:rsidR="00E10E4F">
      <w:rPr>
        <w:rFonts w:eastAsiaTheme="majorEastAsia" w:cs="Arial"/>
        <w:b/>
        <w:bCs/>
        <w:noProof/>
        <w:sz w:val="18"/>
        <w:szCs w:val="18"/>
        <w:lang w:val="en-US"/>
      </w:rPr>
      <w:t>1</w:t>
    </w:r>
    <w:r w:rsidRPr="00745B02">
      <w:rPr>
        <w:rFonts w:eastAsiaTheme="majorEastAsia" w:cs="Arial"/>
        <w:b/>
        <w:sz w:val="18"/>
        <w:szCs w:val="18"/>
      </w:rPr>
      <w:fldChar w:fldCharType="end"/>
    </w:r>
  </w:p>
  <w:p w:rsidR="0051050F" w:rsidRPr="00745B02" w:rsidRDefault="0051050F" w:rsidP="00745B02">
    <w:pPr>
      <w:pStyle w:val="Footer"/>
      <w:pBdr>
        <w:top w:val="thinThickSmallGap" w:sz="24" w:space="0" w:color="622423" w:themeColor="accent2" w:themeShade="7F"/>
      </w:pBdr>
      <w:rPr>
        <w:rFonts w:eastAsiaTheme="majorEastAsia" w:cs="Arial"/>
        <w:b/>
        <w:sz w:val="18"/>
        <w:szCs w:val="18"/>
        <w:lang w:val="en-US"/>
      </w:rPr>
    </w:pPr>
  </w:p>
  <w:p w:rsidR="0051050F" w:rsidRPr="000B4F40" w:rsidRDefault="0051050F" w:rsidP="00E66692">
    <w:pPr>
      <w:pStyle w:val="Footer"/>
      <w:pBdr>
        <w:top w:val="thinThickSmallGap" w:sz="24" w:space="0" w:color="622423" w:themeColor="accent2" w:themeShade="7F"/>
      </w:pBdr>
      <w:rPr>
        <w:rFonts w:asciiTheme="majorHAnsi" w:eastAsiaTheme="majorEastAsia" w:hAnsiTheme="majorHAnsi" w:cstheme="majorBidi"/>
        <w:b/>
        <w:sz w:val="16"/>
        <w:szCs w:val="16"/>
      </w:rPr>
    </w:pPr>
    <w:r w:rsidRPr="00E66692">
      <w:rPr>
        <w:rFonts w:eastAsiaTheme="majorEastAsia" w:cs="Arial"/>
        <w:b/>
        <w:sz w:val="18"/>
        <w:szCs w:val="18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733A" w:rsidRDefault="00A3733A" w:rsidP="00B01072">
      <w:r>
        <w:separator/>
      </w:r>
    </w:p>
  </w:footnote>
  <w:footnote w:type="continuationSeparator" w:id="0">
    <w:p w:rsidR="00A3733A" w:rsidRDefault="00A3733A" w:rsidP="00B01072">
      <w:r>
        <w:continuationSeparator/>
      </w:r>
    </w:p>
  </w:footnote>
  <w:footnote w:type="continuationNotice" w:id="1">
    <w:p w:rsidR="00E10E4F" w:rsidRDefault="00E10E4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63C5" w:rsidRDefault="00D063C5">
    <w:pPr>
      <w:pStyle w:val="Header"/>
    </w:pPr>
  </w:p>
  <w:p w:rsidR="00D063C5" w:rsidRDefault="00D063C5">
    <w:pPr>
      <w:pStyle w:val="Header"/>
    </w:pPr>
  </w:p>
  <w:p w:rsidR="00D063C5" w:rsidRDefault="00D063C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4226F"/>
    <w:multiLevelType w:val="hybridMultilevel"/>
    <w:tmpl w:val="EDE86764"/>
    <w:lvl w:ilvl="0" w:tplc="958EFFA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3E0E54"/>
    <w:multiLevelType w:val="hybridMultilevel"/>
    <w:tmpl w:val="F16A1EFA"/>
    <w:lvl w:ilvl="0" w:tplc="2E06268A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0A24D54"/>
    <w:multiLevelType w:val="hybridMultilevel"/>
    <w:tmpl w:val="6C86DC9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F32AF3"/>
    <w:multiLevelType w:val="hybridMultilevel"/>
    <w:tmpl w:val="C368EF42"/>
    <w:lvl w:ilvl="0" w:tplc="9DB00818">
      <w:numFmt w:val="bullet"/>
      <w:lvlText w:val=""/>
      <w:lvlJc w:val="left"/>
      <w:pPr>
        <w:ind w:left="1069" w:hanging="360"/>
      </w:pPr>
      <w:rPr>
        <w:rFonts w:ascii="Symbol" w:eastAsia="Times New Roman" w:hAnsi="Symbol" w:cs="Arial" w:hint="default"/>
      </w:rPr>
    </w:lvl>
    <w:lvl w:ilvl="1" w:tplc="1C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17386773"/>
    <w:multiLevelType w:val="hybridMultilevel"/>
    <w:tmpl w:val="3244E8BE"/>
    <w:lvl w:ilvl="0" w:tplc="AD7E6FF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C72BA7"/>
    <w:multiLevelType w:val="hybridMultilevel"/>
    <w:tmpl w:val="CA302F4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2E692E"/>
    <w:multiLevelType w:val="hybridMultilevel"/>
    <w:tmpl w:val="0CB62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D55A1C"/>
    <w:multiLevelType w:val="hybridMultilevel"/>
    <w:tmpl w:val="4CCE0A22"/>
    <w:lvl w:ilvl="0" w:tplc="08FAB83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615DA2"/>
    <w:multiLevelType w:val="hybridMultilevel"/>
    <w:tmpl w:val="A6382FEA"/>
    <w:lvl w:ilvl="0" w:tplc="A5F2E0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212793"/>
    <w:multiLevelType w:val="hybridMultilevel"/>
    <w:tmpl w:val="68A4DD76"/>
    <w:lvl w:ilvl="0" w:tplc="899221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586869"/>
    <w:multiLevelType w:val="hybridMultilevel"/>
    <w:tmpl w:val="027A5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A83354"/>
    <w:multiLevelType w:val="hybridMultilevel"/>
    <w:tmpl w:val="D9621DD4"/>
    <w:lvl w:ilvl="0" w:tplc="DE40F04A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4916A43"/>
    <w:multiLevelType w:val="hybridMultilevel"/>
    <w:tmpl w:val="DEB6659C"/>
    <w:lvl w:ilvl="0" w:tplc="4C549294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D04768"/>
    <w:multiLevelType w:val="hybridMultilevel"/>
    <w:tmpl w:val="CF186308"/>
    <w:lvl w:ilvl="0" w:tplc="1C090011">
      <w:start w:val="1"/>
      <w:numFmt w:val="decimal"/>
      <w:lvlText w:val="%1)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3630D3"/>
    <w:multiLevelType w:val="hybridMultilevel"/>
    <w:tmpl w:val="E6DC4A0E"/>
    <w:lvl w:ilvl="0" w:tplc="CEF2A53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29465ED"/>
    <w:multiLevelType w:val="hybridMultilevel"/>
    <w:tmpl w:val="E0E41DA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78784F"/>
    <w:multiLevelType w:val="hybridMultilevel"/>
    <w:tmpl w:val="16400086"/>
    <w:lvl w:ilvl="0" w:tplc="01DEF1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845F50"/>
    <w:multiLevelType w:val="hybridMultilevel"/>
    <w:tmpl w:val="D534CCCA"/>
    <w:lvl w:ilvl="0" w:tplc="852EA520">
      <w:start w:val="1"/>
      <w:numFmt w:val="lowerRoman"/>
      <w:lvlText w:val="%1)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FFB2076"/>
    <w:multiLevelType w:val="hybridMultilevel"/>
    <w:tmpl w:val="72163D22"/>
    <w:lvl w:ilvl="0" w:tplc="3EAEFB5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4A225A"/>
    <w:multiLevelType w:val="hybridMultilevel"/>
    <w:tmpl w:val="41C471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29C53D2"/>
    <w:multiLevelType w:val="singleLevel"/>
    <w:tmpl w:val="35E601AE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21">
    <w:nsid w:val="649F6ABF"/>
    <w:multiLevelType w:val="hybridMultilevel"/>
    <w:tmpl w:val="0A1642C6"/>
    <w:lvl w:ilvl="0" w:tplc="908231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8D502E7"/>
    <w:multiLevelType w:val="hybridMultilevel"/>
    <w:tmpl w:val="72046D4A"/>
    <w:lvl w:ilvl="0" w:tplc="75FE1BB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933240D"/>
    <w:multiLevelType w:val="multilevel"/>
    <w:tmpl w:val="C0DC394A"/>
    <w:lvl w:ilvl="0">
      <w:start w:val="1"/>
      <w:numFmt w:val="decimal"/>
      <w:pStyle w:val="Heading1"/>
      <w:lvlText w:val="%1 "/>
      <w:lvlJc w:val="left"/>
      <w:pPr>
        <w:tabs>
          <w:tab w:val="num" w:pos="567"/>
        </w:tabs>
        <w:ind w:left="567" w:hanging="567"/>
      </w:pPr>
      <w:rPr>
        <w:rFonts w:cs="Times New Roman"/>
      </w:rPr>
    </w:lvl>
    <w:lvl w:ilvl="1">
      <w:start w:val="1"/>
      <w:numFmt w:val="decimal"/>
      <w:pStyle w:val="Heading2"/>
      <w:lvlText w:val="%1.%2 "/>
      <w:lvlJc w:val="left"/>
      <w:pPr>
        <w:tabs>
          <w:tab w:val="num" w:pos="1134"/>
        </w:tabs>
        <w:ind w:left="1134" w:hanging="567"/>
      </w:pPr>
      <w:rPr>
        <w:rFonts w:cs="Times New Roman"/>
      </w:rPr>
    </w:lvl>
    <w:lvl w:ilvl="2">
      <w:start w:val="1"/>
      <w:numFmt w:val="decimal"/>
      <w:lvlText w:val="%1.%2.%3 "/>
      <w:lvlJc w:val="left"/>
      <w:pPr>
        <w:tabs>
          <w:tab w:val="num" w:pos="1985"/>
        </w:tabs>
        <w:ind w:left="1985" w:hanging="851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835"/>
        </w:tabs>
        <w:ind w:left="2835" w:hanging="85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4253"/>
        </w:tabs>
        <w:ind w:left="4253" w:hanging="1418"/>
      </w:pPr>
      <w:rPr>
        <w:rFonts w:cs="Times New Roman"/>
      </w:rPr>
    </w:lvl>
    <w:lvl w:ilvl="5">
      <w:start w:val="1"/>
      <w:numFmt w:val="decimal"/>
      <w:lvlText w:val="%1.%2.%3.%4.%5.%6 "/>
      <w:lvlJc w:val="left"/>
      <w:pPr>
        <w:tabs>
          <w:tab w:val="num" w:pos="5103"/>
        </w:tabs>
        <w:ind w:left="5103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24">
    <w:nsid w:val="6CCE6352"/>
    <w:multiLevelType w:val="hybridMultilevel"/>
    <w:tmpl w:val="94ECCF1E"/>
    <w:lvl w:ilvl="0" w:tplc="327AF7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DEA74AB"/>
    <w:multiLevelType w:val="multilevel"/>
    <w:tmpl w:val="13F03B2A"/>
    <w:lvl w:ilvl="0">
      <w:start w:val="1"/>
      <w:numFmt w:val="lowerRoman"/>
      <w:lvlText w:val="(%1)"/>
      <w:lvlJc w:val="left"/>
      <w:pPr>
        <w:ind w:left="1440" w:hanging="720"/>
      </w:pPr>
      <w:rPr>
        <w:rFonts w:ascii="Arial" w:hAnsi="Arial" w:cs="Arial"/>
        <w:color w:val="auto"/>
        <w:sz w:val="24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E38253B"/>
    <w:multiLevelType w:val="hybridMultilevel"/>
    <w:tmpl w:val="8752E5CA"/>
    <w:lvl w:ilvl="0" w:tplc="001A43EC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0A95445"/>
    <w:multiLevelType w:val="hybridMultilevel"/>
    <w:tmpl w:val="E9A64C74"/>
    <w:lvl w:ilvl="0" w:tplc="22B6E37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691CF46E">
      <w:start w:val="1"/>
      <w:numFmt w:val="lowerLetter"/>
      <w:lvlText w:val="(%2)"/>
      <w:lvlJc w:val="left"/>
      <w:pPr>
        <w:ind w:left="1080" w:hanging="360"/>
      </w:pPr>
      <w:rPr>
        <w:rFonts w:ascii="Arial" w:eastAsia="Times New Roman" w:hAnsi="Arial" w:cs="Times New Roman"/>
      </w:r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4522C20"/>
    <w:multiLevelType w:val="hybridMultilevel"/>
    <w:tmpl w:val="38B85790"/>
    <w:lvl w:ilvl="0" w:tplc="1EB0BC96">
      <w:start w:val="1"/>
      <w:numFmt w:val="lowerLetter"/>
      <w:lvlText w:val="(%1)"/>
      <w:lvlJc w:val="left"/>
      <w:pPr>
        <w:ind w:left="7038" w:hanging="41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7708" w:hanging="360"/>
      </w:pPr>
    </w:lvl>
    <w:lvl w:ilvl="2" w:tplc="1C09001B" w:tentative="1">
      <w:start w:val="1"/>
      <w:numFmt w:val="lowerRoman"/>
      <w:lvlText w:val="%3."/>
      <w:lvlJc w:val="right"/>
      <w:pPr>
        <w:ind w:left="8428" w:hanging="180"/>
      </w:pPr>
    </w:lvl>
    <w:lvl w:ilvl="3" w:tplc="1C09000F" w:tentative="1">
      <w:start w:val="1"/>
      <w:numFmt w:val="decimal"/>
      <w:lvlText w:val="%4."/>
      <w:lvlJc w:val="left"/>
      <w:pPr>
        <w:ind w:left="9148" w:hanging="360"/>
      </w:pPr>
    </w:lvl>
    <w:lvl w:ilvl="4" w:tplc="1C090019" w:tentative="1">
      <w:start w:val="1"/>
      <w:numFmt w:val="lowerLetter"/>
      <w:lvlText w:val="%5."/>
      <w:lvlJc w:val="left"/>
      <w:pPr>
        <w:ind w:left="9868" w:hanging="360"/>
      </w:pPr>
    </w:lvl>
    <w:lvl w:ilvl="5" w:tplc="1C09001B" w:tentative="1">
      <w:start w:val="1"/>
      <w:numFmt w:val="lowerRoman"/>
      <w:lvlText w:val="%6."/>
      <w:lvlJc w:val="right"/>
      <w:pPr>
        <w:ind w:left="10588" w:hanging="180"/>
      </w:pPr>
    </w:lvl>
    <w:lvl w:ilvl="6" w:tplc="1C09000F" w:tentative="1">
      <w:start w:val="1"/>
      <w:numFmt w:val="decimal"/>
      <w:lvlText w:val="%7."/>
      <w:lvlJc w:val="left"/>
      <w:pPr>
        <w:ind w:left="11308" w:hanging="360"/>
      </w:pPr>
    </w:lvl>
    <w:lvl w:ilvl="7" w:tplc="1C090019" w:tentative="1">
      <w:start w:val="1"/>
      <w:numFmt w:val="lowerLetter"/>
      <w:lvlText w:val="%8."/>
      <w:lvlJc w:val="left"/>
      <w:pPr>
        <w:ind w:left="12028" w:hanging="360"/>
      </w:pPr>
    </w:lvl>
    <w:lvl w:ilvl="8" w:tplc="1C09001B" w:tentative="1">
      <w:start w:val="1"/>
      <w:numFmt w:val="lowerRoman"/>
      <w:lvlText w:val="%9."/>
      <w:lvlJc w:val="right"/>
      <w:pPr>
        <w:ind w:left="12748" w:hanging="180"/>
      </w:pPr>
    </w:lvl>
  </w:abstractNum>
  <w:abstractNum w:abstractNumId="29">
    <w:nsid w:val="750C1A38"/>
    <w:multiLevelType w:val="hybridMultilevel"/>
    <w:tmpl w:val="7E0E52E6"/>
    <w:lvl w:ilvl="0" w:tplc="35708BC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B8023C2"/>
    <w:multiLevelType w:val="hybridMultilevel"/>
    <w:tmpl w:val="C5B417B8"/>
    <w:lvl w:ilvl="0" w:tplc="26169ACA">
      <w:start w:val="1"/>
      <w:numFmt w:val="decimal"/>
      <w:lvlText w:val="(%1)"/>
      <w:lvlJc w:val="left"/>
      <w:pPr>
        <w:ind w:left="1080" w:hanging="360"/>
      </w:pPr>
      <w:rPr>
        <w:rFonts w:eastAsia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3"/>
  </w:num>
  <w:num w:numId="2">
    <w:abstractNumId w:val="5"/>
  </w:num>
  <w:num w:numId="3">
    <w:abstractNumId w:val="12"/>
  </w:num>
  <w:num w:numId="4">
    <w:abstractNumId w:val="20"/>
  </w:num>
  <w:num w:numId="5">
    <w:abstractNumId w:val="7"/>
  </w:num>
  <w:num w:numId="6">
    <w:abstractNumId w:val="28"/>
  </w:num>
  <w:num w:numId="7">
    <w:abstractNumId w:val="27"/>
  </w:num>
  <w:num w:numId="8">
    <w:abstractNumId w:val="26"/>
  </w:num>
  <w:num w:numId="9">
    <w:abstractNumId w:val="4"/>
  </w:num>
  <w:num w:numId="10">
    <w:abstractNumId w:val="16"/>
  </w:num>
  <w:num w:numId="11">
    <w:abstractNumId w:val="3"/>
  </w:num>
  <w:num w:numId="12">
    <w:abstractNumId w:val="14"/>
  </w:num>
  <w:num w:numId="13">
    <w:abstractNumId w:val="9"/>
  </w:num>
  <w:num w:numId="14">
    <w:abstractNumId w:val="11"/>
  </w:num>
  <w:num w:numId="15">
    <w:abstractNumId w:val="2"/>
  </w:num>
  <w:num w:numId="16">
    <w:abstractNumId w:val="29"/>
  </w:num>
  <w:num w:numId="17">
    <w:abstractNumId w:val="6"/>
  </w:num>
  <w:num w:numId="18">
    <w:abstractNumId w:val="22"/>
  </w:num>
  <w:num w:numId="19">
    <w:abstractNumId w:val="8"/>
  </w:num>
  <w:num w:numId="20">
    <w:abstractNumId w:val="24"/>
  </w:num>
  <w:num w:numId="21">
    <w:abstractNumId w:val="0"/>
  </w:num>
  <w:num w:numId="22">
    <w:abstractNumId w:val="13"/>
  </w:num>
  <w:num w:numId="23">
    <w:abstractNumId w:val="19"/>
  </w:num>
  <w:num w:numId="24">
    <w:abstractNumId w:val="15"/>
  </w:num>
  <w:num w:numId="25">
    <w:abstractNumId w:val="17"/>
  </w:num>
  <w:num w:numId="26">
    <w:abstractNumId w:val="30"/>
  </w:num>
  <w:num w:numId="27">
    <w:abstractNumId w:val="25"/>
  </w:num>
  <w:num w:numId="28">
    <w:abstractNumId w:val="18"/>
  </w:num>
  <w:num w:numId="29">
    <w:abstractNumId w:val="10"/>
  </w:num>
  <w:num w:numId="30">
    <w:abstractNumId w:val="1"/>
  </w:num>
  <w:num w:numId="31">
    <w:abstractNumId w:val="2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F24"/>
    <w:rsid w:val="0000062A"/>
    <w:rsid w:val="0000341D"/>
    <w:rsid w:val="00006F15"/>
    <w:rsid w:val="00011D5C"/>
    <w:rsid w:val="000127B0"/>
    <w:rsid w:val="00012BEB"/>
    <w:rsid w:val="000173E2"/>
    <w:rsid w:val="000205FB"/>
    <w:rsid w:val="00020C71"/>
    <w:rsid w:val="00020EBB"/>
    <w:rsid w:val="00021C96"/>
    <w:rsid w:val="00021CD9"/>
    <w:rsid w:val="00022D2D"/>
    <w:rsid w:val="000244DC"/>
    <w:rsid w:val="00026843"/>
    <w:rsid w:val="00030382"/>
    <w:rsid w:val="0003706E"/>
    <w:rsid w:val="00041696"/>
    <w:rsid w:val="00041F9C"/>
    <w:rsid w:val="00045D9F"/>
    <w:rsid w:val="00045EB3"/>
    <w:rsid w:val="00046BC4"/>
    <w:rsid w:val="00051961"/>
    <w:rsid w:val="000528E1"/>
    <w:rsid w:val="00052C66"/>
    <w:rsid w:val="00053264"/>
    <w:rsid w:val="00054265"/>
    <w:rsid w:val="000574C9"/>
    <w:rsid w:val="0006105B"/>
    <w:rsid w:val="00063548"/>
    <w:rsid w:val="000656CA"/>
    <w:rsid w:val="00066E2A"/>
    <w:rsid w:val="00067BEA"/>
    <w:rsid w:val="000704EA"/>
    <w:rsid w:val="000709FD"/>
    <w:rsid w:val="00070C85"/>
    <w:rsid w:val="00071A41"/>
    <w:rsid w:val="00072800"/>
    <w:rsid w:val="00074F49"/>
    <w:rsid w:val="00075172"/>
    <w:rsid w:val="0007606B"/>
    <w:rsid w:val="00076BCC"/>
    <w:rsid w:val="00076F55"/>
    <w:rsid w:val="0008167F"/>
    <w:rsid w:val="0008616C"/>
    <w:rsid w:val="00086349"/>
    <w:rsid w:val="00092A93"/>
    <w:rsid w:val="00093124"/>
    <w:rsid w:val="00095FFF"/>
    <w:rsid w:val="0009751E"/>
    <w:rsid w:val="000A0091"/>
    <w:rsid w:val="000A025B"/>
    <w:rsid w:val="000A08C0"/>
    <w:rsid w:val="000A0AF6"/>
    <w:rsid w:val="000A37E3"/>
    <w:rsid w:val="000A60B2"/>
    <w:rsid w:val="000A6942"/>
    <w:rsid w:val="000A6946"/>
    <w:rsid w:val="000A7294"/>
    <w:rsid w:val="000B1923"/>
    <w:rsid w:val="000B19CD"/>
    <w:rsid w:val="000B21FD"/>
    <w:rsid w:val="000B350B"/>
    <w:rsid w:val="000B3603"/>
    <w:rsid w:val="000B4241"/>
    <w:rsid w:val="000B4F40"/>
    <w:rsid w:val="000B5EFF"/>
    <w:rsid w:val="000C0A05"/>
    <w:rsid w:val="000C2D4A"/>
    <w:rsid w:val="000C3941"/>
    <w:rsid w:val="000C5469"/>
    <w:rsid w:val="000C5DF5"/>
    <w:rsid w:val="000C5FC2"/>
    <w:rsid w:val="000C70FB"/>
    <w:rsid w:val="000D3F7C"/>
    <w:rsid w:val="000D41E1"/>
    <w:rsid w:val="000D5A5D"/>
    <w:rsid w:val="000D5FA6"/>
    <w:rsid w:val="000D600B"/>
    <w:rsid w:val="000E0C57"/>
    <w:rsid w:val="000E2889"/>
    <w:rsid w:val="000F0B2D"/>
    <w:rsid w:val="000F4F82"/>
    <w:rsid w:val="000F590B"/>
    <w:rsid w:val="00101914"/>
    <w:rsid w:val="00103EFD"/>
    <w:rsid w:val="00106D04"/>
    <w:rsid w:val="00107822"/>
    <w:rsid w:val="00107F3E"/>
    <w:rsid w:val="00110781"/>
    <w:rsid w:val="00111AB1"/>
    <w:rsid w:val="001144C9"/>
    <w:rsid w:val="00116CCB"/>
    <w:rsid w:val="00117EF9"/>
    <w:rsid w:val="00123E02"/>
    <w:rsid w:val="00123EEC"/>
    <w:rsid w:val="0012628A"/>
    <w:rsid w:val="00126A48"/>
    <w:rsid w:val="00131356"/>
    <w:rsid w:val="001340CE"/>
    <w:rsid w:val="001357FB"/>
    <w:rsid w:val="001372AA"/>
    <w:rsid w:val="00140E93"/>
    <w:rsid w:val="00142CD8"/>
    <w:rsid w:val="00143A08"/>
    <w:rsid w:val="001449BF"/>
    <w:rsid w:val="00145B94"/>
    <w:rsid w:val="001467DC"/>
    <w:rsid w:val="00151089"/>
    <w:rsid w:val="001529A0"/>
    <w:rsid w:val="00152C01"/>
    <w:rsid w:val="00155F06"/>
    <w:rsid w:val="00156347"/>
    <w:rsid w:val="0015785B"/>
    <w:rsid w:val="00162A0F"/>
    <w:rsid w:val="0016344A"/>
    <w:rsid w:val="00163E34"/>
    <w:rsid w:val="001640AB"/>
    <w:rsid w:val="00166860"/>
    <w:rsid w:val="00166FD7"/>
    <w:rsid w:val="001729E9"/>
    <w:rsid w:val="001743CF"/>
    <w:rsid w:val="00174560"/>
    <w:rsid w:val="00177367"/>
    <w:rsid w:val="0018124B"/>
    <w:rsid w:val="001832D4"/>
    <w:rsid w:val="001833AC"/>
    <w:rsid w:val="00183D47"/>
    <w:rsid w:val="0019162A"/>
    <w:rsid w:val="00195C35"/>
    <w:rsid w:val="00197DB0"/>
    <w:rsid w:val="001A0DE4"/>
    <w:rsid w:val="001A1220"/>
    <w:rsid w:val="001A148E"/>
    <w:rsid w:val="001A22C6"/>
    <w:rsid w:val="001A26A0"/>
    <w:rsid w:val="001A273E"/>
    <w:rsid w:val="001A354C"/>
    <w:rsid w:val="001A52A1"/>
    <w:rsid w:val="001A5ECC"/>
    <w:rsid w:val="001B177D"/>
    <w:rsid w:val="001B3875"/>
    <w:rsid w:val="001C2A53"/>
    <w:rsid w:val="001C2B34"/>
    <w:rsid w:val="001C3FDF"/>
    <w:rsid w:val="001C4269"/>
    <w:rsid w:val="001C4B94"/>
    <w:rsid w:val="001C602F"/>
    <w:rsid w:val="001C6CA1"/>
    <w:rsid w:val="001C7ACD"/>
    <w:rsid w:val="001D4459"/>
    <w:rsid w:val="001E486F"/>
    <w:rsid w:val="001F0D11"/>
    <w:rsid w:val="001F1F16"/>
    <w:rsid w:val="001F3548"/>
    <w:rsid w:val="001F52E1"/>
    <w:rsid w:val="001F5F94"/>
    <w:rsid w:val="001F65DF"/>
    <w:rsid w:val="001F698C"/>
    <w:rsid w:val="001F6D33"/>
    <w:rsid w:val="00200E04"/>
    <w:rsid w:val="00203E0F"/>
    <w:rsid w:val="00206C11"/>
    <w:rsid w:val="00207F57"/>
    <w:rsid w:val="00211C78"/>
    <w:rsid w:val="002229B7"/>
    <w:rsid w:val="00224229"/>
    <w:rsid w:val="002265CB"/>
    <w:rsid w:val="00230F8F"/>
    <w:rsid w:val="0023195F"/>
    <w:rsid w:val="00232D48"/>
    <w:rsid w:val="0023431F"/>
    <w:rsid w:val="00235BF8"/>
    <w:rsid w:val="00242584"/>
    <w:rsid w:val="00243357"/>
    <w:rsid w:val="002458D7"/>
    <w:rsid w:val="00246B8B"/>
    <w:rsid w:val="00246FF5"/>
    <w:rsid w:val="00252FD0"/>
    <w:rsid w:val="00257D56"/>
    <w:rsid w:val="00262CC0"/>
    <w:rsid w:val="00275921"/>
    <w:rsid w:val="00275F2F"/>
    <w:rsid w:val="002800C8"/>
    <w:rsid w:val="00281B8E"/>
    <w:rsid w:val="002837A2"/>
    <w:rsid w:val="0028585A"/>
    <w:rsid w:val="00291BC2"/>
    <w:rsid w:val="0029301E"/>
    <w:rsid w:val="00294275"/>
    <w:rsid w:val="00295C2B"/>
    <w:rsid w:val="00296C6F"/>
    <w:rsid w:val="002A3DCF"/>
    <w:rsid w:val="002A4C99"/>
    <w:rsid w:val="002A5D13"/>
    <w:rsid w:val="002A73B9"/>
    <w:rsid w:val="002B0018"/>
    <w:rsid w:val="002B0DA3"/>
    <w:rsid w:val="002B1585"/>
    <w:rsid w:val="002B2F32"/>
    <w:rsid w:val="002B4AFC"/>
    <w:rsid w:val="002C175C"/>
    <w:rsid w:val="002C460A"/>
    <w:rsid w:val="002C5DDE"/>
    <w:rsid w:val="002C603A"/>
    <w:rsid w:val="002C7394"/>
    <w:rsid w:val="002D419B"/>
    <w:rsid w:val="002E0582"/>
    <w:rsid w:val="002E6B86"/>
    <w:rsid w:val="002F0F2F"/>
    <w:rsid w:val="002F2950"/>
    <w:rsid w:val="003014A2"/>
    <w:rsid w:val="00302C99"/>
    <w:rsid w:val="00303439"/>
    <w:rsid w:val="00304F27"/>
    <w:rsid w:val="00306082"/>
    <w:rsid w:val="003074FB"/>
    <w:rsid w:val="00307BEC"/>
    <w:rsid w:val="003152A5"/>
    <w:rsid w:val="00315B8D"/>
    <w:rsid w:val="00316968"/>
    <w:rsid w:val="00321FAA"/>
    <w:rsid w:val="003223C9"/>
    <w:rsid w:val="003241F6"/>
    <w:rsid w:val="00325E8F"/>
    <w:rsid w:val="00327167"/>
    <w:rsid w:val="00327965"/>
    <w:rsid w:val="00327BFC"/>
    <w:rsid w:val="00330E0B"/>
    <w:rsid w:val="00331DAF"/>
    <w:rsid w:val="00333ED8"/>
    <w:rsid w:val="00335C72"/>
    <w:rsid w:val="00337483"/>
    <w:rsid w:val="00343207"/>
    <w:rsid w:val="003448A1"/>
    <w:rsid w:val="00347E84"/>
    <w:rsid w:val="003500C2"/>
    <w:rsid w:val="00351A07"/>
    <w:rsid w:val="00351D61"/>
    <w:rsid w:val="00352709"/>
    <w:rsid w:val="00352AC2"/>
    <w:rsid w:val="00353CDD"/>
    <w:rsid w:val="0035503F"/>
    <w:rsid w:val="00357A35"/>
    <w:rsid w:val="00357F4E"/>
    <w:rsid w:val="00363E6B"/>
    <w:rsid w:val="003650A6"/>
    <w:rsid w:val="003650E5"/>
    <w:rsid w:val="003710A3"/>
    <w:rsid w:val="003718A9"/>
    <w:rsid w:val="00371E01"/>
    <w:rsid w:val="003731CC"/>
    <w:rsid w:val="00380472"/>
    <w:rsid w:val="00382C94"/>
    <w:rsid w:val="00385CC5"/>
    <w:rsid w:val="0039066D"/>
    <w:rsid w:val="003930E2"/>
    <w:rsid w:val="0039540D"/>
    <w:rsid w:val="00395C0D"/>
    <w:rsid w:val="00396314"/>
    <w:rsid w:val="003A0AD7"/>
    <w:rsid w:val="003A3C9B"/>
    <w:rsid w:val="003A4BA6"/>
    <w:rsid w:val="003C436F"/>
    <w:rsid w:val="003C5D32"/>
    <w:rsid w:val="003D2560"/>
    <w:rsid w:val="003D262F"/>
    <w:rsid w:val="003D3567"/>
    <w:rsid w:val="003D3867"/>
    <w:rsid w:val="003D6C4A"/>
    <w:rsid w:val="003D6EC6"/>
    <w:rsid w:val="003D7DE9"/>
    <w:rsid w:val="003E02E8"/>
    <w:rsid w:val="003E2910"/>
    <w:rsid w:val="003E314B"/>
    <w:rsid w:val="003E5694"/>
    <w:rsid w:val="003F05E4"/>
    <w:rsid w:val="003F1548"/>
    <w:rsid w:val="003F3ABB"/>
    <w:rsid w:val="003F4B34"/>
    <w:rsid w:val="003F55ED"/>
    <w:rsid w:val="003F5B02"/>
    <w:rsid w:val="003F628A"/>
    <w:rsid w:val="003F664C"/>
    <w:rsid w:val="003F6C7B"/>
    <w:rsid w:val="003F7428"/>
    <w:rsid w:val="00400341"/>
    <w:rsid w:val="00404659"/>
    <w:rsid w:val="004079CA"/>
    <w:rsid w:val="004106CA"/>
    <w:rsid w:val="004132F1"/>
    <w:rsid w:val="004138E0"/>
    <w:rsid w:val="00413C62"/>
    <w:rsid w:val="00415278"/>
    <w:rsid w:val="00423A60"/>
    <w:rsid w:val="00423D05"/>
    <w:rsid w:val="004240DE"/>
    <w:rsid w:val="00424B38"/>
    <w:rsid w:val="0042728E"/>
    <w:rsid w:val="004322D2"/>
    <w:rsid w:val="00432C4E"/>
    <w:rsid w:val="0043383C"/>
    <w:rsid w:val="004342FE"/>
    <w:rsid w:val="00435691"/>
    <w:rsid w:val="004365E9"/>
    <w:rsid w:val="00436CCA"/>
    <w:rsid w:val="004400AD"/>
    <w:rsid w:val="0044149F"/>
    <w:rsid w:val="004422F9"/>
    <w:rsid w:val="00446AA2"/>
    <w:rsid w:val="0045079C"/>
    <w:rsid w:val="00451A52"/>
    <w:rsid w:val="00451E57"/>
    <w:rsid w:val="004532AE"/>
    <w:rsid w:val="00453445"/>
    <w:rsid w:val="00453F70"/>
    <w:rsid w:val="00457201"/>
    <w:rsid w:val="004629ED"/>
    <w:rsid w:val="00463B8B"/>
    <w:rsid w:val="00465041"/>
    <w:rsid w:val="00465F06"/>
    <w:rsid w:val="00466022"/>
    <w:rsid w:val="00473635"/>
    <w:rsid w:val="004739D7"/>
    <w:rsid w:val="00476421"/>
    <w:rsid w:val="00481072"/>
    <w:rsid w:val="0048607D"/>
    <w:rsid w:val="004868AF"/>
    <w:rsid w:val="00487662"/>
    <w:rsid w:val="00491950"/>
    <w:rsid w:val="0049199E"/>
    <w:rsid w:val="00493FB3"/>
    <w:rsid w:val="0049710C"/>
    <w:rsid w:val="004A098F"/>
    <w:rsid w:val="004A155A"/>
    <w:rsid w:val="004A1E4C"/>
    <w:rsid w:val="004A2730"/>
    <w:rsid w:val="004A4F90"/>
    <w:rsid w:val="004A685F"/>
    <w:rsid w:val="004A7A6D"/>
    <w:rsid w:val="004B0FD4"/>
    <w:rsid w:val="004B1E43"/>
    <w:rsid w:val="004B405B"/>
    <w:rsid w:val="004B4593"/>
    <w:rsid w:val="004B74FC"/>
    <w:rsid w:val="004B7D65"/>
    <w:rsid w:val="004B7D74"/>
    <w:rsid w:val="004B7E4A"/>
    <w:rsid w:val="004C0C86"/>
    <w:rsid w:val="004C1C50"/>
    <w:rsid w:val="004C2610"/>
    <w:rsid w:val="004C3C1E"/>
    <w:rsid w:val="004C51FF"/>
    <w:rsid w:val="004C5597"/>
    <w:rsid w:val="004C6EB7"/>
    <w:rsid w:val="004D1573"/>
    <w:rsid w:val="004D2249"/>
    <w:rsid w:val="004D2A34"/>
    <w:rsid w:val="004D2F24"/>
    <w:rsid w:val="004D48E8"/>
    <w:rsid w:val="004D7E04"/>
    <w:rsid w:val="004E13C8"/>
    <w:rsid w:val="004E27A5"/>
    <w:rsid w:val="004E39EC"/>
    <w:rsid w:val="004E3F6B"/>
    <w:rsid w:val="004E434F"/>
    <w:rsid w:val="004F218F"/>
    <w:rsid w:val="004F329B"/>
    <w:rsid w:val="004F40A9"/>
    <w:rsid w:val="004F4F0B"/>
    <w:rsid w:val="004F61F7"/>
    <w:rsid w:val="004F6630"/>
    <w:rsid w:val="00506A10"/>
    <w:rsid w:val="00507A2E"/>
    <w:rsid w:val="0051050F"/>
    <w:rsid w:val="00510705"/>
    <w:rsid w:val="0051132C"/>
    <w:rsid w:val="00513616"/>
    <w:rsid w:val="00513712"/>
    <w:rsid w:val="00514D7E"/>
    <w:rsid w:val="00516C76"/>
    <w:rsid w:val="00522044"/>
    <w:rsid w:val="0052239F"/>
    <w:rsid w:val="00527E98"/>
    <w:rsid w:val="00531D8A"/>
    <w:rsid w:val="005330F9"/>
    <w:rsid w:val="0053382B"/>
    <w:rsid w:val="00540DA6"/>
    <w:rsid w:val="005449EC"/>
    <w:rsid w:val="005451D6"/>
    <w:rsid w:val="005455F2"/>
    <w:rsid w:val="00550A0F"/>
    <w:rsid w:val="005540EB"/>
    <w:rsid w:val="00560836"/>
    <w:rsid w:val="00560E8F"/>
    <w:rsid w:val="00561E44"/>
    <w:rsid w:val="00563D73"/>
    <w:rsid w:val="005663C7"/>
    <w:rsid w:val="00574AE0"/>
    <w:rsid w:val="0057746F"/>
    <w:rsid w:val="00586346"/>
    <w:rsid w:val="00586798"/>
    <w:rsid w:val="00591850"/>
    <w:rsid w:val="005940D1"/>
    <w:rsid w:val="005958BE"/>
    <w:rsid w:val="00596A01"/>
    <w:rsid w:val="005A10D6"/>
    <w:rsid w:val="005A2CE6"/>
    <w:rsid w:val="005A7282"/>
    <w:rsid w:val="005A7E21"/>
    <w:rsid w:val="005B1E2B"/>
    <w:rsid w:val="005B286F"/>
    <w:rsid w:val="005B2A4B"/>
    <w:rsid w:val="005B2D19"/>
    <w:rsid w:val="005B4931"/>
    <w:rsid w:val="005C2A86"/>
    <w:rsid w:val="005C5676"/>
    <w:rsid w:val="005C570C"/>
    <w:rsid w:val="005C5955"/>
    <w:rsid w:val="005C699E"/>
    <w:rsid w:val="005D0603"/>
    <w:rsid w:val="005D0C77"/>
    <w:rsid w:val="005D1762"/>
    <w:rsid w:val="005D2822"/>
    <w:rsid w:val="005D346D"/>
    <w:rsid w:val="005D4B8C"/>
    <w:rsid w:val="005D5B0B"/>
    <w:rsid w:val="005D718C"/>
    <w:rsid w:val="005D7816"/>
    <w:rsid w:val="005E0845"/>
    <w:rsid w:val="005E2D86"/>
    <w:rsid w:val="005E535A"/>
    <w:rsid w:val="005E6AF1"/>
    <w:rsid w:val="005E71DB"/>
    <w:rsid w:val="005F13A3"/>
    <w:rsid w:val="005F1CFF"/>
    <w:rsid w:val="005F206A"/>
    <w:rsid w:val="005F27D3"/>
    <w:rsid w:val="005F35F3"/>
    <w:rsid w:val="005F4C62"/>
    <w:rsid w:val="005F5F16"/>
    <w:rsid w:val="0060047A"/>
    <w:rsid w:val="00601F53"/>
    <w:rsid w:val="00605E8F"/>
    <w:rsid w:val="00606E21"/>
    <w:rsid w:val="00610C7C"/>
    <w:rsid w:val="00610D88"/>
    <w:rsid w:val="00612374"/>
    <w:rsid w:val="00613D12"/>
    <w:rsid w:val="00614C89"/>
    <w:rsid w:val="00616097"/>
    <w:rsid w:val="006212C1"/>
    <w:rsid w:val="00623007"/>
    <w:rsid w:val="00623053"/>
    <w:rsid w:val="00624A4D"/>
    <w:rsid w:val="00625573"/>
    <w:rsid w:val="00625585"/>
    <w:rsid w:val="00626B4E"/>
    <w:rsid w:val="00627CC1"/>
    <w:rsid w:val="006321CE"/>
    <w:rsid w:val="00632C03"/>
    <w:rsid w:val="0063388E"/>
    <w:rsid w:val="006343C2"/>
    <w:rsid w:val="00641E3A"/>
    <w:rsid w:val="006462D7"/>
    <w:rsid w:val="006526BA"/>
    <w:rsid w:val="00657596"/>
    <w:rsid w:val="006576EF"/>
    <w:rsid w:val="00661CCC"/>
    <w:rsid w:val="00663625"/>
    <w:rsid w:val="00664FF5"/>
    <w:rsid w:val="00666E6C"/>
    <w:rsid w:val="006673D8"/>
    <w:rsid w:val="00667CA1"/>
    <w:rsid w:val="00667E8D"/>
    <w:rsid w:val="00670BA5"/>
    <w:rsid w:val="00671384"/>
    <w:rsid w:val="00672AE1"/>
    <w:rsid w:val="0067322C"/>
    <w:rsid w:val="00675570"/>
    <w:rsid w:val="0067574F"/>
    <w:rsid w:val="006759CD"/>
    <w:rsid w:val="00683024"/>
    <w:rsid w:val="00683FF6"/>
    <w:rsid w:val="00684462"/>
    <w:rsid w:val="00684BA6"/>
    <w:rsid w:val="00684BB6"/>
    <w:rsid w:val="00685646"/>
    <w:rsid w:val="00690389"/>
    <w:rsid w:val="00691311"/>
    <w:rsid w:val="00692D4F"/>
    <w:rsid w:val="00693963"/>
    <w:rsid w:val="00694DF7"/>
    <w:rsid w:val="00694F4F"/>
    <w:rsid w:val="0069509E"/>
    <w:rsid w:val="006A027A"/>
    <w:rsid w:val="006A05C9"/>
    <w:rsid w:val="006A7562"/>
    <w:rsid w:val="006B3468"/>
    <w:rsid w:val="006B5EE3"/>
    <w:rsid w:val="006B5F1E"/>
    <w:rsid w:val="006B79CB"/>
    <w:rsid w:val="006B7A24"/>
    <w:rsid w:val="006C0AA7"/>
    <w:rsid w:val="006C13B4"/>
    <w:rsid w:val="006C1F95"/>
    <w:rsid w:val="006C35E7"/>
    <w:rsid w:val="006C380D"/>
    <w:rsid w:val="006C3E5B"/>
    <w:rsid w:val="006C6C7E"/>
    <w:rsid w:val="006D0841"/>
    <w:rsid w:val="006D1A51"/>
    <w:rsid w:val="006D2DBE"/>
    <w:rsid w:val="006D4597"/>
    <w:rsid w:val="006D4C8A"/>
    <w:rsid w:val="006D5881"/>
    <w:rsid w:val="006E1066"/>
    <w:rsid w:val="006E42E8"/>
    <w:rsid w:val="006E54EA"/>
    <w:rsid w:val="006F2930"/>
    <w:rsid w:val="006F36F8"/>
    <w:rsid w:val="006F4EA4"/>
    <w:rsid w:val="006F6CCD"/>
    <w:rsid w:val="00701081"/>
    <w:rsid w:val="00704245"/>
    <w:rsid w:val="00704FAF"/>
    <w:rsid w:val="00705510"/>
    <w:rsid w:val="00705DD0"/>
    <w:rsid w:val="0071288E"/>
    <w:rsid w:val="00713D62"/>
    <w:rsid w:val="007142D8"/>
    <w:rsid w:val="007144AF"/>
    <w:rsid w:val="00714CE6"/>
    <w:rsid w:val="007167C4"/>
    <w:rsid w:val="00716E41"/>
    <w:rsid w:val="007230FE"/>
    <w:rsid w:val="00725E50"/>
    <w:rsid w:val="00725FBA"/>
    <w:rsid w:val="00726E14"/>
    <w:rsid w:val="0073270F"/>
    <w:rsid w:val="0073322C"/>
    <w:rsid w:val="00737327"/>
    <w:rsid w:val="007409D2"/>
    <w:rsid w:val="00741804"/>
    <w:rsid w:val="00741CED"/>
    <w:rsid w:val="00741EE1"/>
    <w:rsid w:val="007422B3"/>
    <w:rsid w:val="00742651"/>
    <w:rsid w:val="00744844"/>
    <w:rsid w:val="00745B02"/>
    <w:rsid w:val="00756DA5"/>
    <w:rsid w:val="00757485"/>
    <w:rsid w:val="00760875"/>
    <w:rsid w:val="00764E90"/>
    <w:rsid w:val="00767E1F"/>
    <w:rsid w:val="0077278A"/>
    <w:rsid w:val="0077480B"/>
    <w:rsid w:val="00775B15"/>
    <w:rsid w:val="00781562"/>
    <w:rsid w:val="0078385A"/>
    <w:rsid w:val="00790A4C"/>
    <w:rsid w:val="00792A3E"/>
    <w:rsid w:val="00794233"/>
    <w:rsid w:val="007950DA"/>
    <w:rsid w:val="00795939"/>
    <w:rsid w:val="00797122"/>
    <w:rsid w:val="007A03D5"/>
    <w:rsid w:val="007A7318"/>
    <w:rsid w:val="007B5610"/>
    <w:rsid w:val="007C4AFA"/>
    <w:rsid w:val="007C5479"/>
    <w:rsid w:val="007C7E13"/>
    <w:rsid w:val="007D1966"/>
    <w:rsid w:val="007D2F55"/>
    <w:rsid w:val="007E0072"/>
    <w:rsid w:val="007E1F76"/>
    <w:rsid w:val="007E2507"/>
    <w:rsid w:val="007E2674"/>
    <w:rsid w:val="007E3B7C"/>
    <w:rsid w:val="007E40F1"/>
    <w:rsid w:val="007E4E3E"/>
    <w:rsid w:val="007E63B3"/>
    <w:rsid w:val="007F02A7"/>
    <w:rsid w:val="007F2807"/>
    <w:rsid w:val="00802030"/>
    <w:rsid w:val="00802784"/>
    <w:rsid w:val="008031CD"/>
    <w:rsid w:val="008039CD"/>
    <w:rsid w:val="00803A16"/>
    <w:rsid w:val="008111CD"/>
    <w:rsid w:val="00811B13"/>
    <w:rsid w:val="008120BF"/>
    <w:rsid w:val="008143ED"/>
    <w:rsid w:val="00815C6A"/>
    <w:rsid w:val="008232E5"/>
    <w:rsid w:val="008319DA"/>
    <w:rsid w:val="00836EA6"/>
    <w:rsid w:val="0083746B"/>
    <w:rsid w:val="00837819"/>
    <w:rsid w:val="008400A6"/>
    <w:rsid w:val="008425A3"/>
    <w:rsid w:val="00843D64"/>
    <w:rsid w:val="00847567"/>
    <w:rsid w:val="00847ABA"/>
    <w:rsid w:val="008552E8"/>
    <w:rsid w:val="0085572D"/>
    <w:rsid w:val="00856106"/>
    <w:rsid w:val="00856F65"/>
    <w:rsid w:val="008614E9"/>
    <w:rsid w:val="00862C29"/>
    <w:rsid w:val="008717E7"/>
    <w:rsid w:val="00873D00"/>
    <w:rsid w:val="00873D6D"/>
    <w:rsid w:val="0088055A"/>
    <w:rsid w:val="0088064A"/>
    <w:rsid w:val="0088301D"/>
    <w:rsid w:val="008838C5"/>
    <w:rsid w:val="008869BA"/>
    <w:rsid w:val="0089172D"/>
    <w:rsid w:val="0089342B"/>
    <w:rsid w:val="00895894"/>
    <w:rsid w:val="00897581"/>
    <w:rsid w:val="008A288B"/>
    <w:rsid w:val="008A28F5"/>
    <w:rsid w:val="008A294F"/>
    <w:rsid w:val="008A4354"/>
    <w:rsid w:val="008A7085"/>
    <w:rsid w:val="008A7BA7"/>
    <w:rsid w:val="008B1155"/>
    <w:rsid w:val="008B1390"/>
    <w:rsid w:val="008B3660"/>
    <w:rsid w:val="008B4666"/>
    <w:rsid w:val="008C00E6"/>
    <w:rsid w:val="008C472C"/>
    <w:rsid w:val="008C4999"/>
    <w:rsid w:val="008C4C3B"/>
    <w:rsid w:val="008C5801"/>
    <w:rsid w:val="008C722C"/>
    <w:rsid w:val="008D1494"/>
    <w:rsid w:val="008D1793"/>
    <w:rsid w:val="008D5076"/>
    <w:rsid w:val="008E00B2"/>
    <w:rsid w:val="008E0625"/>
    <w:rsid w:val="008E20F3"/>
    <w:rsid w:val="008F177A"/>
    <w:rsid w:val="008F3C78"/>
    <w:rsid w:val="00901170"/>
    <w:rsid w:val="0090205A"/>
    <w:rsid w:val="009148F7"/>
    <w:rsid w:val="00915903"/>
    <w:rsid w:val="00915F23"/>
    <w:rsid w:val="00916240"/>
    <w:rsid w:val="00916D71"/>
    <w:rsid w:val="00922748"/>
    <w:rsid w:val="009254B7"/>
    <w:rsid w:val="00926BCD"/>
    <w:rsid w:val="009335B8"/>
    <w:rsid w:val="00935E22"/>
    <w:rsid w:val="00937710"/>
    <w:rsid w:val="00940E46"/>
    <w:rsid w:val="0094769C"/>
    <w:rsid w:val="0095697D"/>
    <w:rsid w:val="00956AE8"/>
    <w:rsid w:val="009571E4"/>
    <w:rsid w:val="00957952"/>
    <w:rsid w:val="00963C3D"/>
    <w:rsid w:val="00964E55"/>
    <w:rsid w:val="009666D5"/>
    <w:rsid w:val="00970601"/>
    <w:rsid w:val="00970F77"/>
    <w:rsid w:val="00972665"/>
    <w:rsid w:val="00973379"/>
    <w:rsid w:val="0097366E"/>
    <w:rsid w:val="00976436"/>
    <w:rsid w:val="00980BB4"/>
    <w:rsid w:val="009826A5"/>
    <w:rsid w:val="00983E80"/>
    <w:rsid w:val="00985AA4"/>
    <w:rsid w:val="00986B9E"/>
    <w:rsid w:val="00990F3C"/>
    <w:rsid w:val="00992D98"/>
    <w:rsid w:val="00993C29"/>
    <w:rsid w:val="00997315"/>
    <w:rsid w:val="009A121F"/>
    <w:rsid w:val="009A23E6"/>
    <w:rsid w:val="009A2506"/>
    <w:rsid w:val="009A34AE"/>
    <w:rsid w:val="009A4F0E"/>
    <w:rsid w:val="009A72EB"/>
    <w:rsid w:val="009B00E2"/>
    <w:rsid w:val="009B05A0"/>
    <w:rsid w:val="009B07DF"/>
    <w:rsid w:val="009B0E0E"/>
    <w:rsid w:val="009B315E"/>
    <w:rsid w:val="009B3FBB"/>
    <w:rsid w:val="009B418A"/>
    <w:rsid w:val="009B437E"/>
    <w:rsid w:val="009B7DB2"/>
    <w:rsid w:val="009C3B62"/>
    <w:rsid w:val="009C74A6"/>
    <w:rsid w:val="009C7EB9"/>
    <w:rsid w:val="009D256C"/>
    <w:rsid w:val="009D34DD"/>
    <w:rsid w:val="009D4F53"/>
    <w:rsid w:val="009D7387"/>
    <w:rsid w:val="009D7ADB"/>
    <w:rsid w:val="009E1980"/>
    <w:rsid w:val="009E4BCD"/>
    <w:rsid w:val="009F123F"/>
    <w:rsid w:val="009F1535"/>
    <w:rsid w:val="009F1732"/>
    <w:rsid w:val="009F492C"/>
    <w:rsid w:val="009F4EFA"/>
    <w:rsid w:val="009F66A1"/>
    <w:rsid w:val="009F793F"/>
    <w:rsid w:val="009F7D16"/>
    <w:rsid w:val="00A02DA7"/>
    <w:rsid w:val="00A06303"/>
    <w:rsid w:val="00A079FB"/>
    <w:rsid w:val="00A10453"/>
    <w:rsid w:val="00A10ACF"/>
    <w:rsid w:val="00A112A3"/>
    <w:rsid w:val="00A1165A"/>
    <w:rsid w:val="00A11A85"/>
    <w:rsid w:val="00A13CD7"/>
    <w:rsid w:val="00A13EF6"/>
    <w:rsid w:val="00A15583"/>
    <w:rsid w:val="00A16051"/>
    <w:rsid w:val="00A213AD"/>
    <w:rsid w:val="00A23D03"/>
    <w:rsid w:val="00A26EA6"/>
    <w:rsid w:val="00A30D51"/>
    <w:rsid w:val="00A3140E"/>
    <w:rsid w:val="00A3144A"/>
    <w:rsid w:val="00A3469F"/>
    <w:rsid w:val="00A3733A"/>
    <w:rsid w:val="00A4180E"/>
    <w:rsid w:val="00A4432D"/>
    <w:rsid w:val="00A46014"/>
    <w:rsid w:val="00A50BDF"/>
    <w:rsid w:val="00A50E27"/>
    <w:rsid w:val="00A52B05"/>
    <w:rsid w:val="00A5375C"/>
    <w:rsid w:val="00A53A81"/>
    <w:rsid w:val="00A555CE"/>
    <w:rsid w:val="00A607CE"/>
    <w:rsid w:val="00A60EC5"/>
    <w:rsid w:val="00A62357"/>
    <w:rsid w:val="00A626E9"/>
    <w:rsid w:val="00A65DCC"/>
    <w:rsid w:val="00A70A56"/>
    <w:rsid w:val="00A70E0E"/>
    <w:rsid w:val="00A70FA2"/>
    <w:rsid w:val="00A715AB"/>
    <w:rsid w:val="00A7181B"/>
    <w:rsid w:val="00A7275E"/>
    <w:rsid w:val="00A76E6E"/>
    <w:rsid w:val="00A8169E"/>
    <w:rsid w:val="00A83487"/>
    <w:rsid w:val="00A849BD"/>
    <w:rsid w:val="00A852C4"/>
    <w:rsid w:val="00A86D18"/>
    <w:rsid w:val="00A86DF9"/>
    <w:rsid w:val="00A90024"/>
    <w:rsid w:val="00A9155C"/>
    <w:rsid w:val="00A919C7"/>
    <w:rsid w:val="00A91F96"/>
    <w:rsid w:val="00A9375A"/>
    <w:rsid w:val="00A952CD"/>
    <w:rsid w:val="00A95EB6"/>
    <w:rsid w:val="00A9714F"/>
    <w:rsid w:val="00AA0441"/>
    <w:rsid w:val="00AA0455"/>
    <w:rsid w:val="00AA0526"/>
    <w:rsid w:val="00AA161E"/>
    <w:rsid w:val="00AA1F10"/>
    <w:rsid w:val="00AB0076"/>
    <w:rsid w:val="00AB4213"/>
    <w:rsid w:val="00AB5C12"/>
    <w:rsid w:val="00AB67C6"/>
    <w:rsid w:val="00AB6C4C"/>
    <w:rsid w:val="00AC5E86"/>
    <w:rsid w:val="00AC72A1"/>
    <w:rsid w:val="00AC7B8D"/>
    <w:rsid w:val="00AD0F40"/>
    <w:rsid w:val="00AD22F6"/>
    <w:rsid w:val="00AD36D1"/>
    <w:rsid w:val="00AE1E15"/>
    <w:rsid w:val="00AE1E69"/>
    <w:rsid w:val="00AE3D8F"/>
    <w:rsid w:val="00AF0D67"/>
    <w:rsid w:val="00AF1A17"/>
    <w:rsid w:val="00AF7F16"/>
    <w:rsid w:val="00B01072"/>
    <w:rsid w:val="00B016B6"/>
    <w:rsid w:val="00B03F35"/>
    <w:rsid w:val="00B10DDB"/>
    <w:rsid w:val="00B10EA2"/>
    <w:rsid w:val="00B12745"/>
    <w:rsid w:val="00B14440"/>
    <w:rsid w:val="00B16C50"/>
    <w:rsid w:val="00B21549"/>
    <w:rsid w:val="00B22CCA"/>
    <w:rsid w:val="00B22F27"/>
    <w:rsid w:val="00B23D7D"/>
    <w:rsid w:val="00B25889"/>
    <w:rsid w:val="00B3104F"/>
    <w:rsid w:val="00B325BA"/>
    <w:rsid w:val="00B32A1D"/>
    <w:rsid w:val="00B32F50"/>
    <w:rsid w:val="00B33183"/>
    <w:rsid w:val="00B33EC3"/>
    <w:rsid w:val="00B340AB"/>
    <w:rsid w:val="00B3549E"/>
    <w:rsid w:val="00B405DB"/>
    <w:rsid w:val="00B42691"/>
    <w:rsid w:val="00B44DC5"/>
    <w:rsid w:val="00B44E3D"/>
    <w:rsid w:val="00B46F30"/>
    <w:rsid w:val="00B47477"/>
    <w:rsid w:val="00B4760A"/>
    <w:rsid w:val="00B510CE"/>
    <w:rsid w:val="00B5640E"/>
    <w:rsid w:val="00B64CDE"/>
    <w:rsid w:val="00B64EFC"/>
    <w:rsid w:val="00B65AFD"/>
    <w:rsid w:val="00B72C9B"/>
    <w:rsid w:val="00B75DFF"/>
    <w:rsid w:val="00B76EA0"/>
    <w:rsid w:val="00B8600E"/>
    <w:rsid w:val="00B91CF8"/>
    <w:rsid w:val="00B966D4"/>
    <w:rsid w:val="00BA0CBE"/>
    <w:rsid w:val="00BA3568"/>
    <w:rsid w:val="00BA3676"/>
    <w:rsid w:val="00BA563A"/>
    <w:rsid w:val="00BA5896"/>
    <w:rsid w:val="00BB3134"/>
    <w:rsid w:val="00BB3C28"/>
    <w:rsid w:val="00BB5559"/>
    <w:rsid w:val="00BB7B04"/>
    <w:rsid w:val="00BC2240"/>
    <w:rsid w:val="00BC3F53"/>
    <w:rsid w:val="00BC5C94"/>
    <w:rsid w:val="00BC5FF7"/>
    <w:rsid w:val="00BC6AE1"/>
    <w:rsid w:val="00BC7346"/>
    <w:rsid w:val="00BC7382"/>
    <w:rsid w:val="00BD02EB"/>
    <w:rsid w:val="00BD1A1A"/>
    <w:rsid w:val="00BD1E79"/>
    <w:rsid w:val="00BD2228"/>
    <w:rsid w:val="00BD53C1"/>
    <w:rsid w:val="00BE5043"/>
    <w:rsid w:val="00BF1EDA"/>
    <w:rsid w:val="00BF406A"/>
    <w:rsid w:val="00C00EF2"/>
    <w:rsid w:val="00C040CA"/>
    <w:rsid w:val="00C04C8B"/>
    <w:rsid w:val="00C05CEB"/>
    <w:rsid w:val="00C074A5"/>
    <w:rsid w:val="00C11C76"/>
    <w:rsid w:val="00C143AE"/>
    <w:rsid w:val="00C143C0"/>
    <w:rsid w:val="00C146A9"/>
    <w:rsid w:val="00C15E3D"/>
    <w:rsid w:val="00C16114"/>
    <w:rsid w:val="00C1617F"/>
    <w:rsid w:val="00C16434"/>
    <w:rsid w:val="00C16C83"/>
    <w:rsid w:val="00C16CA4"/>
    <w:rsid w:val="00C2072D"/>
    <w:rsid w:val="00C2328F"/>
    <w:rsid w:val="00C24232"/>
    <w:rsid w:val="00C33545"/>
    <w:rsid w:val="00C34C16"/>
    <w:rsid w:val="00C350F6"/>
    <w:rsid w:val="00C3563E"/>
    <w:rsid w:val="00C361D7"/>
    <w:rsid w:val="00C372EB"/>
    <w:rsid w:val="00C423BE"/>
    <w:rsid w:val="00C433E7"/>
    <w:rsid w:val="00C438C9"/>
    <w:rsid w:val="00C45CDF"/>
    <w:rsid w:val="00C5293A"/>
    <w:rsid w:val="00C530C9"/>
    <w:rsid w:val="00C53A44"/>
    <w:rsid w:val="00C55CF0"/>
    <w:rsid w:val="00C61AA2"/>
    <w:rsid w:val="00C61D7E"/>
    <w:rsid w:val="00C66B9F"/>
    <w:rsid w:val="00C734C8"/>
    <w:rsid w:val="00C737FB"/>
    <w:rsid w:val="00C751A3"/>
    <w:rsid w:val="00C9048B"/>
    <w:rsid w:val="00C9224F"/>
    <w:rsid w:val="00C9262B"/>
    <w:rsid w:val="00C92E1C"/>
    <w:rsid w:val="00C9338B"/>
    <w:rsid w:val="00C94B70"/>
    <w:rsid w:val="00C963B9"/>
    <w:rsid w:val="00C9684B"/>
    <w:rsid w:val="00C97C72"/>
    <w:rsid w:val="00CA025E"/>
    <w:rsid w:val="00CA44EE"/>
    <w:rsid w:val="00CA550E"/>
    <w:rsid w:val="00CA5E36"/>
    <w:rsid w:val="00CA621C"/>
    <w:rsid w:val="00CA62D5"/>
    <w:rsid w:val="00CB4E12"/>
    <w:rsid w:val="00CC07E1"/>
    <w:rsid w:val="00CC107B"/>
    <w:rsid w:val="00CC1E7F"/>
    <w:rsid w:val="00CC255F"/>
    <w:rsid w:val="00CC2ECC"/>
    <w:rsid w:val="00CC5D60"/>
    <w:rsid w:val="00CC603C"/>
    <w:rsid w:val="00CC69B7"/>
    <w:rsid w:val="00CC7AF7"/>
    <w:rsid w:val="00CD0F90"/>
    <w:rsid w:val="00CD1764"/>
    <w:rsid w:val="00CE19A5"/>
    <w:rsid w:val="00CE58C6"/>
    <w:rsid w:val="00CE70D6"/>
    <w:rsid w:val="00CE74B8"/>
    <w:rsid w:val="00CE7D99"/>
    <w:rsid w:val="00CF2139"/>
    <w:rsid w:val="00CF3F47"/>
    <w:rsid w:val="00D02022"/>
    <w:rsid w:val="00D0232C"/>
    <w:rsid w:val="00D045C2"/>
    <w:rsid w:val="00D05B9B"/>
    <w:rsid w:val="00D063C5"/>
    <w:rsid w:val="00D07B20"/>
    <w:rsid w:val="00D10DEB"/>
    <w:rsid w:val="00D10F11"/>
    <w:rsid w:val="00D133E8"/>
    <w:rsid w:val="00D15ADE"/>
    <w:rsid w:val="00D165F8"/>
    <w:rsid w:val="00D2038B"/>
    <w:rsid w:val="00D20CFA"/>
    <w:rsid w:val="00D20F3B"/>
    <w:rsid w:val="00D20FF7"/>
    <w:rsid w:val="00D21ACC"/>
    <w:rsid w:val="00D230E9"/>
    <w:rsid w:val="00D24B69"/>
    <w:rsid w:val="00D26A6A"/>
    <w:rsid w:val="00D31898"/>
    <w:rsid w:val="00D31C85"/>
    <w:rsid w:val="00D31E5A"/>
    <w:rsid w:val="00D377B6"/>
    <w:rsid w:val="00D404DC"/>
    <w:rsid w:val="00D41166"/>
    <w:rsid w:val="00D41B1C"/>
    <w:rsid w:val="00D42929"/>
    <w:rsid w:val="00D42FF6"/>
    <w:rsid w:val="00D43797"/>
    <w:rsid w:val="00D43DB2"/>
    <w:rsid w:val="00D45428"/>
    <w:rsid w:val="00D47536"/>
    <w:rsid w:val="00D47EAD"/>
    <w:rsid w:val="00D503D4"/>
    <w:rsid w:val="00D51778"/>
    <w:rsid w:val="00D51D6B"/>
    <w:rsid w:val="00D53CF9"/>
    <w:rsid w:val="00D54E88"/>
    <w:rsid w:val="00D57905"/>
    <w:rsid w:val="00D604DC"/>
    <w:rsid w:val="00D61E9F"/>
    <w:rsid w:val="00D630C3"/>
    <w:rsid w:val="00D712DD"/>
    <w:rsid w:val="00D74A2D"/>
    <w:rsid w:val="00D7709D"/>
    <w:rsid w:val="00D82A5F"/>
    <w:rsid w:val="00D82B75"/>
    <w:rsid w:val="00D8512A"/>
    <w:rsid w:val="00D85F5B"/>
    <w:rsid w:val="00D86A1E"/>
    <w:rsid w:val="00D902BD"/>
    <w:rsid w:val="00D93244"/>
    <w:rsid w:val="00D9548C"/>
    <w:rsid w:val="00DA1BD0"/>
    <w:rsid w:val="00DA5567"/>
    <w:rsid w:val="00DA672F"/>
    <w:rsid w:val="00DA7DF4"/>
    <w:rsid w:val="00DB2874"/>
    <w:rsid w:val="00DB2A96"/>
    <w:rsid w:val="00DB350C"/>
    <w:rsid w:val="00DB3BF4"/>
    <w:rsid w:val="00DC0282"/>
    <w:rsid w:val="00DC10B2"/>
    <w:rsid w:val="00DC18C2"/>
    <w:rsid w:val="00DC22F1"/>
    <w:rsid w:val="00DC4E5A"/>
    <w:rsid w:val="00DC5378"/>
    <w:rsid w:val="00DC5612"/>
    <w:rsid w:val="00DC5695"/>
    <w:rsid w:val="00DC7EE3"/>
    <w:rsid w:val="00DD25EB"/>
    <w:rsid w:val="00DD2CC0"/>
    <w:rsid w:val="00DD2E6A"/>
    <w:rsid w:val="00DD35FA"/>
    <w:rsid w:val="00DD54E3"/>
    <w:rsid w:val="00DD5FC2"/>
    <w:rsid w:val="00DD6BB9"/>
    <w:rsid w:val="00DD7684"/>
    <w:rsid w:val="00DE05AF"/>
    <w:rsid w:val="00DE0827"/>
    <w:rsid w:val="00DE208A"/>
    <w:rsid w:val="00DE24CD"/>
    <w:rsid w:val="00DE5FF8"/>
    <w:rsid w:val="00DF020B"/>
    <w:rsid w:val="00DF0440"/>
    <w:rsid w:val="00DF0EB6"/>
    <w:rsid w:val="00DF0F83"/>
    <w:rsid w:val="00DF1799"/>
    <w:rsid w:val="00DF32EC"/>
    <w:rsid w:val="00DF49DC"/>
    <w:rsid w:val="00DF504C"/>
    <w:rsid w:val="00DF6074"/>
    <w:rsid w:val="00E0095B"/>
    <w:rsid w:val="00E00E52"/>
    <w:rsid w:val="00E0385B"/>
    <w:rsid w:val="00E1081A"/>
    <w:rsid w:val="00E10E4F"/>
    <w:rsid w:val="00E123EB"/>
    <w:rsid w:val="00E13322"/>
    <w:rsid w:val="00E14653"/>
    <w:rsid w:val="00E150E9"/>
    <w:rsid w:val="00E15EB5"/>
    <w:rsid w:val="00E16F8D"/>
    <w:rsid w:val="00E178EB"/>
    <w:rsid w:val="00E201D0"/>
    <w:rsid w:val="00E20671"/>
    <w:rsid w:val="00E2131A"/>
    <w:rsid w:val="00E21A5F"/>
    <w:rsid w:val="00E23474"/>
    <w:rsid w:val="00E24F09"/>
    <w:rsid w:val="00E26785"/>
    <w:rsid w:val="00E26BFD"/>
    <w:rsid w:val="00E35626"/>
    <w:rsid w:val="00E36049"/>
    <w:rsid w:val="00E36065"/>
    <w:rsid w:val="00E3748A"/>
    <w:rsid w:val="00E413BA"/>
    <w:rsid w:val="00E42A40"/>
    <w:rsid w:val="00E44ADB"/>
    <w:rsid w:val="00E450CD"/>
    <w:rsid w:val="00E47720"/>
    <w:rsid w:val="00E501BF"/>
    <w:rsid w:val="00E51351"/>
    <w:rsid w:val="00E526CF"/>
    <w:rsid w:val="00E60E1D"/>
    <w:rsid w:val="00E60FD3"/>
    <w:rsid w:val="00E619AA"/>
    <w:rsid w:val="00E621B1"/>
    <w:rsid w:val="00E62873"/>
    <w:rsid w:val="00E6544F"/>
    <w:rsid w:val="00E65F9F"/>
    <w:rsid w:val="00E66692"/>
    <w:rsid w:val="00E7035A"/>
    <w:rsid w:val="00E74EEE"/>
    <w:rsid w:val="00E74FEB"/>
    <w:rsid w:val="00E75622"/>
    <w:rsid w:val="00E779E4"/>
    <w:rsid w:val="00E8006A"/>
    <w:rsid w:val="00E808B7"/>
    <w:rsid w:val="00E85BBD"/>
    <w:rsid w:val="00E8666B"/>
    <w:rsid w:val="00E86B41"/>
    <w:rsid w:val="00E92059"/>
    <w:rsid w:val="00E9324D"/>
    <w:rsid w:val="00E957F3"/>
    <w:rsid w:val="00E960BE"/>
    <w:rsid w:val="00EA26C6"/>
    <w:rsid w:val="00EA2BCB"/>
    <w:rsid w:val="00EA3DEB"/>
    <w:rsid w:val="00EA432C"/>
    <w:rsid w:val="00EB25C2"/>
    <w:rsid w:val="00EB2C0B"/>
    <w:rsid w:val="00EB49D5"/>
    <w:rsid w:val="00EB4C8C"/>
    <w:rsid w:val="00EB520B"/>
    <w:rsid w:val="00EB5961"/>
    <w:rsid w:val="00EB5B2E"/>
    <w:rsid w:val="00EC3C54"/>
    <w:rsid w:val="00EC4852"/>
    <w:rsid w:val="00EC67E0"/>
    <w:rsid w:val="00EC7474"/>
    <w:rsid w:val="00EC7991"/>
    <w:rsid w:val="00ED18ED"/>
    <w:rsid w:val="00ED2AC2"/>
    <w:rsid w:val="00ED3642"/>
    <w:rsid w:val="00ED388F"/>
    <w:rsid w:val="00ED4290"/>
    <w:rsid w:val="00ED501B"/>
    <w:rsid w:val="00ED6CCB"/>
    <w:rsid w:val="00EE2AEC"/>
    <w:rsid w:val="00EE2F8A"/>
    <w:rsid w:val="00EE3DC1"/>
    <w:rsid w:val="00EE4352"/>
    <w:rsid w:val="00EE465F"/>
    <w:rsid w:val="00EE4942"/>
    <w:rsid w:val="00EE7160"/>
    <w:rsid w:val="00EF2079"/>
    <w:rsid w:val="00EF3E7D"/>
    <w:rsid w:val="00EF5CFB"/>
    <w:rsid w:val="00EF608A"/>
    <w:rsid w:val="00EF6106"/>
    <w:rsid w:val="00EF7A47"/>
    <w:rsid w:val="00EF7DE9"/>
    <w:rsid w:val="00F007D5"/>
    <w:rsid w:val="00F01900"/>
    <w:rsid w:val="00F067FB"/>
    <w:rsid w:val="00F07CC1"/>
    <w:rsid w:val="00F121A7"/>
    <w:rsid w:val="00F14909"/>
    <w:rsid w:val="00F15F16"/>
    <w:rsid w:val="00F16197"/>
    <w:rsid w:val="00F20728"/>
    <w:rsid w:val="00F20D40"/>
    <w:rsid w:val="00F22A1E"/>
    <w:rsid w:val="00F26CF4"/>
    <w:rsid w:val="00F26E1D"/>
    <w:rsid w:val="00F27A3F"/>
    <w:rsid w:val="00F27E51"/>
    <w:rsid w:val="00F310C2"/>
    <w:rsid w:val="00F318FF"/>
    <w:rsid w:val="00F33787"/>
    <w:rsid w:val="00F33B2B"/>
    <w:rsid w:val="00F3566A"/>
    <w:rsid w:val="00F35A5D"/>
    <w:rsid w:val="00F4037A"/>
    <w:rsid w:val="00F412BA"/>
    <w:rsid w:val="00F42F70"/>
    <w:rsid w:val="00F43075"/>
    <w:rsid w:val="00F43737"/>
    <w:rsid w:val="00F44106"/>
    <w:rsid w:val="00F4452F"/>
    <w:rsid w:val="00F4533E"/>
    <w:rsid w:val="00F50930"/>
    <w:rsid w:val="00F511F1"/>
    <w:rsid w:val="00F515ED"/>
    <w:rsid w:val="00F531C8"/>
    <w:rsid w:val="00F54C57"/>
    <w:rsid w:val="00F55204"/>
    <w:rsid w:val="00F5621E"/>
    <w:rsid w:val="00F57765"/>
    <w:rsid w:val="00F61C0B"/>
    <w:rsid w:val="00F63732"/>
    <w:rsid w:val="00F63F16"/>
    <w:rsid w:val="00F656E2"/>
    <w:rsid w:val="00F703E3"/>
    <w:rsid w:val="00F73271"/>
    <w:rsid w:val="00F73AF6"/>
    <w:rsid w:val="00F73C7B"/>
    <w:rsid w:val="00F76576"/>
    <w:rsid w:val="00F775D4"/>
    <w:rsid w:val="00F8042B"/>
    <w:rsid w:val="00F809F4"/>
    <w:rsid w:val="00F8193C"/>
    <w:rsid w:val="00F831E0"/>
    <w:rsid w:val="00F84401"/>
    <w:rsid w:val="00F84A5B"/>
    <w:rsid w:val="00F90D48"/>
    <w:rsid w:val="00F930FA"/>
    <w:rsid w:val="00F93B82"/>
    <w:rsid w:val="00F93B85"/>
    <w:rsid w:val="00F951ED"/>
    <w:rsid w:val="00F97002"/>
    <w:rsid w:val="00FA039D"/>
    <w:rsid w:val="00FA1DF4"/>
    <w:rsid w:val="00FA4270"/>
    <w:rsid w:val="00FA5EB0"/>
    <w:rsid w:val="00FB29D5"/>
    <w:rsid w:val="00FB2B6B"/>
    <w:rsid w:val="00FB5364"/>
    <w:rsid w:val="00FB6CE9"/>
    <w:rsid w:val="00FB6F93"/>
    <w:rsid w:val="00FC0543"/>
    <w:rsid w:val="00FC0B02"/>
    <w:rsid w:val="00FC3138"/>
    <w:rsid w:val="00FC336B"/>
    <w:rsid w:val="00FC33F7"/>
    <w:rsid w:val="00FC62C8"/>
    <w:rsid w:val="00FD0F80"/>
    <w:rsid w:val="00FD2499"/>
    <w:rsid w:val="00FD40CF"/>
    <w:rsid w:val="00FD529F"/>
    <w:rsid w:val="00FD67B0"/>
    <w:rsid w:val="00FE2DCA"/>
    <w:rsid w:val="00FE4D51"/>
    <w:rsid w:val="00FE516A"/>
    <w:rsid w:val="00FE6C5B"/>
    <w:rsid w:val="00FF074D"/>
    <w:rsid w:val="00FF1F60"/>
    <w:rsid w:val="00FF2675"/>
    <w:rsid w:val="00FF3765"/>
    <w:rsid w:val="00FF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E0D0F03"/>
  <w15:docId w15:val="{902C4024-7384-441E-B007-3AC116935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2FD0"/>
    <w:pPr>
      <w:jc w:val="both"/>
    </w:pPr>
    <w:rPr>
      <w:rFonts w:ascii="Arial" w:hAnsi="Arial"/>
      <w:sz w:val="22"/>
      <w:lang w:val="en-ZA" w:eastAsia="en-GB"/>
    </w:rPr>
  </w:style>
  <w:style w:type="paragraph" w:styleId="Heading1">
    <w:name w:val="heading 1"/>
    <w:basedOn w:val="Normal"/>
    <w:link w:val="Heading1Char"/>
    <w:qFormat/>
    <w:rsid w:val="000D600B"/>
    <w:pPr>
      <w:numPr>
        <w:numId w:val="1"/>
      </w:numPr>
      <w:spacing w:after="24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qFormat/>
    <w:rsid w:val="000D600B"/>
    <w:pPr>
      <w:numPr>
        <w:ilvl w:val="1"/>
        <w:numId w:val="1"/>
      </w:numPr>
      <w:spacing w:after="24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link w:val="Heading3Char"/>
    <w:qFormat/>
    <w:rsid w:val="000D600B"/>
    <w:pPr>
      <w:tabs>
        <w:tab w:val="num" w:pos="1985"/>
      </w:tabs>
      <w:spacing w:after="240"/>
      <w:ind w:left="1985" w:hanging="851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D600B"/>
    <w:rPr>
      <w:rFonts w:ascii="Cambria" w:hAnsi="Cambria"/>
      <w:b/>
      <w:bCs/>
      <w:kern w:val="32"/>
      <w:sz w:val="32"/>
      <w:szCs w:val="32"/>
      <w:lang w:val="en-ZA" w:eastAsia="en-GB"/>
    </w:rPr>
  </w:style>
  <w:style w:type="character" w:customStyle="1" w:styleId="Heading2Char">
    <w:name w:val="Heading 2 Char"/>
    <w:basedOn w:val="DefaultParagraphFont"/>
    <w:link w:val="Heading2"/>
    <w:rsid w:val="000D600B"/>
    <w:rPr>
      <w:rFonts w:ascii="Cambria" w:hAnsi="Cambria"/>
      <w:b/>
      <w:bCs/>
      <w:i/>
      <w:iCs/>
      <w:sz w:val="28"/>
      <w:szCs w:val="28"/>
      <w:lang w:val="en-ZA" w:eastAsia="en-GB"/>
    </w:rPr>
  </w:style>
  <w:style w:type="character" w:customStyle="1" w:styleId="Heading3Char">
    <w:name w:val="Heading 3 Char"/>
    <w:basedOn w:val="DefaultParagraphFont"/>
    <w:link w:val="Heading3"/>
    <w:rsid w:val="000D600B"/>
    <w:rPr>
      <w:rFonts w:ascii="Cambria" w:hAnsi="Cambria"/>
      <w:b/>
      <w:bCs/>
      <w:sz w:val="26"/>
      <w:szCs w:val="26"/>
      <w:lang w:val="en-ZA" w:eastAsia="en-GB"/>
    </w:rPr>
  </w:style>
  <w:style w:type="paragraph" w:styleId="Subtitle">
    <w:name w:val="Subtitle"/>
    <w:basedOn w:val="Normal"/>
    <w:next w:val="Normal"/>
    <w:link w:val="SubtitleChar"/>
    <w:qFormat/>
    <w:rsid w:val="000D600B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0D600B"/>
    <w:rPr>
      <w:rFonts w:asciiTheme="majorHAnsi" w:eastAsiaTheme="majorEastAsia" w:hAnsiTheme="majorHAnsi" w:cstheme="majorBidi"/>
      <w:sz w:val="24"/>
      <w:szCs w:val="24"/>
      <w:lang w:val="en-ZA" w:eastAsia="en-GB"/>
    </w:rPr>
  </w:style>
  <w:style w:type="character" w:styleId="Strong">
    <w:name w:val="Strong"/>
    <w:basedOn w:val="DefaultParagraphFont"/>
    <w:qFormat/>
    <w:rsid w:val="000D600B"/>
    <w:rPr>
      <w:b/>
      <w:bCs/>
    </w:rPr>
  </w:style>
  <w:style w:type="character" w:styleId="Emphasis">
    <w:name w:val="Emphasis"/>
    <w:basedOn w:val="DefaultParagraphFont"/>
    <w:qFormat/>
    <w:rsid w:val="000D600B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4D2F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2F24"/>
    <w:rPr>
      <w:rFonts w:ascii="Arial" w:hAnsi="Arial"/>
      <w:sz w:val="22"/>
      <w:lang w:val="en-ZA" w:eastAsia="en-GB"/>
    </w:rPr>
  </w:style>
  <w:style w:type="table" w:styleId="TableGrid">
    <w:name w:val="Table Grid"/>
    <w:basedOn w:val="TableNormal"/>
    <w:uiPriority w:val="59"/>
    <w:rsid w:val="004D2F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2F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F24"/>
    <w:rPr>
      <w:rFonts w:ascii="Tahoma" w:hAnsi="Tahoma" w:cs="Tahoma"/>
      <w:sz w:val="16"/>
      <w:szCs w:val="16"/>
      <w:lang w:val="en-ZA" w:eastAsia="en-GB"/>
    </w:rPr>
  </w:style>
  <w:style w:type="paragraph" w:styleId="Header">
    <w:name w:val="header"/>
    <w:basedOn w:val="Normal"/>
    <w:link w:val="HeaderChar"/>
    <w:uiPriority w:val="99"/>
    <w:unhideWhenUsed/>
    <w:rsid w:val="00B010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1072"/>
    <w:rPr>
      <w:rFonts w:ascii="Arial" w:hAnsi="Arial"/>
      <w:sz w:val="22"/>
      <w:lang w:val="en-ZA" w:eastAsia="en-GB"/>
    </w:rPr>
  </w:style>
  <w:style w:type="paragraph" w:styleId="PlainText">
    <w:name w:val="Plain Text"/>
    <w:basedOn w:val="Normal"/>
    <w:link w:val="PlainTextChar"/>
    <w:uiPriority w:val="99"/>
    <w:unhideWhenUsed/>
    <w:rsid w:val="006D4597"/>
    <w:pPr>
      <w:jc w:val="left"/>
    </w:pPr>
    <w:rPr>
      <w:rFonts w:ascii="Calibri" w:eastAsiaTheme="minorHAnsi" w:hAnsi="Calibri" w:cstheme="minorBidi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6D4597"/>
    <w:rPr>
      <w:rFonts w:ascii="Calibri" w:eastAsiaTheme="minorHAnsi" w:hAnsi="Calibri" w:cstheme="minorBidi"/>
      <w:sz w:val="22"/>
      <w:szCs w:val="21"/>
      <w:lang w:val="en-ZA"/>
    </w:rPr>
  </w:style>
  <w:style w:type="paragraph" w:styleId="NoSpacing">
    <w:name w:val="No Spacing"/>
    <w:link w:val="NoSpacingChar"/>
    <w:uiPriority w:val="1"/>
    <w:qFormat/>
    <w:rsid w:val="006F36F8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F36F8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23195F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1C2B34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AB6C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6C4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6C4C"/>
    <w:rPr>
      <w:rFonts w:ascii="Arial" w:hAnsi="Arial"/>
      <w:lang w:val="en-ZA"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6C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6C4C"/>
    <w:rPr>
      <w:rFonts w:ascii="Arial" w:hAnsi="Arial"/>
      <w:b/>
      <w:bCs/>
      <w:lang w:val="en-ZA" w:eastAsia="en-GB"/>
    </w:rPr>
  </w:style>
  <w:style w:type="paragraph" w:styleId="Caption">
    <w:name w:val="caption"/>
    <w:basedOn w:val="Normal"/>
    <w:next w:val="Normal"/>
    <w:unhideWhenUsed/>
    <w:qFormat/>
    <w:locked/>
    <w:rsid w:val="00691311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Default">
    <w:name w:val="Default"/>
    <w:rsid w:val="00FC62C8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E10E4F"/>
    <w:rPr>
      <w:rFonts w:ascii="Arial" w:hAnsi="Arial"/>
      <w:sz w:val="22"/>
      <w:lang w:val="en-ZA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www.publicworks.gov.za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673E63-AC75-4944-B0CC-1AEBF813F36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7130EA4-5208-497E-8CEF-FCB27F7A3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NDPW</Company>
  <LinksUpToDate>false</LinksUpToDate>
  <CharactersWithSpaces>3009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Karabo Mohlala</dc:creator>
  <cp:keywords/>
  <dc:description/>
  <cp:lastModifiedBy>Lesetja Toona</cp:lastModifiedBy>
  <cp:revision>4</cp:revision>
  <cp:lastPrinted>2021-09-15T13:52:00Z</cp:lastPrinted>
  <dcterms:created xsi:type="dcterms:W3CDTF">2022-03-09T10:21:00Z</dcterms:created>
  <dcterms:modified xsi:type="dcterms:W3CDTF">2022-03-14T18:57:00Z</dcterms:modified>
</cp:coreProperties>
</file>