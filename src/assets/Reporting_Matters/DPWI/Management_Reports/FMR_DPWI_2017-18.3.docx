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4DEF" w14:textId="77777777" w:rsidR="007A6439" w:rsidRPr="00C516E8" w:rsidRDefault="007A6439" w:rsidP="007A6439">
      <w:pPr>
        <w:jc w:val="center"/>
        <w:rPr>
          <w:rFonts w:ascii="Arial" w:eastAsia="Times New Roman" w:hAnsi="Arial" w:cs="Arial"/>
          <w:b/>
          <w:color w:val="5C89BF"/>
          <w:sz w:val="20"/>
          <w:szCs w:val="20"/>
        </w:rPr>
      </w:pPr>
    </w:p>
    <w:p w14:paraId="6832A576" w14:textId="77777777" w:rsidR="00C22F2B" w:rsidRPr="00C516E8" w:rsidRDefault="00254748" w:rsidP="0039423B">
      <w:pPr>
        <w:shd w:val="clear" w:color="auto" w:fill="FFFFFF"/>
        <w:spacing w:after="240" w:line="240" w:lineRule="auto"/>
        <w:rPr>
          <w:rFonts w:ascii="Arial" w:eastAsia="Times New Roman" w:hAnsi="Arial" w:cs="Arial"/>
          <w:b/>
          <w:color w:val="5C89BF"/>
          <w:sz w:val="56"/>
          <w:szCs w:val="56"/>
        </w:rPr>
      </w:pPr>
      <w:r w:rsidRPr="00254748">
        <w:rPr>
          <w:rFonts w:ascii="Arial" w:eastAsia="Times New Roman" w:hAnsi="Arial" w:cs="Arial"/>
          <w:b/>
          <w:color w:val="5C89BF"/>
          <w:sz w:val="56"/>
          <w:szCs w:val="56"/>
        </w:rPr>
        <w:t xml:space="preserve">DRAFT </w:t>
      </w:r>
      <w:r w:rsidR="00C22F2B" w:rsidRPr="00254748">
        <w:rPr>
          <w:rFonts w:ascii="Arial" w:eastAsia="Times New Roman" w:hAnsi="Arial" w:cs="Arial"/>
          <w:b/>
          <w:color w:val="5C89BF"/>
          <w:sz w:val="56"/>
          <w:szCs w:val="56"/>
        </w:rPr>
        <w:t>F</w:t>
      </w:r>
      <w:r w:rsidRPr="00254748">
        <w:rPr>
          <w:rFonts w:ascii="Arial" w:eastAsia="Times New Roman" w:hAnsi="Arial" w:cs="Arial"/>
          <w:b/>
          <w:color w:val="5C89BF"/>
          <w:sz w:val="56"/>
          <w:szCs w:val="56"/>
        </w:rPr>
        <w:t>INAL</w:t>
      </w:r>
      <w:r w:rsidR="00C22F2B" w:rsidRPr="00254748">
        <w:rPr>
          <w:rFonts w:ascii="Arial" w:eastAsia="Times New Roman" w:hAnsi="Arial" w:cs="Arial"/>
          <w:b/>
          <w:color w:val="5C89BF"/>
          <w:sz w:val="56"/>
          <w:szCs w:val="56"/>
        </w:rPr>
        <w:t xml:space="preserve"> </w:t>
      </w:r>
      <w:r w:rsidR="00C22F2B" w:rsidRPr="00C516E8">
        <w:rPr>
          <w:rFonts w:ascii="Arial" w:eastAsia="Times New Roman" w:hAnsi="Arial" w:cs="Arial"/>
          <w:b/>
          <w:color w:val="5C89BF"/>
          <w:sz w:val="56"/>
          <w:szCs w:val="56"/>
        </w:rPr>
        <w:t>MANAGEMENT REPORT</w:t>
      </w:r>
    </w:p>
    <w:p w14:paraId="7A027F53" w14:textId="77777777" w:rsidR="00C22F2B" w:rsidRPr="00254748" w:rsidRDefault="00254748" w:rsidP="00C22F2B">
      <w:pPr>
        <w:spacing w:after="0" w:line="240" w:lineRule="auto"/>
        <w:jc w:val="both"/>
        <w:rPr>
          <w:rFonts w:ascii="Arial" w:eastAsia="Times New Roman" w:hAnsi="Arial" w:cs="Arial"/>
          <w:b/>
          <w:color w:val="5C89BF"/>
          <w:sz w:val="42"/>
          <w:szCs w:val="42"/>
        </w:rPr>
      </w:pPr>
      <w:r w:rsidRPr="00254748">
        <w:rPr>
          <w:rFonts w:ascii="Arial" w:eastAsia="Times New Roman" w:hAnsi="Arial" w:cs="Arial"/>
          <w:b/>
          <w:color w:val="5C89BF"/>
          <w:sz w:val="42"/>
          <w:szCs w:val="42"/>
        </w:rPr>
        <w:t>DEPARTMENT OF PUBLIC WORKS</w:t>
      </w:r>
    </w:p>
    <w:p w14:paraId="4CDB7CBA" w14:textId="77777777" w:rsidR="00C22F2B" w:rsidRPr="00C516E8" w:rsidRDefault="00254748" w:rsidP="00C22F2B">
      <w:pPr>
        <w:spacing w:after="120" w:line="240" w:lineRule="auto"/>
        <w:rPr>
          <w:rFonts w:ascii="Arial" w:eastAsia="Times New Roman" w:hAnsi="Arial" w:cs="Arial"/>
          <w:b/>
          <w:bCs/>
          <w:iCs/>
          <w:color w:val="003B79"/>
          <w:sz w:val="28"/>
          <w:szCs w:val="28"/>
        </w:rPr>
      </w:pPr>
      <w:r w:rsidRPr="00254748">
        <w:rPr>
          <w:rFonts w:ascii="Arial" w:eastAsia="Times New Roman" w:hAnsi="Arial" w:cs="Arial"/>
          <w:b/>
          <w:bCs/>
          <w:iCs/>
          <w:color w:val="003B79"/>
          <w:sz w:val="28"/>
          <w:szCs w:val="28"/>
        </w:rPr>
        <w:t>31 MARCH 2018</w:t>
      </w:r>
    </w:p>
    <w:p w14:paraId="1B4CC2DD" w14:textId="77777777" w:rsidR="003A047F" w:rsidRPr="00C516E8" w:rsidRDefault="003A047F" w:rsidP="003A047F">
      <w:pPr>
        <w:spacing w:after="120" w:line="240" w:lineRule="auto"/>
        <w:rPr>
          <w:rFonts w:ascii="Arial" w:eastAsia="Times New Roman" w:hAnsi="Arial" w:cs="Arial"/>
          <w:b/>
          <w:bCs/>
          <w:iCs/>
          <w:color w:val="003B79"/>
          <w:sz w:val="28"/>
          <w:szCs w:val="28"/>
        </w:rPr>
      </w:pPr>
      <w:r w:rsidRPr="00C516E8">
        <w:rPr>
          <w:rFonts w:ascii="Arial" w:eastAsia="Times New Roman" w:hAnsi="Arial" w:cs="Arial"/>
          <w:b/>
          <w:bCs/>
          <w:iCs/>
          <w:color w:val="003B79"/>
          <w:sz w:val="28"/>
          <w:szCs w:val="28"/>
        </w:rPr>
        <w:t xml:space="preserve">Communicated to the </w:t>
      </w:r>
      <w:r w:rsidR="00254748" w:rsidRPr="00254748">
        <w:rPr>
          <w:rFonts w:ascii="Arial" w:eastAsia="Times New Roman" w:hAnsi="Arial" w:cs="Arial"/>
          <w:b/>
          <w:bCs/>
          <w:iCs/>
          <w:color w:val="003B79"/>
          <w:sz w:val="28"/>
          <w:szCs w:val="28"/>
        </w:rPr>
        <w:t>accounting officer</w:t>
      </w:r>
      <w:r w:rsidR="00254748">
        <w:rPr>
          <w:rFonts w:ascii="Arial" w:eastAsia="Times New Roman" w:hAnsi="Arial" w:cs="Arial"/>
          <w:b/>
          <w:bCs/>
          <w:iCs/>
          <w:color w:val="003B79"/>
          <w:sz w:val="28"/>
          <w:szCs w:val="28"/>
        </w:rPr>
        <w:t xml:space="preserve"> o</w:t>
      </w:r>
      <w:r w:rsidRPr="00C516E8">
        <w:rPr>
          <w:rFonts w:ascii="Arial" w:eastAsia="Times New Roman" w:hAnsi="Arial" w:cs="Arial"/>
          <w:b/>
          <w:bCs/>
          <w:iCs/>
          <w:color w:val="003B79"/>
          <w:sz w:val="28"/>
          <w:szCs w:val="28"/>
        </w:rPr>
        <w:t xml:space="preserve">n: </w:t>
      </w:r>
      <w:r w:rsidR="00254748">
        <w:rPr>
          <w:rFonts w:ascii="Arial" w:eastAsia="Times New Roman" w:hAnsi="Arial" w:cs="Arial"/>
          <w:b/>
          <w:bCs/>
          <w:iCs/>
          <w:color w:val="003B79"/>
          <w:sz w:val="28"/>
          <w:szCs w:val="28"/>
          <w:highlight w:val="yellow"/>
        </w:rPr>
        <w:t>16 July 2018</w:t>
      </w:r>
    </w:p>
    <w:p w14:paraId="6ADC6336" w14:textId="77777777" w:rsidR="00C22F2B" w:rsidRPr="00C516E8" w:rsidRDefault="00C22F2B" w:rsidP="00C22F2B">
      <w:pPr>
        <w:spacing w:after="0" w:line="240" w:lineRule="auto"/>
        <w:rPr>
          <w:rFonts w:ascii="Arial" w:eastAsia="Times New Roman" w:hAnsi="Arial" w:cs="Arial"/>
          <w:b/>
          <w:bCs/>
          <w:spacing w:val="-4"/>
        </w:rPr>
      </w:pPr>
    </w:p>
    <w:p w14:paraId="23D70109" w14:textId="77777777" w:rsidR="00C22F2B" w:rsidRPr="00C516E8" w:rsidRDefault="00C22F2B" w:rsidP="00C22F2B">
      <w:pPr>
        <w:spacing w:after="0" w:line="240" w:lineRule="auto"/>
        <w:rPr>
          <w:rFonts w:ascii="Arial" w:eastAsia="Times New Roman" w:hAnsi="Arial" w:cs="Arial"/>
          <w:b/>
          <w:bCs/>
          <w:spacing w:val="-4"/>
        </w:rPr>
      </w:pPr>
    </w:p>
    <w:p w14:paraId="0A4F77D6" w14:textId="77777777" w:rsidR="00C22F2B" w:rsidRPr="00C516E8" w:rsidRDefault="00C22F2B" w:rsidP="00C22F2B">
      <w:pPr>
        <w:spacing w:after="0" w:line="240" w:lineRule="auto"/>
        <w:rPr>
          <w:rFonts w:ascii="Arial" w:eastAsia="Times New Roman" w:hAnsi="Arial" w:cs="Arial"/>
          <w:b/>
          <w:bCs/>
          <w:spacing w:val="-4"/>
        </w:rPr>
      </w:pPr>
    </w:p>
    <w:p w14:paraId="25B4FDBF" w14:textId="77777777" w:rsidR="00C22F2B" w:rsidRPr="00C516E8" w:rsidRDefault="00C22F2B" w:rsidP="00C22F2B">
      <w:pPr>
        <w:spacing w:after="0" w:line="240" w:lineRule="auto"/>
        <w:rPr>
          <w:rFonts w:ascii="Arial" w:eastAsia="Times New Roman" w:hAnsi="Arial" w:cs="Arial"/>
          <w:b/>
          <w:bCs/>
          <w:spacing w:val="-4"/>
        </w:rPr>
      </w:pPr>
    </w:p>
    <w:p w14:paraId="2B775A49" w14:textId="77777777" w:rsidR="00C22F2B" w:rsidRPr="00C516E8" w:rsidRDefault="00C22F2B" w:rsidP="00C22F2B">
      <w:pPr>
        <w:spacing w:after="0" w:line="240" w:lineRule="auto"/>
        <w:rPr>
          <w:rFonts w:ascii="Arial" w:eastAsia="Times New Roman" w:hAnsi="Arial" w:cs="Arial"/>
          <w:b/>
          <w:bCs/>
          <w:spacing w:val="-4"/>
        </w:rPr>
      </w:pPr>
    </w:p>
    <w:p w14:paraId="1CCF6A74" w14:textId="77777777" w:rsidR="00C22F2B" w:rsidRPr="00C516E8" w:rsidRDefault="00C22F2B" w:rsidP="00C22F2B">
      <w:pPr>
        <w:spacing w:after="0" w:line="240" w:lineRule="auto"/>
        <w:rPr>
          <w:rFonts w:ascii="Arial" w:eastAsia="Times New Roman" w:hAnsi="Arial" w:cs="Arial"/>
          <w:b/>
          <w:bCs/>
          <w:spacing w:val="-4"/>
        </w:rPr>
      </w:pPr>
    </w:p>
    <w:p w14:paraId="5C33A600" w14:textId="77777777" w:rsidR="00C22F2B" w:rsidRPr="00C516E8" w:rsidRDefault="00C22F2B" w:rsidP="00C22F2B">
      <w:pPr>
        <w:spacing w:after="0" w:line="240" w:lineRule="auto"/>
        <w:rPr>
          <w:rFonts w:ascii="Arial" w:eastAsia="Times New Roman" w:hAnsi="Arial" w:cs="Arial"/>
          <w:b/>
          <w:bCs/>
          <w:spacing w:val="-4"/>
        </w:rPr>
      </w:pPr>
    </w:p>
    <w:p w14:paraId="4474413D" w14:textId="77777777" w:rsidR="00C22F2B" w:rsidRPr="00C516E8" w:rsidRDefault="00C22F2B" w:rsidP="00C22F2B">
      <w:pPr>
        <w:spacing w:after="0" w:line="240" w:lineRule="auto"/>
        <w:rPr>
          <w:rFonts w:ascii="Arial" w:eastAsia="Times New Roman" w:hAnsi="Arial" w:cs="Arial"/>
          <w:b/>
          <w:bCs/>
          <w:spacing w:val="-4"/>
        </w:rPr>
      </w:pPr>
    </w:p>
    <w:p w14:paraId="3AF7A8F0" w14:textId="77777777" w:rsidR="00C22F2B" w:rsidRPr="00C516E8" w:rsidRDefault="00C22F2B" w:rsidP="00C22F2B">
      <w:pPr>
        <w:spacing w:after="0" w:line="240" w:lineRule="auto"/>
        <w:rPr>
          <w:rFonts w:ascii="Arial" w:eastAsia="Times New Roman" w:hAnsi="Arial" w:cs="Arial"/>
          <w:b/>
          <w:bCs/>
          <w:spacing w:val="-4"/>
        </w:rPr>
      </w:pPr>
    </w:p>
    <w:p w14:paraId="4A18C89E" w14:textId="77777777" w:rsidR="00C22F2B" w:rsidRPr="00C516E8" w:rsidRDefault="00C22F2B" w:rsidP="00C22F2B">
      <w:pPr>
        <w:spacing w:after="0" w:line="240" w:lineRule="auto"/>
        <w:rPr>
          <w:rFonts w:ascii="Arial" w:eastAsia="Times New Roman" w:hAnsi="Arial" w:cs="Arial"/>
          <w:b/>
          <w:bCs/>
          <w:spacing w:val="-4"/>
        </w:rPr>
      </w:pPr>
    </w:p>
    <w:p w14:paraId="33D52F8A" w14:textId="77777777" w:rsidR="00C22F2B" w:rsidRPr="00C516E8" w:rsidRDefault="00C22F2B" w:rsidP="00C22F2B">
      <w:pPr>
        <w:spacing w:after="0" w:line="240" w:lineRule="auto"/>
        <w:rPr>
          <w:rFonts w:ascii="Arial" w:eastAsia="Times New Roman" w:hAnsi="Arial" w:cs="Arial"/>
          <w:b/>
          <w:bCs/>
          <w:spacing w:val="-4"/>
        </w:rPr>
      </w:pPr>
    </w:p>
    <w:p w14:paraId="148D8851" w14:textId="77777777" w:rsidR="00C22F2B" w:rsidRPr="00C516E8" w:rsidRDefault="00C22F2B" w:rsidP="00C22F2B">
      <w:pPr>
        <w:spacing w:after="0" w:line="240" w:lineRule="auto"/>
        <w:rPr>
          <w:rFonts w:ascii="Arial" w:eastAsia="Times New Roman" w:hAnsi="Arial" w:cs="Arial"/>
          <w:b/>
          <w:bCs/>
          <w:spacing w:val="-4"/>
        </w:rPr>
      </w:pPr>
    </w:p>
    <w:p w14:paraId="14B35455" w14:textId="77777777" w:rsidR="00C22F2B" w:rsidRPr="00C516E8" w:rsidRDefault="00C22F2B" w:rsidP="00C22F2B">
      <w:pPr>
        <w:spacing w:after="0" w:line="240" w:lineRule="auto"/>
        <w:rPr>
          <w:rFonts w:ascii="Arial" w:eastAsia="Times New Roman" w:hAnsi="Arial" w:cs="Arial"/>
          <w:b/>
          <w:bCs/>
          <w:spacing w:val="-4"/>
        </w:rPr>
      </w:pPr>
    </w:p>
    <w:p w14:paraId="3EB7109A" w14:textId="77777777" w:rsidR="00C22F2B" w:rsidRPr="00C516E8" w:rsidRDefault="00C22F2B" w:rsidP="00C22F2B">
      <w:pPr>
        <w:spacing w:after="0" w:line="240" w:lineRule="auto"/>
        <w:rPr>
          <w:rFonts w:ascii="Arial" w:eastAsia="Times New Roman" w:hAnsi="Arial" w:cs="Arial"/>
          <w:b/>
          <w:bCs/>
          <w:spacing w:val="-4"/>
        </w:rPr>
      </w:pPr>
    </w:p>
    <w:p w14:paraId="1004C7FA" w14:textId="77777777" w:rsidR="00C22F2B" w:rsidRPr="00C516E8" w:rsidRDefault="00C22F2B" w:rsidP="00C22F2B">
      <w:pPr>
        <w:spacing w:after="0" w:line="240" w:lineRule="auto"/>
        <w:rPr>
          <w:rFonts w:ascii="Arial" w:eastAsia="Times New Roman" w:hAnsi="Arial" w:cs="Arial"/>
          <w:b/>
          <w:bCs/>
          <w:spacing w:val="-4"/>
        </w:rPr>
      </w:pPr>
    </w:p>
    <w:p w14:paraId="2278881B" w14:textId="77777777" w:rsidR="00C22F2B" w:rsidRPr="00C516E8" w:rsidRDefault="00C22F2B" w:rsidP="00C22F2B">
      <w:pPr>
        <w:spacing w:after="0" w:line="240" w:lineRule="auto"/>
        <w:rPr>
          <w:rFonts w:ascii="Arial" w:eastAsia="Times New Roman" w:hAnsi="Arial" w:cs="Arial"/>
          <w:b/>
          <w:bCs/>
          <w:spacing w:val="-4"/>
        </w:rPr>
      </w:pPr>
    </w:p>
    <w:p w14:paraId="050A35D3" w14:textId="77777777" w:rsidR="00C22F2B" w:rsidRPr="00C516E8" w:rsidRDefault="00C22F2B" w:rsidP="00C22F2B">
      <w:pPr>
        <w:spacing w:after="0" w:line="240" w:lineRule="auto"/>
        <w:rPr>
          <w:rFonts w:ascii="Arial" w:eastAsia="Times New Roman" w:hAnsi="Arial" w:cs="Arial"/>
          <w:b/>
          <w:bCs/>
          <w:spacing w:val="-4"/>
        </w:rPr>
      </w:pPr>
    </w:p>
    <w:p w14:paraId="73BF9419" w14:textId="77777777" w:rsidR="00C22F2B" w:rsidRPr="00C516E8" w:rsidRDefault="00C22F2B" w:rsidP="00C22F2B">
      <w:pPr>
        <w:spacing w:after="0" w:line="240" w:lineRule="auto"/>
        <w:rPr>
          <w:rFonts w:ascii="Arial" w:eastAsia="Times New Roman" w:hAnsi="Arial" w:cs="Arial"/>
          <w:b/>
          <w:bCs/>
          <w:spacing w:val="-4"/>
        </w:rPr>
      </w:pPr>
    </w:p>
    <w:p w14:paraId="17A188FB" w14:textId="77777777" w:rsidR="00C22F2B" w:rsidRPr="00C516E8" w:rsidRDefault="00C22F2B" w:rsidP="00C22F2B">
      <w:pPr>
        <w:spacing w:after="0" w:line="240" w:lineRule="auto"/>
        <w:rPr>
          <w:rFonts w:ascii="Arial" w:eastAsia="Times New Roman" w:hAnsi="Arial" w:cs="Arial"/>
          <w:b/>
          <w:bCs/>
          <w:spacing w:val="-4"/>
        </w:rPr>
      </w:pPr>
    </w:p>
    <w:p w14:paraId="2B10CF70" w14:textId="77777777" w:rsidR="00C22F2B" w:rsidRPr="00C516E8" w:rsidRDefault="00C22F2B" w:rsidP="00C22F2B">
      <w:pPr>
        <w:spacing w:after="0" w:line="240" w:lineRule="auto"/>
        <w:rPr>
          <w:rFonts w:ascii="Arial" w:eastAsia="Times New Roman" w:hAnsi="Arial" w:cs="Arial"/>
          <w:b/>
          <w:bCs/>
          <w:spacing w:val="-4"/>
        </w:rPr>
      </w:pPr>
    </w:p>
    <w:p w14:paraId="3EF2D5C0" w14:textId="77777777" w:rsidR="00C22F2B" w:rsidRPr="00C516E8" w:rsidRDefault="00C22F2B" w:rsidP="00C22F2B">
      <w:pPr>
        <w:spacing w:after="0" w:line="240" w:lineRule="auto"/>
        <w:rPr>
          <w:rFonts w:ascii="Arial" w:eastAsia="Times New Roman" w:hAnsi="Arial" w:cs="Arial"/>
          <w:b/>
          <w:bCs/>
          <w:spacing w:val="-4"/>
        </w:rPr>
      </w:pPr>
    </w:p>
    <w:p w14:paraId="04FF0D55" w14:textId="77777777" w:rsidR="00C22F2B" w:rsidRPr="00C516E8" w:rsidRDefault="00C22F2B" w:rsidP="00C22F2B">
      <w:pPr>
        <w:spacing w:after="0" w:line="240" w:lineRule="auto"/>
        <w:rPr>
          <w:rFonts w:ascii="Arial" w:eastAsia="Times New Roman" w:hAnsi="Arial" w:cs="Arial"/>
          <w:b/>
          <w:bCs/>
          <w:spacing w:val="-4"/>
        </w:rPr>
      </w:pPr>
    </w:p>
    <w:p w14:paraId="47AF1C8B" w14:textId="77777777" w:rsidR="00C22F2B" w:rsidRPr="00C516E8" w:rsidRDefault="00C22F2B" w:rsidP="00C22F2B">
      <w:pPr>
        <w:spacing w:after="0" w:line="240" w:lineRule="auto"/>
        <w:rPr>
          <w:rFonts w:ascii="Arial" w:eastAsia="Times New Roman" w:hAnsi="Arial" w:cs="Arial"/>
          <w:b/>
          <w:bCs/>
          <w:spacing w:val="-4"/>
        </w:rPr>
      </w:pPr>
    </w:p>
    <w:p w14:paraId="23E6CFD9" w14:textId="77777777" w:rsidR="00C22F2B" w:rsidRPr="00C516E8" w:rsidRDefault="00C22F2B" w:rsidP="00C22F2B">
      <w:pPr>
        <w:spacing w:after="0" w:line="240" w:lineRule="auto"/>
        <w:rPr>
          <w:rFonts w:ascii="Arial" w:eastAsia="Times New Roman" w:hAnsi="Arial" w:cs="Arial"/>
          <w:b/>
          <w:bCs/>
          <w:spacing w:val="-4"/>
        </w:rPr>
      </w:pPr>
    </w:p>
    <w:p w14:paraId="68C07904" w14:textId="77777777" w:rsidR="00C22F2B" w:rsidRPr="00C516E8" w:rsidRDefault="00C22F2B" w:rsidP="00C22F2B">
      <w:pPr>
        <w:spacing w:after="0" w:line="240" w:lineRule="auto"/>
        <w:rPr>
          <w:rFonts w:ascii="Arial" w:eastAsia="Times New Roman" w:hAnsi="Arial" w:cs="Arial"/>
          <w:b/>
          <w:bCs/>
          <w:spacing w:val="-4"/>
        </w:rPr>
      </w:pPr>
    </w:p>
    <w:p w14:paraId="3AEF8FB4" w14:textId="77777777" w:rsidR="00C22F2B" w:rsidRPr="00C516E8" w:rsidRDefault="00C22F2B" w:rsidP="00C22F2B">
      <w:pPr>
        <w:spacing w:after="0" w:line="240" w:lineRule="auto"/>
        <w:rPr>
          <w:rFonts w:ascii="Arial" w:eastAsia="Times New Roman" w:hAnsi="Arial" w:cs="Arial"/>
          <w:b/>
          <w:bCs/>
          <w:spacing w:val="-4"/>
        </w:rPr>
      </w:pPr>
    </w:p>
    <w:p w14:paraId="1368D2E5" w14:textId="77777777" w:rsidR="00C22F2B" w:rsidRPr="00C516E8" w:rsidRDefault="00C22F2B" w:rsidP="00C22F2B">
      <w:pPr>
        <w:spacing w:after="0" w:line="240" w:lineRule="auto"/>
        <w:rPr>
          <w:rFonts w:ascii="Arial" w:eastAsia="Times New Roman" w:hAnsi="Arial" w:cs="Arial"/>
          <w:b/>
          <w:bCs/>
          <w:spacing w:val="-4"/>
        </w:rPr>
      </w:pPr>
    </w:p>
    <w:p w14:paraId="376F6140" w14:textId="77777777" w:rsidR="00C22F2B" w:rsidRPr="00C516E8" w:rsidRDefault="00C22F2B" w:rsidP="00C22F2B">
      <w:pPr>
        <w:spacing w:after="0" w:line="240" w:lineRule="auto"/>
        <w:rPr>
          <w:rFonts w:ascii="Arial" w:eastAsia="Times New Roman" w:hAnsi="Arial" w:cs="Arial"/>
          <w:b/>
          <w:bCs/>
          <w:spacing w:val="-4"/>
        </w:rPr>
      </w:pPr>
    </w:p>
    <w:p w14:paraId="46F2A7B8" w14:textId="77777777" w:rsidR="00C22F2B" w:rsidRPr="00C516E8" w:rsidRDefault="00C22F2B" w:rsidP="00C22F2B">
      <w:pPr>
        <w:spacing w:after="0" w:line="240" w:lineRule="auto"/>
        <w:rPr>
          <w:rFonts w:ascii="Arial" w:eastAsia="Times New Roman" w:hAnsi="Arial" w:cs="Arial"/>
          <w:b/>
          <w:bCs/>
          <w:spacing w:val="-4"/>
        </w:rPr>
      </w:pPr>
    </w:p>
    <w:p w14:paraId="66192505" w14:textId="77777777" w:rsidR="00C22F2B" w:rsidRPr="00C516E8" w:rsidRDefault="00C22F2B" w:rsidP="00C22F2B">
      <w:pPr>
        <w:spacing w:after="0" w:line="240" w:lineRule="auto"/>
        <w:rPr>
          <w:rFonts w:ascii="Arial" w:eastAsia="Times New Roman" w:hAnsi="Arial" w:cs="Arial"/>
          <w:b/>
          <w:bCs/>
          <w:spacing w:val="-4"/>
        </w:rPr>
      </w:pPr>
    </w:p>
    <w:p w14:paraId="6DAE0F39" w14:textId="77777777" w:rsidR="00C22F2B" w:rsidRPr="00C516E8" w:rsidRDefault="00C22F2B" w:rsidP="00C22F2B">
      <w:pPr>
        <w:spacing w:after="0" w:line="240" w:lineRule="auto"/>
        <w:rPr>
          <w:rFonts w:ascii="Arial" w:eastAsia="Times New Roman" w:hAnsi="Arial" w:cs="Arial"/>
          <w:b/>
        </w:rPr>
      </w:pPr>
    </w:p>
    <w:p w14:paraId="498AF8D0" w14:textId="77777777" w:rsidR="00C22F2B" w:rsidRPr="00C516E8" w:rsidRDefault="00C22F2B" w:rsidP="00C22F2B">
      <w:pPr>
        <w:spacing w:after="0" w:line="240" w:lineRule="auto"/>
        <w:rPr>
          <w:rFonts w:ascii="Arial" w:eastAsia="Times New Roman" w:hAnsi="Arial" w:cs="Arial"/>
          <w:b/>
          <w:bCs/>
          <w:spacing w:val="-4"/>
        </w:rPr>
      </w:pPr>
    </w:p>
    <w:p w14:paraId="73782E2F" w14:textId="77777777" w:rsidR="00C22F2B" w:rsidRPr="00C516E8" w:rsidRDefault="00C22F2B" w:rsidP="00C22F2B">
      <w:pPr>
        <w:spacing w:after="0" w:line="240" w:lineRule="auto"/>
        <w:jc w:val="both"/>
        <w:rPr>
          <w:rFonts w:ascii="Arial" w:eastAsia="Times New Roman" w:hAnsi="Arial" w:cs="Arial"/>
          <w:b/>
          <w:color w:val="5C89BF"/>
          <w:sz w:val="36"/>
          <w:szCs w:val="36"/>
        </w:rPr>
      </w:pPr>
      <w:r w:rsidRPr="00C516E8">
        <w:rPr>
          <w:rFonts w:ascii="Arial" w:eastAsia="Times New Roman" w:hAnsi="Arial" w:cs="Arial"/>
          <w:b/>
          <w:color w:val="5C89BF"/>
          <w:sz w:val="36"/>
          <w:szCs w:val="36"/>
        </w:rPr>
        <w:t>MANAGEMENT REPORT</w:t>
      </w:r>
    </w:p>
    <w:p w14:paraId="6490AD1E" w14:textId="77777777"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DEPARTMENT OF PUBLIC WORKS</w:t>
      </w:r>
    </w:p>
    <w:p w14:paraId="1D4E5568" w14:textId="77777777" w:rsidR="00C22F2B" w:rsidRPr="00713F31" w:rsidRDefault="00713F31"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31 MARCH 2018</w:t>
      </w:r>
    </w:p>
    <w:p w14:paraId="612F33C5" w14:textId="77777777" w:rsidR="00C22F2B" w:rsidRPr="00C516E8" w:rsidRDefault="00C22F2B" w:rsidP="00C22F2B">
      <w:pPr>
        <w:spacing w:after="0" w:line="240" w:lineRule="auto"/>
        <w:jc w:val="both"/>
        <w:rPr>
          <w:rFonts w:ascii="Arial" w:eastAsia="Times New Roman" w:hAnsi="Arial" w:cs="Arial"/>
          <w:b/>
          <w:bCs/>
          <w:iCs/>
          <w:color w:val="003B79"/>
          <w:sz w:val="24"/>
          <w:szCs w:val="24"/>
        </w:rPr>
      </w:pPr>
      <w:r w:rsidRPr="00713F31">
        <w:rPr>
          <w:rFonts w:ascii="Arial" w:eastAsia="Times New Roman" w:hAnsi="Arial" w:cs="Arial"/>
          <w:b/>
          <w:bCs/>
          <w:iCs/>
          <w:color w:val="003B79"/>
          <w:sz w:val="24"/>
          <w:szCs w:val="24"/>
        </w:rPr>
        <w:t>Discussed with</w:t>
      </w:r>
      <w:r w:rsidR="003A047F" w:rsidRPr="00713F31">
        <w:rPr>
          <w:rFonts w:ascii="Arial" w:eastAsia="Times New Roman" w:hAnsi="Arial" w:cs="Arial"/>
          <w:b/>
          <w:bCs/>
          <w:iCs/>
          <w:color w:val="003B79"/>
          <w:sz w:val="24"/>
          <w:szCs w:val="24"/>
        </w:rPr>
        <w:t xml:space="preserve"> the accounting</w:t>
      </w:r>
      <w:r w:rsidR="00713F31" w:rsidRPr="00713F31">
        <w:rPr>
          <w:rFonts w:ascii="Arial" w:eastAsia="Times New Roman" w:hAnsi="Arial" w:cs="Arial"/>
          <w:b/>
          <w:bCs/>
          <w:iCs/>
          <w:color w:val="003B79"/>
          <w:sz w:val="24"/>
          <w:szCs w:val="24"/>
        </w:rPr>
        <w:t xml:space="preserve"> </w:t>
      </w:r>
      <w:r w:rsidR="003A047F" w:rsidRPr="00713F31">
        <w:rPr>
          <w:rFonts w:ascii="Arial" w:eastAsia="Times New Roman" w:hAnsi="Arial" w:cs="Arial"/>
          <w:b/>
          <w:bCs/>
          <w:iCs/>
          <w:color w:val="003B79"/>
          <w:sz w:val="24"/>
          <w:szCs w:val="24"/>
        </w:rPr>
        <w:t>officer</w:t>
      </w:r>
      <w:r w:rsidRPr="00713F31">
        <w:rPr>
          <w:rFonts w:ascii="Arial" w:eastAsia="Times New Roman" w:hAnsi="Arial" w:cs="Arial"/>
          <w:b/>
          <w:bCs/>
          <w:iCs/>
          <w:color w:val="003B79"/>
          <w:sz w:val="24"/>
          <w:szCs w:val="24"/>
        </w:rPr>
        <w:t xml:space="preserve"> on: </w:t>
      </w:r>
      <w:r w:rsidR="00713F31" w:rsidRPr="00713F31">
        <w:rPr>
          <w:rFonts w:ascii="Arial" w:eastAsia="Times New Roman" w:hAnsi="Arial" w:cs="Arial"/>
          <w:b/>
          <w:bCs/>
          <w:iCs/>
          <w:color w:val="003B79"/>
          <w:sz w:val="24"/>
          <w:szCs w:val="24"/>
        </w:rPr>
        <w:t>16 July 2018</w:t>
      </w:r>
    </w:p>
    <w:p w14:paraId="6AE20739" w14:textId="77777777" w:rsidR="00C22F2B" w:rsidRPr="00C516E8" w:rsidRDefault="00C22F2B" w:rsidP="00C22F2B">
      <w:pPr>
        <w:tabs>
          <w:tab w:val="num" w:pos="0"/>
        </w:tabs>
        <w:spacing w:before="60" w:after="0" w:line="240" w:lineRule="auto"/>
        <w:ind w:left="851" w:hanging="851"/>
        <w:jc w:val="both"/>
        <w:rPr>
          <w:rFonts w:ascii="Arial" w:eastAsia="Times New Roman" w:hAnsi="Arial" w:cs="Arial"/>
          <w:b/>
          <w:bCs/>
          <w:iCs/>
          <w:color w:val="003B79"/>
          <w:sz w:val="24"/>
          <w:szCs w:val="24"/>
        </w:rPr>
      </w:pPr>
      <w:r w:rsidRPr="00C516E8">
        <w:rPr>
          <w:rFonts w:ascii="Arial" w:eastAsia="Times New Roman" w:hAnsi="Arial" w:cs="Arial"/>
          <w:b/>
          <w:bCs/>
          <w:iCs/>
          <w:color w:val="003B79"/>
          <w:sz w:val="24"/>
          <w:szCs w:val="24"/>
        </w:rPr>
        <w:t>CONTENT</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701"/>
      </w:tblGrid>
      <w:tr w:rsidR="00C22F2B" w:rsidRPr="00C516E8" w14:paraId="54E13484" w14:textId="77777777" w:rsidTr="0039423B">
        <w:tc>
          <w:tcPr>
            <w:tcW w:w="8222" w:type="dxa"/>
          </w:tcPr>
          <w:p w14:paraId="7C3BFCCE" w14:textId="77777777" w:rsidR="00C22F2B" w:rsidRPr="00C516E8" w:rsidRDefault="00C22F2B" w:rsidP="00C22F2B">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lastRenderedPageBreak/>
              <w:t>Introduction</w:t>
            </w:r>
          </w:p>
        </w:tc>
        <w:tc>
          <w:tcPr>
            <w:tcW w:w="1701" w:type="dxa"/>
            <w:vAlign w:val="center"/>
          </w:tcPr>
          <w:p w14:paraId="245E68A4" w14:textId="77777777" w:rsidR="00C22F2B" w:rsidRPr="00C516E8" w:rsidRDefault="00C22F2B" w:rsidP="007717FD">
            <w:pPr>
              <w:tabs>
                <w:tab w:val="num" w:pos="0"/>
              </w:tabs>
              <w:spacing w:before="60" w:after="60" w:line="240" w:lineRule="auto"/>
              <w:ind w:left="851" w:hanging="851"/>
              <w:jc w:val="center"/>
              <w:rPr>
                <w:rFonts w:ascii="Arial" w:eastAsia="Times New Roman" w:hAnsi="Arial" w:cs="Arial"/>
                <w:b/>
                <w:bCs/>
                <w:iCs/>
                <w:color w:val="003B79"/>
              </w:rPr>
            </w:pPr>
            <w:bookmarkStart w:id="0" w:name="introduction"/>
            <w:r w:rsidRPr="00C516E8">
              <w:rPr>
                <w:rFonts w:ascii="Arial" w:eastAsia="Times New Roman" w:hAnsi="Arial" w:cs="Arial"/>
                <w:b/>
                <w:bCs/>
                <w:iCs/>
                <w:color w:val="003B79"/>
              </w:rPr>
              <w:t>[</w:t>
            </w:r>
            <w:r w:rsidR="007717FD" w:rsidRPr="00C516E8">
              <w:rPr>
                <w:rFonts w:ascii="Arial" w:eastAsia="Times New Roman" w:hAnsi="Arial" w:cs="Arial"/>
                <w:b/>
                <w:bCs/>
                <w:iCs/>
                <w:color w:val="003B79"/>
              </w:rPr>
              <w:t>xx</w:t>
            </w:r>
            <w:r w:rsidRPr="00C516E8">
              <w:rPr>
                <w:rFonts w:ascii="Arial" w:eastAsia="Times New Roman" w:hAnsi="Arial" w:cs="Arial"/>
                <w:b/>
                <w:bCs/>
                <w:iCs/>
                <w:color w:val="003B79"/>
              </w:rPr>
              <w:t>]</w:t>
            </w:r>
            <w:bookmarkEnd w:id="0"/>
          </w:p>
        </w:tc>
      </w:tr>
      <w:tr w:rsidR="001E2DA9" w:rsidRPr="00C516E8" w14:paraId="53EC1C42" w14:textId="77777777" w:rsidTr="0039423B">
        <w:tc>
          <w:tcPr>
            <w:tcW w:w="8222" w:type="dxa"/>
          </w:tcPr>
          <w:p w14:paraId="5EA89D18" w14:textId="77777777" w:rsidR="001E2DA9" w:rsidRPr="00C516E8" w:rsidRDefault="001E2DA9" w:rsidP="001E2DA9">
            <w:pPr>
              <w:tabs>
                <w:tab w:val="num" w:pos="0"/>
              </w:tabs>
              <w:spacing w:before="60" w:after="60" w:line="240" w:lineRule="auto"/>
              <w:ind w:left="851" w:hanging="851"/>
              <w:rPr>
                <w:rFonts w:ascii="Arial" w:eastAsia="Times New Roman" w:hAnsi="Arial" w:cs="Arial"/>
                <w:b/>
                <w:bCs/>
                <w:iCs/>
                <w:color w:val="003B79"/>
              </w:rPr>
            </w:pPr>
            <w:r w:rsidRPr="00C516E8">
              <w:rPr>
                <w:rFonts w:ascii="Arial" w:eastAsia="Times New Roman" w:hAnsi="Arial" w:cs="Arial"/>
                <w:b/>
                <w:bCs/>
                <w:iCs/>
                <w:color w:val="003B79"/>
              </w:rPr>
              <w:t>Overall message</w:t>
            </w:r>
          </w:p>
        </w:tc>
        <w:tc>
          <w:tcPr>
            <w:tcW w:w="1701" w:type="dxa"/>
            <w:vAlign w:val="center"/>
          </w:tcPr>
          <w:p w14:paraId="059F8634"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30D62DD8" w14:textId="77777777" w:rsidTr="0039423B">
        <w:tc>
          <w:tcPr>
            <w:tcW w:w="8222" w:type="dxa"/>
          </w:tcPr>
          <w:p w14:paraId="2404DFA1"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1:</w:t>
            </w:r>
            <w:r w:rsidRPr="00C516E8">
              <w:rPr>
                <w:rFonts w:ascii="Arial" w:eastAsia="Times New Roman" w:hAnsi="Arial" w:cs="Arial"/>
                <w:b/>
                <w:bCs/>
                <w:iCs/>
                <w:color w:val="003B79"/>
              </w:rPr>
              <w:tab/>
              <w:t>Interactions with stakeholders responsible for oversight and governance</w:t>
            </w:r>
          </w:p>
        </w:tc>
        <w:tc>
          <w:tcPr>
            <w:tcW w:w="1701" w:type="dxa"/>
            <w:vAlign w:val="center"/>
          </w:tcPr>
          <w:p w14:paraId="6A03DA2F"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8585C37" w14:textId="77777777" w:rsidTr="0039423B">
        <w:tc>
          <w:tcPr>
            <w:tcW w:w="8222" w:type="dxa"/>
          </w:tcPr>
          <w:p w14:paraId="23A9791C"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2:</w:t>
            </w:r>
            <w:r w:rsidRPr="00C516E8">
              <w:rPr>
                <w:rFonts w:ascii="Arial" w:eastAsia="Times New Roman" w:hAnsi="Arial" w:cs="Arial"/>
                <w:b/>
                <w:bCs/>
                <w:iCs/>
                <w:color w:val="003B79"/>
              </w:rPr>
              <w:tab/>
              <w:t>Matters relating to the auditor’s report</w:t>
            </w:r>
          </w:p>
        </w:tc>
        <w:tc>
          <w:tcPr>
            <w:tcW w:w="1701" w:type="dxa"/>
            <w:vAlign w:val="center"/>
          </w:tcPr>
          <w:p w14:paraId="3797DF25"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61B9145C" w14:textId="77777777" w:rsidTr="0039423B">
        <w:tc>
          <w:tcPr>
            <w:tcW w:w="8222" w:type="dxa"/>
          </w:tcPr>
          <w:p w14:paraId="50D698A6" w14:textId="77777777" w:rsidR="001E2DA9" w:rsidRPr="00C516E8" w:rsidRDefault="005D1A5C" w:rsidP="00215B00">
            <w:pPr>
              <w:tabs>
                <w:tab w:val="num" w:pos="0"/>
              </w:tabs>
              <w:spacing w:before="60" w:after="60" w:line="240" w:lineRule="auto"/>
              <w:rPr>
                <w:rFonts w:ascii="Arial" w:eastAsia="Times New Roman" w:hAnsi="Arial" w:cs="Arial"/>
                <w:bCs/>
                <w:iCs/>
                <w:color w:val="003B79"/>
              </w:rPr>
            </w:pPr>
            <w:r>
              <w:rPr>
                <w:rFonts w:ascii="Arial" w:eastAsia="Times New Roman" w:hAnsi="Arial" w:cs="Arial"/>
                <w:bCs/>
                <w:iCs/>
                <w:color w:val="003B79"/>
              </w:rPr>
              <w:t>Audit of the</w:t>
            </w:r>
            <w:r w:rsidR="001E2DA9" w:rsidRPr="00C516E8">
              <w:rPr>
                <w:rFonts w:ascii="Arial" w:eastAsia="Times New Roman" w:hAnsi="Arial" w:cs="Arial"/>
                <w:bCs/>
                <w:iCs/>
                <w:color w:val="003B79"/>
              </w:rPr>
              <w:t xml:space="preserve"> financial statements</w:t>
            </w:r>
          </w:p>
        </w:tc>
        <w:tc>
          <w:tcPr>
            <w:tcW w:w="1701" w:type="dxa"/>
            <w:vAlign w:val="center"/>
          </w:tcPr>
          <w:p w14:paraId="53AAFD02"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468ADE69" w14:textId="77777777" w:rsidTr="0039423B">
        <w:tc>
          <w:tcPr>
            <w:tcW w:w="8222" w:type="dxa"/>
          </w:tcPr>
          <w:p w14:paraId="144EF713"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Matters to be brought to the attention of users</w:t>
            </w:r>
          </w:p>
        </w:tc>
        <w:tc>
          <w:tcPr>
            <w:tcW w:w="1701" w:type="dxa"/>
            <w:vAlign w:val="center"/>
          </w:tcPr>
          <w:p w14:paraId="34694BBA"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B10674A" w14:textId="77777777" w:rsidTr="0039423B">
        <w:tc>
          <w:tcPr>
            <w:tcW w:w="8222" w:type="dxa"/>
          </w:tcPr>
          <w:p w14:paraId="588332B1"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the annual performance report</w:t>
            </w:r>
          </w:p>
        </w:tc>
        <w:tc>
          <w:tcPr>
            <w:tcW w:w="1701" w:type="dxa"/>
            <w:vAlign w:val="center"/>
          </w:tcPr>
          <w:p w14:paraId="3C3C9441"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5EA724E7" w14:textId="77777777" w:rsidTr="0039423B">
        <w:tc>
          <w:tcPr>
            <w:tcW w:w="8222" w:type="dxa"/>
          </w:tcPr>
          <w:p w14:paraId="3F576E61"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Audit of compliance with legislation</w:t>
            </w:r>
          </w:p>
        </w:tc>
        <w:tc>
          <w:tcPr>
            <w:tcW w:w="1701" w:type="dxa"/>
            <w:vAlign w:val="center"/>
          </w:tcPr>
          <w:p w14:paraId="183259AE"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64CCCEFA" w14:textId="77777777" w:rsidTr="0039423B">
        <w:tc>
          <w:tcPr>
            <w:tcW w:w="8222" w:type="dxa"/>
          </w:tcPr>
          <w:p w14:paraId="4D3F90B4"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information</w:t>
            </w:r>
          </w:p>
        </w:tc>
        <w:tc>
          <w:tcPr>
            <w:tcW w:w="1701" w:type="dxa"/>
            <w:vAlign w:val="center"/>
          </w:tcPr>
          <w:p w14:paraId="1A9F1A9E"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60C0F6E" w14:textId="77777777" w:rsidTr="0039423B">
        <w:tc>
          <w:tcPr>
            <w:tcW w:w="8222" w:type="dxa"/>
          </w:tcPr>
          <w:p w14:paraId="202D33C6"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Internal controls</w:t>
            </w:r>
          </w:p>
        </w:tc>
        <w:tc>
          <w:tcPr>
            <w:tcW w:w="1701" w:type="dxa"/>
            <w:vAlign w:val="center"/>
          </w:tcPr>
          <w:p w14:paraId="0127FC70"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F10240A" w14:textId="77777777" w:rsidTr="0039423B">
        <w:tc>
          <w:tcPr>
            <w:tcW w:w="8222" w:type="dxa"/>
          </w:tcPr>
          <w:p w14:paraId="47B8D863"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Other reports</w:t>
            </w:r>
          </w:p>
        </w:tc>
        <w:tc>
          <w:tcPr>
            <w:tcW w:w="1701" w:type="dxa"/>
            <w:vAlign w:val="center"/>
          </w:tcPr>
          <w:p w14:paraId="195222DC"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5B60965" w14:textId="77777777" w:rsidTr="0039423B">
        <w:tc>
          <w:tcPr>
            <w:tcW w:w="8222" w:type="dxa"/>
          </w:tcPr>
          <w:p w14:paraId="294396D5" w14:textId="77777777" w:rsidR="001E2DA9" w:rsidRPr="00C516E8" w:rsidRDefault="001E2DA9" w:rsidP="001E2DA9">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3:</w:t>
            </w:r>
            <w:r w:rsidRPr="00C516E8">
              <w:rPr>
                <w:rFonts w:ascii="Arial" w:eastAsia="Times New Roman" w:hAnsi="Arial" w:cs="Arial"/>
                <w:b/>
                <w:bCs/>
                <w:iCs/>
                <w:color w:val="003B79"/>
              </w:rPr>
              <w:tab/>
              <w:t xml:space="preserve">Assurance providers and </w:t>
            </w:r>
            <w:r w:rsidR="008E1830" w:rsidRPr="00C516E8">
              <w:rPr>
                <w:rFonts w:ascii="Arial" w:eastAsia="Times New Roman" w:hAnsi="Arial" w:cs="Arial"/>
                <w:b/>
                <w:bCs/>
                <w:iCs/>
                <w:color w:val="003B79"/>
              </w:rPr>
              <w:t xml:space="preserve">status of implementation </w:t>
            </w:r>
            <w:r w:rsidRPr="00C516E8">
              <w:rPr>
                <w:rFonts w:ascii="Arial" w:eastAsia="Times New Roman" w:hAnsi="Arial" w:cs="Arial"/>
                <w:b/>
                <w:bCs/>
                <w:iCs/>
                <w:color w:val="003B79"/>
              </w:rPr>
              <w:t>commitments</w:t>
            </w:r>
            <w:r w:rsidR="008E1830" w:rsidRPr="00C516E8">
              <w:rPr>
                <w:rFonts w:ascii="Arial" w:eastAsia="Times New Roman" w:hAnsi="Arial" w:cs="Arial"/>
                <w:b/>
                <w:bCs/>
                <w:iCs/>
                <w:color w:val="003B79"/>
              </w:rPr>
              <w:t xml:space="preserve"> and </w:t>
            </w:r>
            <w:r w:rsidR="00A94EDD" w:rsidRPr="00C516E8">
              <w:rPr>
                <w:rFonts w:ascii="Arial" w:eastAsia="Times New Roman" w:hAnsi="Arial" w:cs="Arial"/>
                <w:b/>
                <w:bCs/>
                <w:iCs/>
                <w:color w:val="003B79"/>
              </w:rPr>
              <w:t>recommendations</w:t>
            </w:r>
          </w:p>
        </w:tc>
        <w:tc>
          <w:tcPr>
            <w:tcW w:w="1701" w:type="dxa"/>
            <w:vAlign w:val="center"/>
          </w:tcPr>
          <w:p w14:paraId="20FE4551"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98C45BF" w14:textId="77777777" w:rsidTr="0039423B">
        <w:tc>
          <w:tcPr>
            <w:tcW w:w="8222" w:type="dxa"/>
          </w:tcPr>
          <w:p w14:paraId="439340C8"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Assessment of assurance providers</w:t>
            </w:r>
          </w:p>
        </w:tc>
        <w:tc>
          <w:tcPr>
            <w:tcW w:w="1701" w:type="dxa"/>
            <w:vAlign w:val="center"/>
          </w:tcPr>
          <w:p w14:paraId="03291160"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2B35B25" w14:textId="77777777" w:rsidTr="0039423B">
        <w:tc>
          <w:tcPr>
            <w:tcW w:w="8222" w:type="dxa"/>
          </w:tcPr>
          <w:p w14:paraId="755CA13A"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Status of implementing commitments and recommendations</w:t>
            </w:r>
          </w:p>
        </w:tc>
        <w:tc>
          <w:tcPr>
            <w:tcW w:w="1701" w:type="dxa"/>
            <w:vAlign w:val="center"/>
          </w:tcPr>
          <w:p w14:paraId="7DA2340A" w14:textId="77777777" w:rsidR="001E2DA9" w:rsidRPr="00C516E8" w:rsidRDefault="001E2DA9" w:rsidP="001E2DA9">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AC17126" w14:textId="77777777" w:rsidTr="0039423B">
        <w:tc>
          <w:tcPr>
            <w:tcW w:w="8222" w:type="dxa"/>
          </w:tcPr>
          <w:p w14:paraId="45BC697E" w14:textId="77777777" w:rsidR="001E2DA9" w:rsidRPr="00C516E8" w:rsidRDefault="001E2DA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4:</w:t>
            </w:r>
            <w:r w:rsidRPr="00C516E8">
              <w:rPr>
                <w:rFonts w:ascii="Arial" w:eastAsia="Times New Roman" w:hAnsi="Arial" w:cs="Arial"/>
                <w:b/>
                <w:bCs/>
                <w:iCs/>
                <w:color w:val="003B79"/>
              </w:rPr>
              <w:tab/>
              <w:t>Specific focus areas</w:t>
            </w:r>
          </w:p>
        </w:tc>
        <w:tc>
          <w:tcPr>
            <w:tcW w:w="1701" w:type="dxa"/>
            <w:vAlign w:val="center"/>
          </w:tcPr>
          <w:p w14:paraId="6827D273"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69A2D922" w14:textId="77777777" w:rsidTr="0039423B">
        <w:tc>
          <w:tcPr>
            <w:tcW w:w="8222" w:type="dxa"/>
          </w:tcPr>
          <w:p w14:paraId="4A1EA3CF"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Financial viability</w:t>
            </w:r>
          </w:p>
        </w:tc>
        <w:tc>
          <w:tcPr>
            <w:tcW w:w="1701" w:type="dxa"/>
            <w:vAlign w:val="center"/>
          </w:tcPr>
          <w:p w14:paraId="147F1059"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3C7362D2" w14:textId="77777777" w:rsidTr="0039423B">
        <w:tc>
          <w:tcPr>
            <w:tcW w:w="8222" w:type="dxa"/>
          </w:tcPr>
          <w:p w14:paraId="2770CD09"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Procurement and contract management</w:t>
            </w:r>
          </w:p>
        </w:tc>
        <w:tc>
          <w:tcPr>
            <w:tcW w:w="1701" w:type="dxa"/>
            <w:vAlign w:val="center"/>
          </w:tcPr>
          <w:p w14:paraId="2D76AA63"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1682BC13" w14:textId="77777777" w:rsidTr="0039423B">
        <w:tc>
          <w:tcPr>
            <w:tcW w:w="8222" w:type="dxa"/>
          </w:tcPr>
          <w:p w14:paraId="31A2D760" w14:textId="77777777" w:rsidR="001E2DA9" w:rsidRPr="00C516E8" w:rsidRDefault="001E2DA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Fraud and consequence management</w:t>
            </w:r>
          </w:p>
        </w:tc>
        <w:tc>
          <w:tcPr>
            <w:tcW w:w="1701" w:type="dxa"/>
            <w:vAlign w:val="center"/>
          </w:tcPr>
          <w:p w14:paraId="4F2D437C"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rsidDel="00474332" w14:paraId="7F606678" w14:textId="77777777" w:rsidTr="0039423B">
        <w:tc>
          <w:tcPr>
            <w:tcW w:w="8222" w:type="dxa"/>
            <w:tcBorders>
              <w:top w:val="single" w:sz="4" w:space="0" w:color="auto"/>
              <w:left w:val="single" w:sz="4" w:space="0" w:color="auto"/>
              <w:bottom w:val="single" w:sz="4" w:space="0" w:color="auto"/>
              <w:right w:val="single" w:sz="4" w:space="0" w:color="auto"/>
            </w:tcBorders>
          </w:tcPr>
          <w:p w14:paraId="3075D814" w14:textId="77777777" w:rsidR="001E2DA9" w:rsidRPr="00C516E8" w:rsidRDefault="004300F9" w:rsidP="00215B00">
            <w:pPr>
              <w:tabs>
                <w:tab w:val="num" w:pos="0"/>
              </w:tabs>
              <w:spacing w:before="60" w:after="60" w:line="240" w:lineRule="auto"/>
              <w:rPr>
                <w:rFonts w:ascii="Arial" w:eastAsia="Times New Roman" w:hAnsi="Arial" w:cs="Arial"/>
                <w:bCs/>
                <w:iCs/>
                <w:color w:val="003B79"/>
              </w:rPr>
            </w:pPr>
            <w:r w:rsidRPr="00C516E8">
              <w:rPr>
                <w:rFonts w:ascii="Arial" w:eastAsia="Times New Roman" w:hAnsi="Arial" w:cs="Arial"/>
                <w:bCs/>
                <w:iCs/>
                <w:color w:val="003B79"/>
              </w:rPr>
              <w:t>Conditional grants and transfer of funds</w:t>
            </w:r>
          </w:p>
        </w:tc>
        <w:tc>
          <w:tcPr>
            <w:tcW w:w="1701" w:type="dxa"/>
            <w:tcBorders>
              <w:top w:val="single" w:sz="4" w:space="0" w:color="auto"/>
              <w:left w:val="single" w:sz="4" w:space="0" w:color="auto"/>
              <w:bottom w:val="single" w:sz="4" w:space="0" w:color="auto"/>
              <w:right w:val="single" w:sz="4" w:space="0" w:color="auto"/>
            </w:tcBorders>
            <w:vAlign w:val="center"/>
          </w:tcPr>
          <w:p w14:paraId="33EF536E"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1E2DA9" w:rsidRPr="00C516E8" w14:paraId="56B1772E" w14:textId="77777777" w:rsidTr="0039423B">
        <w:tc>
          <w:tcPr>
            <w:tcW w:w="8222" w:type="dxa"/>
          </w:tcPr>
          <w:p w14:paraId="3047FCAF" w14:textId="77777777" w:rsidR="001E2DA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5:</w:t>
            </w:r>
            <w:r w:rsidRPr="00C516E8">
              <w:rPr>
                <w:rFonts w:ascii="Arial" w:eastAsia="Times New Roman" w:hAnsi="Arial" w:cs="Arial"/>
                <w:b/>
                <w:bCs/>
                <w:iCs/>
                <w:color w:val="003B79"/>
              </w:rPr>
              <w:tab/>
              <w:t>Using the work of internal audit</w:t>
            </w:r>
          </w:p>
        </w:tc>
        <w:tc>
          <w:tcPr>
            <w:tcW w:w="1701" w:type="dxa"/>
            <w:vAlign w:val="center"/>
          </w:tcPr>
          <w:p w14:paraId="54B59F6A" w14:textId="77777777" w:rsidR="001E2DA9" w:rsidRPr="00C516E8" w:rsidRDefault="001E2DA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6DFF1A3C" w14:textId="77777777" w:rsidTr="0039423B">
        <w:tc>
          <w:tcPr>
            <w:tcW w:w="8222" w:type="dxa"/>
          </w:tcPr>
          <w:p w14:paraId="7135F919" w14:textId="77777777" w:rsidR="004300F9" w:rsidRPr="00C516E8" w:rsidRDefault="004300F9" w:rsidP="002203FF">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6:</w:t>
            </w:r>
            <w:r w:rsidRPr="00C516E8">
              <w:rPr>
                <w:rFonts w:ascii="Arial" w:eastAsia="Times New Roman" w:hAnsi="Arial" w:cs="Arial"/>
                <w:b/>
                <w:bCs/>
                <w:iCs/>
                <w:color w:val="003B79"/>
              </w:rPr>
              <w:tab/>
              <w:t>Emerging risks</w:t>
            </w:r>
          </w:p>
        </w:tc>
        <w:tc>
          <w:tcPr>
            <w:tcW w:w="1701" w:type="dxa"/>
            <w:vAlign w:val="center"/>
          </w:tcPr>
          <w:p w14:paraId="3EA228AC" w14:textId="77777777" w:rsidR="004300F9" w:rsidRPr="00C516E8" w:rsidRDefault="004300F9" w:rsidP="002203FF">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080DB6EC" w14:textId="77777777" w:rsidTr="0039423B">
        <w:tc>
          <w:tcPr>
            <w:tcW w:w="8222" w:type="dxa"/>
          </w:tcPr>
          <w:p w14:paraId="6E9E6223" w14:textId="77777777" w:rsidR="004300F9" w:rsidRPr="00C516E8" w:rsidRDefault="004300F9" w:rsidP="005674DC">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7:</w:t>
            </w:r>
            <w:r w:rsidRPr="00C516E8">
              <w:rPr>
                <w:rFonts w:ascii="Arial" w:eastAsia="Times New Roman" w:hAnsi="Arial" w:cs="Arial"/>
                <w:b/>
                <w:bCs/>
                <w:iCs/>
                <w:color w:val="003B79"/>
              </w:rPr>
              <w:tab/>
              <w:t xml:space="preserve">Entities controlled by </w:t>
            </w:r>
            <w:r w:rsidRPr="00B3717F">
              <w:rPr>
                <w:rFonts w:ascii="Arial" w:eastAsia="Times New Roman" w:hAnsi="Arial" w:cs="Arial"/>
                <w:b/>
                <w:bCs/>
                <w:iCs/>
                <w:color w:val="003B79"/>
              </w:rPr>
              <w:t xml:space="preserve">the </w:t>
            </w:r>
            <w:r w:rsidR="00B3717F" w:rsidRPr="00B3717F">
              <w:rPr>
                <w:rFonts w:ascii="Arial" w:eastAsia="Times New Roman" w:hAnsi="Arial" w:cs="Arial"/>
                <w:b/>
                <w:bCs/>
                <w:iCs/>
                <w:color w:val="003B79"/>
              </w:rPr>
              <w:t>department</w:t>
            </w:r>
          </w:p>
        </w:tc>
        <w:tc>
          <w:tcPr>
            <w:tcW w:w="1701" w:type="dxa"/>
            <w:vAlign w:val="center"/>
          </w:tcPr>
          <w:p w14:paraId="4D27B9BF"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7EF14A40" w14:textId="77777777" w:rsidTr="0039423B">
        <w:tc>
          <w:tcPr>
            <w:tcW w:w="8222" w:type="dxa"/>
          </w:tcPr>
          <w:p w14:paraId="112F29BE" w14:textId="77777777"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8:</w:t>
            </w:r>
            <w:r w:rsidRPr="00C516E8">
              <w:rPr>
                <w:rFonts w:ascii="Arial" w:eastAsia="Times New Roman" w:hAnsi="Arial" w:cs="Arial"/>
                <w:b/>
                <w:bCs/>
                <w:iCs/>
                <w:color w:val="003B79"/>
              </w:rPr>
              <w:tab/>
              <w:t>Ratings of detailed audit findings</w:t>
            </w:r>
          </w:p>
        </w:tc>
        <w:tc>
          <w:tcPr>
            <w:tcW w:w="1701" w:type="dxa"/>
            <w:vAlign w:val="center"/>
          </w:tcPr>
          <w:p w14:paraId="596125BB"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14441DB3" w14:textId="77777777" w:rsidTr="0039423B">
        <w:tc>
          <w:tcPr>
            <w:tcW w:w="8222" w:type="dxa"/>
          </w:tcPr>
          <w:p w14:paraId="09BA78DB" w14:textId="77777777" w:rsidR="004300F9" w:rsidRPr="00C516E8" w:rsidRDefault="004300F9" w:rsidP="00C22F2B">
            <w:pPr>
              <w:tabs>
                <w:tab w:val="num" w:pos="0"/>
              </w:tabs>
              <w:spacing w:before="60" w:after="60" w:line="240" w:lineRule="auto"/>
              <w:ind w:left="1134" w:hanging="1134"/>
              <w:rPr>
                <w:rFonts w:ascii="Arial" w:eastAsia="Times New Roman" w:hAnsi="Arial" w:cs="Arial"/>
                <w:b/>
                <w:bCs/>
                <w:iCs/>
                <w:color w:val="003B79"/>
              </w:rPr>
            </w:pPr>
            <w:r w:rsidRPr="00C516E8">
              <w:rPr>
                <w:rFonts w:ascii="Arial" w:eastAsia="Times New Roman" w:hAnsi="Arial" w:cs="Arial"/>
                <w:b/>
                <w:bCs/>
                <w:iCs/>
                <w:color w:val="003B79"/>
              </w:rPr>
              <w:t>Section 9:</w:t>
            </w:r>
            <w:r w:rsidRPr="00C516E8">
              <w:rPr>
                <w:rFonts w:ascii="Arial" w:eastAsia="Times New Roman" w:hAnsi="Arial" w:cs="Arial"/>
                <w:b/>
                <w:bCs/>
                <w:iCs/>
                <w:color w:val="003B79"/>
              </w:rPr>
              <w:tab/>
              <w:t>Conclusion</w:t>
            </w:r>
          </w:p>
        </w:tc>
        <w:tc>
          <w:tcPr>
            <w:tcW w:w="1701" w:type="dxa"/>
            <w:vAlign w:val="center"/>
          </w:tcPr>
          <w:p w14:paraId="51BB29EC"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14765584" w14:textId="77777777" w:rsidTr="0039423B">
        <w:tc>
          <w:tcPr>
            <w:tcW w:w="8222" w:type="dxa"/>
          </w:tcPr>
          <w:p w14:paraId="14342323" w14:textId="77777777" w:rsidR="004300F9" w:rsidRPr="00C516E8" w:rsidRDefault="004300F9" w:rsidP="006248F0">
            <w:pPr>
              <w:tabs>
                <w:tab w:val="num" w:pos="0"/>
              </w:tabs>
              <w:spacing w:before="60" w:after="60" w:line="240" w:lineRule="auto"/>
              <w:ind w:left="1307" w:hanging="1307"/>
              <w:rPr>
                <w:rFonts w:ascii="Arial" w:eastAsia="Times New Roman" w:hAnsi="Arial" w:cs="Arial"/>
                <w:b/>
                <w:bCs/>
                <w:iCs/>
                <w:color w:val="003B79"/>
              </w:rPr>
            </w:pPr>
            <w:r w:rsidRPr="00C516E8">
              <w:rPr>
                <w:rFonts w:ascii="Arial" w:eastAsia="Times New Roman" w:hAnsi="Arial" w:cs="Arial"/>
                <w:b/>
                <w:bCs/>
                <w:iCs/>
                <w:color w:val="003B79"/>
              </w:rPr>
              <w:t>Section 10:</w:t>
            </w:r>
            <w:r w:rsidRPr="00C516E8">
              <w:rPr>
                <w:rFonts w:ascii="Arial" w:eastAsia="Times New Roman" w:hAnsi="Arial" w:cs="Arial"/>
                <w:b/>
                <w:bCs/>
                <w:iCs/>
                <w:color w:val="003B79"/>
              </w:rPr>
              <w:tab/>
              <w:t>Summary of detailed audit findings</w:t>
            </w:r>
          </w:p>
        </w:tc>
        <w:tc>
          <w:tcPr>
            <w:tcW w:w="1701" w:type="dxa"/>
            <w:vAlign w:val="center"/>
          </w:tcPr>
          <w:p w14:paraId="2F34B7A7"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304784EB" w14:textId="77777777" w:rsidTr="0039423B">
        <w:tc>
          <w:tcPr>
            <w:tcW w:w="8222" w:type="dxa"/>
          </w:tcPr>
          <w:p w14:paraId="1ABB663F" w14:textId="77777777" w:rsidR="004300F9" w:rsidRPr="00C516E8" w:rsidRDefault="004300F9" w:rsidP="00C22F2B">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Detailed audit findings contained in annexures A to C</w:t>
            </w:r>
          </w:p>
        </w:tc>
        <w:tc>
          <w:tcPr>
            <w:tcW w:w="1701" w:type="dxa"/>
            <w:vAlign w:val="center"/>
          </w:tcPr>
          <w:p w14:paraId="224E48B1"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01C98B97" w14:textId="77777777" w:rsidTr="0039423B">
        <w:tc>
          <w:tcPr>
            <w:tcW w:w="8222" w:type="dxa"/>
          </w:tcPr>
          <w:p w14:paraId="42C30450" w14:textId="77777777"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D: Performance management and reporting framework</w:t>
            </w:r>
          </w:p>
        </w:tc>
        <w:tc>
          <w:tcPr>
            <w:tcW w:w="1701" w:type="dxa"/>
            <w:vAlign w:val="center"/>
          </w:tcPr>
          <w:p w14:paraId="4E893BD7"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3FA4641F" w14:textId="77777777" w:rsidTr="0039423B">
        <w:tc>
          <w:tcPr>
            <w:tcW w:w="8222" w:type="dxa"/>
          </w:tcPr>
          <w:p w14:paraId="2BFCC339" w14:textId="77777777" w:rsidR="004300F9" w:rsidRPr="00C516E8" w:rsidRDefault="004300F9" w:rsidP="004300F9">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E: Auditor-general’s responsibility for the audit of the reported performance information</w:t>
            </w:r>
          </w:p>
        </w:tc>
        <w:tc>
          <w:tcPr>
            <w:tcW w:w="1701" w:type="dxa"/>
            <w:vAlign w:val="center"/>
          </w:tcPr>
          <w:p w14:paraId="1ADA315C"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r w:rsidR="004300F9" w:rsidRPr="00C516E8" w14:paraId="21060410" w14:textId="77777777" w:rsidTr="0039423B">
        <w:tc>
          <w:tcPr>
            <w:tcW w:w="8222" w:type="dxa"/>
          </w:tcPr>
          <w:p w14:paraId="20A1E0F7" w14:textId="77777777" w:rsidR="004300F9" w:rsidRPr="00C516E8" w:rsidRDefault="004300F9" w:rsidP="002203FF">
            <w:pPr>
              <w:tabs>
                <w:tab w:val="num" w:pos="0"/>
              </w:tabs>
              <w:spacing w:before="60" w:after="60" w:line="240" w:lineRule="auto"/>
              <w:ind w:left="34"/>
              <w:rPr>
                <w:rFonts w:ascii="Arial" w:eastAsia="Times New Roman" w:hAnsi="Arial" w:cs="Arial"/>
                <w:b/>
                <w:bCs/>
                <w:iCs/>
                <w:color w:val="003B79"/>
              </w:rPr>
            </w:pPr>
            <w:r w:rsidRPr="00C516E8">
              <w:rPr>
                <w:rFonts w:ascii="Arial" w:eastAsia="Times New Roman" w:hAnsi="Arial" w:cs="Arial"/>
                <w:b/>
                <w:bCs/>
                <w:iCs/>
                <w:color w:val="003B79"/>
              </w:rPr>
              <w:t>Annexures F: Assessment of internal controls</w:t>
            </w:r>
          </w:p>
        </w:tc>
        <w:tc>
          <w:tcPr>
            <w:tcW w:w="1701" w:type="dxa"/>
            <w:vAlign w:val="center"/>
          </w:tcPr>
          <w:p w14:paraId="7D402630" w14:textId="77777777" w:rsidR="004300F9" w:rsidRPr="00C516E8" w:rsidRDefault="004300F9" w:rsidP="007717FD">
            <w:pPr>
              <w:tabs>
                <w:tab w:val="num" w:pos="0"/>
              </w:tabs>
              <w:spacing w:before="60" w:after="60" w:line="240" w:lineRule="auto"/>
              <w:ind w:left="851" w:hanging="851"/>
              <w:jc w:val="center"/>
              <w:rPr>
                <w:rFonts w:ascii="Arial" w:eastAsia="Times New Roman" w:hAnsi="Arial" w:cs="Arial"/>
                <w:b/>
                <w:bCs/>
                <w:iCs/>
                <w:color w:val="003B79"/>
              </w:rPr>
            </w:pPr>
            <w:r w:rsidRPr="00C516E8">
              <w:rPr>
                <w:rFonts w:ascii="Arial" w:eastAsia="Times New Roman" w:hAnsi="Arial" w:cs="Arial"/>
                <w:b/>
                <w:bCs/>
                <w:iCs/>
                <w:color w:val="003B79"/>
              </w:rPr>
              <w:t>[xx]</w:t>
            </w:r>
          </w:p>
        </w:tc>
      </w:tr>
    </w:tbl>
    <w:p w14:paraId="7ED6A0C4" w14:textId="77777777" w:rsidR="00C22F2B" w:rsidRPr="00C516E8" w:rsidRDefault="00C22F2B" w:rsidP="00C22F2B">
      <w:pPr>
        <w:spacing w:after="0" w:line="240" w:lineRule="auto"/>
        <w:jc w:val="both"/>
        <w:rPr>
          <w:rFonts w:ascii="Arial" w:eastAsia="Times New Roman" w:hAnsi="Arial" w:cs="Arial"/>
          <w:b/>
          <w:bCs/>
          <w:iCs/>
          <w:color w:val="003B79"/>
          <w:sz w:val="10"/>
          <w:szCs w:val="10"/>
        </w:rPr>
      </w:pPr>
    </w:p>
    <w:p w14:paraId="0AE27FEF" w14:textId="77777777" w:rsidR="00C22F2B" w:rsidRPr="00C516E8" w:rsidRDefault="00C22F2B" w:rsidP="00C22F2B">
      <w:pPr>
        <w:spacing w:after="0" w:line="240" w:lineRule="auto"/>
        <w:rPr>
          <w:rFonts w:ascii="Arial" w:eastAsia="Times New Roman" w:hAnsi="Arial" w:cs="Arial"/>
          <w:b/>
          <w:bCs/>
          <w:spacing w:val="-4"/>
          <w:sz w:val="10"/>
          <w:szCs w:val="10"/>
        </w:rPr>
      </w:pPr>
    </w:p>
    <w:p w14:paraId="2E52A9B3" w14:textId="77777777" w:rsidR="00C22F2B" w:rsidRPr="00C516E8" w:rsidRDefault="00C22F2B" w:rsidP="00C22F2B">
      <w:pPr>
        <w:spacing w:after="0" w:line="240" w:lineRule="auto"/>
        <w:rPr>
          <w:rFonts w:ascii="Arial" w:eastAsia="Times New Roman" w:hAnsi="Arial" w:cs="Arial"/>
          <w:b/>
          <w:bCs/>
          <w:spacing w:val="-4"/>
          <w:sz w:val="10"/>
          <w:szCs w:val="10"/>
        </w:rPr>
        <w:sectPr w:rsidR="00C22F2B" w:rsidRPr="00C516E8" w:rsidSect="00C12C2B">
          <w:headerReference w:type="even" r:id="rId12"/>
          <w:headerReference w:type="default" r:id="rId13"/>
          <w:footerReference w:type="default" r:id="rId14"/>
          <w:headerReference w:type="first" r:id="rId15"/>
          <w:endnotePr>
            <w:numFmt w:val="decimal"/>
          </w:endnotePr>
          <w:pgSz w:w="11906" w:h="16838" w:code="9"/>
          <w:pgMar w:top="1134" w:right="1134" w:bottom="1134" w:left="1134" w:header="1814" w:footer="680" w:gutter="0"/>
          <w:cols w:space="720"/>
        </w:sectPr>
      </w:pPr>
    </w:p>
    <w:p w14:paraId="34450282"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 w:name="_Toc447106579"/>
      <w:r w:rsidRPr="0047139B">
        <w:rPr>
          <w:rFonts w:ascii="Century Gothic" w:eastAsia="MS Mincho" w:hAnsi="Century Gothic" w:cs="Arial"/>
          <w:b/>
          <w:bCs/>
          <w:color w:val="365F91"/>
          <w:sz w:val="28"/>
          <w:szCs w:val="28"/>
        </w:rPr>
        <w:lastRenderedPageBreak/>
        <w:t>MANAGEMENT REPORT TO THE ACCO</w:t>
      </w:r>
      <w:r w:rsidR="0047139B" w:rsidRPr="0047139B">
        <w:rPr>
          <w:rFonts w:ascii="Century Gothic" w:eastAsia="MS Mincho" w:hAnsi="Century Gothic" w:cs="Arial"/>
          <w:b/>
          <w:bCs/>
          <w:color w:val="365F91"/>
          <w:sz w:val="28"/>
          <w:szCs w:val="28"/>
        </w:rPr>
        <w:t>UNTING OFFICER</w:t>
      </w:r>
      <w:r w:rsidRPr="0047139B">
        <w:rPr>
          <w:rFonts w:ascii="Century Gothic" w:eastAsia="MS Mincho" w:hAnsi="Century Gothic" w:cs="Arial"/>
          <w:b/>
          <w:bCs/>
          <w:color w:val="365F91"/>
          <w:sz w:val="28"/>
          <w:szCs w:val="28"/>
        </w:rPr>
        <w:t xml:space="preserve"> ON THE AUDIT OF THE </w:t>
      </w:r>
      <w:r w:rsidR="0047139B" w:rsidRPr="0047139B">
        <w:rPr>
          <w:rFonts w:ascii="Century Gothic" w:eastAsia="MS Mincho" w:hAnsi="Century Gothic" w:cs="Arial"/>
          <w:b/>
          <w:bCs/>
          <w:color w:val="365F91"/>
          <w:sz w:val="28"/>
          <w:szCs w:val="28"/>
        </w:rPr>
        <w:t>DEPARTMENT OF PUBLIC WORKS</w:t>
      </w:r>
      <w:r w:rsidRPr="0047139B">
        <w:rPr>
          <w:rFonts w:ascii="Century Gothic" w:eastAsia="MS Mincho" w:hAnsi="Century Gothic" w:cs="Arial"/>
          <w:b/>
          <w:bCs/>
          <w:color w:val="365F91"/>
          <w:sz w:val="28"/>
          <w:szCs w:val="28"/>
        </w:rPr>
        <w:t xml:space="preserve"> FOR THE YEAR ENDED </w:t>
      </w:r>
      <w:bookmarkEnd w:id="1"/>
      <w:r w:rsidR="0047139B" w:rsidRPr="0047139B">
        <w:rPr>
          <w:rFonts w:ascii="Century Gothic" w:eastAsia="MS Mincho" w:hAnsi="Century Gothic" w:cs="Arial"/>
          <w:b/>
          <w:bCs/>
          <w:color w:val="365F91"/>
          <w:sz w:val="28"/>
          <w:szCs w:val="28"/>
        </w:rPr>
        <w:t>31 MARCH 2018</w:t>
      </w:r>
    </w:p>
    <w:p w14:paraId="567DFDD5" w14:textId="77777777" w:rsidR="003A047F" w:rsidRPr="00C516E8" w:rsidRDefault="003A047F" w:rsidP="00153824">
      <w:pPr>
        <w:shd w:val="clear" w:color="auto" w:fill="FFFFFF"/>
        <w:spacing w:after="120" w:line="240" w:lineRule="auto"/>
        <w:ind w:left="425"/>
        <w:rPr>
          <w:rFonts w:ascii="Arial" w:eastAsia="Times New Roman" w:hAnsi="Arial" w:cs="Arial"/>
        </w:rPr>
      </w:pPr>
    </w:p>
    <w:p w14:paraId="3A7FAE98"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 w:name="_Toc447106580"/>
      <w:r w:rsidRPr="00C516E8">
        <w:rPr>
          <w:rFonts w:ascii="Century Gothic" w:eastAsia="MS Mincho" w:hAnsi="Century Gothic" w:cs="Arial"/>
          <w:b/>
          <w:bCs/>
          <w:color w:val="365F91"/>
          <w:sz w:val="28"/>
          <w:szCs w:val="28"/>
        </w:rPr>
        <w:t>INTRODUCTION</w:t>
      </w:r>
      <w:bookmarkEnd w:id="2"/>
    </w:p>
    <w:p w14:paraId="4F59CB5E" w14:textId="77777777" w:rsidR="00C22F2B" w:rsidRPr="00C516E8" w:rsidRDefault="00C22F2B" w:rsidP="00C22F2B">
      <w:pPr>
        <w:spacing w:after="240" w:line="240" w:lineRule="auto"/>
        <w:rPr>
          <w:rFonts w:ascii="Arial" w:eastAsia="Calibri" w:hAnsi="Arial" w:cs="Arial"/>
          <w:b/>
        </w:rPr>
      </w:pPr>
    </w:p>
    <w:p w14:paraId="42DBC04C" w14:textId="77777777"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purpose of the management report is to communicate audit findings and other key audit observations to the </w:t>
      </w:r>
      <w:r w:rsidR="0051754A" w:rsidRPr="0051754A">
        <w:rPr>
          <w:rFonts w:ascii="Arial" w:eastAsia="Calibri" w:hAnsi="Arial" w:cs="Arial"/>
        </w:rPr>
        <w:t>accounting officer</w:t>
      </w:r>
      <w:r w:rsidRPr="00C516E8">
        <w:rPr>
          <w:rFonts w:ascii="Arial" w:eastAsia="Calibri" w:hAnsi="Arial" w:cs="Arial"/>
        </w:rPr>
        <w:t xml:space="preserve"> and </w:t>
      </w:r>
      <w:r w:rsidR="00C516E8">
        <w:rPr>
          <w:rFonts w:ascii="Arial" w:eastAsia="Calibri" w:hAnsi="Arial" w:cs="Arial"/>
        </w:rPr>
        <w:t xml:space="preserve">the report </w:t>
      </w:r>
      <w:r w:rsidRPr="00C516E8">
        <w:rPr>
          <w:rFonts w:ascii="Arial" w:eastAsia="Calibri" w:hAnsi="Arial" w:cs="Arial"/>
        </w:rPr>
        <w:t>does not constitute public information. This management report includes audit findings arising from the audit of the financial</w:t>
      </w:r>
      <w:r w:rsidR="00A65171" w:rsidRPr="00C516E8">
        <w:rPr>
          <w:rFonts w:ascii="Arial" w:eastAsia="Calibri" w:hAnsi="Arial" w:cs="Arial"/>
        </w:rPr>
        <w:t xml:space="preserve"> statements, performance information </w:t>
      </w:r>
      <w:r w:rsidRPr="00C516E8">
        <w:rPr>
          <w:rFonts w:ascii="Arial" w:eastAsia="Calibri" w:hAnsi="Arial" w:cs="Arial"/>
        </w:rPr>
        <w:t xml:space="preserve">and compliance with legislation for the year ended </w:t>
      </w:r>
      <w:r w:rsidR="0051754A" w:rsidRPr="0051754A">
        <w:rPr>
          <w:rFonts w:ascii="Arial" w:eastAsia="Calibri" w:hAnsi="Arial" w:cs="Arial"/>
        </w:rPr>
        <w:t>31 March 2018</w:t>
      </w:r>
      <w:r w:rsidRPr="00C516E8">
        <w:rPr>
          <w:rFonts w:ascii="Arial" w:eastAsia="Calibri" w:hAnsi="Arial" w:cs="Arial"/>
        </w:rPr>
        <w:t xml:space="preserve">. </w:t>
      </w:r>
    </w:p>
    <w:p w14:paraId="036CF3B6" w14:textId="77777777" w:rsidR="00153824" w:rsidRPr="00C516E8" w:rsidRDefault="003A047F"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These findings were communicated to management and </w:t>
      </w:r>
      <w:r w:rsidR="00C516E8" w:rsidRPr="00C516E8">
        <w:rPr>
          <w:rFonts w:ascii="Arial" w:eastAsia="Calibri" w:hAnsi="Arial" w:cs="Arial"/>
        </w:rPr>
        <w:t xml:space="preserve">this </w:t>
      </w:r>
      <w:r w:rsidRPr="00C516E8">
        <w:rPr>
          <w:rFonts w:ascii="Arial" w:eastAsia="Calibri" w:hAnsi="Arial" w:cs="Arial"/>
        </w:rPr>
        <w:t xml:space="preserve">report details management’s response to these findings. The report includes information on the internal control deficiencies that we identified as the root causes of the matters reported. Addressing these deficiencies will help to improve the audit outcome. </w:t>
      </w:r>
    </w:p>
    <w:p w14:paraId="05CE4744" w14:textId="77777777" w:rsidR="00C22F2B" w:rsidRPr="00C516E8" w:rsidRDefault="003A047F" w:rsidP="009A54E9">
      <w:pPr>
        <w:numPr>
          <w:ilvl w:val="0"/>
          <w:numId w:val="8"/>
        </w:numPr>
        <w:shd w:val="clear" w:color="auto" w:fill="FFFFFF"/>
        <w:spacing w:after="120" w:line="240" w:lineRule="auto"/>
        <w:ind w:left="357" w:hanging="357"/>
        <w:rPr>
          <w:rFonts w:ascii="Arial" w:eastAsia="Calibri" w:hAnsi="Arial" w:cs="Arial"/>
        </w:rPr>
      </w:pPr>
      <w:r w:rsidRPr="00C516E8">
        <w:rPr>
          <w:rFonts w:ascii="Arial" w:eastAsia="Calibri" w:hAnsi="Arial" w:cs="Arial"/>
        </w:rPr>
        <w:t>In accordance with the terms of engagement, our responsibility in this regard is to</w:t>
      </w:r>
      <w:r w:rsidR="00C22F2B" w:rsidRPr="00C516E8">
        <w:rPr>
          <w:rFonts w:ascii="Arial" w:eastAsia="Calibri" w:hAnsi="Arial" w:cs="Arial"/>
        </w:rPr>
        <w:t xml:space="preserve">: </w:t>
      </w:r>
    </w:p>
    <w:p w14:paraId="5590AD61" w14:textId="77777777" w:rsidR="00C22F2B" w:rsidRPr="00C516E8" w:rsidRDefault="0051754A" w:rsidP="009A54E9">
      <w:pPr>
        <w:numPr>
          <w:ilvl w:val="0"/>
          <w:numId w:val="7"/>
        </w:numPr>
        <w:spacing w:after="240" w:line="240" w:lineRule="auto"/>
        <w:contextualSpacing/>
        <w:rPr>
          <w:rFonts w:ascii="Arial" w:eastAsia="Calibri" w:hAnsi="Arial" w:cs="Arial"/>
        </w:rPr>
      </w:pPr>
      <w:r>
        <w:rPr>
          <w:rFonts w:ascii="Arial" w:eastAsia="Calibri" w:hAnsi="Arial" w:cs="Arial"/>
        </w:rPr>
        <w:t>express an opinion on the</w:t>
      </w:r>
      <w:r w:rsidR="00C22F2B" w:rsidRPr="00C516E8">
        <w:rPr>
          <w:rFonts w:ascii="Arial" w:eastAsia="Calibri" w:hAnsi="Arial" w:cs="Arial"/>
        </w:rPr>
        <w:t xml:space="preserve"> financial statements</w:t>
      </w:r>
    </w:p>
    <w:p w14:paraId="2A584C7D" w14:textId="77777777" w:rsidR="00C22F2B" w:rsidRPr="00C516E8" w:rsidRDefault="00C22F2B" w:rsidP="009A54E9">
      <w:pPr>
        <w:numPr>
          <w:ilvl w:val="0"/>
          <w:numId w:val="7"/>
        </w:numPr>
        <w:spacing w:after="240" w:line="240" w:lineRule="auto"/>
        <w:contextualSpacing/>
        <w:rPr>
          <w:rFonts w:ascii="Arial" w:eastAsia="Calibri" w:hAnsi="Arial" w:cs="Arial"/>
        </w:rPr>
      </w:pPr>
      <w:r w:rsidRPr="00C516E8">
        <w:rPr>
          <w:rFonts w:ascii="Arial" w:eastAsia="Calibri" w:hAnsi="Arial" w:cs="Arial"/>
        </w:rPr>
        <w:t>express a</w:t>
      </w:r>
      <w:r w:rsidR="0058770D" w:rsidRPr="00C516E8">
        <w:rPr>
          <w:rFonts w:ascii="Arial" w:eastAsia="Calibri" w:hAnsi="Arial" w:cs="Arial"/>
        </w:rPr>
        <w:t>n opinion</w:t>
      </w:r>
      <w:r w:rsidRPr="00C516E8">
        <w:rPr>
          <w:rFonts w:ascii="Arial" w:eastAsia="Calibri" w:hAnsi="Arial" w:cs="Arial"/>
        </w:rPr>
        <w:t xml:space="preserve"> in the management report on the usefulness and reliability of the reported performance information for selected </w:t>
      </w:r>
      <w:r w:rsidR="0051754A" w:rsidRPr="0051754A">
        <w:rPr>
          <w:rFonts w:ascii="Arial" w:eastAsia="Calibri" w:hAnsi="Arial" w:cs="Arial"/>
        </w:rPr>
        <w:t>programmes</w:t>
      </w:r>
      <w:r w:rsidRPr="00C516E8">
        <w:rPr>
          <w:rFonts w:ascii="Arial" w:eastAsia="Calibri" w:hAnsi="Arial" w:cs="Arial"/>
        </w:rPr>
        <w:t>, and report the material findings in the auditor’s report</w:t>
      </w:r>
    </w:p>
    <w:p w14:paraId="187B209E" w14:textId="77777777" w:rsidR="00C22F2B" w:rsidRPr="00C516E8" w:rsidRDefault="00C22F2B" w:rsidP="009A54E9">
      <w:pPr>
        <w:numPr>
          <w:ilvl w:val="0"/>
          <w:numId w:val="7"/>
        </w:numPr>
        <w:spacing w:after="120" w:line="240" w:lineRule="auto"/>
        <w:ind w:left="777" w:hanging="357"/>
        <w:rPr>
          <w:rFonts w:ascii="Arial" w:eastAsia="Calibri" w:hAnsi="Arial" w:cs="Arial"/>
        </w:rPr>
      </w:pPr>
      <w:r w:rsidRPr="00C516E8">
        <w:rPr>
          <w:rFonts w:ascii="Arial" w:eastAsia="Calibri" w:hAnsi="Arial" w:cs="Arial"/>
        </w:rPr>
        <w:t xml:space="preserve">report on material findings relating to compliance with specific requirements in key applicable legislation, as set out in the general notice issued in terms of the Public Audit Act, 2004 (Act No. 25 of 2004) (PAA). </w:t>
      </w:r>
    </w:p>
    <w:p w14:paraId="469F12A2" w14:textId="77777777" w:rsidR="00C22F2B" w:rsidRPr="00C516E8" w:rsidRDefault="00C22F2B" w:rsidP="00153824">
      <w:pPr>
        <w:shd w:val="clear" w:color="auto" w:fill="FFFFFF"/>
        <w:spacing w:before="120" w:after="120" w:line="240" w:lineRule="auto"/>
        <w:ind w:left="425"/>
        <w:rPr>
          <w:rFonts w:ascii="Arial" w:eastAsia="Times New Roman" w:hAnsi="Arial" w:cs="Arial"/>
        </w:rPr>
      </w:pPr>
      <w:r w:rsidRPr="00C516E8">
        <w:rPr>
          <w:rFonts w:ascii="Arial" w:eastAsia="Times New Roman" w:hAnsi="Arial" w:cs="Arial"/>
        </w:rPr>
        <w:t xml:space="preserve">Our engagement letter sets out our responsibilities and those of the accounting </w:t>
      </w:r>
      <w:r w:rsidR="0051754A" w:rsidRPr="0051754A">
        <w:rPr>
          <w:rFonts w:ascii="Arial" w:eastAsia="Times New Roman" w:hAnsi="Arial" w:cs="Arial"/>
        </w:rPr>
        <w:t>officer</w:t>
      </w:r>
      <w:r w:rsidRPr="00C516E8">
        <w:rPr>
          <w:rFonts w:ascii="Arial" w:eastAsia="Times New Roman" w:hAnsi="Arial" w:cs="Arial"/>
        </w:rPr>
        <w:t xml:space="preserve"> in detail. </w:t>
      </w:r>
    </w:p>
    <w:p w14:paraId="5F9AA465"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This management report consists of </w:t>
      </w:r>
      <w:r w:rsidR="00A65171" w:rsidRPr="00C516E8">
        <w:rPr>
          <w:rFonts w:ascii="Arial" w:eastAsia="Calibri" w:hAnsi="Arial" w:cs="Arial"/>
        </w:rPr>
        <w:t>the overall message arising from the audit, summary of key findings and observations, a</w:t>
      </w:r>
      <w:r w:rsidRPr="00C516E8">
        <w:rPr>
          <w:rFonts w:ascii="Arial" w:eastAsia="Calibri" w:hAnsi="Arial" w:cs="Arial"/>
        </w:rPr>
        <w:t>nnexures containing the detailed audit findings</w:t>
      </w:r>
      <w:r w:rsidR="00076FB3" w:rsidRPr="00C516E8">
        <w:rPr>
          <w:rFonts w:ascii="Arial" w:eastAsia="Calibri" w:hAnsi="Arial" w:cs="Arial"/>
        </w:rPr>
        <w:t>, annexures to the report on the audit of performance information as well as the annexure to internal control deficiencies reported</w:t>
      </w:r>
      <w:r w:rsidRPr="00C516E8">
        <w:rPr>
          <w:rFonts w:ascii="Arial" w:eastAsia="Calibri" w:hAnsi="Arial" w:cs="Arial"/>
        </w:rPr>
        <w:t>.</w:t>
      </w:r>
    </w:p>
    <w:p w14:paraId="4AA1A4D6"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auditor’s report is finalised only after the management report has been communicated. All matters included in this report that relate to the auditor’s report </w:t>
      </w:r>
      <w:r w:rsidR="00C516E8" w:rsidRPr="00C516E8">
        <w:rPr>
          <w:rFonts w:ascii="Arial" w:eastAsia="Calibri" w:hAnsi="Arial" w:cs="Arial"/>
        </w:rPr>
        <w:t xml:space="preserve">remain </w:t>
      </w:r>
      <w:r w:rsidRPr="00C516E8">
        <w:rPr>
          <w:rFonts w:ascii="Arial" w:eastAsia="Calibri" w:hAnsi="Arial" w:cs="Arial"/>
        </w:rPr>
        <w:t xml:space="preserve">in draft form until the final auditor’s report is signed. In adherence to section 50 of the PAA, we do not disclose any information obtained during the audit and contained in this management report. </w:t>
      </w:r>
    </w:p>
    <w:p w14:paraId="363D8008" w14:textId="77777777" w:rsidR="00F110DC" w:rsidRPr="00C516E8" w:rsidRDefault="00F110DC" w:rsidP="009A54E9">
      <w:pPr>
        <w:numPr>
          <w:ilvl w:val="0"/>
          <w:numId w:val="8"/>
        </w:numPr>
        <w:shd w:val="clear" w:color="auto" w:fill="FFFFFF"/>
        <w:spacing w:after="120" w:line="240" w:lineRule="auto"/>
        <w:rPr>
          <w:rFonts w:ascii="Arial" w:eastAsia="Calibri" w:hAnsi="Arial" w:cs="Arial"/>
        </w:rPr>
      </w:pPr>
      <w:r w:rsidRPr="00C516E8">
        <w:rPr>
          <w:rFonts w:ascii="Arial" w:eastAsia="Calibri" w:hAnsi="Arial" w:cs="Arial"/>
        </w:rPr>
        <w:t>The</w:t>
      </w:r>
      <w:r w:rsidR="002E76E3" w:rsidRPr="00C516E8">
        <w:rPr>
          <w:rFonts w:ascii="Arial" w:eastAsia="Calibri" w:hAnsi="Arial" w:cs="Arial"/>
        </w:rPr>
        <w:t xml:space="preserve"> </w:t>
      </w:r>
      <w:r w:rsidR="00607585" w:rsidRPr="00C516E8">
        <w:rPr>
          <w:rFonts w:ascii="Arial" w:eastAsia="Calibri" w:hAnsi="Arial" w:cs="Arial"/>
          <w:b/>
        </w:rPr>
        <w:t>figure</w:t>
      </w:r>
      <w:r w:rsidR="00607585" w:rsidRPr="00C516E8">
        <w:rPr>
          <w:rFonts w:ascii="Arial" w:eastAsia="Calibri" w:hAnsi="Arial" w:cs="Arial"/>
        </w:rPr>
        <w:t xml:space="preserve"> </w:t>
      </w:r>
      <w:r w:rsidRPr="00C516E8">
        <w:rPr>
          <w:rFonts w:ascii="Arial" w:eastAsia="Calibri" w:hAnsi="Arial" w:cs="Arial"/>
        </w:rPr>
        <w:t xml:space="preserve">that follows provides a pictorial summary of the </w:t>
      </w:r>
      <w:r w:rsidR="0007051A" w:rsidRPr="00C516E8">
        <w:rPr>
          <w:rFonts w:ascii="Arial" w:eastAsia="Calibri" w:hAnsi="Arial" w:cs="Arial"/>
        </w:rPr>
        <w:t>audit results</w:t>
      </w:r>
      <w:r w:rsidRPr="00C516E8">
        <w:rPr>
          <w:rFonts w:ascii="Arial" w:eastAsia="Calibri" w:hAnsi="Arial" w:cs="Arial"/>
        </w:rPr>
        <w:t xml:space="preserve"> </w:t>
      </w:r>
      <w:r w:rsidR="0007051A" w:rsidRPr="00C516E8">
        <w:rPr>
          <w:rFonts w:ascii="Arial" w:eastAsia="Calibri" w:hAnsi="Arial" w:cs="Arial"/>
        </w:rPr>
        <w:t xml:space="preserve">and our key messages on how to </w:t>
      </w:r>
      <w:r w:rsidR="0051754A" w:rsidRPr="0051754A">
        <w:rPr>
          <w:rFonts w:ascii="Arial" w:eastAsia="Calibri" w:hAnsi="Arial" w:cs="Arial"/>
        </w:rPr>
        <w:t>improve</w:t>
      </w:r>
      <w:r w:rsidR="0007051A" w:rsidRPr="00C516E8">
        <w:rPr>
          <w:rFonts w:ascii="Arial" w:eastAsia="Calibri" w:hAnsi="Arial" w:cs="Arial"/>
        </w:rPr>
        <w:t xml:space="preserve"> the audit outcomes </w:t>
      </w:r>
      <w:r w:rsidRPr="00C516E8">
        <w:rPr>
          <w:rFonts w:ascii="Arial" w:eastAsia="Calibri" w:hAnsi="Arial" w:cs="Arial"/>
        </w:rPr>
        <w:t>with the focus on the following:</w:t>
      </w:r>
    </w:p>
    <w:p w14:paraId="70658806" w14:textId="77777777"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audit outcomes</w:t>
      </w:r>
    </w:p>
    <w:p w14:paraId="02203536" w14:textId="77777777" w:rsidR="00F110DC" w:rsidRPr="00C516E8" w:rsidRDefault="00F110DC" w:rsidP="009A54E9">
      <w:pPr>
        <w:numPr>
          <w:ilvl w:val="0"/>
          <w:numId w:val="7"/>
        </w:numPr>
        <w:spacing w:after="80" w:line="240" w:lineRule="auto"/>
        <w:ind w:left="777" w:hanging="357"/>
        <w:jc w:val="both"/>
        <w:rPr>
          <w:rFonts w:ascii="Arial" w:hAnsi="Arial" w:cs="Arial"/>
        </w:rPr>
      </w:pPr>
      <w:r w:rsidRPr="00C516E8">
        <w:rPr>
          <w:rFonts w:ascii="Arial" w:hAnsi="Arial" w:cs="Arial"/>
        </w:rPr>
        <w:t>Status of the level of assurance provided by key role players</w:t>
      </w:r>
    </w:p>
    <w:p w14:paraId="28A602CE" w14:textId="77777777"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Status of the drivers of internal controls</w:t>
      </w:r>
    </w:p>
    <w:p w14:paraId="03C6566F" w14:textId="77777777" w:rsidR="00F110DC" w:rsidRPr="00C516E8" w:rsidRDefault="00F110DC" w:rsidP="009A54E9">
      <w:pPr>
        <w:numPr>
          <w:ilvl w:val="0"/>
          <w:numId w:val="7"/>
        </w:numPr>
        <w:spacing w:after="80" w:line="240" w:lineRule="auto"/>
        <w:jc w:val="both"/>
        <w:rPr>
          <w:rFonts w:ascii="Arial" w:hAnsi="Arial" w:cs="Arial"/>
        </w:rPr>
      </w:pPr>
      <w:r w:rsidRPr="00C516E8">
        <w:rPr>
          <w:rFonts w:ascii="Arial" w:hAnsi="Arial" w:cs="Arial"/>
        </w:rPr>
        <w:t xml:space="preserve">Status of risk areas </w:t>
      </w:r>
    </w:p>
    <w:p w14:paraId="6AEE9047" w14:textId="77777777" w:rsidR="00F110DC" w:rsidRPr="0051754A" w:rsidRDefault="00F110DC" w:rsidP="009A54E9">
      <w:pPr>
        <w:numPr>
          <w:ilvl w:val="0"/>
          <w:numId w:val="7"/>
        </w:numPr>
        <w:spacing w:after="80" w:line="240" w:lineRule="auto"/>
        <w:jc w:val="both"/>
        <w:rPr>
          <w:rFonts w:ascii="Arial" w:hAnsi="Arial" w:cs="Arial"/>
        </w:rPr>
      </w:pPr>
      <w:r w:rsidRPr="0051754A">
        <w:rPr>
          <w:rFonts w:ascii="Arial" w:hAnsi="Arial" w:cs="Arial"/>
        </w:rPr>
        <w:lastRenderedPageBreak/>
        <w:t>Root causes to be addressed</w:t>
      </w:r>
    </w:p>
    <w:p w14:paraId="5D21D739" w14:textId="77777777" w:rsidR="00E852E7" w:rsidRPr="00C516E8" w:rsidRDefault="00E852E7" w:rsidP="00964B4B">
      <w:pPr>
        <w:spacing w:before="60" w:after="60"/>
        <w:rPr>
          <w:rFonts w:ascii="Arial" w:hAnsi="Arial" w:cs="Arial"/>
        </w:rPr>
      </w:pPr>
    </w:p>
    <w:p w14:paraId="764A810B" w14:textId="77777777" w:rsidR="00F73648" w:rsidRPr="00C516E8" w:rsidRDefault="00581DB9" w:rsidP="00964B4B">
      <w:pPr>
        <w:spacing w:before="60" w:after="60"/>
        <w:rPr>
          <w:rFonts w:ascii="Arial" w:hAnsi="Arial" w:cs="Arial"/>
        </w:rPr>
      </w:pPr>
      <w:r w:rsidRPr="00C516E8">
        <w:rPr>
          <w:rFonts w:ascii="Arial" w:hAnsi="Arial" w:cs="Arial"/>
        </w:rPr>
        <w:t>Movement from the previous year is depicted as follows</w:t>
      </w:r>
      <w:r w:rsidR="00E852E7" w:rsidRPr="00C516E8">
        <w:rPr>
          <w:rFonts w:ascii="Arial" w:hAnsi="Arial" w:cs="Arial"/>
        </w:rPr>
        <w:t>:</w:t>
      </w:r>
    </w:p>
    <w:p w14:paraId="23456CF2" w14:textId="77777777" w:rsidR="00F73648" w:rsidRPr="00C516E8" w:rsidRDefault="00F73648" w:rsidP="00964B4B">
      <w:pPr>
        <w:spacing w:before="60" w:after="60"/>
        <w:ind w:left="426"/>
        <w:rPr>
          <w:rFonts w:ascii="Arial" w:hAnsi="Arial" w:cs="Arial"/>
        </w:rPr>
      </w:pPr>
      <w:r w:rsidRPr="009D3270">
        <w:rPr>
          <w:noProof/>
          <w:lang w:eastAsia="en-ZA"/>
        </w:rPr>
        <w:drawing>
          <wp:inline distT="0" distB="0" distL="0" distR="0" wp14:anchorId="11571506" wp14:editId="54CE4871">
            <wp:extent cx="93296" cy="14400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296" cy="144000"/>
                    </a:xfrm>
                    <a:prstGeom prst="rect">
                      <a:avLst/>
                    </a:prstGeom>
                    <a:noFill/>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08BDF8E9" wp14:editId="7B02BEA9">
                <wp:extent cx="120015" cy="111126"/>
                <wp:effectExtent l="42545" t="14605" r="36830" b="17780"/>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015" cy="111126"/>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749E2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width:9.45pt;height: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" adj="14720" fillcolor="#09f">
                <w10:anchorlock/>
              </v:shape>
            </w:pict>
          </mc:Fallback>
        </mc:AlternateContent>
      </w:r>
      <w:r w:rsidR="00684416" w:rsidRPr="00C516E8">
        <w:rPr>
          <w:rFonts w:ascii="Arial" w:hAnsi="Arial" w:cs="Arial"/>
        </w:rPr>
        <w:t xml:space="preserve"> </w:t>
      </w:r>
      <w:r w:rsidRPr="00C516E8">
        <w:rPr>
          <w:rFonts w:ascii="Arial" w:hAnsi="Arial" w:cs="Arial"/>
        </w:rPr>
        <w:t xml:space="preserve">Improved </w:t>
      </w:r>
    </w:p>
    <w:p w14:paraId="397153C2" w14:textId="77777777" w:rsidR="00F73648" w:rsidRPr="00C516E8" w:rsidRDefault="00F73648" w:rsidP="00964B4B">
      <w:pPr>
        <w:spacing w:before="60" w:after="0"/>
        <w:ind w:left="425"/>
        <w:rPr>
          <w:rFonts w:ascii="Arial" w:hAnsi="Arial" w:cs="Arial"/>
        </w:rPr>
      </w:pPr>
      <w:r w:rsidRPr="009D3270">
        <w:rPr>
          <w:noProof/>
          <w:lang w:eastAsia="en-ZA"/>
        </w:rPr>
        <w:drawing>
          <wp:inline distT="0" distB="0" distL="0" distR="0" wp14:anchorId="33594631" wp14:editId="02E695C1">
            <wp:extent cx="144000" cy="9572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r w:rsidRPr="00C516E8">
        <w:t xml:space="preserve"> </w:t>
      </w:r>
      <w:r w:rsidR="00684416" w:rsidRPr="00C516E8">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630BB952" wp14:editId="53D15F13">
                <wp:extent cx="134620" cy="91440"/>
                <wp:effectExtent l="19050" t="38100" r="36830" b="60960"/>
                <wp:docPr id="4" name="Left-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F45C76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width:10.6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" adj="4588" fillcolor="#09f">
                <w10:anchorlock/>
              </v:shape>
            </w:pict>
          </mc:Fallback>
        </mc:AlternateContent>
      </w:r>
      <w:r w:rsidRPr="00C516E8">
        <w:rPr>
          <w:rFonts w:ascii="Arial" w:hAnsi="Arial" w:cs="Arial"/>
        </w:rPr>
        <w:t xml:space="preserve"> Unchanged / slight improvement / slight regression     </w:t>
      </w:r>
    </w:p>
    <w:p w14:paraId="4BA71D21" w14:textId="77777777" w:rsidR="00F73648" w:rsidRPr="00C516E8" w:rsidRDefault="00F73648" w:rsidP="00964B4B">
      <w:pPr>
        <w:spacing w:before="60" w:after="60"/>
        <w:ind w:left="426"/>
        <w:rPr>
          <w:rFonts w:ascii="Arial" w:hAnsi="Arial" w:cs="Arial"/>
        </w:rPr>
      </w:pPr>
      <w:r w:rsidRPr="009D3270">
        <w:rPr>
          <w:noProof/>
          <w:color w:val="595959" w:themeColor="text1" w:themeTint="A6"/>
          <w:lang w:eastAsia="en-ZA"/>
        </w:rPr>
        <w:drawing>
          <wp:inline distT="0" distB="0" distL="0" distR="0" wp14:anchorId="2239360B" wp14:editId="07DB0B2F">
            <wp:extent cx="99060" cy="144780"/>
            <wp:effectExtent l="0" t="0" r="0" b="7620"/>
            <wp:docPr id="1"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8" cstate="print"/>
                    <a:stretch>
                      <a:fillRect/>
                    </a:stretch>
                  </pic:blipFill>
                  <pic:spPr>
                    <a:xfrm>
                      <a:off x="0" y="0"/>
                      <a:ext cx="98526" cy="144000"/>
                    </a:xfrm>
                    <a:prstGeom prst="rect">
                      <a:avLst/>
                    </a:prstGeom>
                  </pic:spPr>
                </pic:pic>
              </a:graphicData>
            </a:graphic>
          </wp:inline>
        </w:drawing>
      </w:r>
      <w:r w:rsidRPr="00C516E8">
        <w:rPr>
          <w:rFonts w:ascii="Arial" w:hAnsi="Arial" w:cs="Arial"/>
        </w:rPr>
        <w:t xml:space="preserve">   </w:t>
      </w:r>
      <w:r w:rsidR="00684416" w:rsidRPr="00C516E8">
        <w:rPr>
          <w:rFonts w:ascii="Arial" w:hAnsi="Arial" w:cs="Arial"/>
        </w:rPr>
        <w:t xml:space="preserve">/ </w:t>
      </w:r>
      <w:r w:rsidR="00684416" w:rsidRPr="009D3270">
        <w:rPr>
          <w:rFonts w:ascii="Arial" w:eastAsia="Times New Roman" w:hAnsi="Arial" w:cs="Times New Roman"/>
          <w:noProof/>
          <w:sz w:val="20"/>
          <w:szCs w:val="20"/>
          <w:lang w:eastAsia="en-ZA"/>
        </w:rPr>
        <mc:AlternateContent>
          <mc:Choice Requires="wps">
            <w:drawing>
              <wp:inline distT="0" distB="0" distL="0" distR="0" wp14:anchorId="7948AC9D" wp14:editId="7412F91F">
                <wp:extent cx="106996" cy="106681"/>
                <wp:effectExtent l="38100" t="0" r="45720" b="45720"/>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996" cy="106681"/>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539D0CC" id="Right Arrow 6" o:spid="_x0000_s1026" type="#_x0000_t13" style="width:8.4pt;height:8.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" adj="14191" fillcolor="#09f">
                <w10:anchorlock/>
              </v:shape>
            </w:pict>
          </mc:Fallback>
        </mc:AlternateContent>
      </w:r>
      <w:r w:rsidRPr="00C516E8">
        <w:rPr>
          <w:rFonts w:ascii="Arial" w:hAnsi="Arial" w:cs="Arial"/>
        </w:rPr>
        <w:t>Regressed</w:t>
      </w:r>
    </w:p>
    <w:p w14:paraId="65156B27" w14:textId="77777777" w:rsidR="00F73648" w:rsidRPr="00C516E8" w:rsidRDefault="00F73648" w:rsidP="00964B4B">
      <w:pPr>
        <w:spacing w:after="80" w:line="240" w:lineRule="auto"/>
        <w:jc w:val="both"/>
        <w:rPr>
          <w:rFonts w:ascii="Arial" w:hAnsi="Arial" w:cs="Arial"/>
        </w:rPr>
      </w:pPr>
    </w:p>
    <w:p w14:paraId="01BCB427" w14:textId="77777777" w:rsidR="008677D8" w:rsidRPr="00C516E8" w:rsidRDefault="008677D8" w:rsidP="00C22F2B">
      <w:pPr>
        <w:spacing w:after="240" w:line="240" w:lineRule="auto"/>
        <w:rPr>
          <w:rFonts w:ascii="Arial" w:eastAsia="Times New Roman" w:hAnsi="Arial" w:cs="Arial"/>
          <w:sz w:val="6"/>
          <w:szCs w:val="6"/>
        </w:rPr>
        <w:sectPr w:rsidR="008677D8" w:rsidRPr="00C516E8" w:rsidSect="00C12C2B">
          <w:headerReference w:type="even" r:id="rId19"/>
          <w:headerReference w:type="default" r:id="rId20"/>
          <w:footerReference w:type="default" r:id="rId21"/>
          <w:headerReference w:type="first" r:id="rId22"/>
          <w:endnotePr>
            <w:numFmt w:val="decimal"/>
          </w:endnotePr>
          <w:pgSz w:w="11906" w:h="16838" w:code="9"/>
          <w:pgMar w:top="1245" w:right="1134" w:bottom="1134" w:left="1134" w:header="1134" w:footer="709" w:gutter="0"/>
          <w:cols w:space="708"/>
          <w:docGrid w:linePitch="360"/>
        </w:sectPr>
      </w:pPr>
    </w:p>
    <w:p w14:paraId="3F57EEBF" w14:textId="77777777" w:rsidR="004D5904" w:rsidRPr="00C516E8" w:rsidRDefault="000A08C7" w:rsidP="002004A3">
      <w:pPr>
        <w:spacing w:after="0" w:line="240" w:lineRule="auto"/>
        <w:rPr>
          <w:rFonts w:ascii="Arial" w:eastAsia="Times New Roman" w:hAnsi="Arial" w:cs="Arial"/>
          <w:sz w:val="6"/>
          <w:szCs w:val="6"/>
        </w:rPr>
      </w:pPr>
      <w:r>
        <w:rPr>
          <w:rFonts w:ascii="Arial" w:eastAsia="Times New Roman" w:hAnsi="Arial" w:cs="Arial"/>
          <w:noProof/>
          <w:sz w:val="6"/>
          <w:szCs w:val="6"/>
          <w:lang w:eastAsia="en-ZA"/>
        </w:rPr>
        <w:lastRenderedPageBreak/>
        <mc:AlternateContent>
          <mc:Choice Requires="wpg">
            <w:drawing>
              <wp:anchor distT="0" distB="0" distL="114300" distR="114300" simplePos="0" relativeHeight="251782144" behindDoc="0" locked="0" layoutInCell="1" allowOverlap="1" wp14:anchorId="16EBFE4B" wp14:editId="7687499A">
                <wp:simplePos x="0" y="0"/>
                <wp:positionH relativeFrom="column">
                  <wp:posOffset>-567690</wp:posOffset>
                </wp:positionH>
                <wp:positionV relativeFrom="paragraph">
                  <wp:posOffset>-106892</wp:posOffset>
                </wp:positionV>
                <wp:extent cx="3977640" cy="2327910"/>
                <wp:effectExtent l="19050" t="19050" r="22860" b="15240"/>
                <wp:wrapNone/>
                <wp:docPr id="19" name="Group 19"/>
                <wp:cNvGraphicFramePr/>
                <a:graphic xmlns:a="http://schemas.openxmlformats.org/drawingml/2006/main">
                  <a:graphicData uri="http://schemas.microsoft.com/office/word/2010/wordprocessingGroup">
                    <wpg:wgp>
                      <wpg:cNvGrpSpPr/>
                      <wpg:grpSpPr>
                        <a:xfrm>
                          <a:off x="0" y="0"/>
                          <a:ext cx="3977640" cy="2327910"/>
                          <a:chOff x="0" y="0"/>
                          <a:chExt cx="3977640" cy="2327910"/>
                        </a:xfrm>
                      </wpg:grpSpPr>
                      <wps:wsp>
                        <wps:cNvPr id="124" name="Rectangle 123"/>
                        <wps:cNvSpPr/>
                        <wps:spPr>
                          <a:xfrm>
                            <a:off x="0" y="0"/>
                            <a:ext cx="3977640" cy="2327910"/>
                          </a:xfrm>
                          <a:prstGeom prst="rect">
                            <a:avLst/>
                          </a:prstGeom>
                          <a:noFill/>
                          <a:ln w="38100" cap="flat" cmpd="sng" algn="ctr">
                            <a:solidFill>
                              <a:srgbClr val="F79646">
                                <a:lumMod val="75000"/>
                              </a:srgbClr>
                            </a:solidFill>
                            <a:prstDash val="solid"/>
                          </a:ln>
                          <a:effectLst/>
                        </wps:spPr>
                        <wps:bodyPr rtlCol="0" anchor="ctr"/>
                      </wps:wsp>
                      <wps:wsp>
                        <wps:cNvPr id="126" name="Rectangle 125"/>
                        <wps:cNvSpPr/>
                        <wps:spPr>
                          <a:xfrm>
                            <a:off x="76200" y="42334"/>
                            <a:ext cx="3758565" cy="237490"/>
                          </a:xfrm>
                          <a:prstGeom prst="rect">
                            <a:avLst/>
                          </a:prstGeom>
                        </wps:spPr>
                        <wps:txbx>
                          <w:txbxContent>
                            <w:p w14:paraId="5483AB58"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wps:txbx>
                        <wps:bodyPr wrap="square">
                          <a:spAutoFit/>
                        </wps:bodyPr>
                      </wps:wsp>
                      <wps:wsp>
                        <wps:cNvPr id="127" name="Rectangle 126"/>
                        <wps:cNvSpPr/>
                        <wps:spPr>
                          <a:xfrm>
                            <a:off x="2277533" y="237067"/>
                            <a:ext cx="1566545" cy="237490"/>
                          </a:xfrm>
                          <a:prstGeom prst="rect">
                            <a:avLst/>
                          </a:prstGeom>
                        </wps:spPr>
                        <wps:txbx>
                          <w:txbxContent>
                            <w:p w14:paraId="77271867"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Types of audit outcomes</w:t>
                              </w:r>
                            </w:p>
                          </w:txbxContent>
                        </wps:txbx>
                        <wps:bodyPr wrap="none">
                          <a:spAutoFit/>
                        </wps:bodyPr>
                      </wps:wsp>
                      <wps:wsp>
                        <wps:cNvPr id="128" name="Rectangle 127"/>
                        <wps:cNvSpPr/>
                        <wps:spPr>
                          <a:xfrm>
                            <a:off x="245533"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29" name="Rectangle 128"/>
                        <wps:cNvSpPr/>
                        <wps:spPr>
                          <a:xfrm>
                            <a:off x="922867" y="474134"/>
                            <a:ext cx="548640" cy="1444625"/>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0" name="Rectangle 129"/>
                        <wps:cNvSpPr/>
                        <wps:spPr>
                          <a:xfrm>
                            <a:off x="1608667" y="474134"/>
                            <a:ext cx="548640" cy="1443990"/>
                          </a:xfrm>
                          <a:prstGeom prst="rect">
                            <a:avLst/>
                          </a:prstGeom>
                          <a:solidFill>
                            <a:srgbClr val="FFC000"/>
                          </a:solidFill>
                          <a:ln/>
                        </wps:spPr>
                        <wps:style>
                          <a:lnRef idx="1">
                            <a:schemeClr val="dk1"/>
                          </a:lnRef>
                          <a:fillRef idx="3">
                            <a:schemeClr val="dk1"/>
                          </a:fillRef>
                          <a:effectRef idx="2">
                            <a:schemeClr val="dk1"/>
                          </a:effectRef>
                          <a:fontRef idx="minor">
                            <a:schemeClr val="lt1"/>
                          </a:fontRef>
                        </wps:style>
                        <wps:bodyPr rtlCol="0" anchor="ctr"/>
                      </wps:wsp>
                      <wps:wsp>
                        <wps:cNvPr id="131" name="Rectangle 130"/>
                        <wps:cNvSpPr/>
                        <wps:spPr>
                          <a:xfrm>
                            <a:off x="2286000" y="821267"/>
                            <a:ext cx="1619885" cy="215900"/>
                          </a:xfrm>
                          <a:prstGeom prst="rect">
                            <a:avLst/>
                          </a:prstGeom>
                          <a:solidFill>
                            <a:srgbClr val="FFC000"/>
                          </a:solidFill>
                        </wps:spPr>
                        <wps:style>
                          <a:lnRef idx="1">
                            <a:schemeClr val="dk1"/>
                          </a:lnRef>
                          <a:fillRef idx="3">
                            <a:schemeClr val="dk1"/>
                          </a:fillRef>
                          <a:effectRef idx="2">
                            <a:schemeClr val="dk1"/>
                          </a:effectRef>
                          <a:fontRef idx="minor">
                            <a:schemeClr val="lt1"/>
                          </a:fontRef>
                        </wps:style>
                        <wps:txbx>
                          <w:txbxContent>
                            <w:p w14:paraId="7D2969DA"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wps:txbx>
                        <wps:bodyPr rtlCol="0" anchor="ctr"/>
                      </wps:wsp>
                      <wps:wsp>
                        <wps:cNvPr id="132" name="Rectangle 131"/>
                        <wps:cNvSpPr/>
                        <wps:spPr>
                          <a:xfrm>
                            <a:off x="2269067" y="1126067"/>
                            <a:ext cx="1619885" cy="215900"/>
                          </a:xfrm>
                          <a:prstGeom prst="rect">
                            <a:avLst/>
                          </a:prstGeom>
                          <a:solidFill>
                            <a:srgbClr val="592786"/>
                          </a:solidFill>
                        </wps:spPr>
                        <wps:style>
                          <a:lnRef idx="1">
                            <a:schemeClr val="dk1"/>
                          </a:lnRef>
                          <a:fillRef idx="3">
                            <a:schemeClr val="dk1"/>
                          </a:fillRef>
                          <a:effectRef idx="2">
                            <a:schemeClr val="dk1"/>
                          </a:effectRef>
                          <a:fontRef idx="minor">
                            <a:schemeClr val="lt1"/>
                          </a:fontRef>
                        </wps:style>
                        <wps:txbx>
                          <w:txbxContent>
                            <w:p w14:paraId="72683C00" w14:textId="77777777" w:rsidR="00846708" w:rsidRDefault="00846708"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wps:txbx>
                        <wps:bodyPr rtlCol="0" anchor="ctr"/>
                      </wps:wsp>
                      <wps:wsp>
                        <wps:cNvPr id="133" name="Rectangle 132"/>
                        <wps:cNvSpPr/>
                        <wps:spPr>
                          <a:xfrm>
                            <a:off x="2286000" y="1413934"/>
                            <a:ext cx="1619885" cy="215900"/>
                          </a:xfrm>
                          <a:prstGeom prst="rect">
                            <a:avLst/>
                          </a:prstGeom>
                          <a:solidFill>
                            <a:srgbClr val="FF0066"/>
                          </a:solidFill>
                        </wps:spPr>
                        <wps:style>
                          <a:lnRef idx="1">
                            <a:schemeClr val="dk1"/>
                          </a:lnRef>
                          <a:fillRef idx="3">
                            <a:schemeClr val="dk1"/>
                          </a:fillRef>
                          <a:effectRef idx="2">
                            <a:schemeClr val="dk1"/>
                          </a:effectRef>
                          <a:fontRef idx="minor">
                            <a:schemeClr val="lt1"/>
                          </a:fontRef>
                        </wps:style>
                        <wps:txbx>
                          <w:txbxContent>
                            <w:p w14:paraId="68EDD8D7"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wps:txbx>
                        <wps:bodyPr rtlCol="0" anchor="ctr"/>
                      </wps:wsp>
                      <wps:wsp>
                        <wps:cNvPr id="134" name="Rectangle 133"/>
                        <wps:cNvSpPr/>
                        <wps:spPr>
                          <a:xfrm>
                            <a:off x="2277533" y="1701800"/>
                            <a:ext cx="1619885" cy="215900"/>
                          </a:xfrm>
                          <a:prstGeom prst="rect">
                            <a:avLst/>
                          </a:prstGeom>
                          <a:solidFill>
                            <a:srgbClr val="FF0000"/>
                          </a:solidFill>
                        </wps:spPr>
                        <wps:style>
                          <a:lnRef idx="1">
                            <a:schemeClr val="dk1"/>
                          </a:lnRef>
                          <a:fillRef idx="3">
                            <a:schemeClr val="dk1"/>
                          </a:fillRef>
                          <a:effectRef idx="2">
                            <a:schemeClr val="dk1"/>
                          </a:effectRef>
                          <a:fontRef idx="minor">
                            <a:schemeClr val="lt1"/>
                          </a:fontRef>
                        </wps:style>
                        <wps:txbx>
                          <w:txbxContent>
                            <w:p w14:paraId="50F05C32" w14:textId="77777777" w:rsidR="00846708" w:rsidRDefault="00846708"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wps:txbx>
                        <wps:bodyPr rtlCol="0" anchor="ctr"/>
                      </wps:wsp>
                      <wps:wsp>
                        <wps:cNvPr id="213" name="Rectangle 212"/>
                        <wps:cNvSpPr/>
                        <wps:spPr>
                          <a:xfrm>
                            <a:off x="2286000" y="516467"/>
                            <a:ext cx="1619885" cy="215900"/>
                          </a:xfrm>
                          <a:prstGeom prst="rect">
                            <a:avLst/>
                          </a:prstGeom>
                          <a:solidFill>
                            <a:srgbClr val="00B050"/>
                          </a:solidFill>
                        </wps:spPr>
                        <wps:style>
                          <a:lnRef idx="1">
                            <a:schemeClr val="dk1"/>
                          </a:lnRef>
                          <a:fillRef idx="3">
                            <a:schemeClr val="dk1"/>
                          </a:fillRef>
                          <a:effectRef idx="2">
                            <a:schemeClr val="dk1"/>
                          </a:effectRef>
                          <a:fontRef idx="minor">
                            <a:schemeClr val="lt1"/>
                          </a:fontRef>
                        </wps:style>
                        <wps:txbx>
                          <w:txbxContent>
                            <w:p w14:paraId="19AC9CFB" w14:textId="77777777" w:rsidR="00846708" w:rsidRDefault="00846708"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wps:txbx>
                        <wps:bodyPr rtlCol="0" anchor="ctr"/>
                      </wps:wsp>
                      <wps:wsp>
                        <wps:cNvPr id="215" name="Rectangle 214"/>
                        <wps:cNvSpPr/>
                        <wps:spPr>
                          <a:xfrm>
                            <a:off x="220133"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58CD0E" w14:textId="77777777" w:rsidR="00846708" w:rsidRDefault="00846708"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wps:txbx>
                        <wps:bodyPr rtlCol="0" anchor="ctr">
                          <a:noAutofit/>
                        </wps:bodyPr>
                      </wps:wsp>
                      <wps:wsp>
                        <wps:cNvPr id="217" name="Rectangle 216"/>
                        <wps:cNvSpPr/>
                        <wps:spPr>
                          <a:xfrm>
                            <a:off x="889000" y="1964267"/>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4E92F" w14:textId="77777777" w:rsidR="00846708" w:rsidRDefault="00846708"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wps:txbx>
                        <wps:bodyPr rtlCol="0" anchor="ctr">
                          <a:noAutofit/>
                        </wps:bodyPr>
                      </wps:wsp>
                      <wps:wsp>
                        <wps:cNvPr id="218" name="Rectangle 217"/>
                        <wps:cNvSpPr/>
                        <wps:spPr>
                          <a:xfrm>
                            <a:off x="1557867" y="1972734"/>
                            <a:ext cx="608965" cy="228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081390" w14:textId="77777777" w:rsidR="00846708" w:rsidRDefault="00846708"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wps:txbx>
                        <wps:bodyPr rtlCol="0" anchor="ctr">
                          <a:noAutofit/>
                        </wps:bodyPr>
                      </wps:wsp>
                    </wpg:wgp>
                  </a:graphicData>
                </a:graphic>
              </wp:anchor>
            </w:drawing>
          </mc:Choice>
          <mc:Fallback>
            <w:pict>
              <v:group w14:anchorId="16EBFE4B" id="Group 19" o:spid="_x0000_s1026" style="position:absolute;margin-left:-44.7pt;margin-top:-8.4pt;width:313.2pt;height:183.3pt;z-index:251782144" coordsize="39776,2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">
                <v:rect id="Rectangle 123" o:spid="_x0000_s1027" style="position:absolute;width:39776;height:2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h2sQA&#10;AADcAAAADwAAAGRycy9kb3ducmV2LnhtbERPW0vDMBR+F/YfwhF8c4lTZHTLhheUIcJYt4mPx+a0&#10;KWtOapOt9d8bQdjb+fiuZ74cXCNO1IXas4absQJBXHhTc6Vht325noIIEdlg45k0/FCA5WJ0McfM&#10;+J43dMpjJVIIhww12BjbTMpQWHIYxr4lTlzpO4cxwa6SpsM+hbtGTpS6lw5rTg0WW3qyVBzyo9OQ&#10;v+4/bfn1/PiGt6zUd1++rz9Kra8uh4cZiEhDPIv/3SuT5k/u4O+Zd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HYdrEAAAA3AAAAA8AAAAAAAAAAAAAAAAAmAIAAGRycy9k&#10;b3ducmV2LnhtbFBLBQYAAAAABAAEAPUAAACJAwAAAAA=&#10;" filled="f" strokecolor="#e46c0a" strokeweight="3pt"/>
                <v:rect id="Rectangle 125" o:spid="_x0000_s1028" style="position:absolute;left:762;top:423;width:3758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UdcIA&#10;AADcAAAADwAAAGRycy9kb3ducmV2LnhtbERPzWrCQBC+F3yHZQQvRTeVEjW6iliF1FujDzBmxySa&#10;nQ3ZVdO3d4VCb/Px/c5i1Zla3Kl1lWUFH6MIBHFudcWFguNhN5yCcB5ZY22ZFPySg9Wy97bARNsH&#10;/9A984UIIewSVFB63yRSurwkg25kG+LAnW1r0AfYFlK3+AjhppbjKIqlwYpDQ4kNbUrKr9nNKPje&#10;f+6Pm1RerrPq6z2dZJE8xVulBv1uPQfhqfP/4j93qsP8cQyv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NR1wgAAANwAAAAPAAAAAAAAAAAAAAAAAJgCAABkcnMvZG93&#10;bnJldi54bWxQSwUGAAAAAAQABAD1AAAAhwMAAAAA&#10;" filled="f" stroked="f">
                  <v:textbox style="mso-fit-shape-to-text:t">
                    <w:txbxContent>
                      <w:p w14:paraId="5483AB58"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Stagnation in audit outcomes</w:t>
                        </w:r>
                      </w:p>
                    </w:txbxContent>
                  </v:textbox>
                </v:rect>
                <v:rect id="Rectangle 126" o:spid="_x0000_s1029" style="position:absolute;left:22775;top:2370;width:1566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zpMEA&#10;AADcAAAADwAAAGRycy9kb3ducmV2LnhtbERPzWoCMRC+F/oOYQpeiiZdSi2rUURqLXrS+gDDZtwN&#10;biZLEtft25tCobf5+H5nvhxcK3oK0XrW8DJRIIgrbyzXGk7fm/E7iJiQDbaeScMPRVguHh/mWBp/&#10;4wP1x1SLHMKxRA1NSl0pZawachgnviPO3NkHhynDUEsT8JbDXSsLpd6kQ8u5ocGO1g1Vl+PVaXj9&#10;LHYf9lntreuveNrJoLa813r0NKxmIBIN6V/85/4yeX4xhd9n8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c6TBAAAA3AAAAA8AAAAAAAAAAAAAAAAAmAIAAGRycy9kb3du&#10;cmV2LnhtbFBLBQYAAAAABAAEAPUAAACGAwAAAAA=&#10;" filled="f" stroked="f">
                  <v:textbox style="mso-fit-shape-to-text:t">
                    <w:txbxContent>
                      <w:p w14:paraId="77271867"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Types of audit outcomes</w:t>
                        </w:r>
                      </w:p>
                    </w:txbxContent>
                  </v:textbox>
                </v:rect>
                <v:rect id="Rectangle 127" o:spid="_x0000_s1030" style="position:absolute;left:2455;top:4741;width:5486;height:14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E9cQA&#10;AADcAAAADwAAAGRycy9kb3ducmV2LnhtbESPQUsDMRCF74L/IYzQm83ag8jatIhlQfDk2iLehs2Y&#10;DW4maxLbbX9951DobYb35r1vluspDGpPKfvIBh7mFSjiLlrPzsD2s7l/ApULssUhMhk4Uob16vZm&#10;ibWNB/6gfVuckhDONRroSxlrrXPXU8A8jyOxaD8xBSyyJqdtwoOEh0EvqupRB/QsDT2O9NpT99v+&#10;BwP+a2fb8ue+fWOpcXRK02bzbszsbnp5BlVoKlfz5frNCv5CaOUZmUC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JRPXEAAAA3AAAAA8AAAAAAAAAAAAAAAAAmAIAAGRycy9k&#10;b3ducmV2LnhtbFBLBQYAAAAABAAEAPUAAACJAwAAAAA=&#10;" fillcolor="#ffc000" strokecolor="black [3040]">
                  <v:shadow on="t" color="black" opacity="22937f" origin=",.5" offset="0,.63889mm"/>
                </v:rect>
                <v:rect id="Rectangle 128" o:spid="_x0000_s1031" style="position:absolute;left:9228;top:4741;width:5487;height:14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hbsEA&#10;AADcAAAADwAAAGRycy9kb3ducmV2LnhtbERPTWsCMRC9F/ofwgjealYP0m6NUioLgifXltLbsBmz&#10;wc1km0Rd/fWNUOhtHu9zFqvBdeJMIVrPCqaTAgRx47Vlo+BjXz09g4gJWWPnmRRcKcJq+fiwwFL7&#10;C+/oXCcjcgjHEhW0KfWllLFpyWGc+J44cwcfHKYMg5E64CWHu07OimIuHVrODS329N5Sc6xPToH9&#10;+tR1+jHfttJUGbqFYb3eKjUeDW+vIBIN6V/8597oPH/2Avdn8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F4W7BAAAA3AAAAA8AAAAAAAAAAAAAAAAAmAIAAGRycy9kb3du&#10;cmV2LnhtbFBLBQYAAAAABAAEAPUAAACGAwAAAAA=&#10;" fillcolor="#ffc000" strokecolor="black [3040]">
                  <v:shadow on="t" color="black" opacity="22937f" origin=",.5" offset="0,.63889mm"/>
                </v:rect>
                <v:rect id="Rectangle 129" o:spid="_x0000_s1032" style="position:absolute;left:16086;top:4741;width:5487;height:14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eLsQA&#10;AADcAAAADwAAAGRycy9kb3ducmV2LnhtbESPQUsDMRCF74L/IYzQm83aQpG1aRHLguDJrSLehs2Y&#10;DW4ma5K2q7/eORR6m+G9ee+b9XYKgzpSyj6ygbt5BYq4i9azM/C2b27vQeWCbHGITAZ+KcN2c321&#10;xtrGE7/SsS1OSQjnGg30pYy11rnrKWCex5FYtK+YAhZZk9M24UnCw6AXVbXSAT1LQ48jPfXUfbeH&#10;YMB/vNu2/LhP31hqHP2labd7MWZ2Mz0+gCo0lYv5fP1sBX8p+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3i7EAAAA3AAAAA8AAAAAAAAAAAAAAAAAmAIAAGRycy9k&#10;b3ducmV2LnhtbFBLBQYAAAAABAAEAPUAAACJAwAAAAA=&#10;" fillcolor="#ffc000" strokecolor="black [3040]">
                  <v:shadow on="t" color="black" opacity="22937f" origin=",.5" offset="0,.63889mm"/>
                </v:rect>
                <v:rect id="Rectangle 130" o:spid="_x0000_s1033" style="position:absolute;left:22860;top:8212;width:16198;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7tcEA&#10;AADcAAAADwAAAGRycy9kb3ducmV2LnhtbERPTWsCMRC9F/wPYQRvNWuFUrZGKZUFwVPXivQ2bMZs&#10;cDPZJlHX/vpGKPQ2j/c5i9XgOnGhEK1nBbNpAYK48dqyUfC5qx5fQMSErLHzTApuFGG1HD0ssNT+&#10;yh90qZMROYRjiQralPpSyti05DBOfU+cuaMPDlOGwUgd8JrDXSefiuJZOrScG1rs6b2l5lSfnQJ7&#10;2Os6fZsvW2mqDP2EYb3eKjUZD2+vIBIN6V/8597oPH8+g/sz+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qe7XBAAAA3AAAAA8AAAAAAAAAAAAAAAAAmAIAAGRycy9kb3du&#10;cmV2LnhtbFBLBQYAAAAABAAEAPUAAACGAwAAAAA=&#10;" fillcolor="#ffc000" strokecolor="black [3040]">
                  <v:shadow on="t" color="black" opacity="22937f" origin=",.5" offset="0,.63889mm"/>
                  <v:textbox>
                    <w:txbxContent>
                      <w:p w14:paraId="7D2969DA"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findings</w:t>
                        </w:r>
                      </w:p>
                    </w:txbxContent>
                  </v:textbox>
                </v:rect>
                <v:rect id="Rectangle 131" o:spid="_x0000_s1034" style="position:absolute;left:22690;top:11260;width:1619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m5cQA&#10;AADcAAAADwAAAGRycy9kb3ducmV2LnhtbERPS0sDMRC+C/6HMEIv0ma7gti1aRFpUQ9S7APa27gZ&#10;N8HNJGzidv33RhC8zcf3nPlycK3oqYvWs4LppABBXHttuVGw363HdyBiQtbYeiYF3xRhubi8mGOl&#10;/ZnfqN+mRuQQjhUqMCmFSspYG3IYJz4QZ+7Ddw5Thl0jdYfnHO5aWRbFrXRoOTcYDPRoqP7cfjkF&#10;h1DW9LLqZ5snf7w+vb/asDNWqdHV8HAPItGQ/sV/7med59+U8PtMvk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cZuXEAAAA3AAAAA8AAAAAAAAAAAAAAAAAmAIAAGRycy9k&#10;b3ducmV2LnhtbFBLBQYAAAAABAAEAPUAAACJAwAAAAA=&#10;" fillcolor="#592786" strokecolor="black [3040]">
                  <v:shadow on="t" color="black" opacity="22937f" origin=",.5" offset="0,.63889mm"/>
                  <v:textbox>
                    <w:txbxContent>
                      <w:p w14:paraId="72683C00" w14:textId="77777777" w:rsidR="00846708" w:rsidRDefault="00846708" w:rsidP="002E0308">
                        <w:pPr>
                          <w:pStyle w:val="NormalWeb"/>
                          <w:spacing w:before="0" w:beforeAutospacing="0" w:after="0" w:afterAutospacing="0"/>
                          <w:jc w:val="center"/>
                        </w:pPr>
                        <w:r>
                          <w:rPr>
                            <w:rFonts w:ascii="Arial" w:hAnsi="Arial" w:cs="Arial"/>
                            <w:color w:val="FFFFFF" w:themeColor="background1"/>
                            <w:kern w:val="24"/>
                            <w:sz w:val="18"/>
                            <w:szCs w:val="18"/>
                          </w:rPr>
                          <w:t xml:space="preserve">Qualified </w:t>
                        </w:r>
                        <w:r>
                          <w:rPr>
                            <w:rFonts w:asciiTheme="minorHAnsi" w:hAnsi="Calibri" w:cstheme="minorBidi"/>
                            <w:color w:val="FFFFFF" w:themeColor="background1"/>
                            <w:kern w:val="24"/>
                            <w:sz w:val="20"/>
                            <w:szCs w:val="20"/>
                          </w:rPr>
                          <w:t>with findings</w:t>
                        </w:r>
                      </w:p>
                    </w:txbxContent>
                  </v:textbox>
                </v:rect>
                <v:rect id="Rectangle 132" o:spid="_x0000_s1035" style="position:absolute;left:22860;top:14139;width:16198;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82MIA&#10;AADcAAAADwAAAGRycy9kb3ducmV2LnhtbERPS4vCMBC+C/6HMMLebLoqsnaNRQRhWfDg8zw0Y9tt&#10;M6lNVuu/N4LgbT6+58zTztTiSq0rLSv4jGIQxJnVJecKDvv18AuE88gaa8uk4E4O0kW/N8dE2xtv&#10;6brzuQgh7BJUUHjfJFK6rCCDLrINceDOtjXoA2xzqVu8hXBTy1EcT6XBkkNDgQ2tCsqq3b9RkJ2O&#10;v6dzVU7+ZiOzXF82s2O30Up9DLrlNwhPnX+LX+4fHeaPx/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LzYwgAAANwAAAAPAAAAAAAAAAAAAAAAAJgCAABkcnMvZG93&#10;bnJldi54bWxQSwUGAAAAAAQABAD1AAAAhwMAAAAA&#10;" fillcolor="#f06" strokecolor="black [3040]">
                  <v:shadow on="t" color="black" opacity="22937f" origin=",.5" offset="0,.63889mm"/>
                  <v:textbox>
                    <w:txbxContent>
                      <w:p w14:paraId="68EDD8D7"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Adverse with findings</w:t>
                        </w:r>
                      </w:p>
                    </w:txbxContent>
                  </v:textbox>
                </v:rect>
                <v:rect id="Rectangle 133" o:spid="_x0000_s1036" style="position:absolute;left:22775;top:17018;width:1619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CIsEA&#10;AADcAAAADwAAAGRycy9kb3ducmV2LnhtbERPS4vCMBC+L+x/CCN409T1STXKVhTUm4+Lt6EZ22Iz&#10;KU1Wq7/eCMLe5uN7zmzRmFLcqHaFZQW9bgSCOLW64EzB6bjuTEA4j6yxtEwKHuRgMf/+mmGs7Z33&#10;dDv4TIQQdjEqyL2vYildmpNB17UVceAutjboA6wzqWu8h3BTyp8oGkmDBYeGHCta5pReD39Gwfa5&#10;eiTrBM9Vb7gbuzHuB6lMlGq3mt8pCE+N/xd/3Bsd5vcH8H4mXC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LAiLBAAAA3AAAAA8AAAAAAAAAAAAAAAAAmAIAAGRycy9kb3du&#10;cmV2LnhtbFBLBQYAAAAABAAEAPUAAACGAwAAAAA=&#10;" fillcolor="red" strokecolor="black [3040]">
                  <v:shadow on="t" color="black" opacity="22937f" origin=",.5" offset="0,.63889mm"/>
                  <v:textbox>
                    <w:txbxContent>
                      <w:p w14:paraId="50F05C32" w14:textId="77777777" w:rsidR="00846708" w:rsidRDefault="00846708" w:rsidP="002E0308">
                        <w:pPr>
                          <w:pStyle w:val="NormalWeb"/>
                          <w:spacing w:before="0" w:beforeAutospacing="0" w:after="0" w:afterAutospacing="0"/>
                          <w:jc w:val="center"/>
                        </w:pPr>
                        <w:r>
                          <w:rPr>
                            <w:rFonts w:ascii="Arial" w:hAnsi="Arial" w:cs="Arial"/>
                            <w:color w:val="FFFFFF" w:themeColor="background1"/>
                            <w:kern w:val="24"/>
                            <w:sz w:val="18"/>
                            <w:szCs w:val="18"/>
                          </w:rPr>
                          <w:t>Disclaimed with findings</w:t>
                        </w:r>
                      </w:p>
                    </w:txbxContent>
                  </v:textbox>
                </v:rect>
                <v:rect id="Rectangle 212" o:spid="_x0000_s1037" style="position:absolute;left:22860;top:5164;width:16198;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mph8QA&#10;AADcAAAADwAAAGRycy9kb3ducmV2LnhtbESPwWrDMBBE74H8g9hAb4nsFErjRgmmYOihaYndD1is&#10;jW1irYykOurfV4FCj8PMvGH2x2hGMZPzg2UF+SYDQdxaPXCn4Kup1s8gfEDWOFomBT/k4XhYLvZY&#10;aHvjM8116ESCsC9QQR/CVEjp254M+o2diJN3sc5gSNJ1Uju8JbgZ5TbLnqTBgdNCjxO99tRe62+j&#10;4GyqsYqf7+Wp9U2cdvPs/IdU6mEVyxcQgWL4D/+137SCbf4I9zPp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5qYfEAAAA3AAAAA8AAAAAAAAAAAAAAAAAmAIAAGRycy9k&#10;b3ducmV2LnhtbFBLBQYAAAAABAAEAPUAAACJAwAAAAA=&#10;" fillcolor="#00b050" strokecolor="black [3040]">
                  <v:shadow on="t" color="black" opacity="22937f" origin=",.5" offset="0,.63889mm"/>
                  <v:textbox>
                    <w:txbxContent>
                      <w:p w14:paraId="19AC9CFB" w14:textId="77777777" w:rsidR="00846708" w:rsidRDefault="00846708" w:rsidP="002E0308">
                        <w:pPr>
                          <w:pStyle w:val="NormalWeb"/>
                          <w:spacing w:before="0" w:beforeAutospacing="0" w:after="0" w:afterAutospacing="0"/>
                        </w:pPr>
                        <w:r>
                          <w:rPr>
                            <w:rFonts w:ascii="Arial" w:hAnsi="Arial" w:cs="Arial"/>
                            <w:color w:val="000000" w:themeColor="text1"/>
                            <w:kern w:val="24"/>
                            <w:sz w:val="18"/>
                            <w:szCs w:val="18"/>
                          </w:rPr>
                          <w:t>Unqualified</w:t>
                        </w:r>
                        <w:r>
                          <w:rPr>
                            <w:rFonts w:asciiTheme="minorHAnsi" w:hAnsi="Calibri" w:cstheme="minorBidi"/>
                            <w:color w:val="000000" w:themeColor="text1"/>
                            <w:kern w:val="24"/>
                            <w:sz w:val="18"/>
                            <w:szCs w:val="18"/>
                          </w:rPr>
                          <w:t xml:space="preserve"> </w:t>
                        </w:r>
                        <w:r>
                          <w:rPr>
                            <w:rFonts w:asciiTheme="minorHAnsi" w:hAnsi="Calibri" w:cstheme="minorBidi"/>
                            <w:color w:val="000000" w:themeColor="text1"/>
                            <w:kern w:val="24"/>
                            <w:sz w:val="20"/>
                            <w:szCs w:val="20"/>
                          </w:rPr>
                          <w:t>with no findings</w:t>
                        </w:r>
                      </w:p>
                    </w:txbxContent>
                  </v:textbox>
                </v:rect>
                <v:rect id="Rectangle 214" o:spid="_x0000_s1038" style="position:absolute;left:2201;top:19642;width:608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9C2sMA&#10;AADcAAAADwAAAGRycy9kb3ducmV2LnhtbESPzYrCMBSF9wO+Q7iCuzFVcBiqUUSZjoyrURHcXZpr&#10;W21uShPb+vZGEFwezs/HmS06U4qGaldYVjAaRiCIU6sLzhQc9j+f3yCcR9ZYWiYFd3KwmPc+Zhhr&#10;2/I/NTufiTDCLkYFufdVLKVLczLohrYiDt7Z1gZ9kHUmdY1tGDelHEfRlzRYcCDkWNEqp/S6u5nA&#10;TbbFMYma3+qWnNo2deu/s7woNeh3yykIT51/h1/tjVYwHk3g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9C2sMAAADcAAAADwAAAAAAAAAAAAAAAACYAgAAZHJzL2Rv&#10;d25yZXYueG1sUEsFBgAAAAAEAAQA9QAAAIgDAAAAAA==&#10;" filled="f" stroked="f" strokeweight=".25pt">
                  <v:textbox>
                    <w:txbxContent>
                      <w:p w14:paraId="7058CD0E" w14:textId="77777777" w:rsidR="00846708" w:rsidRDefault="00846708" w:rsidP="002E0308">
                        <w:pPr>
                          <w:pStyle w:val="NormalWeb"/>
                          <w:spacing w:before="0" w:beforeAutospacing="0" w:after="0" w:afterAutospacing="0"/>
                          <w:jc w:val="center"/>
                        </w:pPr>
                        <w:r>
                          <w:rPr>
                            <w:rFonts w:ascii="Arial" w:hAnsi="Arial" w:cs="Arial"/>
                            <w:b/>
                            <w:bCs/>
                            <w:color w:val="505046" w:themeColor="text2"/>
                            <w:kern w:val="24"/>
                            <w:sz w:val="16"/>
                            <w:szCs w:val="16"/>
                          </w:rPr>
                          <w:t>2017-18</w:t>
                        </w:r>
                      </w:p>
                    </w:txbxContent>
                  </v:textbox>
                </v:rect>
                <v:rect id="Rectangle 216" o:spid="_x0000_s1039" style="position:absolute;left:8890;top:19642;width:608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5NsMA&#10;AADcAAAADwAAAGRycy9kb3ducmV2LnhtbESPzYrCMBSF9wO+Q7iCuzHVhTNUo4gyHRlXoyK4uzTX&#10;ttrclCa29e2NILg8nJ+PM1t0phQN1a6wrGA0jEAQp1YXnCk47H8+v0E4j6yxtEwK7uRgMe99zDDW&#10;tuV/anY+E2GEXYwKcu+rWEqX5mTQDW1FHLyzrQ36IOtM6hrbMG5KOY6iiTRYcCDkWNEqp/S6u5nA&#10;TbbFMYma3+qWnNo2deu/s7woNeh3yykIT51/h1/tjVYwHn3B80w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F5NsMAAADcAAAADwAAAAAAAAAAAAAAAACYAgAAZHJzL2Rv&#10;d25yZXYueG1sUEsFBgAAAAAEAAQA9QAAAIgDAAAAAA==&#10;" filled="f" stroked="f" strokeweight=".25pt">
                  <v:textbox>
                    <w:txbxContent>
                      <w:p w14:paraId="6364E92F" w14:textId="77777777" w:rsidR="00846708" w:rsidRDefault="00846708" w:rsidP="002E0308">
                        <w:pPr>
                          <w:pStyle w:val="NormalWeb"/>
                          <w:spacing w:before="0" w:beforeAutospacing="0" w:after="0" w:afterAutospacing="0"/>
                          <w:jc w:val="center"/>
                        </w:pPr>
                        <w:r>
                          <w:rPr>
                            <w:rFonts w:ascii="Arial" w:hAnsi="Arial" w:cs="Arial"/>
                            <w:b/>
                            <w:bCs/>
                            <w:color w:val="505046" w:themeColor="text2"/>
                            <w:kern w:val="24"/>
                            <w:sz w:val="16"/>
                            <w:szCs w:val="16"/>
                          </w:rPr>
                          <w:t>2016-17</w:t>
                        </w:r>
                      </w:p>
                    </w:txbxContent>
                  </v:textbox>
                </v:rect>
                <v:rect id="Rectangle 217" o:spid="_x0000_s1040" style="position:absolute;left:15578;top:19727;width:609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tRMEA&#10;AADcAAAADwAAAGRycy9kb3ducmV2LnhtbERPTWvCQBC9F/wPywje6kYPUqKriGJa2lNVBG9Ddkyi&#10;2dmQXZP033cOhR4f73u1GVytOmpD5dnAbJqAIs69rbgwcD4dXt9AhYhssfZMBn4owGY9ellhan3P&#10;39QdY6EkhEOKBsoYm1TrkJfkMEx9QyzczbcOo8C20LbFXsJdredJstAOK5aGEhvalZQ/jk8nvdlX&#10;dcmS7r15Zte+z8P+86bvxkzGw3YJKtIQ/8V/7g9rYD6TtXJGjoB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7UTBAAAA3AAAAA8AAAAAAAAAAAAAAAAAmAIAAGRycy9kb3du&#10;cmV2LnhtbFBLBQYAAAAABAAEAPUAAACGAwAAAAA=&#10;" filled="f" stroked="f" strokeweight=".25pt">
                  <v:textbox>
                    <w:txbxContent>
                      <w:p w14:paraId="4B081390" w14:textId="77777777" w:rsidR="00846708" w:rsidRDefault="00846708" w:rsidP="002E0308">
                        <w:pPr>
                          <w:pStyle w:val="NormalWeb"/>
                          <w:spacing w:before="0" w:beforeAutospacing="0" w:after="0" w:afterAutospacing="0"/>
                          <w:jc w:val="center"/>
                        </w:pPr>
                        <w:r>
                          <w:rPr>
                            <w:rFonts w:ascii="Arial" w:hAnsi="Arial" w:cs="Arial"/>
                            <w:b/>
                            <w:bCs/>
                            <w:color w:val="505046" w:themeColor="text2"/>
                            <w:kern w:val="24"/>
                            <w:sz w:val="16"/>
                            <w:szCs w:val="16"/>
                          </w:rPr>
                          <w:t>2015-16</w:t>
                        </w:r>
                      </w:p>
                    </w:txbxContent>
                  </v:textbox>
                </v:rect>
              </v:group>
            </w:pict>
          </mc:Fallback>
        </mc:AlternateContent>
      </w:r>
      <w:r w:rsidR="00976417" w:rsidRPr="002E0308">
        <w:rPr>
          <w:rFonts w:ascii="Arial" w:eastAsia="Times New Roman" w:hAnsi="Arial" w:cs="Arial"/>
          <w:noProof/>
          <w:sz w:val="6"/>
          <w:szCs w:val="6"/>
          <w:lang w:eastAsia="en-ZA"/>
        </w:rPr>
        <mc:AlternateContent>
          <mc:Choice Requires="wps">
            <w:drawing>
              <wp:anchor distT="0" distB="0" distL="114300" distR="114300" simplePos="0" relativeHeight="251699200" behindDoc="0" locked="0" layoutInCell="1" allowOverlap="1" wp14:anchorId="3F1F884A" wp14:editId="37BC55BA">
                <wp:simplePos x="0" y="0"/>
                <wp:positionH relativeFrom="column">
                  <wp:posOffset>3529965</wp:posOffset>
                </wp:positionH>
                <wp:positionV relativeFrom="paragraph">
                  <wp:posOffset>-107315</wp:posOffset>
                </wp:positionV>
                <wp:extent cx="5590540" cy="2327910"/>
                <wp:effectExtent l="19050" t="19050" r="10160" b="15240"/>
                <wp:wrapNone/>
                <wp:docPr id="125" name="Rectangle 124"/>
                <wp:cNvGraphicFramePr/>
                <a:graphic xmlns:a="http://schemas.openxmlformats.org/drawingml/2006/main">
                  <a:graphicData uri="http://schemas.microsoft.com/office/word/2010/wordprocessingShape">
                    <wps:wsp>
                      <wps:cNvSpPr/>
                      <wps:spPr>
                        <a:xfrm>
                          <a:off x="0" y="0"/>
                          <a:ext cx="5590540" cy="2327910"/>
                        </a:xfrm>
                        <a:prstGeom prst="rect">
                          <a:avLst/>
                        </a:prstGeom>
                        <a:noFill/>
                        <a:ln w="38100" cap="flat" cmpd="sng" algn="ctr">
                          <a:solidFill>
                            <a:srgbClr val="376092"/>
                          </a:solidFill>
                          <a:prstDash val="solid"/>
                        </a:ln>
                        <a:effectLst/>
                      </wps:spPr>
                      <wps:bodyPr rtlCol="0" anchor="ctr"/>
                    </wps:wsp>
                  </a:graphicData>
                </a:graphic>
                <wp14:sizeRelV relativeFrom="margin">
                  <wp14:pctHeight>0</wp14:pctHeight>
                </wp14:sizeRelV>
              </wp:anchor>
            </w:drawing>
          </mc:Choice>
          <mc:Fallback>
            <w:pict>
              <v:rect w14:anchorId="6C834C2F" id="Rectangle 124" o:spid="_x0000_s1026" style="position:absolute;margin-left:277.95pt;margin-top:-8.45pt;width:440.2pt;height:183.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" filled="f" strokecolor="#376092" strokeweight="3pt"/>
            </w:pict>
          </mc:Fallback>
        </mc:AlternateContent>
      </w:r>
      <w:r w:rsidR="00B01C17" w:rsidRPr="002E0308">
        <w:rPr>
          <w:rFonts w:ascii="Arial" w:eastAsia="Times New Roman" w:hAnsi="Arial" w:cs="Arial"/>
          <w:noProof/>
          <w:sz w:val="6"/>
          <w:szCs w:val="6"/>
          <w:lang w:eastAsia="en-ZA"/>
        </w:rPr>
        <w:drawing>
          <wp:anchor distT="0" distB="0" distL="114300" distR="114300" simplePos="0" relativeHeight="251777024" behindDoc="0" locked="0" layoutInCell="1" allowOverlap="1" wp14:anchorId="4F31880D" wp14:editId="3A3D3F80">
            <wp:simplePos x="0" y="0"/>
            <wp:positionH relativeFrom="column">
              <wp:posOffset>7371080</wp:posOffset>
            </wp:positionH>
            <wp:positionV relativeFrom="paragraph">
              <wp:posOffset>3960495</wp:posOffset>
            </wp:positionV>
            <wp:extent cx="129540" cy="82550"/>
            <wp:effectExtent l="0" t="0" r="3810" b="0"/>
            <wp:wrapNone/>
            <wp:docPr id="209" name="Picture 208"/>
            <wp:cNvGraphicFramePr/>
            <a:graphic xmlns:a="http://schemas.openxmlformats.org/drawingml/2006/main">
              <a:graphicData uri="http://schemas.openxmlformats.org/drawingml/2006/picture">
                <pic:pic xmlns:pic="http://schemas.openxmlformats.org/drawingml/2006/picture">
                  <pic:nvPicPr>
                    <pic:cNvPr id="209" name="Picture 208"/>
                    <pic:cNvPicPr/>
                  </pic:nvPicPr>
                  <pic:blipFill>
                    <a:blip r:embed="rId23" cstate="print"/>
                    <a:stretch>
                      <a:fillRect/>
                    </a:stretch>
                  </pic:blipFill>
                  <pic:spPr>
                    <a:xfrm>
                      <a:off x="0" y="0"/>
                      <a:ext cx="129540" cy="82550"/>
                    </a:xfrm>
                    <a:prstGeom prst="rect">
                      <a:avLst/>
                    </a:prstGeom>
                  </pic:spPr>
                </pic:pic>
              </a:graphicData>
            </a:graphic>
          </wp:anchor>
        </w:drawing>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8896" behindDoc="0" locked="0" layoutInCell="1" allowOverlap="1" wp14:anchorId="5AB9F71A" wp14:editId="2B4985FA">
                <wp:simplePos x="0" y="0"/>
                <wp:positionH relativeFrom="column">
                  <wp:posOffset>-511810</wp:posOffset>
                </wp:positionH>
                <wp:positionV relativeFrom="paragraph">
                  <wp:posOffset>3604895</wp:posOffset>
                </wp:positionV>
                <wp:extent cx="1825625" cy="2957830"/>
                <wp:effectExtent l="19050" t="19050" r="22225" b="13970"/>
                <wp:wrapNone/>
                <wp:docPr id="154" name="Rectangle 153"/>
                <wp:cNvGraphicFramePr/>
                <a:graphic xmlns:a="http://schemas.openxmlformats.org/drawingml/2006/main">
                  <a:graphicData uri="http://schemas.microsoft.com/office/word/2010/wordprocessingShape">
                    <wps:wsp>
                      <wps:cNvSpPr/>
                      <wps:spPr>
                        <a:xfrm>
                          <a:off x="0" y="0"/>
                          <a:ext cx="1825625" cy="295783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AA63DFD" id="Rectangle 153" o:spid="_x0000_s1026" style="position:absolute;margin-left:-40.3pt;margin-top:283.85pt;width:143.75pt;height:232.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" filled="f" strokecolor="#e84c22 [3204]" strokeweight="3p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7872" behindDoc="0" locked="0" layoutInCell="1" allowOverlap="1" wp14:anchorId="3EA58004" wp14:editId="6E2CFC22">
                <wp:simplePos x="0" y="0"/>
                <wp:positionH relativeFrom="column">
                  <wp:posOffset>-387350</wp:posOffset>
                </wp:positionH>
                <wp:positionV relativeFrom="paragraph">
                  <wp:posOffset>4206875</wp:posOffset>
                </wp:positionV>
                <wp:extent cx="1539240" cy="2220595"/>
                <wp:effectExtent l="0" t="0" r="22860" b="10795"/>
                <wp:wrapNone/>
                <wp:docPr id="153" name="TextBox 152"/>
                <wp:cNvGraphicFramePr/>
                <a:graphic xmlns:a="http://schemas.openxmlformats.org/drawingml/2006/main">
                  <a:graphicData uri="http://schemas.microsoft.com/office/word/2010/wordprocessingShape">
                    <wps:wsp>
                      <wps:cNvSpPr txBox="1"/>
                      <wps:spPr>
                        <a:xfrm>
                          <a:off x="0" y="0"/>
                          <a:ext cx="1539240" cy="2220595"/>
                        </a:xfrm>
                        <a:prstGeom prst="rect">
                          <a:avLst/>
                        </a:prstGeom>
                        <a:noFill/>
                        <a:ln>
                          <a:solidFill>
                            <a:schemeClr val="tx1">
                              <a:lumMod val="65000"/>
                              <a:lumOff val="35000"/>
                            </a:schemeClr>
                          </a:solidFill>
                        </a:ln>
                      </wps:spPr>
                      <wps:txbx>
                        <w:txbxContent>
                          <w:p w14:paraId="1D88FEE3" w14:textId="77777777" w:rsidR="00846708" w:rsidRDefault="00846708"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14:paraId="2BA71672" w14:textId="77777777" w:rsidR="00846708" w:rsidRDefault="00846708"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14:paraId="4414CDEF" w14:textId="77777777" w:rsidR="00846708" w:rsidRPr="003E3817" w:rsidRDefault="00846708" w:rsidP="002E0308">
                            <w:pPr>
                              <w:rPr>
                                <w:rFonts w:eastAsia="Times New Roman"/>
                                <w:sz w:val="18"/>
                                <w:szCs w:val="18"/>
                              </w:rPr>
                            </w:pPr>
                            <w:r w:rsidRPr="003E3817">
                              <w:rPr>
                                <w:rFonts w:ascii="Arial" w:hAnsi="Arial" w:cs="Arial"/>
                                <w:color w:val="000000"/>
                                <w:sz w:val="18"/>
                                <w:szCs w:val="18"/>
                              </w:rPr>
                              <w:t>Slow response by management</w:t>
                            </w:r>
                          </w:p>
                        </w:txbxContent>
                      </wps:txbx>
                      <wps:bodyPr wrap="square" lIns="36000" tIns="36000" rIns="36000" bIns="144000" rtlCol="0" anchor="ctr">
                        <a:spAutoFit/>
                      </wps:bodyPr>
                    </wps:wsp>
                  </a:graphicData>
                </a:graphic>
              </wp:anchor>
            </w:drawing>
          </mc:Choice>
          <mc:Fallback>
            <w:pict>
              <v:shapetype w14:anchorId="3EA58004" id="_x0000_t202" coordsize="21600,21600" o:spt="202" path="m,l,21600r21600,l21600,xe">
                <v:stroke joinstyle="miter"/>
                <v:path gradientshapeok="t" o:connecttype="rect"/>
              </v:shapetype>
              <v:shape id="TextBox 152" o:spid="_x0000_s1041" type="#_x0000_t202" style="position:absolute;margin-left:-30.5pt;margin-top:331.25pt;width:121.2pt;height:174.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" filled="f" strokecolor="#5a5a5a [2109]">
                <v:textbox style="mso-fit-shape-to-text:t" inset="1mm,1mm,1mm,4mm">
                  <w:txbxContent>
                    <w:p w14:paraId="1D88FEE3" w14:textId="77777777" w:rsidR="00846708" w:rsidRDefault="00846708" w:rsidP="002E0308">
                      <w:pPr>
                        <w:rPr>
                          <w:rFonts w:ascii="Arial" w:hAnsi="Arial" w:cs="Arial"/>
                          <w:color w:val="000000"/>
                          <w:sz w:val="18"/>
                          <w:szCs w:val="18"/>
                        </w:rPr>
                      </w:pPr>
                      <w:r w:rsidRPr="003E3817">
                        <w:rPr>
                          <w:rFonts w:ascii="Arial" w:hAnsi="Arial" w:cs="Arial"/>
                          <w:color w:val="000000"/>
                          <w:sz w:val="18"/>
                          <w:szCs w:val="18"/>
                        </w:rPr>
                        <w:t>Lack of consequences for poor performance and transgressions</w:t>
                      </w:r>
                    </w:p>
                    <w:p w14:paraId="2BA71672" w14:textId="77777777" w:rsidR="00846708" w:rsidRDefault="00846708" w:rsidP="002E0308">
                      <w:pPr>
                        <w:rPr>
                          <w:rFonts w:ascii="Arial" w:hAnsi="Arial" w:cs="Arial"/>
                          <w:color w:val="000000"/>
                          <w:sz w:val="18"/>
                          <w:szCs w:val="18"/>
                        </w:rPr>
                      </w:pPr>
                      <w:r w:rsidRPr="003E3817">
                        <w:rPr>
                          <w:rFonts w:ascii="Arial" w:hAnsi="Arial" w:cs="Arial"/>
                          <w:color w:val="000000"/>
                          <w:sz w:val="18"/>
                          <w:szCs w:val="18"/>
                        </w:rPr>
                        <w:t>Instability or vacancies in key positions and or support staff positions</w:t>
                      </w:r>
                    </w:p>
                    <w:p w14:paraId="4414CDEF" w14:textId="77777777" w:rsidR="00846708" w:rsidRPr="003E3817" w:rsidRDefault="00846708" w:rsidP="002E0308">
                      <w:pPr>
                        <w:rPr>
                          <w:rFonts w:eastAsia="Times New Roman"/>
                          <w:sz w:val="18"/>
                          <w:szCs w:val="18"/>
                        </w:rPr>
                      </w:pPr>
                      <w:r w:rsidRPr="003E3817">
                        <w:rPr>
                          <w:rFonts w:ascii="Arial" w:hAnsi="Arial" w:cs="Arial"/>
                          <w:color w:val="000000"/>
                          <w:sz w:val="18"/>
                          <w:szCs w:val="18"/>
                        </w:rPr>
                        <w:t>Slow response by management</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26848" behindDoc="0" locked="0" layoutInCell="1" allowOverlap="1" wp14:anchorId="4ED186A8" wp14:editId="5727C0DC">
                <wp:simplePos x="0" y="0"/>
                <wp:positionH relativeFrom="column">
                  <wp:posOffset>-477520</wp:posOffset>
                </wp:positionH>
                <wp:positionV relativeFrom="paragraph">
                  <wp:posOffset>3652520</wp:posOffset>
                </wp:positionV>
                <wp:extent cx="1630045" cy="477520"/>
                <wp:effectExtent l="0" t="0" r="0" b="0"/>
                <wp:wrapNone/>
                <wp:docPr id="152" name="TextBox 151"/>
                <wp:cNvGraphicFramePr/>
                <a:graphic xmlns:a="http://schemas.openxmlformats.org/drawingml/2006/main">
                  <a:graphicData uri="http://schemas.microsoft.com/office/word/2010/wordprocessingShape">
                    <wps:wsp>
                      <wps:cNvSpPr txBox="1"/>
                      <wps:spPr>
                        <a:xfrm>
                          <a:off x="0" y="0"/>
                          <a:ext cx="1630045" cy="477520"/>
                        </a:xfrm>
                        <a:prstGeom prst="rect">
                          <a:avLst/>
                        </a:prstGeom>
                        <a:noFill/>
                      </wps:spPr>
                      <wps:txbx>
                        <w:txbxContent>
                          <w:p w14:paraId="76F1EB9C" w14:textId="77777777" w:rsidR="00846708" w:rsidRDefault="00846708"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wps:txbx>
                      <wps:bodyPr wrap="square" lIns="0" tIns="54000" rIns="0" bIns="0" rtlCol="0">
                        <a:spAutoFit/>
                      </wps:bodyPr>
                    </wps:wsp>
                  </a:graphicData>
                </a:graphic>
              </wp:anchor>
            </w:drawing>
          </mc:Choice>
          <mc:Fallback>
            <w:pict>
              <v:shape w14:anchorId="4ED186A8" id="TextBox 151" o:spid="_x0000_s1042" type="#_x0000_t202" style="position:absolute;margin-left:-37.6pt;margin-top:287.6pt;width:128.35pt;height:37.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" filled="f" stroked="f">
                <v:textbox style="mso-fit-shape-to-text:t" inset="0,1.5mm,0,0">
                  <w:txbxContent>
                    <w:p w14:paraId="76F1EB9C" w14:textId="77777777" w:rsidR="00846708" w:rsidRDefault="00846708" w:rsidP="002E0308">
                      <w:pPr>
                        <w:pStyle w:val="NormalWeb"/>
                        <w:spacing w:before="0" w:beforeAutospacing="0" w:after="0" w:afterAutospacing="0" w:line="220" w:lineRule="exact"/>
                        <w:jc w:val="center"/>
                      </w:pPr>
                      <w:r>
                        <w:rPr>
                          <w:rFonts w:ascii="Arial" w:hAnsi="Arial" w:cs="Arial"/>
                          <w:color w:val="505046" w:themeColor="text2"/>
                          <w:kern w:val="24"/>
                          <w:sz w:val="18"/>
                          <w:szCs w:val="18"/>
                        </w:rPr>
                        <w:t>Root causes should be addressed</w:t>
                      </w:r>
                    </w:p>
                  </w:txbxContent>
                </v:textbox>
              </v:shape>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9680" behindDoc="0" locked="0" layoutInCell="1" allowOverlap="1" wp14:anchorId="2B1E8BFE" wp14:editId="4DED6178">
                <wp:simplePos x="0" y="0"/>
                <wp:positionH relativeFrom="column">
                  <wp:posOffset>5641975</wp:posOffset>
                </wp:positionH>
                <wp:positionV relativeFrom="paragraph">
                  <wp:posOffset>859790</wp:posOffset>
                </wp:positionV>
                <wp:extent cx="1550035" cy="259715"/>
                <wp:effectExtent l="57150" t="19050" r="69215" b="102235"/>
                <wp:wrapNone/>
                <wp:docPr id="145" name="Rectangle 144"/>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2EE25F79"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rtlCol="0" anchor="ctr"/>
                    </wps:wsp>
                  </a:graphicData>
                </a:graphic>
              </wp:anchor>
            </w:drawing>
          </mc:Choice>
          <mc:Fallback>
            <w:pict>
              <v:rect w14:anchorId="2B1E8BFE" id="Rectangle 144" o:spid="_x0000_s1043" style="position:absolute;margin-left:444.25pt;margin-top:67.7pt;width:122.05pt;height:20.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" fillcolor="#ff6" strokecolor="black [3040]">
                <v:shadow on="t" color="black" opacity="22937f" origin=",.5" offset="0,.63889mm"/>
                <v:textbox>
                  <w:txbxContent>
                    <w:p w14:paraId="2EE25F79"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8656" behindDoc="0" locked="0" layoutInCell="1" allowOverlap="1" wp14:anchorId="26C11C66" wp14:editId="596B4CCB">
                <wp:simplePos x="0" y="0"/>
                <wp:positionH relativeFrom="column">
                  <wp:posOffset>5642610</wp:posOffset>
                </wp:positionH>
                <wp:positionV relativeFrom="paragraph">
                  <wp:posOffset>551815</wp:posOffset>
                </wp:positionV>
                <wp:extent cx="1550035" cy="259715"/>
                <wp:effectExtent l="57150" t="19050" r="50165" b="83185"/>
                <wp:wrapNone/>
                <wp:docPr id="144" name="Rectangle 143"/>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5B18FD1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wrap="square" rtlCol="0" anchor="ctr"/>
                    </wps:wsp>
                  </a:graphicData>
                </a:graphic>
              </wp:anchor>
            </w:drawing>
          </mc:Choice>
          <mc:Fallback>
            <w:pict>
              <v:rect w14:anchorId="26C11C66" id="Rectangle 143" o:spid="_x0000_s1044" style="position:absolute;margin-left:444.3pt;margin-top:43.45pt;width:122.05pt;height:20.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" fillcolor="#97e59e" stroked="f">
                <v:shadow on="t" color="black" opacity="22937f" origin=",.5" offset="0,.63889mm"/>
                <v:textbox>
                  <w:txbxContent>
                    <w:p w14:paraId="5B18FD1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4560" behindDoc="0" locked="0" layoutInCell="1" allowOverlap="1" wp14:anchorId="046DFC7D" wp14:editId="0A7BFABD">
                <wp:simplePos x="0" y="0"/>
                <wp:positionH relativeFrom="column">
                  <wp:posOffset>3655060</wp:posOffset>
                </wp:positionH>
                <wp:positionV relativeFrom="paragraph">
                  <wp:posOffset>1177290</wp:posOffset>
                </wp:positionV>
                <wp:extent cx="1550035" cy="259715"/>
                <wp:effectExtent l="57150" t="19050" r="69215" b="102235"/>
                <wp:wrapNone/>
                <wp:docPr id="140" name="Rectangle 139"/>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4953B51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wps:txbx>
                      <wps:bodyPr rtlCol="0" anchor="ctr"/>
                    </wps:wsp>
                  </a:graphicData>
                </a:graphic>
              </wp:anchor>
            </w:drawing>
          </mc:Choice>
          <mc:Fallback>
            <w:pict>
              <v:rect w14:anchorId="046DFC7D" id="Rectangle 139" o:spid="_x0000_s1045" style="position:absolute;margin-left:287.8pt;margin-top:92.7pt;width:122.05pt;height:20.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" fillcolor="#ff6" strokecolor="black [3040]">
                <v:shadow on="t" color="black" opacity="22937f" origin=",.5" offset="0,.63889mm"/>
                <v:textbox>
                  <w:txbxContent>
                    <w:p w14:paraId="4953B51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Executive authority</w:t>
                      </w:r>
                    </w:p>
                  </w:txbxContent>
                </v:textbox>
              </v:rect>
            </w:pict>
          </mc:Fallback>
        </mc:AlternateContent>
      </w:r>
      <w:r w:rsidR="00EC553D" w:rsidRPr="002E0308">
        <w:rPr>
          <w:rFonts w:ascii="Arial" w:eastAsia="Times New Roman" w:hAnsi="Arial" w:cs="Arial"/>
          <w:noProof/>
          <w:sz w:val="6"/>
          <w:szCs w:val="6"/>
          <w:lang w:eastAsia="en-ZA"/>
        </w:rPr>
        <mc:AlternateContent>
          <mc:Choice Requires="wps">
            <w:drawing>
              <wp:anchor distT="0" distB="0" distL="114300" distR="114300" simplePos="0" relativeHeight="251713536" behindDoc="0" locked="0" layoutInCell="1" allowOverlap="1" wp14:anchorId="514EE865" wp14:editId="5B364C52">
                <wp:simplePos x="0" y="0"/>
                <wp:positionH relativeFrom="column">
                  <wp:posOffset>3637280</wp:posOffset>
                </wp:positionH>
                <wp:positionV relativeFrom="paragraph">
                  <wp:posOffset>833120</wp:posOffset>
                </wp:positionV>
                <wp:extent cx="1550035" cy="259715"/>
                <wp:effectExtent l="57150" t="19050" r="69215" b="102235"/>
                <wp:wrapNone/>
                <wp:docPr id="139" name="Rectangle 138"/>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40526602"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wps:txbx>
                      <wps:bodyPr rtlCol="0" anchor="ctr"/>
                    </wps:wsp>
                  </a:graphicData>
                </a:graphic>
                <wp14:sizeRelV relativeFrom="margin">
                  <wp14:pctHeight>0</wp14:pctHeight>
                </wp14:sizeRelV>
              </wp:anchor>
            </w:drawing>
          </mc:Choice>
          <mc:Fallback>
            <w:pict>
              <v:rect w14:anchorId="514EE865" id="Rectangle 138" o:spid="_x0000_s1046" style="position:absolute;margin-left:286.4pt;margin-top:65.6pt;width:122.05pt;height:20.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" fillcolor="#ff6" strokecolor="black [3040]">
                <v:shadow on="t" color="black" opacity="22937f" origin=",.5" offset="0,.63889mm"/>
                <v:textbox>
                  <w:txbxContent>
                    <w:p w14:paraId="40526602"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Accounting officer</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2512" behindDoc="0" locked="0" layoutInCell="1" allowOverlap="1" wp14:anchorId="4D1AD9A1" wp14:editId="1A1BC849">
                <wp:simplePos x="0" y="0"/>
                <wp:positionH relativeFrom="column">
                  <wp:posOffset>5558790</wp:posOffset>
                </wp:positionH>
                <wp:positionV relativeFrom="paragraph">
                  <wp:posOffset>208915</wp:posOffset>
                </wp:positionV>
                <wp:extent cx="1678305" cy="245745"/>
                <wp:effectExtent l="0" t="0" r="0" b="0"/>
                <wp:wrapNone/>
                <wp:docPr id="138" name="Rectangle 137"/>
                <wp:cNvGraphicFramePr/>
                <a:graphic xmlns:a="http://schemas.openxmlformats.org/drawingml/2006/main">
                  <a:graphicData uri="http://schemas.microsoft.com/office/word/2010/wordprocessingShape">
                    <wps:wsp>
                      <wps:cNvSpPr/>
                      <wps:spPr>
                        <a:xfrm>
                          <a:off x="0" y="0"/>
                          <a:ext cx="1678305" cy="245745"/>
                        </a:xfrm>
                        <a:prstGeom prst="rect">
                          <a:avLst/>
                        </a:prstGeom>
                      </wps:spPr>
                      <wps:txbx>
                        <w:txbxContent>
                          <w:p w14:paraId="51655DAB"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wps:txbx>
                      <wps:bodyPr wrap="none">
                        <a:spAutoFit/>
                      </wps:bodyPr>
                    </wps:wsp>
                  </a:graphicData>
                </a:graphic>
              </wp:anchor>
            </w:drawing>
          </mc:Choice>
          <mc:Fallback>
            <w:pict>
              <v:rect w14:anchorId="4D1AD9A1" id="Rectangle 137" o:spid="_x0000_s1047" style="position:absolute;margin-left:437.7pt;margin-top:16.45pt;width:132.15pt;height:19.35pt;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" filled="f" stroked="f">
                <v:textbox style="mso-fit-shape-to-text:t">
                  <w:txbxContent>
                    <w:p w14:paraId="51655DAB"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Second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1488" behindDoc="0" locked="0" layoutInCell="1" allowOverlap="1" wp14:anchorId="36DF6758" wp14:editId="338C781B">
                <wp:simplePos x="0" y="0"/>
                <wp:positionH relativeFrom="column">
                  <wp:posOffset>3638550</wp:posOffset>
                </wp:positionH>
                <wp:positionV relativeFrom="paragraph">
                  <wp:posOffset>513715</wp:posOffset>
                </wp:positionV>
                <wp:extent cx="1550035" cy="259715"/>
                <wp:effectExtent l="57150" t="19050" r="69215" b="102235"/>
                <wp:wrapNone/>
                <wp:docPr id="137" name="Rectangle 136"/>
                <wp:cNvGraphicFramePr/>
                <a:graphic xmlns:a="http://schemas.openxmlformats.org/drawingml/2006/main">
                  <a:graphicData uri="http://schemas.microsoft.com/office/word/2010/wordprocessingShape">
                    <wps:wsp>
                      <wps:cNvSpPr/>
                      <wps:spPr>
                        <a:xfrm>
                          <a:off x="0" y="0"/>
                          <a:ext cx="155003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4FAE458C"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wps:txbx>
                      <wps:bodyPr rtlCol="0" anchor="ctr"/>
                    </wps:wsp>
                  </a:graphicData>
                </a:graphic>
              </wp:anchor>
            </w:drawing>
          </mc:Choice>
          <mc:Fallback>
            <w:pict>
              <v:rect w14:anchorId="36DF6758" id="Rectangle 136" o:spid="_x0000_s1048" style="position:absolute;margin-left:286.5pt;margin-top:40.45pt;width:122.05pt;height:20.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" fillcolor="#ff6" strokecolor="black [3040]">
                <v:shadow on="t" color="black" opacity="22937f" origin=",.5" offset="0,.63889mm"/>
                <v:textbox>
                  <w:txbxContent>
                    <w:p w14:paraId="4FAE458C"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Senior management</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10464" behindDoc="0" locked="0" layoutInCell="1" allowOverlap="1" wp14:anchorId="2EE8752F" wp14:editId="26E44998">
                <wp:simplePos x="0" y="0"/>
                <wp:positionH relativeFrom="column">
                  <wp:posOffset>3651250</wp:posOffset>
                </wp:positionH>
                <wp:positionV relativeFrom="paragraph">
                  <wp:posOffset>213360</wp:posOffset>
                </wp:positionV>
                <wp:extent cx="1497330" cy="245745"/>
                <wp:effectExtent l="0" t="0" r="0" b="0"/>
                <wp:wrapNone/>
                <wp:docPr id="136" name="Rectangle 135"/>
                <wp:cNvGraphicFramePr/>
                <a:graphic xmlns:a="http://schemas.openxmlformats.org/drawingml/2006/main">
                  <a:graphicData uri="http://schemas.microsoft.com/office/word/2010/wordprocessingShape">
                    <wps:wsp>
                      <wps:cNvSpPr/>
                      <wps:spPr>
                        <a:xfrm>
                          <a:off x="0" y="0"/>
                          <a:ext cx="1497330" cy="245745"/>
                        </a:xfrm>
                        <a:prstGeom prst="rect">
                          <a:avLst/>
                        </a:prstGeom>
                      </wps:spPr>
                      <wps:txbx>
                        <w:txbxContent>
                          <w:p w14:paraId="30302FE1"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First level of assurance</w:t>
                            </w:r>
                          </w:p>
                        </w:txbxContent>
                      </wps:txbx>
                      <wps:bodyPr wrap="none">
                        <a:spAutoFit/>
                      </wps:bodyPr>
                    </wps:wsp>
                  </a:graphicData>
                </a:graphic>
              </wp:anchor>
            </w:drawing>
          </mc:Choice>
          <mc:Fallback>
            <w:pict>
              <v:rect w14:anchorId="2EE8752F" id="Rectangle 135" o:spid="_x0000_s1049" style="position:absolute;margin-left:287.5pt;margin-top:16.8pt;width:117.9pt;height:19.35pt;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" filled="f" stroked="f">
                <v:textbox style="mso-fit-shape-to-text:t">
                  <w:txbxContent>
                    <w:p w14:paraId="30302FE1" w14:textId="77777777" w:rsidR="00846708" w:rsidRDefault="00846708" w:rsidP="002E0308">
                      <w:pPr>
                        <w:pStyle w:val="NormalWeb"/>
                        <w:spacing w:before="0" w:beforeAutospacing="0" w:after="0" w:afterAutospacing="0"/>
                      </w:pPr>
                      <w:r>
                        <w:rPr>
                          <w:rFonts w:ascii="Arial" w:hAnsi="Arial" w:cstheme="minorBidi"/>
                          <w:color w:val="1F497D"/>
                          <w:kern w:val="24"/>
                          <w:sz w:val="20"/>
                          <w:szCs w:val="20"/>
                        </w:rPr>
                        <w:t>First level of assurance</w:t>
                      </w:r>
                    </w:p>
                  </w:txbxContent>
                </v:textbox>
              </v:rect>
            </w:pict>
          </mc:Fallback>
        </mc:AlternateContent>
      </w:r>
      <w:r w:rsidR="00B01C17" w:rsidRPr="002E0308">
        <w:rPr>
          <w:rFonts w:ascii="Arial" w:eastAsia="Times New Roman" w:hAnsi="Arial" w:cs="Arial"/>
          <w:noProof/>
          <w:sz w:val="6"/>
          <w:szCs w:val="6"/>
          <w:lang w:eastAsia="en-ZA"/>
        </w:rPr>
        <mc:AlternateContent>
          <mc:Choice Requires="wps">
            <w:drawing>
              <wp:anchor distT="0" distB="0" distL="114300" distR="114300" simplePos="0" relativeHeight="251709440" behindDoc="0" locked="0" layoutInCell="1" allowOverlap="1" wp14:anchorId="1EE80491" wp14:editId="4603F8EE">
                <wp:simplePos x="0" y="0"/>
                <wp:positionH relativeFrom="column">
                  <wp:posOffset>5026025</wp:posOffset>
                </wp:positionH>
                <wp:positionV relativeFrom="paragraph">
                  <wp:posOffset>-57150</wp:posOffset>
                </wp:positionV>
                <wp:extent cx="2401570" cy="245745"/>
                <wp:effectExtent l="0" t="0" r="0" b="0"/>
                <wp:wrapNone/>
                <wp:docPr id="135" name="Rectangle 134"/>
                <wp:cNvGraphicFramePr/>
                <a:graphic xmlns:a="http://schemas.openxmlformats.org/drawingml/2006/main">
                  <a:graphicData uri="http://schemas.microsoft.com/office/word/2010/wordprocessingShape">
                    <wps:wsp>
                      <wps:cNvSpPr/>
                      <wps:spPr>
                        <a:xfrm>
                          <a:off x="0" y="0"/>
                          <a:ext cx="2401570" cy="245745"/>
                        </a:xfrm>
                        <a:prstGeom prst="rect">
                          <a:avLst/>
                        </a:prstGeom>
                      </wps:spPr>
                      <wps:txbx>
                        <w:txbxContent>
                          <w:p w14:paraId="5F018917" w14:textId="77777777" w:rsidR="00846708" w:rsidRDefault="00846708"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wps:txbx>
                      <wps:bodyPr wrap="square">
                        <a:spAutoFit/>
                      </wps:bodyPr>
                    </wps:wsp>
                  </a:graphicData>
                </a:graphic>
              </wp:anchor>
            </w:drawing>
          </mc:Choice>
          <mc:Fallback>
            <w:pict>
              <v:rect w14:anchorId="1EE80491" id="Rectangle 134" o:spid="_x0000_s1050" style="position:absolute;margin-left:395.75pt;margin-top:-4.5pt;width:189.1pt;height:19.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" filled="f" stroked="f">
                <v:textbox style="mso-fit-shape-to-text:t">
                  <w:txbxContent>
                    <w:p w14:paraId="5F018917" w14:textId="77777777" w:rsidR="00846708" w:rsidRDefault="00846708" w:rsidP="002E0308">
                      <w:pPr>
                        <w:pStyle w:val="NormalWeb"/>
                        <w:spacing w:before="0" w:beforeAutospacing="0" w:after="0" w:afterAutospacing="0"/>
                        <w:jc w:val="center"/>
                      </w:pPr>
                      <w:r>
                        <w:rPr>
                          <w:rFonts w:ascii="Arial" w:hAnsi="Arial" w:cstheme="minorBidi"/>
                          <w:color w:val="1F497D"/>
                          <w:kern w:val="24"/>
                          <w:sz w:val="20"/>
                          <w:szCs w:val="20"/>
                        </w:rPr>
                        <w:t>Assurance levels</w:t>
                      </w:r>
                    </w:p>
                  </w:txbxContent>
                </v:textbox>
              </v:rect>
            </w:pict>
          </mc:Fallback>
        </mc:AlternateContent>
      </w:r>
    </w:p>
    <w:p w14:paraId="2B6EE02B" w14:textId="77777777" w:rsidR="00215F4A" w:rsidRPr="00C516E8" w:rsidRDefault="00215F4A" w:rsidP="004D5904">
      <w:pPr>
        <w:rPr>
          <w:rFonts w:ascii="Arial" w:eastAsia="Times New Roman" w:hAnsi="Arial" w:cs="Arial"/>
          <w:sz w:val="6"/>
          <w:szCs w:val="6"/>
        </w:rPr>
      </w:pPr>
    </w:p>
    <w:p w14:paraId="579AA6BD" w14:textId="77777777" w:rsidR="004D5904" w:rsidRPr="00C516E8" w:rsidRDefault="004D5904" w:rsidP="004D5904">
      <w:pPr>
        <w:rPr>
          <w:rFonts w:ascii="Arial" w:eastAsia="Times New Roman" w:hAnsi="Arial" w:cs="Arial"/>
          <w:sz w:val="6"/>
          <w:szCs w:val="6"/>
        </w:rPr>
      </w:pPr>
    </w:p>
    <w:p w14:paraId="62FB87AF" w14:textId="77777777" w:rsidR="004D5904" w:rsidRPr="00C516E8" w:rsidRDefault="004D5904" w:rsidP="004D5904">
      <w:pPr>
        <w:rPr>
          <w:rFonts w:ascii="Arial" w:eastAsia="Times New Roman" w:hAnsi="Arial" w:cs="Arial"/>
          <w:sz w:val="6"/>
          <w:szCs w:val="6"/>
        </w:rPr>
      </w:pPr>
    </w:p>
    <w:p w14:paraId="66913B69"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99552" behindDoc="0" locked="0" layoutInCell="1" allowOverlap="1" wp14:anchorId="21719C87" wp14:editId="1E8EA742">
            <wp:simplePos x="0" y="0"/>
            <wp:positionH relativeFrom="column">
              <wp:posOffset>5314950</wp:posOffset>
            </wp:positionH>
            <wp:positionV relativeFrom="paragraph">
              <wp:posOffset>50377</wp:posOffset>
            </wp:positionV>
            <wp:extent cx="144780" cy="91440"/>
            <wp:effectExtent l="0" t="0" r="7620" b="3810"/>
            <wp:wrapNone/>
            <wp:docPr id="27"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44780" cy="91440"/>
                    </a:xfrm>
                    <a:prstGeom prst="rect">
                      <a:avLst/>
                    </a:prstGeom>
                  </pic:spPr>
                </pic:pic>
              </a:graphicData>
            </a:graphic>
            <wp14:sizeRelH relativeFrom="margin">
              <wp14:pctWidth>0</wp14:pctWidth>
            </wp14:sizeRelH>
            <wp14:sizeRelV relativeFrom="margin">
              <wp14:pctHeight>0</wp14:pctHeight>
            </wp14:sizeRelV>
          </wp:anchor>
        </w:drawing>
      </w:r>
      <w:r w:rsidR="00EC553D" w:rsidRPr="002E0308">
        <w:rPr>
          <w:rFonts w:ascii="Arial" w:eastAsia="Times New Roman" w:hAnsi="Arial" w:cs="Arial"/>
          <w:noProof/>
          <w:sz w:val="6"/>
          <w:szCs w:val="6"/>
          <w:lang w:eastAsia="en-ZA"/>
        </w:rPr>
        <w:drawing>
          <wp:anchor distT="0" distB="0" distL="114300" distR="114300" simplePos="0" relativeHeight="251795456" behindDoc="0" locked="0" layoutInCell="1" allowOverlap="1" wp14:anchorId="61B35C00" wp14:editId="38DD61B7">
            <wp:simplePos x="0" y="0"/>
            <wp:positionH relativeFrom="column">
              <wp:posOffset>7269480</wp:posOffset>
            </wp:positionH>
            <wp:positionV relativeFrom="paragraph">
              <wp:posOffset>6985</wp:posOffset>
            </wp:positionV>
            <wp:extent cx="129540" cy="82550"/>
            <wp:effectExtent l="0" t="0" r="3810" b="0"/>
            <wp:wrapNone/>
            <wp:docPr id="23"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3" cstate="print"/>
                    <a:stretch>
                      <a:fillRect/>
                    </a:stretch>
                  </pic:blipFill>
                  <pic:spPr>
                    <a:xfrm>
                      <a:off x="0" y="0"/>
                      <a:ext cx="129540" cy="82550"/>
                    </a:xfrm>
                    <a:prstGeom prst="rect">
                      <a:avLst/>
                    </a:prstGeom>
                  </pic:spPr>
                </pic:pic>
              </a:graphicData>
            </a:graphic>
          </wp:anchor>
        </w:drawing>
      </w:r>
    </w:p>
    <w:p w14:paraId="6CA10821"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97504" behindDoc="0" locked="0" layoutInCell="1" allowOverlap="1" wp14:anchorId="1FFA6AAC" wp14:editId="64DAFD02">
            <wp:simplePos x="0" y="0"/>
            <wp:positionH relativeFrom="column">
              <wp:posOffset>5334000</wp:posOffset>
            </wp:positionH>
            <wp:positionV relativeFrom="paragraph">
              <wp:posOffset>161925</wp:posOffset>
            </wp:positionV>
            <wp:extent cx="129540" cy="82550"/>
            <wp:effectExtent l="0" t="0" r="3810" b="0"/>
            <wp:wrapNone/>
            <wp:docPr id="24"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29540" cy="82550"/>
                    </a:xfrm>
                    <a:prstGeom prst="rect">
                      <a:avLst/>
                    </a:prstGeom>
                  </pic:spPr>
                </pic:pic>
              </a:graphicData>
            </a:graphic>
          </wp:anchor>
        </w:drawing>
      </w:r>
    </w:p>
    <w:p w14:paraId="78C1C3C9" w14:textId="77777777" w:rsidR="004D5904" w:rsidRPr="00C516E8" w:rsidRDefault="00EC553D"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21728" behindDoc="0" locked="0" layoutInCell="1" allowOverlap="1" wp14:anchorId="40291C3B" wp14:editId="042CC97F">
            <wp:simplePos x="0" y="0"/>
            <wp:positionH relativeFrom="column">
              <wp:posOffset>7295515</wp:posOffset>
            </wp:positionH>
            <wp:positionV relativeFrom="paragraph">
              <wp:posOffset>10160</wp:posOffset>
            </wp:positionV>
            <wp:extent cx="129540" cy="82550"/>
            <wp:effectExtent l="0" t="0" r="3810" b="0"/>
            <wp:wrapNone/>
            <wp:docPr id="147" name="Picture 146"/>
            <wp:cNvGraphicFramePr/>
            <a:graphic xmlns:a="http://schemas.openxmlformats.org/drawingml/2006/main">
              <a:graphicData uri="http://schemas.openxmlformats.org/drawingml/2006/picture">
                <pic:pic xmlns:pic="http://schemas.openxmlformats.org/drawingml/2006/picture">
                  <pic:nvPicPr>
                    <pic:cNvPr id="147" name="Picture 146"/>
                    <pic:cNvPicPr/>
                  </pic:nvPicPr>
                  <pic:blipFill>
                    <a:blip r:embed="rId23" cstate="print"/>
                    <a:stretch>
                      <a:fillRect/>
                    </a:stretch>
                  </pic:blipFill>
                  <pic:spPr>
                    <a:xfrm>
                      <a:off x="0" y="0"/>
                      <a:ext cx="129540" cy="82550"/>
                    </a:xfrm>
                    <a:prstGeom prst="rect">
                      <a:avLst/>
                    </a:prstGeom>
                  </pic:spPr>
                </pic:pic>
              </a:graphicData>
            </a:graphic>
          </wp:anchor>
        </w:drawing>
      </w:r>
    </w:p>
    <w:p w14:paraId="3C80E224"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w:drawing>
          <wp:anchor distT="0" distB="0" distL="114300" distR="114300" simplePos="0" relativeHeight="251717632" behindDoc="0" locked="0" layoutInCell="1" allowOverlap="1" wp14:anchorId="453ABA3E" wp14:editId="7907C3B2">
            <wp:simplePos x="0" y="0"/>
            <wp:positionH relativeFrom="column">
              <wp:posOffset>5341620</wp:posOffset>
            </wp:positionH>
            <wp:positionV relativeFrom="paragraph">
              <wp:posOffset>165100</wp:posOffset>
            </wp:positionV>
            <wp:extent cx="129540" cy="82550"/>
            <wp:effectExtent l="0" t="0" r="3810" b="0"/>
            <wp:wrapNone/>
            <wp:docPr id="143" name="Picture 142"/>
            <wp:cNvGraphicFramePr/>
            <a:graphic xmlns:a="http://schemas.openxmlformats.org/drawingml/2006/main">
              <a:graphicData uri="http://schemas.openxmlformats.org/drawingml/2006/picture">
                <pic:pic xmlns:pic="http://schemas.openxmlformats.org/drawingml/2006/picture">
                  <pic:nvPicPr>
                    <pic:cNvPr id="143" name="Picture 142"/>
                    <pic:cNvPicPr/>
                  </pic:nvPicPr>
                  <pic:blipFill>
                    <a:blip r:embed="rId23" cstate="print"/>
                    <a:stretch>
                      <a:fillRect/>
                    </a:stretch>
                  </pic:blipFill>
                  <pic:spPr>
                    <a:xfrm>
                      <a:off x="0" y="0"/>
                      <a:ext cx="129540" cy="82550"/>
                    </a:xfrm>
                    <a:prstGeom prst="rect">
                      <a:avLst/>
                    </a:prstGeom>
                  </pic:spPr>
                </pic:pic>
              </a:graphicData>
            </a:graphic>
          </wp:anchor>
        </w:drawing>
      </w:r>
    </w:p>
    <w:p w14:paraId="37705D1D" w14:textId="77777777" w:rsidR="004D5904" w:rsidRPr="00C516E8" w:rsidRDefault="004D5904" w:rsidP="004D5904">
      <w:pPr>
        <w:rPr>
          <w:rFonts w:ascii="Arial" w:eastAsia="Times New Roman" w:hAnsi="Arial" w:cs="Arial"/>
          <w:sz w:val="6"/>
          <w:szCs w:val="6"/>
        </w:rPr>
      </w:pPr>
    </w:p>
    <w:p w14:paraId="6CB0F9CC" w14:textId="77777777" w:rsidR="004D5904" w:rsidRPr="00C516E8" w:rsidRDefault="003C0ADF" w:rsidP="004D5904">
      <w:pPr>
        <w:rPr>
          <w:rFonts w:ascii="Arial" w:eastAsia="Times New Roman" w:hAnsi="Arial" w:cs="Arial"/>
          <w:sz w:val="6"/>
          <w:szCs w:val="6"/>
        </w:rPr>
      </w:pPr>
      <w:r w:rsidRPr="002E0308">
        <w:rPr>
          <w:rFonts w:ascii="Arial" w:eastAsia="Times New Roman" w:hAnsi="Arial" w:cs="Arial"/>
          <w:noProof/>
          <w:sz w:val="6"/>
          <w:szCs w:val="6"/>
          <w:lang w:eastAsia="en-ZA"/>
        </w:rPr>
        <mc:AlternateContent>
          <mc:Choice Requires="wps">
            <w:drawing>
              <wp:anchor distT="0" distB="0" distL="114300" distR="114300" simplePos="0" relativeHeight="251722752" behindDoc="0" locked="0" layoutInCell="1" allowOverlap="1" wp14:anchorId="39EB8870" wp14:editId="1BDE056F">
                <wp:simplePos x="0" y="0"/>
                <wp:positionH relativeFrom="column">
                  <wp:posOffset>3676650</wp:posOffset>
                </wp:positionH>
                <wp:positionV relativeFrom="paragraph">
                  <wp:posOffset>71755</wp:posOffset>
                </wp:positionV>
                <wp:extent cx="1242060" cy="325755"/>
                <wp:effectExtent l="57150" t="19050" r="53340" b="74295"/>
                <wp:wrapNone/>
                <wp:docPr id="148" name="Rectangle 147"/>
                <wp:cNvGraphicFramePr/>
                <a:graphic xmlns:a="http://schemas.openxmlformats.org/drawingml/2006/main">
                  <a:graphicData uri="http://schemas.microsoft.com/office/word/2010/wordprocessingShape">
                    <wps:wsp>
                      <wps:cNvSpPr/>
                      <wps:spPr>
                        <a:xfrm>
                          <a:off x="0" y="0"/>
                          <a:ext cx="1242060" cy="325755"/>
                        </a:xfrm>
                        <a:prstGeom prst="rect">
                          <a:avLst/>
                        </a:prstGeom>
                        <a:solidFill>
                          <a:srgbClr val="97E59E"/>
                        </a:solidFill>
                        <a:ln>
                          <a:noFill/>
                        </a:ln>
                      </wps:spPr>
                      <wps:style>
                        <a:lnRef idx="1">
                          <a:schemeClr val="dk1"/>
                        </a:lnRef>
                        <a:fillRef idx="3">
                          <a:schemeClr val="dk1"/>
                        </a:fillRef>
                        <a:effectRef idx="2">
                          <a:schemeClr val="dk1"/>
                        </a:effectRef>
                        <a:fontRef idx="minor">
                          <a:schemeClr val="lt1"/>
                        </a:fontRef>
                      </wps:style>
                      <wps:txbx>
                        <w:txbxContent>
                          <w:p w14:paraId="4EE622B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9EB8870" id="Rectangle 147" o:spid="_x0000_s1051" style="position:absolute;margin-left:289.5pt;margin-top:5.65pt;width:97.8pt;height:25.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" fillcolor="#97e59e" stroked="f">
                <v:shadow on="t" color="black" opacity="22937f" origin=",.5" offset="0,.63889mm"/>
                <v:textbox>
                  <w:txbxContent>
                    <w:p w14:paraId="4EE622B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Provides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3776" behindDoc="0" locked="0" layoutInCell="1" allowOverlap="1" wp14:anchorId="2F833783" wp14:editId="57F55B4E">
                <wp:simplePos x="0" y="0"/>
                <wp:positionH relativeFrom="column">
                  <wp:posOffset>4987290</wp:posOffset>
                </wp:positionH>
                <wp:positionV relativeFrom="paragraph">
                  <wp:posOffset>64135</wp:posOffset>
                </wp:positionV>
                <wp:extent cx="1519555" cy="333587"/>
                <wp:effectExtent l="57150" t="19050" r="61595" b="85725"/>
                <wp:wrapNone/>
                <wp:docPr id="149" name="Rectangle 148"/>
                <wp:cNvGraphicFramePr/>
                <a:graphic xmlns:a="http://schemas.openxmlformats.org/drawingml/2006/main">
                  <a:graphicData uri="http://schemas.microsoft.com/office/word/2010/wordprocessingShape">
                    <wps:wsp>
                      <wps:cNvSpPr/>
                      <wps:spPr>
                        <a:xfrm>
                          <a:off x="0" y="0"/>
                          <a:ext cx="1519555" cy="333587"/>
                        </a:xfrm>
                        <a:prstGeom prst="rect">
                          <a:avLst/>
                        </a:prstGeom>
                        <a:solidFill>
                          <a:srgbClr val="FFFF66"/>
                        </a:solidFill>
                        <a:ln>
                          <a:noFill/>
                        </a:ln>
                      </wps:spPr>
                      <wps:style>
                        <a:lnRef idx="1">
                          <a:schemeClr val="dk1"/>
                        </a:lnRef>
                        <a:fillRef idx="3">
                          <a:schemeClr val="dk1"/>
                        </a:fillRef>
                        <a:effectRef idx="2">
                          <a:schemeClr val="dk1"/>
                        </a:effectRef>
                        <a:fontRef idx="minor">
                          <a:schemeClr val="lt1"/>
                        </a:fontRef>
                      </wps:style>
                      <wps:txbx>
                        <w:txbxContent>
                          <w:p w14:paraId="26D2EA8A"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wps:txbx>
                      <wps:bodyPr rtlCol="0" anchor="ctr">
                        <a:noAutofit/>
                      </wps:bodyPr>
                    </wps:wsp>
                  </a:graphicData>
                </a:graphic>
                <wp14:sizeRelV relativeFrom="margin">
                  <wp14:pctHeight>0</wp14:pctHeight>
                </wp14:sizeRelV>
              </wp:anchor>
            </w:drawing>
          </mc:Choice>
          <mc:Fallback>
            <w:pict>
              <v:rect w14:anchorId="2F833783" id="Rectangle 148" o:spid="_x0000_s1052" style="position:absolute;margin-left:392.7pt;margin-top:5.05pt;width:119.65pt;height:26.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" fillcolor="#ff6" stroked="f">
                <v:shadow on="t" color="black" opacity="22937f" origin=",.5" offset="0,.63889mm"/>
                <v:textbox>
                  <w:txbxContent>
                    <w:p w14:paraId="26D2EA8A"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Provides some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4800" behindDoc="0" locked="0" layoutInCell="1" allowOverlap="1" wp14:anchorId="7ABC9A72" wp14:editId="307E02D2">
                <wp:simplePos x="0" y="0"/>
                <wp:positionH relativeFrom="column">
                  <wp:posOffset>6572250</wp:posOffset>
                </wp:positionH>
                <wp:positionV relativeFrom="paragraph">
                  <wp:posOffset>64135</wp:posOffset>
                </wp:positionV>
                <wp:extent cx="1385570" cy="342054"/>
                <wp:effectExtent l="57150" t="19050" r="62230" b="77470"/>
                <wp:wrapNone/>
                <wp:docPr id="150" name="Rectangle 149"/>
                <wp:cNvGraphicFramePr/>
                <a:graphic xmlns:a="http://schemas.openxmlformats.org/drawingml/2006/main">
                  <a:graphicData uri="http://schemas.microsoft.com/office/word/2010/wordprocessingShape">
                    <wps:wsp>
                      <wps:cNvSpPr/>
                      <wps:spPr>
                        <a:xfrm>
                          <a:off x="0" y="0"/>
                          <a:ext cx="1385570" cy="342054"/>
                        </a:xfrm>
                        <a:prstGeom prst="rect">
                          <a:avLst/>
                        </a:prstGeom>
                        <a:solidFill>
                          <a:srgbClr val="F9A1A1"/>
                        </a:solidFill>
                        <a:ln>
                          <a:noFill/>
                        </a:ln>
                      </wps:spPr>
                      <wps:style>
                        <a:lnRef idx="1">
                          <a:schemeClr val="dk1"/>
                        </a:lnRef>
                        <a:fillRef idx="3">
                          <a:schemeClr val="dk1"/>
                        </a:fillRef>
                        <a:effectRef idx="2">
                          <a:schemeClr val="dk1"/>
                        </a:effectRef>
                        <a:fontRef idx="minor">
                          <a:schemeClr val="lt1"/>
                        </a:fontRef>
                      </wps:style>
                      <wps:txbx>
                        <w:txbxContent>
                          <w:p w14:paraId="33902323"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wps:txbx>
                      <wps:bodyPr rtlCol="0" anchor="ctr">
                        <a:noAutofit/>
                      </wps:bodyPr>
                    </wps:wsp>
                  </a:graphicData>
                </a:graphic>
                <wp14:sizeRelV relativeFrom="margin">
                  <wp14:pctHeight>0</wp14:pctHeight>
                </wp14:sizeRelV>
              </wp:anchor>
            </w:drawing>
          </mc:Choice>
          <mc:Fallback>
            <w:pict>
              <v:rect w14:anchorId="7ABC9A72" id="Rectangle 149" o:spid="_x0000_s1053" style="position:absolute;margin-left:517.5pt;margin-top:5.05pt;width:109.1pt;height:26.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" fillcolor="#f9a1a1" stroked="f">
                <v:shadow on="t" color="black" opacity="22937f" origin=",.5" offset="0,.63889mm"/>
                <v:textbox>
                  <w:txbxContent>
                    <w:p w14:paraId="33902323"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Provides limited/no assurance</w:t>
                      </w:r>
                    </w:p>
                  </w:txbxContent>
                </v:textbox>
              </v:rect>
            </w:pict>
          </mc:Fallback>
        </mc:AlternateContent>
      </w:r>
      <w:r w:rsidRPr="002E0308">
        <w:rPr>
          <w:rFonts w:ascii="Arial" w:eastAsia="Times New Roman" w:hAnsi="Arial" w:cs="Arial"/>
          <w:noProof/>
          <w:sz w:val="6"/>
          <w:szCs w:val="6"/>
          <w:lang w:eastAsia="en-ZA"/>
        </w:rPr>
        <mc:AlternateContent>
          <mc:Choice Requires="wps">
            <w:drawing>
              <wp:anchor distT="0" distB="0" distL="114300" distR="114300" simplePos="0" relativeHeight="251725824" behindDoc="0" locked="0" layoutInCell="1" allowOverlap="1" wp14:anchorId="6D3F126B" wp14:editId="27B294CC">
                <wp:simplePos x="0" y="0"/>
                <wp:positionH relativeFrom="margin">
                  <wp:align>right</wp:align>
                </wp:positionH>
                <wp:positionV relativeFrom="paragraph">
                  <wp:posOffset>71755</wp:posOffset>
                </wp:positionV>
                <wp:extent cx="1140460" cy="334434"/>
                <wp:effectExtent l="57150" t="19050" r="59690" b="85090"/>
                <wp:wrapNone/>
                <wp:docPr id="151" name="Rectangle 150"/>
                <wp:cNvGraphicFramePr/>
                <a:graphic xmlns:a="http://schemas.openxmlformats.org/drawingml/2006/main">
                  <a:graphicData uri="http://schemas.microsoft.com/office/word/2010/wordprocessingShape">
                    <wps:wsp>
                      <wps:cNvSpPr/>
                      <wps:spPr>
                        <a:xfrm>
                          <a:off x="0" y="0"/>
                          <a:ext cx="1140460" cy="334434"/>
                        </a:xfrm>
                        <a:prstGeom prst="rect">
                          <a:avLst/>
                        </a:prstGeom>
                        <a:solidFill>
                          <a:schemeClr val="accent4">
                            <a:lumMod val="60000"/>
                            <a:lumOff val="40000"/>
                          </a:schemeClr>
                        </a:solidFill>
                        <a:ln>
                          <a:noFill/>
                        </a:ln>
                      </wps:spPr>
                      <wps:style>
                        <a:lnRef idx="1">
                          <a:schemeClr val="dk1"/>
                        </a:lnRef>
                        <a:fillRef idx="3">
                          <a:schemeClr val="dk1"/>
                        </a:fillRef>
                        <a:effectRef idx="2">
                          <a:schemeClr val="dk1"/>
                        </a:effectRef>
                        <a:fontRef idx="minor">
                          <a:schemeClr val="lt1"/>
                        </a:fontRef>
                      </wps:style>
                      <wps:txbx>
                        <w:txbxContent>
                          <w:p w14:paraId="22501762"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3F126B" id="Rectangle 150" o:spid="_x0000_s1054" style="position:absolute;margin-left:38.6pt;margin-top:5.65pt;width:89.8pt;height:26.3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" fillcolor="#ffb47d [1943]" stroked="f">
                <v:shadow on="t" color="black" opacity="22937f" origin=",.5" offset="0,.63889mm"/>
                <v:textbox>
                  <w:txbxContent>
                    <w:p w14:paraId="22501762"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Vacant/not established</w:t>
                      </w:r>
                    </w:p>
                  </w:txbxContent>
                </v:textbox>
                <w10:wrap anchorx="margin"/>
              </v:rect>
            </w:pict>
          </mc:Fallback>
        </mc:AlternateContent>
      </w:r>
    </w:p>
    <w:p w14:paraId="5C6C0643"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37391B9F"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24E57017"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1109E738" w14:textId="77777777" w:rsidR="000A08C7" w:rsidRDefault="000A08C7"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p>
    <w:p w14:paraId="43F8000C" w14:textId="77777777" w:rsidR="000A08C7" w:rsidRPr="00F7587A" w:rsidRDefault="003C0ADF" w:rsidP="000A08C7">
      <w:pPr>
        <w:tabs>
          <w:tab w:val="left" w:pos="709"/>
        </w:tabs>
        <w:spacing w:after="0" w:line="260" w:lineRule="exact"/>
        <w:ind w:left="851" w:hanging="284"/>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87264" behindDoc="0" locked="0" layoutInCell="1" allowOverlap="1" wp14:anchorId="09032EC1" wp14:editId="5A255104">
                <wp:simplePos x="0" y="0"/>
                <wp:positionH relativeFrom="column">
                  <wp:posOffset>4059555</wp:posOffset>
                </wp:positionH>
                <wp:positionV relativeFrom="paragraph">
                  <wp:posOffset>95250</wp:posOffset>
                </wp:positionV>
                <wp:extent cx="238760" cy="276860"/>
                <wp:effectExtent l="0" t="0" r="0" b="0"/>
                <wp:wrapNone/>
                <wp:docPr id="51" name="TextBox 180"/>
                <wp:cNvGraphicFramePr/>
                <a:graphic xmlns:a="http://schemas.openxmlformats.org/drawingml/2006/main">
                  <a:graphicData uri="http://schemas.microsoft.com/office/word/2010/wordprocessingShape">
                    <wps:wsp>
                      <wps:cNvSpPr txBox="1"/>
                      <wps:spPr>
                        <a:xfrm>
                          <a:off x="0" y="0"/>
                          <a:ext cx="238760" cy="276860"/>
                        </a:xfrm>
                        <a:prstGeom prst="rect">
                          <a:avLst/>
                        </a:prstGeom>
                        <a:noFill/>
                      </wps:spPr>
                      <wps:txbx>
                        <w:txbxContent>
                          <w:p w14:paraId="40DF47F0" w14:textId="77777777" w:rsidR="00846708" w:rsidRDefault="00846708" w:rsidP="000A08C7">
                            <w:pPr>
                              <w:pStyle w:val="NormalWeb"/>
                              <w:spacing w:before="0" w:beforeAutospacing="0" w:after="0" w:afterAutospacing="0"/>
                            </w:pPr>
                            <w:r>
                              <w:rPr>
                                <w:rFonts w:ascii="Arial Narrow" w:hAnsi="Arial Narrow" w:cstheme="minorBidi"/>
                                <w:b/>
                                <w:bCs/>
                                <w:color w:val="FFFFFF" w:themeColor="background1"/>
                                <w:kern w:val="24"/>
                              </w:rPr>
                              <w:t>2</w:t>
                            </w:r>
                          </w:p>
                        </w:txbxContent>
                      </wps:txbx>
                      <wps:bodyPr wrap="square" rtlCol="0">
                        <a:spAutoFit/>
                      </wps:bodyPr>
                    </wps:wsp>
                  </a:graphicData>
                </a:graphic>
                <wp14:sizeRelH relativeFrom="margin">
                  <wp14:pctWidth>0</wp14:pctWidth>
                </wp14:sizeRelH>
              </wp:anchor>
            </w:drawing>
          </mc:Choice>
          <mc:Fallback>
            <w:pict>
              <v:shape w14:anchorId="09032EC1" id="TextBox 180" o:spid="_x0000_s1055" type="#_x0000_t202" style="position:absolute;left:0;text-align:left;margin-left:319.65pt;margin-top:7.5pt;width:18.8pt;height:21.8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" filled="f" stroked="f">
                <v:textbox style="mso-fit-shape-to-text:t">
                  <w:txbxContent>
                    <w:p w14:paraId="40DF47F0" w14:textId="77777777" w:rsidR="00846708" w:rsidRDefault="00846708" w:rsidP="000A08C7">
                      <w:pPr>
                        <w:pStyle w:val="NormalWeb"/>
                        <w:spacing w:before="0" w:beforeAutospacing="0" w:after="0" w:afterAutospacing="0"/>
                      </w:pPr>
                      <w:r>
                        <w:rPr>
                          <w:rFonts w:ascii="Arial Narrow" w:hAnsi="Arial Narrow" w:cstheme="minorBidi"/>
                          <w:b/>
                          <w:bCs/>
                          <w:color w:val="FFFFFF" w:themeColor="background1"/>
                          <w:kern w:val="24"/>
                        </w:rPr>
                        <w:t>2</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6240" behindDoc="0" locked="0" layoutInCell="1" allowOverlap="1" wp14:anchorId="64A1FB6A" wp14:editId="3537001A">
                <wp:simplePos x="0" y="0"/>
                <wp:positionH relativeFrom="column">
                  <wp:posOffset>3886623</wp:posOffset>
                </wp:positionH>
                <wp:positionV relativeFrom="paragraph">
                  <wp:posOffset>106680</wp:posOffset>
                </wp:positionV>
                <wp:extent cx="609600" cy="190500"/>
                <wp:effectExtent l="0" t="0" r="0" b="0"/>
                <wp:wrapNone/>
                <wp:docPr id="52" name="Isosceles Triangle 150"/>
                <wp:cNvGraphicFramePr/>
                <a:graphic xmlns:a="http://schemas.openxmlformats.org/drawingml/2006/main">
                  <a:graphicData uri="http://schemas.microsoft.com/office/word/2010/wordprocessingShape">
                    <wps:wsp>
                      <wps:cNvSpPr/>
                      <wps:spPr>
                        <a:xfrm>
                          <a:off x="0" y="0"/>
                          <a:ext cx="609600" cy="190500"/>
                        </a:xfrm>
                        <a:prstGeom prst="triangle">
                          <a:avLst/>
                        </a:prstGeom>
                        <a:solidFill>
                          <a:srgbClr val="37609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338495E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0" o:spid="_x0000_s1026" type="#_x0000_t5" style="position:absolute;margin-left:306.05pt;margin-top:8.4pt;width:48pt;height: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" fillcolor="#376092" stroked="f" strokeweight="2pt"/>
            </w:pict>
          </mc:Fallback>
        </mc:AlternateContent>
      </w:r>
      <w:r w:rsidR="000A08C7"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85216" behindDoc="0" locked="0" layoutInCell="1" allowOverlap="1" wp14:anchorId="1A0BC32F" wp14:editId="504B9E77">
                <wp:simplePos x="0" y="0"/>
                <wp:positionH relativeFrom="column">
                  <wp:posOffset>-49530</wp:posOffset>
                </wp:positionH>
                <wp:positionV relativeFrom="paragraph">
                  <wp:posOffset>104140</wp:posOffset>
                </wp:positionV>
                <wp:extent cx="220980" cy="243840"/>
                <wp:effectExtent l="0" t="0" r="0" b="0"/>
                <wp:wrapNone/>
                <wp:docPr id="53" name="TextBox 195"/>
                <wp:cNvGraphicFramePr/>
                <a:graphic xmlns:a="http://schemas.openxmlformats.org/drawingml/2006/main">
                  <a:graphicData uri="http://schemas.microsoft.com/office/word/2010/wordprocessingShape">
                    <wps:wsp>
                      <wps:cNvSpPr txBox="1"/>
                      <wps:spPr>
                        <a:xfrm>
                          <a:off x="0" y="0"/>
                          <a:ext cx="220980" cy="243840"/>
                        </a:xfrm>
                        <a:prstGeom prst="rect">
                          <a:avLst/>
                        </a:prstGeom>
                        <a:noFill/>
                      </wps:spPr>
                      <wps:txbx>
                        <w:txbxContent>
                          <w:p w14:paraId="77D7A940" w14:textId="77777777" w:rsidR="00846708" w:rsidRDefault="00846708" w:rsidP="000A08C7">
                            <w:pPr>
                              <w:pStyle w:val="NormalWeb"/>
                              <w:spacing w:before="0" w:beforeAutospacing="0" w:after="0" w:afterAutospacing="0"/>
                            </w:pPr>
                            <w:r>
                              <w:rPr>
                                <w:rFonts w:ascii="Arial Narrow" w:hAnsi="Arial Narrow"/>
                                <w:b/>
                                <w:bCs/>
                                <w:color w:val="000000"/>
                                <w:kern w:val="24"/>
                              </w:rPr>
                              <w:t>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0BC32F" id="TextBox 195" o:spid="_x0000_s1056" type="#_x0000_t202" style="position:absolute;left:0;text-align:left;margin-left:-3.9pt;margin-top:8.2pt;width:17.4pt;height:19.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" filled="f" stroked="f">
                <v:textbox>
                  <w:txbxContent>
                    <w:p w14:paraId="77D7A940" w14:textId="77777777" w:rsidR="00846708" w:rsidRDefault="00846708" w:rsidP="000A08C7">
                      <w:pPr>
                        <w:pStyle w:val="NormalWeb"/>
                        <w:spacing w:before="0" w:beforeAutospacing="0" w:after="0" w:afterAutospacing="0"/>
                      </w:pPr>
                      <w:r>
                        <w:rPr>
                          <w:rFonts w:ascii="Arial Narrow" w:hAnsi="Arial Narrow"/>
                          <w:b/>
                          <w:bCs/>
                          <w:color w:val="000000"/>
                          <w:kern w:val="24"/>
                        </w:rPr>
                        <w:t>1</w:t>
                      </w:r>
                    </w:p>
                  </w:txbxContent>
                </v:textbox>
              </v:shape>
            </w:pict>
          </mc:Fallback>
        </mc:AlternateContent>
      </w:r>
      <w:r w:rsidR="000A08C7"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4192" behindDoc="0" locked="0" layoutInCell="1" allowOverlap="1" wp14:anchorId="000B2482" wp14:editId="46844A92">
                <wp:simplePos x="0" y="0"/>
                <wp:positionH relativeFrom="column">
                  <wp:posOffset>-232410</wp:posOffset>
                </wp:positionH>
                <wp:positionV relativeFrom="paragraph">
                  <wp:posOffset>96520</wp:posOffset>
                </wp:positionV>
                <wp:extent cx="594360" cy="198120"/>
                <wp:effectExtent l="0" t="0" r="0" b="0"/>
                <wp:wrapNone/>
                <wp:docPr id="102" name="Isosceles Triangle 101"/>
                <wp:cNvGraphicFramePr/>
                <a:graphic xmlns:a="http://schemas.openxmlformats.org/drawingml/2006/main">
                  <a:graphicData uri="http://schemas.microsoft.com/office/word/2010/wordprocessingShape">
                    <wps:wsp>
                      <wps:cNvSpPr/>
                      <wps:spPr>
                        <a:xfrm>
                          <a:off x="0" y="0"/>
                          <a:ext cx="594360" cy="198120"/>
                        </a:xfrm>
                        <a:prstGeom prst="triangle">
                          <a:avLst/>
                        </a:prstGeom>
                        <a:solidFill>
                          <a:srgbClr val="E46C0A"/>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3713DBD4" id="Isosceles Triangle 101" o:spid="_x0000_s1026" type="#_x0000_t5" style="position:absolute;margin-left:-18.3pt;margin-top:7.6pt;width:46.8pt;height:15.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" fillcolor="#e46c0a" stroked="f" strokeweight="2pt"/>
            </w:pict>
          </mc:Fallback>
        </mc:AlternateContent>
      </w:r>
    </w:p>
    <w:p w14:paraId="1C26A8C0" w14:textId="77777777" w:rsidR="000A08C7" w:rsidRPr="00F7587A" w:rsidRDefault="000A08C7" w:rsidP="000A08C7">
      <w:pPr>
        <w:tabs>
          <w:tab w:val="left" w:pos="709"/>
        </w:tabs>
        <w:spacing w:after="0" w:line="260" w:lineRule="exact"/>
        <w:ind w:left="851" w:hanging="284"/>
        <w:rPr>
          <w:rFonts w:ascii="Times New Roman" w:eastAsia="Times New Roman" w:hAnsi="Times New Roman" w:cs="Times New Roman"/>
          <w:sz w:val="24"/>
          <w:szCs w:val="24"/>
          <w:lang w:val="en-US"/>
        </w:rPr>
      </w:pPr>
      <w:r w:rsidRPr="00F7587A">
        <w:rPr>
          <w:rFonts w:ascii="Calibri" w:eastAsia="Times New Roman" w:hAnsi="Calibri" w:cs="Times New Roman"/>
          <w:b/>
          <w:bCs/>
          <w:color w:val="998C87"/>
          <w:kern w:val="24"/>
          <w:sz w:val="24"/>
          <w:szCs w:val="24"/>
          <w:lang w:val="en-US"/>
        </w:rPr>
        <w:t xml:space="preserve">To </w:t>
      </w:r>
      <w:r w:rsidR="00EC553D" w:rsidRPr="00EC553D">
        <w:rPr>
          <w:rFonts w:ascii="Calibri" w:eastAsia="Times New Roman" w:hAnsi="Calibri" w:cs="Times New Roman"/>
          <w:b/>
          <w:bCs/>
          <w:color w:val="998C87"/>
          <w:kern w:val="24"/>
          <w:sz w:val="24"/>
          <w:szCs w:val="24"/>
          <w:lang w:val="en-US"/>
        </w:rPr>
        <w:t>improve</w:t>
      </w:r>
      <w:r w:rsidRPr="00F7587A">
        <w:rPr>
          <w:rFonts w:ascii="Calibri" w:eastAsia="Times New Roman" w:hAnsi="Calibri" w:cs="Times New Roman"/>
          <w:b/>
          <w:bCs/>
          <w:color w:val="998C87"/>
          <w:kern w:val="24"/>
          <w:sz w:val="24"/>
          <w:szCs w:val="24"/>
          <w:lang w:val="en-US"/>
        </w:rPr>
        <w:t xml:space="preserve"> the </w:t>
      </w:r>
      <w:r w:rsidRPr="00F7587A">
        <w:rPr>
          <w:rFonts w:ascii="Calibri" w:eastAsia="Times New Roman" w:hAnsi="Calibri" w:cs="Times New Roman"/>
          <w:b/>
          <w:bCs/>
          <w:color w:val="E46C0A"/>
          <w:kern w:val="24"/>
          <w:sz w:val="24"/>
          <w:szCs w:val="24"/>
          <w:lang w:val="en-US"/>
        </w:rPr>
        <w:t xml:space="preserve">audit outcomes </w:t>
      </w:r>
      <w:r w:rsidRPr="00F7587A">
        <w:rPr>
          <w:rFonts w:ascii="Calibri" w:eastAsia="Times New Roman" w:hAnsi="Calibri" w:cs="Times New Roman"/>
          <w:b/>
          <w:bCs/>
          <w:color w:val="998C87"/>
          <w:kern w:val="24"/>
          <w:sz w:val="24"/>
          <w:szCs w:val="24"/>
          <w:lang w:val="en-US"/>
        </w:rPr>
        <w:t>...                                             …</w:t>
      </w:r>
      <w:r w:rsidRPr="00F7587A">
        <w:rPr>
          <w:rFonts w:ascii="Calibri" w:eastAsia="Times New Roman" w:hAnsi="Calibri" w:cs="Times New Roman"/>
          <w:b/>
          <w:bCs/>
          <w:color w:val="376092"/>
          <w:kern w:val="24"/>
          <w:sz w:val="24"/>
          <w:szCs w:val="24"/>
          <w:lang w:val="en-US"/>
        </w:rPr>
        <w:t xml:space="preserve"> </w:t>
      </w:r>
      <w:r w:rsidRPr="00F7587A">
        <w:rPr>
          <w:rFonts w:ascii="Calibri" w:eastAsia="Times New Roman" w:hAnsi="Calibri" w:cs="Times New Roman"/>
          <w:b/>
          <w:bCs/>
          <w:color w:val="998C87"/>
          <w:kern w:val="24"/>
          <w:sz w:val="24"/>
          <w:szCs w:val="24"/>
          <w:lang w:val="en-US"/>
        </w:rPr>
        <w:t xml:space="preserve">the key </w:t>
      </w:r>
      <w:r w:rsidRPr="00F7587A">
        <w:rPr>
          <w:rFonts w:ascii="Calibri" w:eastAsia="Times New Roman" w:hAnsi="Calibri" w:cs="Times New Roman"/>
          <w:b/>
          <w:bCs/>
          <w:color w:val="376092"/>
          <w:kern w:val="24"/>
          <w:sz w:val="24"/>
          <w:szCs w:val="24"/>
          <w:lang w:val="en-US"/>
        </w:rPr>
        <w:t xml:space="preserve">role players </w:t>
      </w:r>
      <w:r w:rsidRPr="00F7587A">
        <w:rPr>
          <w:rFonts w:ascii="Calibri" w:eastAsia="Times New Roman" w:hAnsi="Calibri" w:cs="Times New Roman"/>
          <w:b/>
          <w:bCs/>
          <w:color w:val="998C87"/>
          <w:kern w:val="24"/>
          <w:sz w:val="24"/>
          <w:szCs w:val="24"/>
          <w:lang w:val="en-US"/>
        </w:rPr>
        <w:t xml:space="preserve">need to assure that…   </w:t>
      </w:r>
    </w:p>
    <w:p w14:paraId="12247FCE" w14:textId="77777777" w:rsidR="000A08C7" w:rsidRPr="00AF1203" w:rsidRDefault="000A08C7" w:rsidP="000A08C7">
      <w:pPr>
        <w:pStyle w:val="Numbernormal"/>
        <w:ind w:left="-142" w:firstLine="0"/>
        <w:rPr>
          <w:sz w:val="6"/>
          <w:szCs w:val="6"/>
        </w:rPr>
      </w:pPr>
    </w:p>
    <w:p w14:paraId="1D47C234" w14:textId="77777777" w:rsidR="000A08C7" w:rsidRDefault="000A08C7" w:rsidP="000A08C7">
      <w:pPr>
        <w:spacing w:after="0" w:line="260" w:lineRule="exact"/>
        <w:ind w:left="-709"/>
        <w:jc w:val="center"/>
        <w:rPr>
          <w:rFonts w:ascii="Calibri" w:eastAsia="Times New Roman" w:hAnsi="Calibri" w:cs="Times New Roman"/>
          <w:b/>
          <w:bCs/>
          <w:color w:val="998C87"/>
          <w:kern w:val="24"/>
          <w:sz w:val="24"/>
          <w:szCs w:val="24"/>
          <w:lang w:val="en-US"/>
        </w:rPr>
      </w:pP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9312" behindDoc="0" locked="0" layoutInCell="1" allowOverlap="1" wp14:anchorId="5C2D977C" wp14:editId="5C194C5B">
                <wp:simplePos x="0" y="0"/>
                <wp:positionH relativeFrom="column">
                  <wp:posOffset>-231140</wp:posOffset>
                </wp:positionH>
                <wp:positionV relativeFrom="paragraph">
                  <wp:posOffset>29845</wp:posOffset>
                </wp:positionV>
                <wp:extent cx="261620" cy="276860"/>
                <wp:effectExtent l="0" t="0" r="0" b="0"/>
                <wp:wrapNone/>
                <wp:docPr id="54" name="TextBox 179"/>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32828F26" w14:textId="77777777" w:rsidR="00846708" w:rsidRDefault="00846708" w:rsidP="000A08C7">
                            <w:pPr>
                              <w:pStyle w:val="NormalWeb"/>
                              <w:spacing w:before="0" w:beforeAutospacing="0" w:after="0" w:afterAutospacing="0"/>
                            </w:pPr>
                            <w:r>
                              <w:rPr>
                                <w:rFonts w:ascii="Arial Narrow" w:hAnsi="Arial Narrow" w:cstheme="minorBidi"/>
                                <w:b/>
                                <w:bCs/>
                                <w:color w:val="FFFFFF" w:themeColor="background1"/>
                                <w:kern w:val="24"/>
                              </w:rPr>
                              <w:t>5</w:t>
                            </w:r>
                          </w:p>
                        </w:txbxContent>
                      </wps:txbx>
                      <wps:bodyPr wrap="square" rtlCol="0">
                        <a:spAutoFit/>
                      </wps:bodyPr>
                    </wps:wsp>
                  </a:graphicData>
                </a:graphic>
              </wp:anchor>
            </w:drawing>
          </mc:Choice>
          <mc:Fallback>
            <w:pict>
              <v:shape w14:anchorId="5C2D977C" id="TextBox 179" o:spid="_x0000_s1057" type="#_x0000_t202" style="position:absolute;left:0;text-align:left;margin-left:-18.2pt;margin-top:2.35pt;width:20.6pt;height:21.8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h+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" filled="f" stroked="f">
                <v:textbox style="mso-fit-shape-to-text:t">
                  <w:txbxContent>
                    <w:p w14:paraId="32828F26" w14:textId="77777777" w:rsidR="00846708" w:rsidRDefault="00846708" w:rsidP="000A08C7">
                      <w:pPr>
                        <w:pStyle w:val="NormalWeb"/>
                        <w:spacing w:before="0" w:beforeAutospacing="0" w:after="0" w:afterAutospacing="0"/>
                      </w:pPr>
                      <w:r>
                        <w:rPr>
                          <w:rFonts w:ascii="Arial Narrow" w:hAnsi="Arial Narrow" w:cstheme="minorBidi"/>
                          <w:b/>
                          <w:bCs/>
                          <w:color w:val="FFFFFF" w:themeColor="background1"/>
                          <w:kern w:val="24"/>
                        </w:rPr>
                        <w:t>5</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88288" behindDoc="0" locked="0" layoutInCell="1" allowOverlap="1" wp14:anchorId="519336DE" wp14:editId="17ACCD80">
                <wp:simplePos x="0" y="0"/>
                <wp:positionH relativeFrom="column">
                  <wp:posOffset>-514350</wp:posOffset>
                </wp:positionH>
                <wp:positionV relativeFrom="paragraph">
                  <wp:posOffset>66040</wp:posOffset>
                </wp:positionV>
                <wp:extent cx="769620" cy="227965"/>
                <wp:effectExtent l="0" t="0" r="0" b="635"/>
                <wp:wrapNone/>
                <wp:docPr id="55" name="Isosceles Triangle 152"/>
                <wp:cNvGraphicFramePr/>
                <a:graphic xmlns:a="http://schemas.openxmlformats.org/drawingml/2006/main">
                  <a:graphicData uri="http://schemas.microsoft.com/office/word/2010/wordprocessingShape">
                    <wps:wsp>
                      <wps:cNvSpPr/>
                      <wps:spPr>
                        <a:xfrm flipV="1">
                          <a:off x="0" y="0"/>
                          <a:ext cx="769620" cy="227965"/>
                        </a:xfrm>
                        <a:prstGeom prst="triangle">
                          <a:avLst/>
                        </a:prstGeom>
                        <a:solidFill>
                          <a:srgbClr val="4F81BD"/>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7455F74B" id="Isosceles Triangle 152" o:spid="_x0000_s1026" type="#_x0000_t5" style="position:absolute;margin-left:-40.5pt;margin-top:5.2pt;width:60.6pt;height:17.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" fillcolor="#4f81bd"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91360" behindDoc="0" locked="0" layoutInCell="1" allowOverlap="1" wp14:anchorId="5B545BB9" wp14:editId="4E4FB933">
                <wp:simplePos x="0" y="0"/>
                <wp:positionH relativeFrom="column">
                  <wp:posOffset>2689860</wp:posOffset>
                </wp:positionH>
                <wp:positionV relativeFrom="paragraph">
                  <wp:posOffset>30480</wp:posOffset>
                </wp:positionV>
                <wp:extent cx="261620" cy="276860"/>
                <wp:effectExtent l="0" t="0" r="0" b="0"/>
                <wp:wrapNone/>
                <wp:docPr id="56" name="TextBox 194"/>
                <wp:cNvGraphicFramePr/>
                <a:graphic xmlns:a="http://schemas.openxmlformats.org/drawingml/2006/main">
                  <a:graphicData uri="http://schemas.microsoft.com/office/word/2010/wordprocessingShape">
                    <wps:wsp>
                      <wps:cNvSpPr txBox="1"/>
                      <wps:spPr>
                        <a:xfrm>
                          <a:off x="0" y="0"/>
                          <a:ext cx="261620" cy="276860"/>
                        </a:xfrm>
                        <a:prstGeom prst="rect">
                          <a:avLst/>
                        </a:prstGeom>
                        <a:noFill/>
                      </wps:spPr>
                      <wps:txbx>
                        <w:txbxContent>
                          <w:p w14:paraId="6DB63BD4" w14:textId="77777777" w:rsidR="00846708" w:rsidRDefault="00846708" w:rsidP="000A08C7">
                            <w:pPr>
                              <w:pStyle w:val="NormalWeb"/>
                              <w:spacing w:before="0" w:beforeAutospacing="0" w:after="0" w:afterAutospacing="0"/>
                            </w:pPr>
                            <w:r>
                              <w:rPr>
                                <w:rFonts w:ascii="Arial Narrow" w:hAnsi="Arial Narrow"/>
                                <w:b/>
                                <w:bCs/>
                                <w:color w:val="000000"/>
                                <w:kern w:val="24"/>
                              </w:rPr>
                              <w:t>4</w:t>
                            </w:r>
                          </w:p>
                        </w:txbxContent>
                      </wps:txbx>
                      <wps:bodyPr wrap="square" rtlCol="0">
                        <a:spAutoFit/>
                      </wps:bodyPr>
                    </wps:wsp>
                  </a:graphicData>
                </a:graphic>
              </wp:anchor>
            </w:drawing>
          </mc:Choice>
          <mc:Fallback>
            <w:pict>
              <v:shape w14:anchorId="5B545BB9" id="TextBox 194" o:spid="_x0000_s1058" type="#_x0000_t202" style="position:absolute;left:0;text-align:left;margin-left:211.8pt;margin-top:2.4pt;width:20.6pt;height:21.8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" filled="f" stroked="f">
                <v:textbox style="mso-fit-shape-to-text:t">
                  <w:txbxContent>
                    <w:p w14:paraId="6DB63BD4" w14:textId="77777777" w:rsidR="00846708" w:rsidRDefault="00846708" w:rsidP="000A08C7">
                      <w:pPr>
                        <w:pStyle w:val="NormalWeb"/>
                        <w:spacing w:before="0" w:beforeAutospacing="0" w:after="0" w:afterAutospacing="0"/>
                      </w:pPr>
                      <w:r>
                        <w:rPr>
                          <w:rFonts w:ascii="Arial Narrow" w:hAnsi="Arial Narrow"/>
                          <w:b/>
                          <w:bCs/>
                          <w:color w:val="000000"/>
                          <w:kern w:val="24"/>
                        </w:rPr>
                        <w:t>4</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90336" behindDoc="0" locked="0" layoutInCell="1" allowOverlap="1" wp14:anchorId="6380B011" wp14:editId="5AEF7482">
                <wp:simplePos x="0" y="0"/>
                <wp:positionH relativeFrom="column">
                  <wp:posOffset>2480310</wp:posOffset>
                </wp:positionH>
                <wp:positionV relativeFrom="paragraph">
                  <wp:posOffset>70485</wp:posOffset>
                </wp:positionV>
                <wp:extent cx="701040" cy="215900"/>
                <wp:effectExtent l="0" t="0" r="3810" b="0"/>
                <wp:wrapNone/>
                <wp:docPr id="57" name="Isosceles Triangle 153"/>
                <wp:cNvGraphicFramePr/>
                <a:graphic xmlns:a="http://schemas.openxmlformats.org/drawingml/2006/main">
                  <a:graphicData uri="http://schemas.microsoft.com/office/word/2010/wordprocessingShape">
                    <wps:wsp>
                      <wps:cNvSpPr/>
                      <wps:spPr>
                        <a:xfrm flipV="1">
                          <a:off x="0" y="0"/>
                          <a:ext cx="701040" cy="215900"/>
                        </a:xfrm>
                        <a:prstGeom prst="triangle">
                          <a:avLst/>
                        </a:prstGeom>
                        <a:solidFill>
                          <a:srgbClr val="77933C"/>
                        </a:solidFill>
                        <a:ln w="25400" cap="flat" cmpd="sng" algn="ctr">
                          <a:noFill/>
                          <a:prstDash val="solid"/>
                        </a:ln>
                        <a:effectLst/>
                      </wps:spPr>
                      <wps:bodyPr rtlCol="0" anchor="ctr"/>
                    </wps:wsp>
                  </a:graphicData>
                </a:graphic>
                <wp14:sizeRelH relativeFrom="margin">
                  <wp14:pctWidth>0</wp14:pctWidth>
                </wp14:sizeRelH>
              </wp:anchor>
            </w:drawing>
          </mc:Choice>
          <mc:Fallback>
            <w:pict>
              <v:shape w14:anchorId="41F50909" id="Isosceles Triangle 153" o:spid="_x0000_s1026" type="#_x0000_t5" style="position:absolute;margin-left:195.3pt;margin-top:5.55pt;width:55.2pt;height:17pt;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" fillcolor="#77933c" stroked="f" strokeweight="2pt"/>
            </w:pict>
          </mc:Fallback>
        </mc:AlternateContent>
      </w:r>
      <w:r w:rsidRPr="002004A3">
        <w:rPr>
          <w:rFonts w:ascii="Times New Roman" w:eastAsia="Times New Roman" w:hAnsi="Times New Roman" w:cs="Times New Roman"/>
          <w:noProof/>
          <w:sz w:val="20"/>
          <w:szCs w:val="20"/>
          <w:lang w:eastAsia="en-ZA"/>
        </w:rPr>
        <mc:AlternateContent>
          <mc:Choice Requires="wps">
            <w:drawing>
              <wp:anchor distT="0" distB="0" distL="114300" distR="114300" simplePos="0" relativeHeight="251793408" behindDoc="0" locked="0" layoutInCell="1" allowOverlap="1" wp14:anchorId="2F55947E" wp14:editId="012E6385">
                <wp:simplePos x="0" y="0"/>
                <wp:positionH relativeFrom="column">
                  <wp:posOffset>4991100</wp:posOffset>
                </wp:positionH>
                <wp:positionV relativeFrom="paragraph">
                  <wp:posOffset>30480</wp:posOffset>
                </wp:positionV>
                <wp:extent cx="261972" cy="276999"/>
                <wp:effectExtent l="0" t="0" r="0" b="0"/>
                <wp:wrapNone/>
                <wp:docPr id="58" name="TextBox 178"/>
                <wp:cNvGraphicFramePr/>
                <a:graphic xmlns:a="http://schemas.openxmlformats.org/drawingml/2006/main">
                  <a:graphicData uri="http://schemas.microsoft.com/office/word/2010/wordprocessingShape">
                    <wps:wsp>
                      <wps:cNvSpPr txBox="1"/>
                      <wps:spPr>
                        <a:xfrm>
                          <a:off x="0" y="0"/>
                          <a:ext cx="261972" cy="276999"/>
                        </a:xfrm>
                        <a:prstGeom prst="rect">
                          <a:avLst/>
                        </a:prstGeom>
                        <a:noFill/>
                      </wps:spPr>
                      <wps:txbx>
                        <w:txbxContent>
                          <w:p w14:paraId="4F34DCF4" w14:textId="77777777" w:rsidR="00846708" w:rsidRDefault="00846708" w:rsidP="000A08C7">
                            <w:pPr>
                              <w:pStyle w:val="NormalWeb"/>
                              <w:spacing w:before="0" w:beforeAutospacing="0" w:after="0" w:afterAutospacing="0"/>
                            </w:pPr>
                            <w:r>
                              <w:rPr>
                                <w:rFonts w:ascii="Arial Narrow" w:hAnsi="Arial Narrow"/>
                                <w:b/>
                                <w:bCs/>
                                <w:color w:val="FFFFFF"/>
                                <w:kern w:val="24"/>
                              </w:rPr>
                              <w:t>3</w:t>
                            </w:r>
                          </w:p>
                        </w:txbxContent>
                      </wps:txbx>
                      <wps:bodyPr wrap="square" rtlCol="0">
                        <a:spAutoFit/>
                      </wps:bodyPr>
                    </wps:wsp>
                  </a:graphicData>
                </a:graphic>
              </wp:anchor>
            </w:drawing>
          </mc:Choice>
          <mc:Fallback>
            <w:pict>
              <v:shape w14:anchorId="2F55947E" id="TextBox 178" o:spid="_x0000_s1059" type="#_x0000_t202" style="position:absolute;left:0;text-align:left;margin-left:393pt;margin-top:2.4pt;width:20.65pt;height:21.8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" filled="f" stroked="f">
                <v:textbox style="mso-fit-shape-to-text:t">
                  <w:txbxContent>
                    <w:p w14:paraId="4F34DCF4" w14:textId="77777777" w:rsidR="00846708" w:rsidRDefault="00846708" w:rsidP="000A08C7">
                      <w:pPr>
                        <w:pStyle w:val="NormalWeb"/>
                        <w:spacing w:before="0" w:beforeAutospacing="0" w:after="0" w:afterAutospacing="0"/>
                      </w:pPr>
                      <w:r>
                        <w:rPr>
                          <w:rFonts w:ascii="Arial Narrow" w:hAnsi="Arial Narrow"/>
                          <w:b/>
                          <w:bCs/>
                          <w:color w:val="FFFFFF"/>
                          <w:kern w:val="24"/>
                        </w:rPr>
                        <w:t>3</w:t>
                      </w:r>
                    </w:p>
                  </w:txbxContent>
                </v:textbox>
              </v:shape>
            </w:pict>
          </mc:Fallback>
        </mc:AlternateContent>
      </w:r>
      <w:r w:rsidRPr="002004A3">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792384" behindDoc="0" locked="0" layoutInCell="1" allowOverlap="1" wp14:anchorId="6BAC8C34" wp14:editId="558B8B25">
                <wp:simplePos x="0" y="0"/>
                <wp:positionH relativeFrom="column">
                  <wp:posOffset>4674870</wp:posOffset>
                </wp:positionH>
                <wp:positionV relativeFrom="paragraph">
                  <wp:posOffset>70485</wp:posOffset>
                </wp:positionV>
                <wp:extent cx="879475" cy="215900"/>
                <wp:effectExtent l="0" t="0" r="0" b="0"/>
                <wp:wrapNone/>
                <wp:docPr id="155" name="Isosceles Triangle 154"/>
                <wp:cNvGraphicFramePr/>
                <a:graphic xmlns:a="http://schemas.openxmlformats.org/drawingml/2006/main">
                  <a:graphicData uri="http://schemas.microsoft.com/office/word/2010/wordprocessingShape">
                    <wps:wsp>
                      <wps:cNvSpPr/>
                      <wps:spPr>
                        <a:xfrm flipV="1">
                          <a:off x="0" y="0"/>
                          <a:ext cx="879475" cy="215900"/>
                        </a:xfrm>
                        <a:prstGeom prst="triangle">
                          <a:avLst/>
                        </a:prstGeom>
                        <a:solidFill>
                          <a:srgbClr val="953735"/>
                        </a:solidFill>
                        <a:ln w="25400" cap="flat" cmpd="sng" algn="ctr">
                          <a:noFill/>
                          <a:prstDash val="solid"/>
                        </a:ln>
                        <a:effectLst/>
                      </wps:spPr>
                      <wps:bodyPr rtlCol="0" anchor="ctr"/>
                    </wps:wsp>
                  </a:graphicData>
                </a:graphic>
              </wp:anchor>
            </w:drawing>
          </mc:Choice>
          <mc:Fallback>
            <w:pict>
              <v:shape w14:anchorId="43CE7F0D" id="Isosceles Triangle 154" o:spid="_x0000_s1026" type="#_x0000_t5" style="position:absolute;margin-left:368.1pt;margin-top:5.55pt;width:69.25pt;height:17pt;flip:y;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" fillcolor="#953735" stroked="f" strokeweight="2pt"/>
            </w:pict>
          </mc:Fallback>
        </mc:AlternateContent>
      </w:r>
      <w:r w:rsidRPr="00F7587A">
        <w:rPr>
          <w:rFonts w:ascii="Calibri" w:eastAsia="Times New Roman" w:hAnsi="Calibri" w:cs="Times New Roman"/>
          <w:b/>
          <w:bCs/>
          <w:color w:val="998C87"/>
          <w:kern w:val="24"/>
          <w:sz w:val="24"/>
          <w:szCs w:val="24"/>
          <w:lang w:val="en-US"/>
        </w:rPr>
        <w:t xml:space="preserve">... </w:t>
      </w:r>
      <w:proofErr w:type="gramStart"/>
      <w:r w:rsidRPr="00F7587A">
        <w:rPr>
          <w:rFonts w:ascii="Calibri" w:eastAsia="Times New Roman" w:hAnsi="Calibri" w:cs="Times New Roman"/>
          <w:b/>
          <w:bCs/>
          <w:color w:val="998C87"/>
          <w:kern w:val="24"/>
          <w:sz w:val="24"/>
          <w:szCs w:val="24"/>
          <w:lang w:val="en-US"/>
        </w:rPr>
        <w:t>the</w:t>
      </w:r>
      <w:proofErr w:type="gramEnd"/>
      <w:r w:rsidRPr="00F7587A">
        <w:rPr>
          <w:rFonts w:ascii="Calibri" w:eastAsia="Times New Roman" w:hAnsi="Calibri" w:cs="Times New Roman"/>
          <w:b/>
          <w:bCs/>
          <w:color w:val="998C87"/>
          <w:kern w:val="24"/>
          <w:sz w:val="24"/>
          <w:szCs w:val="24"/>
          <w:lang w:val="en-US"/>
        </w:rPr>
        <w:t xml:space="preserve"> </w:t>
      </w:r>
      <w:r w:rsidRPr="00F7587A">
        <w:rPr>
          <w:rFonts w:ascii="Calibri" w:eastAsia="Times New Roman" w:hAnsi="Calibri" w:cs="Times New Roman"/>
          <w:b/>
          <w:bCs/>
          <w:color w:val="4F81BD"/>
          <w:kern w:val="24"/>
          <w:sz w:val="24"/>
          <w:szCs w:val="24"/>
          <w:lang w:val="en-US"/>
        </w:rPr>
        <w:t>root causes</w:t>
      </w:r>
      <w:r w:rsidRPr="00F7587A">
        <w:rPr>
          <w:rFonts w:ascii="Calibri" w:eastAsia="Times New Roman" w:hAnsi="Calibri" w:cs="Times New Roman"/>
          <w:b/>
          <w:bCs/>
          <w:color w:val="998C87"/>
          <w:kern w:val="24"/>
          <w:sz w:val="24"/>
          <w:szCs w:val="24"/>
          <w:lang w:val="en-US"/>
        </w:rPr>
        <w:t xml:space="preserve"> are addressed...                     …the </w:t>
      </w:r>
      <w:r w:rsidRPr="00F7587A">
        <w:rPr>
          <w:rFonts w:ascii="Calibri" w:eastAsia="Times New Roman" w:hAnsi="Calibri" w:cs="Times New Roman"/>
          <w:b/>
          <w:bCs/>
          <w:color w:val="77933C"/>
          <w:kern w:val="24"/>
          <w:sz w:val="24"/>
          <w:szCs w:val="24"/>
          <w:lang w:val="en-US"/>
        </w:rPr>
        <w:t>risk areas</w:t>
      </w:r>
      <w:r w:rsidRPr="00F7587A">
        <w:rPr>
          <w:rFonts w:ascii="Calibri" w:eastAsia="Times New Roman" w:hAnsi="Calibri" w:cs="Times New Roman"/>
          <w:b/>
          <w:bCs/>
          <w:color w:val="998C87"/>
          <w:kern w:val="24"/>
          <w:sz w:val="24"/>
          <w:szCs w:val="24"/>
          <w:lang w:val="en-US"/>
        </w:rPr>
        <w:t xml:space="preserve">, and …                         ... attention is given to the   </w:t>
      </w:r>
      <w:r w:rsidRPr="00F7587A">
        <w:rPr>
          <w:rFonts w:ascii="Calibri" w:eastAsia="Times New Roman" w:hAnsi="Calibri" w:cs="Times New Roman"/>
          <w:b/>
          <w:bCs/>
          <w:color w:val="953735"/>
          <w:kern w:val="24"/>
          <w:sz w:val="24"/>
          <w:szCs w:val="24"/>
          <w:lang w:val="en-US"/>
        </w:rPr>
        <w:t>key controls</w:t>
      </w:r>
      <w:r w:rsidRPr="00F7587A">
        <w:rPr>
          <w:rFonts w:ascii="Calibri" w:eastAsia="Times New Roman" w:hAnsi="Calibri" w:cs="Times New Roman"/>
          <w:b/>
          <w:bCs/>
          <w:color w:val="998C87"/>
          <w:kern w:val="24"/>
          <w:sz w:val="24"/>
          <w:szCs w:val="24"/>
          <w:lang w:val="en-US"/>
        </w:rPr>
        <w:t>, and …</w:t>
      </w:r>
    </w:p>
    <w:p w14:paraId="64F1F97D" w14:textId="77777777" w:rsidR="000A08C7" w:rsidRPr="00F7587A" w:rsidRDefault="000A08C7" w:rsidP="000A08C7">
      <w:pPr>
        <w:spacing w:after="0" w:line="260" w:lineRule="exact"/>
        <w:ind w:left="-709"/>
        <w:jc w:val="center"/>
        <w:rPr>
          <w:rFonts w:ascii="Times New Roman" w:eastAsia="Times New Roman" w:hAnsi="Times New Roman" w:cs="Times New Roman"/>
          <w:sz w:val="24"/>
          <w:szCs w:val="24"/>
          <w:lang w:val="en-US"/>
        </w:rPr>
      </w:pPr>
    </w:p>
    <w:p w14:paraId="31FD1DE2" w14:textId="77777777" w:rsidR="009C4AD4" w:rsidRDefault="009C4AD4" w:rsidP="000A08C7">
      <w:pPr>
        <w:rPr>
          <w:rFonts w:ascii="Arial" w:eastAsia="Times New Roman" w:hAnsi="Arial" w:cs="Arial"/>
          <w:sz w:val="6"/>
          <w:szCs w:val="6"/>
        </w:rPr>
      </w:pPr>
      <w:r>
        <w:rPr>
          <w:rFonts w:ascii="Arial" w:eastAsia="Times New Roman" w:hAnsi="Arial" w:cs="Arial"/>
          <w:noProof/>
          <w:sz w:val="6"/>
          <w:szCs w:val="6"/>
          <w:lang w:eastAsia="en-ZA"/>
        </w:rPr>
        <mc:AlternateContent>
          <mc:Choice Requires="wpg">
            <w:drawing>
              <wp:anchor distT="0" distB="0" distL="114300" distR="114300" simplePos="0" relativeHeight="251778048" behindDoc="0" locked="0" layoutInCell="1" allowOverlap="1" wp14:anchorId="6565F12B" wp14:editId="12E1D996">
                <wp:simplePos x="0" y="0"/>
                <wp:positionH relativeFrom="column">
                  <wp:posOffset>4377690</wp:posOffset>
                </wp:positionH>
                <wp:positionV relativeFrom="paragraph">
                  <wp:posOffset>450215</wp:posOffset>
                </wp:positionV>
                <wp:extent cx="4906645" cy="2954020"/>
                <wp:effectExtent l="19050" t="0" r="27305" b="17780"/>
                <wp:wrapNone/>
                <wp:docPr id="50" name="Group 50"/>
                <wp:cNvGraphicFramePr/>
                <a:graphic xmlns:a="http://schemas.openxmlformats.org/drawingml/2006/main">
                  <a:graphicData uri="http://schemas.microsoft.com/office/word/2010/wordprocessingGroup">
                    <wpg:wgp>
                      <wpg:cNvGrpSpPr/>
                      <wpg:grpSpPr>
                        <a:xfrm>
                          <a:off x="0" y="0"/>
                          <a:ext cx="4906645" cy="2954020"/>
                          <a:chOff x="0" y="0"/>
                          <a:chExt cx="4906645" cy="2954443"/>
                        </a:xfrm>
                      </wpg:grpSpPr>
                      <wps:wsp>
                        <wps:cNvPr id="362" name="Rectangle 361"/>
                        <wps:cNvSpPr/>
                        <wps:spPr>
                          <a:xfrm>
                            <a:off x="0" y="16933"/>
                            <a:ext cx="4906645" cy="293751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 name="table"/>
                          <pic:cNvPicPr>
                            <a:picLocks noChangeAspect="1"/>
                          </pic:cNvPicPr>
                        </pic:nvPicPr>
                        <pic:blipFill>
                          <a:blip r:embed="rId24"/>
                          <a:stretch>
                            <a:fillRect/>
                          </a:stretch>
                        </pic:blipFill>
                        <pic:spPr>
                          <a:xfrm>
                            <a:off x="397933" y="2548466"/>
                            <a:ext cx="4064000" cy="237067"/>
                          </a:xfrm>
                          <a:prstGeom prst="rect">
                            <a:avLst/>
                          </a:prstGeom>
                        </pic:spPr>
                      </pic:pic>
                      <wps:wsp>
                        <wps:cNvPr id="447" name="Rectangle 446"/>
                        <wps:cNvSpPr/>
                        <wps:spPr>
                          <a:xfrm>
                            <a:off x="1710267" y="533400"/>
                            <a:ext cx="1335405" cy="259715"/>
                          </a:xfrm>
                          <a:prstGeom prst="rect">
                            <a:avLst/>
                          </a:prstGeom>
                          <a:solidFill>
                            <a:schemeClr val="accent1">
                              <a:lumMod val="40000"/>
                              <a:lumOff val="60000"/>
                            </a:schemeClr>
                          </a:solidFill>
                        </wps:spPr>
                        <wps:style>
                          <a:lnRef idx="1">
                            <a:schemeClr val="dk1"/>
                          </a:lnRef>
                          <a:fillRef idx="3">
                            <a:schemeClr val="dk1"/>
                          </a:fillRef>
                          <a:effectRef idx="2">
                            <a:schemeClr val="dk1"/>
                          </a:effectRef>
                          <a:fontRef idx="minor">
                            <a:schemeClr val="lt1"/>
                          </a:fontRef>
                        </wps:style>
                        <wps:txbx>
                          <w:txbxContent>
                            <w:p w14:paraId="2E28A4E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wps:txbx>
                        <wps:bodyPr rtlCol="0" anchor="ctr"/>
                      </wps:wsp>
                      <wps:wsp>
                        <wps:cNvPr id="448" name="Rectangle 447"/>
                        <wps:cNvSpPr/>
                        <wps:spPr>
                          <a:xfrm>
                            <a:off x="1701800" y="863600"/>
                            <a:ext cx="13354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50ADCA30"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wps:txbx>
                        <wps:bodyPr rtlCol="0" anchor="ctr"/>
                      </wps:wsp>
                      <wps:wsp>
                        <wps:cNvPr id="449" name="Rectangle 448"/>
                        <wps:cNvSpPr/>
                        <wps:spPr>
                          <a:xfrm>
                            <a:off x="1710267" y="1185333"/>
                            <a:ext cx="13354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476ED04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wps:txbx>
                        <wps:bodyPr rtlCol="0" anchor="ctr"/>
                      </wps:wsp>
                      <wps:wsp>
                        <wps:cNvPr id="450" name="Rectangle 449"/>
                        <wps:cNvSpPr/>
                        <wps:spPr>
                          <a:xfrm>
                            <a:off x="1701800" y="1524000"/>
                            <a:ext cx="13354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01E17327"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wps:txbx>
                        <wps:bodyPr rtlCol="0" anchor="ctr"/>
                      </wps:wsp>
                      <wps:wsp>
                        <wps:cNvPr id="451" name="Rectangle 450"/>
                        <wps:cNvSpPr/>
                        <wps:spPr>
                          <a:xfrm>
                            <a:off x="1710267" y="1845733"/>
                            <a:ext cx="1335405" cy="259715"/>
                          </a:xfrm>
                          <a:prstGeom prst="rect">
                            <a:avLst/>
                          </a:prstGeom>
                          <a:solidFill>
                            <a:schemeClr val="accent1">
                              <a:lumMod val="40000"/>
                              <a:lumOff val="60000"/>
                            </a:schemeClr>
                          </a:solidFill>
                        </wps:spPr>
                        <wps:style>
                          <a:lnRef idx="1">
                            <a:schemeClr val="dk1"/>
                          </a:lnRef>
                          <a:fillRef idx="3">
                            <a:schemeClr val="dk1"/>
                          </a:fillRef>
                          <a:effectRef idx="2">
                            <a:schemeClr val="dk1"/>
                          </a:effectRef>
                          <a:fontRef idx="minor">
                            <a:schemeClr val="lt1"/>
                          </a:fontRef>
                        </wps:style>
                        <wps:txbx>
                          <w:txbxContent>
                            <w:p w14:paraId="69F5A68B"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IT system controls</w:t>
                              </w:r>
                            </w:p>
                          </w:txbxContent>
                        </wps:txbx>
                        <wps:bodyPr rtlCol="0" anchor="ctr"/>
                      </wps:wsp>
                      <wps:wsp>
                        <wps:cNvPr id="453" name="Left-Right Arrow 452"/>
                        <wps:cNvSpPr>
                          <a:spLocks noChangeArrowheads="1"/>
                        </wps:cNvSpPr>
                        <wps:spPr bwMode="auto">
                          <a:xfrm>
                            <a:off x="1320800" y="6265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4" name="Left-Right Arrow 453"/>
                        <wps:cNvSpPr>
                          <a:spLocks noChangeArrowheads="1"/>
                        </wps:cNvSpPr>
                        <wps:spPr bwMode="auto">
                          <a:xfrm>
                            <a:off x="1320800" y="948266"/>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5" name="Left-Right Arrow 454"/>
                        <wps:cNvSpPr>
                          <a:spLocks noChangeArrowheads="1"/>
                        </wps:cNvSpPr>
                        <wps:spPr bwMode="auto">
                          <a:xfrm>
                            <a:off x="1320800" y="1278466"/>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6" name="Left-Right Arrow 455"/>
                        <wps:cNvSpPr>
                          <a:spLocks noChangeArrowheads="1"/>
                        </wps:cNvSpPr>
                        <wps:spPr bwMode="auto">
                          <a:xfrm>
                            <a:off x="1320800" y="15917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7" name="Left-Right Arrow 456"/>
                        <wps:cNvSpPr>
                          <a:spLocks noChangeArrowheads="1"/>
                        </wps:cNvSpPr>
                        <wps:spPr bwMode="auto">
                          <a:xfrm>
                            <a:off x="1329267" y="1854200"/>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58" name="Left-Right Arrow 457"/>
                        <wps:cNvSpPr>
                          <a:spLocks noChangeArrowheads="1"/>
                        </wps:cNvSpPr>
                        <wps:spPr bwMode="auto">
                          <a:xfrm>
                            <a:off x="1337733" y="2175933"/>
                            <a:ext cx="134620" cy="9144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wps:wsp>
                        <wps:cNvPr id="467" name="Rectangle 466"/>
                        <wps:cNvSpPr/>
                        <wps:spPr>
                          <a:xfrm>
                            <a:off x="3429000" y="558800"/>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5F380E29"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wps:txbx>
                        <wps:bodyPr rtlCol="0" anchor="ctr"/>
                      </wps:wsp>
                      <wps:wsp>
                        <wps:cNvPr id="468" name="Rectangle 467"/>
                        <wps:cNvSpPr/>
                        <wps:spPr>
                          <a:xfrm>
                            <a:off x="3445933" y="939800"/>
                            <a:ext cx="1132840"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5C7AC6AE"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wps:txbx>
                        <wps:bodyPr rtlCol="0" anchor="ctr"/>
                      </wps:wsp>
                      <wps:wsp>
                        <wps:cNvPr id="469" name="Rectangle 468"/>
                        <wps:cNvSpPr/>
                        <wps:spPr>
                          <a:xfrm>
                            <a:off x="3445933" y="1286933"/>
                            <a:ext cx="1132840"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3BCE9E0E"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wps:txbx>
                        <wps:bodyPr rtlCol="0" anchor="ctr"/>
                      </wps:wsp>
                      <wps:wsp>
                        <wps:cNvPr id="192" name="Rectangle 191"/>
                        <wps:cNvSpPr/>
                        <wps:spPr>
                          <a:xfrm>
                            <a:off x="1337733" y="0"/>
                            <a:ext cx="2401570" cy="237490"/>
                          </a:xfrm>
                          <a:prstGeom prst="rect">
                            <a:avLst/>
                          </a:prstGeom>
                        </wps:spPr>
                        <wps:txbx>
                          <w:txbxContent>
                            <w:p w14:paraId="0AF13C2F" w14:textId="77777777" w:rsidR="00846708" w:rsidRDefault="00846708"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wps:txbx>
                        <wps:bodyPr wrap="square">
                          <a:spAutoFit/>
                        </wps:bodyPr>
                      </wps:wsp>
                      <wps:wsp>
                        <wps:cNvPr id="193" name="Rectangle 192"/>
                        <wps:cNvSpPr/>
                        <wps:spPr>
                          <a:xfrm>
                            <a:off x="194733" y="262428"/>
                            <a:ext cx="915035" cy="266738"/>
                          </a:xfrm>
                          <a:prstGeom prst="rect">
                            <a:avLst/>
                          </a:prstGeom>
                        </wps:spPr>
                        <wps:txbx>
                          <w:txbxContent>
                            <w:p w14:paraId="5663C74E" w14:textId="77777777" w:rsidR="00846708" w:rsidRDefault="00846708"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7AA34514" wp14:editId="649DFDA9">
                                    <wp:extent cx="121920" cy="78740"/>
                                    <wp:effectExtent l="0" t="0" r="0" b="0"/>
                                    <wp:docPr id="3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21920" cy="78740"/>
                                            </a:xfrm>
                                            <a:prstGeom prst="rect">
                                              <a:avLst/>
                                            </a:prstGeom>
                                          </pic:spPr>
                                        </pic:pic>
                                      </a:graphicData>
                                    </a:graphic>
                                  </wp:inline>
                                </w:drawing>
                              </w:r>
                            </w:p>
                          </w:txbxContent>
                        </wps:txbx>
                        <wps:bodyPr wrap="none">
                          <a:spAutoFit/>
                        </wps:bodyPr>
                      </wps:wsp>
                      <wps:wsp>
                        <wps:cNvPr id="194" name="Rectangle 193"/>
                        <wps:cNvSpPr/>
                        <wps:spPr>
                          <a:xfrm>
                            <a:off x="101600" y="510613"/>
                            <a:ext cx="1183005" cy="307902"/>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11C6EDFA"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wps:txbx>
                        <wps:bodyPr rtlCol="0" anchor="ctr"/>
                      </wps:wsp>
                      <wps:wsp>
                        <wps:cNvPr id="195" name="Rectangle 194"/>
                        <wps:cNvSpPr/>
                        <wps:spPr>
                          <a:xfrm>
                            <a:off x="101600" y="872066"/>
                            <a:ext cx="11830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1301746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wps:txbx>
                        <wps:bodyPr rtlCol="0" anchor="ctr"/>
                      </wps:wsp>
                      <wps:wsp>
                        <wps:cNvPr id="196" name="Rectangle 195"/>
                        <wps:cNvSpPr/>
                        <wps:spPr>
                          <a:xfrm>
                            <a:off x="110067" y="12022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58D22F4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wps:txbx>
                        <wps:bodyPr rtlCol="0" anchor="ctr"/>
                      </wps:wsp>
                      <wps:wsp>
                        <wps:cNvPr id="197" name="Rectangle 196"/>
                        <wps:cNvSpPr/>
                        <wps:spPr>
                          <a:xfrm>
                            <a:off x="110067" y="1524000"/>
                            <a:ext cx="1183005" cy="259715"/>
                          </a:xfrm>
                          <a:prstGeom prst="rect">
                            <a:avLst/>
                          </a:prstGeom>
                          <a:solidFill>
                            <a:srgbClr val="97E59E"/>
                          </a:solidFill>
                        </wps:spPr>
                        <wps:style>
                          <a:lnRef idx="1">
                            <a:schemeClr val="dk1"/>
                          </a:lnRef>
                          <a:fillRef idx="3">
                            <a:schemeClr val="dk1"/>
                          </a:fillRef>
                          <a:effectRef idx="2">
                            <a:schemeClr val="dk1"/>
                          </a:effectRef>
                          <a:fontRef idx="minor">
                            <a:schemeClr val="lt1"/>
                          </a:fontRef>
                        </wps:style>
                        <wps:txbx>
                          <w:txbxContent>
                            <w:p w14:paraId="1A579B43"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wps:txbx>
                        <wps:bodyPr rtlCol="0" anchor="ctr"/>
                      </wps:wsp>
                      <wps:wsp>
                        <wps:cNvPr id="200" name="Rectangle 199"/>
                        <wps:cNvSpPr/>
                        <wps:spPr>
                          <a:xfrm>
                            <a:off x="118533" y="18372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5452987C"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wps:txbx>
                        <wps:bodyPr rtlCol="0" anchor="ctr"/>
                      </wps:wsp>
                      <wps:wsp>
                        <wps:cNvPr id="201" name="Rectangle 200"/>
                        <wps:cNvSpPr/>
                        <wps:spPr>
                          <a:xfrm>
                            <a:off x="118533" y="2142066"/>
                            <a:ext cx="1183005" cy="259715"/>
                          </a:xfrm>
                          <a:prstGeom prst="rect">
                            <a:avLst/>
                          </a:prstGeom>
                          <a:solidFill>
                            <a:srgbClr val="FFFF66"/>
                          </a:solidFill>
                        </wps:spPr>
                        <wps:style>
                          <a:lnRef idx="1">
                            <a:schemeClr val="dk1"/>
                          </a:lnRef>
                          <a:fillRef idx="3">
                            <a:schemeClr val="dk1"/>
                          </a:fillRef>
                          <a:effectRef idx="2">
                            <a:schemeClr val="dk1"/>
                          </a:effectRef>
                          <a:fontRef idx="minor">
                            <a:schemeClr val="lt1"/>
                          </a:fontRef>
                        </wps:style>
                        <wps:txbx>
                          <w:txbxContent>
                            <w:p w14:paraId="3774FED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wps:txbx>
                        <wps:bodyPr rtlCol="0" anchor="ctr"/>
                      </wps:wsp>
                      <wps:wsp>
                        <wps:cNvPr id="202" name="Rectangle 201"/>
                        <wps:cNvSpPr/>
                        <wps:spPr>
                          <a:xfrm>
                            <a:off x="1447800" y="228567"/>
                            <a:ext cx="1843405" cy="354330"/>
                          </a:xfrm>
                          <a:prstGeom prst="rect">
                            <a:avLst/>
                          </a:prstGeom>
                        </wps:spPr>
                        <wps:txbx>
                          <w:txbxContent>
                            <w:p w14:paraId="0F568E39" w14:textId="77777777" w:rsidR="00846708" w:rsidRDefault="00846708"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txbxContent>
                        </wps:txbx>
                        <wps:bodyPr wrap="square">
                          <a:spAutoFit/>
                        </wps:bodyPr>
                      </wps:wsp>
                      <wps:wsp>
                        <wps:cNvPr id="203" name="Rectangle 202"/>
                        <wps:cNvSpPr/>
                        <wps:spPr>
                          <a:xfrm>
                            <a:off x="3505200" y="270894"/>
                            <a:ext cx="964565" cy="266738"/>
                          </a:xfrm>
                          <a:prstGeom prst="rect">
                            <a:avLst/>
                          </a:prstGeom>
                        </wps:spPr>
                        <wps:txbx>
                          <w:txbxContent>
                            <w:p w14:paraId="7B6C3085" w14:textId="77777777" w:rsidR="00846708" w:rsidRDefault="00846708"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1C191DBB" wp14:editId="0A96408A">
                                    <wp:extent cx="121227" cy="106680"/>
                                    <wp:effectExtent l="0" t="0" r="0" b="7620"/>
                                    <wp:docPr id="36"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52913" cy="134564"/>
                                            </a:xfrm>
                                            <a:prstGeom prst="rect">
                                              <a:avLst/>
                                            </a:prstGeom>
                                          </pic:spPr>
                                        </pic:pic>
                                      </a:graphicData>
                                    </a:graphic>
                                  </wp:inline>
                                </w:drawing>
                              </w:r>
                            </w:p>
                          </w:txbxContent>
                        </wps:txbx>
                        <wps:bodyPr wrap="none">
                          <a:spAutoFit/>
                        </wps:bodyPr>
                      </wps:wsp>
                    </wpg:wgp>
                  </a:graphicData>
                </a:graphic>
              </wp:anchor>
            </w:drawing>
          </mc:Choice>
          <mc:Fallback>
            <w:pict>
              <v:group w14:anchorId="6565F12B" id="Group 50" o:spid="_x0000_s1060" style="position:absolute;margin-left:344.7pt;margin-top:35.45pt;width:386.35pt;height:232.6pt;z-index:251778048" coordsize="49066,2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">
                <v:rect id="Rectangle 361" o:spid="_x0000_s1061" style="position:absolute;top:169;width:49066;height:29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5AsIA&#10;AADcAAAADwAAAGRycy9kb3ducmV2LnhtbESPUWvCQBCE3wv+h2MF3+rFCFKipwRNQSi0NPoDltya&#10;BHN7IbfV+O+9QqGPw8x8w2x2o+vUjYbQejawmCegiCtvW64NnE/vr2+ggiBb7DyTgQcF2G0nLxvM&#10;rL/zN91KqVWEcMjQQCPSZ1qHqiGHYe574uhd/OBQohxqbQe8R7jrdJokK+2w5bjQYE/7hqpr+eMM&#10;nAqpivw8HtLiQx+F8k/9VZIxs+mYr0EJjfIf/msfrYHlKoXfM/EI6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nkCwgAAANwAAAAPAAAAAAAAAAAAAAAAAJgCAABkcnMvZG93&#10;bnJldi54bWxQSwUGAAAAAAQABAD1AAAAhwMAAAAA&#10;" filled="f" strokecolor="#c00000" strokeweight="3pt"/>
                <v:shape id="table" o:spid="_x0000_s1062" type="#_x0000_t75" style="position:absolute;left:3979;top:25484;width:40640;height:2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3MHrCAAAA2gAAAA8AAABkcnMvZG93bnJldi54bWxEj0FrwkAUhO+F/oflFbzVTVVKia5ShErw&#10;ZmoJ3h7ZZzY2+zZkVxP/vSsIHoeZ+YZZrAbbiAt1vnas4GOcgCAuna65UrD//Xn/AuEDssbGMSm4&#10;kofV8vVlgal2Pe/okodKRAj7FBWYENpUSl8asujHriWO3tF1FkOUXSV1h32E20ZOkuRTWqw5Lhhs&#10;aW2o/M/PVkG22eLJ9+10bXZ5nRWH4m+WTZUavQ3fcxCBhvAMP9qZVjCB+5V4A+Ty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tzB6wgAAANoAAAAPAAAAAAAAAAAAAAAAAJ8C&#10;AABkcnMvZG93bnJldi54bWxQSwUGAAAAAAQABAD3AAAAjgMAAAAA&#10;">
                  <v:imagedata r:id="rId25" o:title=""/>
                  <v:path arrowok="t"/>
                </v:shape>
                <v:rect id="Rectangle 446" o:spid="_x0000_s1063" style="position:absolute;left:17102;top:5334;width:13354;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3MsQA&#10;AADcAAAADwAAAGRycy9kb3ducmV2LnhtbESPQWsCMRSE74L/ITyhN826iJatUYog3VOhKtLjY/O6&#10;Wbp5WTbpGv31jSB4HGbmG2a9jbYVA/W+caxgPstAEFdON1wrOB3301cQPiBrbB2Tgit52G7GozUW&#10;2l34i4ZDqEWCsC9QgQmhK6T0lSGLfuY64uT9uN5iSLKvpe7xkuC2lXmWLaXFhtOCwY52hqrfw59V&#10;cJyb26d38axXw+36nccyHz5KpV4m8f0NRKAYnuFHu9QKFosV3M+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dzLEAAAA3AAAAA8AAAAAAAAAAAAAAAAAmAIAAGRycy9k&#10;b3ducmV2LnhtbFBLBQYAAAAABAAEAPUAAACJAwAAAAA=&#10;" fillcolor="#f5b7a6 [1300]" strokecolor="black [3040]">
                  <v:shadow on="t" color="black" opacity="22937f" origin=",.5" offset="0,.63889mm"/>
                  <v:textbox>
                    <w:txbxContent>
                      <w:p w14:paraId="2E28A4E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Proper record keeping</w:t>
                        </w:r>
                      </w:p>
                    </w:txbxContent>
                  </v:textbox>
                </v:rect>
                <v:rect id="Rectangle 447" o:spid="_x0000_s1064" style="position:absolute;left:17018;top:8636;width:13354;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QmSMAA&#10;AADcAAAADwAAAGRycy9kb3ducmV2LnhtbERPTYvCMBC9L/gfwgje1lQR6VajiKB4EES76HVsxrba&#10;TEoTtf57cxA8Pt73dN6aSjyocaVlBYN+BII4s7rkXMF/uvqNQTiPrLGyTApe5GA+6/xMMdH2yXt6&#10;HHwuQgi7BBUU3teJlC4ryKDr25o4cBfbGPQBNrnUDT5DuKnkMIrG0mDJoaHAmpYFZbfD3Si4bP9O&#10;5ziWnK431+p4NzEvdk6pXrddTEB4av1X/HFvtILRKKwNZ8IRk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1QmSMAAAADcAAAADwAAAAAAAAAAAAAAAACYAgAAZHJzL2Rvd25y&#10;ZXYueG1sUEsFBgAAAAAEAAQA9QAAAIUDAAAAAA==&#10;" fillcolor="#97e59e" strokecolor="black [3040]">
                  <v:shadow on="t" color="black" opacity="22937f" origin=",.5" offset="0,.63889mm"/>
                  <v:textbox>
                    <w:txbxContent>
                      <w:p w14:paraId="50ADCA30"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Processing and reconciling control</w:t>
                        </w:r>
                      </w:p>
                    </w:txbxContent>
                  </v:textbox>
                </v:rect>
                <v:rect id="Rectangle 448" o:spid="_x0000_s1065" style="position:absolute;left:17102;top:11853;width:13354;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s4sUA&#10;AADcAAAADwAAAGRycy9kb3ducmV2LnhtbESPzWrDMBCE74G8g9hAL6GRnbpN60QxoVAooRe7eYDF&#10;2tom1spYin/evioUchxm5hvmkE2mFQP1rrGsIN5EIIhLqxuuFFy+Px5fQTiPrLG1TApmcpAdl4sD&#10;ptqOnNNQ+EoECLsUFdTed6mUrqzJoNvYjjh4P7Y36IPsK6l7HAPctHIbRS/SYMNhocaO3msqr8XN&#10;BMpXXsyXQp6vJt4183runpLds1IPq+m0B+Fp8vfwf/tTK0iSN/g7E46AP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izixQAAANwAAAAPAAAAAAAAAAAAAAAAAJgCAABkcnMv&#10;ZG93bnJldi54bWxQSwUGAAAAAAQABAD1AAAAigMAAAAA&#10;" fillcolor="#ff6" strokecolor="black [3040]">
                  <v:shadow on="t" color="black" opacity="22937f" origin=",.5" offset="0,.63889mm"/>
                  <v:textbox>
                    <w:txbxContent>
                      <w:p w14:paraId="476ED04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Regular reporting</w:t>
                        </w:r>
                      </w:p>
                    </w:txbxContent>
                  </v:textbox>
                </v:rect>
                <v:rect id="Rectangle 449" o:spid="_x0000_s1066" style="position:absolute;left:17018;top:15240;width:13354;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TosMA&#10;AADcAAAADwAAAGRycy9kb3ducmV2LnhtbESPwYrCQAyG74LvMETwIutUV1epjrIsLCzixeoDhE5s&#10;i51M6Yzavv3mIHgMf/4v+bb7ztXqQW2oPBuYTRNQxLm3FRcGLuffjzWoEJEt1p7JQE8B9rvhYIup&#10;9U8+0SOLhRIIhxQNlDE2qdYhL8lhmPqGWLKrbx1GGdtC2xafAne1nifJl3ZYsVwosaGfkvJbdndC&#10;OZ6y/pLpw83NVlU/6ZvPxWppzHjUfW9ARerie/nV/rMGFkt5X2REBP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ETosMAAADcAAAADwAAAAAAAAAAAAAAAACYAgAAZHJzL2Rv&#10;d25yZXYueG1sUEsFBgAAAAAEAAQA9QAAAIgDAAAAAA==&#10;" fillcolor="#ff6" strokecolor="black [3040]">
                  <v:shadow on="t" color="black" opacity="22937f" origin=",.5" offset="0,.63889mm"/>
                  <v:textbox>
                    <w:txbxContent>
                      <w:p w14:paraId="01E17327"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Compliance monitoring</w:t>
                        </w:r>
                      </w:p>
                    </w:txbxContent>
                  </v:textbox>
                </v:rect>
                <v:rect id="Rectangle 450" o:spid="_x0000_s1067" style="position:absolute;left:17102;top:18457;width:13354;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cAMUA&#10;AADcAAAADwAAAGRycy9kb3ducmV2LnhtbESPS2vDMBCE74H+B7GB3hLZpo/gRAmlUOpTIQ9Kjou1&#10;sUyslbFUR8mvrwqBHoeZ+YZZbaLtxEiDbx0ryOcZCOLa6ZYbBYf9x2wBwgdkjZ1jUnAlD5v1w2SF&#10;pXYX3tK4C41IEPYlKjAh9KWUvjZk0c9dT5y8kxsshiSHRuoBLwluO1lk2Yu02HJaMNjTu6H6vPux&#10;Cva5uX15F7/163i7HotYFeNnpdTjNL4tQQSK4T98b1dawdNzDn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utwAxQAAANwAAAAPAAAAAAAAAAAAAAAAAJgCAABkcnMv&#10;ZG93bnJldi54bWxQSwUGAAAAAAQABAD1AAAAigMAAAAA&#10;" fillcolor="#f5b7a6 [1300]" strokecolor="black [3040]">
                  <v:shadow on="t" color="black" opacity="22937f" origin=",.5" offset="0,.63889mm"/>
                  <v:textbox>
                    <w:txbxContent>
                      <w:p w14:paraId="69F5A68B"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IT system controls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52" o:spid="_x0000_s1068" type="#_x0000_t69" style="position:absolute;left:13208;top:6265;width:134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bcIA&#10;AADcAAAADwAAAGRycy9kb3ducmV2LnhtbESPzarCMBSE9xd8h3AEd9fU6w9ajSKC6E5axfWhObbF&#10;5qQ0uVp9eiMILoeZ+YZZrFpTiRs1rrSsYNCPQBBnVpecKzgdt79TEM4ja6wsk4IHOVgtOz8LjLW9&#10;c0K31OciQNjFqKDwvo6ldFlBBl3f1sTBu9jGoA+yyaVu8B7gppJ/UTSRBksOCwXWtCkou6b/RsFk&#10;OtqexzbJytTvJCeX2TM/zJTqddv1HISn1n/Dn/ZeKxiN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WVtwgAAANwAAAAPAAAAAAAAAAAAAAAAAJgCAABkcnMvZG93&#10;bnJldi54bWxQSwUGAAAAAAQABAD1AAAAhwMAAAAA&#10;" adj="4588" fillcolor="#09f"/>
                <v:shape id="Left-Right Arrow 453" o:spid="_x0000_s1069" type="#_x0000_t69" style="position:absolute;left:13208;top:9482;width:1346;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GcEA&#10;AADcAAAADwAAAGRycy9kb3ducmV2LnhtbESPQYvCMBSE74L/ITzBm6ZKFa1GEUHcm7S7eH40z7bY&#10;vJQmavXXbwTB4zAz3zDrbWdqcafWVZYVTMYRCOLc6ooLBX+/h9EChPPIGmvLpOBJDrabfm+NibYP&#10;Tume+UIECLsEFZTeN4mULi/JoBvbhjh4F9sa9EG2hdQtPgLc1HIaRXNpsOKwUGJD+5Lya3YzCuaL&#10;+HCe2TSvMn+UnF6Wr+K0VGo46HYrEJ46/w1/2j9aQTyL4X0mHA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s/RnBAAAA3AAAAA8AAAAAAAAAAAAAAAAAmAIAAGRycy9kb3du&#10;cmV2LnhtbFBLBQYAAAAABAAEAPUAAACGAwAAAAA=&#10;" adj="4588" fillcolor="#09f"/>
                <v:shape id="Left-Right Arrow 454" o:spid="_x0000_s1070" type="#_x0000_t69" style="position:absolute;left:13208;top:12784;width:1346;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YgsMA&#10;AADcAAAADwAAAGRycy9kb3ducmV2LnhtbESPQWvCQBSE74L/YXlCb7qxJEGjq5SC1FtJWjw/ss8k&#10;mH0bstsk+uvdQqHHYWa+YfbHybRioN41lhWsVxEI4tLqhisF31+n5QaE88gaW8uk4E4Ojof5bI+Z&#10;tiPnNBS+EgHCLkMFtfddJqUrazLoVrYjDt7V9gZ9kH0ldY9jgJtWvkZRKg02HBZq7Oi9pvJW/BgF&#10;6SY+XRKbl03hPyTn1+2j+twq9bKY3nYgPE3+P/zXPmsFcZLA75lwBOTh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BYgsMAAADcAAAADwAAAAAAAAAAAAAAAACYAgAAZHJzL2Rv&#10;d25yZXYueG1sUEsFBgAAAAAEAAQA9QAAAIgDAAAAAA==&#10;" adj="4588" fillcolor="#09f"/>
                <v:shape id="Left-Right Arrow 455" o:spid="_x0000_s1071" type="#_x0000_t69" style="position:absolute;left:13208;top:15917;width:134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G9cMA&#10;AADcAAAADwAAAGRycy9kb3ducmV2LnhtbESPT4vCMBTE7wt+h/AEb2uqaNHaKCKIe5N2F8+P5vUP&#10;Ni+liVr99BthYY/DzPyGSXeDacWdetdYVjCbRiCIC6sbrhT8fB8/VyCcR9bYWiYFT3Kw244+Uky0&#10;fXBG99xXIkDYJaig9r5LpHRFTQbd1HbEwSttb9AH2VdS9/gIcNPKeRTF0mDDYaHGjg41Fdf8ZhTE&#10;q8XxsrRZ0eT+JDkr16/qvFZqMh72GxCeBv8f/mt/aQWLZQzv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G9cMAAADcAAAADwAAAAAAAAAAAAAAAACYAgAAZHJzL2Rv&#10;d25yZXYueG1sUEsFBgAAAAAEAAQA9QAAAIgDAAAAAA==&#10;" adj="4588" fillcolor="#09f"/>
                <v:shape id="Left-Right Arrow 456" o:spid="_x0000_s1072" type="#_x0000_t69" style="position:absolute;left:13292;top:18542;width:134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5jbsQA&#10;AADcAAAADwAAAGRycy9kb3ducmV2LnhtbESPzWrDMBCE74W8g9hAb7WcEKe2GyWEgklvxU7pebHW&#10;P8RaGUtN3Dx9VSj0OMzMN8zuMJtBXGlyvWUFqygGQVxb3XOr4ONcPKUgnEfWOFgmBd/k4LBfPOww&#10;1/bGJV0r34oAYZejgs77MZfS1R0ZdJEdiYPX2MmgD3JqpZ7wFuBmkOs43kqDPYeFDkd67ai+VF9G&#10;wTbdFJ+JLeu+8ifJZZPd2/dMqcflfHwB4Wn2/+G/9ptWsEme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Y27EAAAA3AAAAA8AAAAAAAAAAAAAAAAAmAIAAGRycy9k&#10;b3ducmV2LnhtbFBLBQYAAAAABAAEAPUAAACJAwAAAAA=&#10;" adj="4588" fillcolor="#09f"/>
                <v:shape id="Left-Right Arrow 457" o:spid="_x0000_s1073" type="#_x0000_t69" style="position:absolute;left:13377;top:21759;width:134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H3HL0A&#10;AADcAAAADwAAAGRycy9kb3ducmV2LnhtbERPzQ7BQBC+S7zDZiRubAlCWSIS4SYtcZ50R9vozjbd&#10;RXl6e5A4fvn+V5vWVOJJjSstKxgNIxDEmdUl5wou5/1gDsJ5ZI2VZVLwJgebdbezwljbFyf0TH0u&#10;Qgi7GBUU3texlC4ryKAb2po4cDfbGPQBNrnUDb5CuKnkOIpm0mDJoaHAmnYFZff0YRTM5pP9dWqT&#10;rEz9QXJyW3zy00Kpfq/dLkF4av1f/HMftYLJNKwNZ8IR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2H3HL0AAADcAAAADwAAAAAAAAAAAAAAAACYAgAAZHJzL2Rvd25yZXYu&#10;eG1sUEsFBgAAAAAEAAQA9QAAAIIDAAAAAA==&#10;" adj="4588" fillcolor="#09f"/>
                <v:rect id="Rectangle 466" o:spid="_x0000_s1074" style="position:absolute;left:34290;top:5588;width:11328;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uWsMA&#10;AADcAAAADwAAAGRycy9kb3ducmV2LnhtbESPQYvCMBSE74L/ITxhb5oq4tZqFBEUDwuyKnp9Ns+2&#10;2ryUJmr990ZY2OMwM98w03ljSvGg2hWWFfR7EQji1OqCMwWH/aobg3AeWWNpmRS8yMF81m5NMdH2&#10;yb/02PlMBAi7BBXk3leJlC7NyaDr2Yo4eBdbG/RB1pnUNT4D3JRyEEUjabDgsJBjRcuc0tvubhRc&#10;fsancxxL3q831/J4NzEvtk6pr06zmIDw1Pj/8F97oxUMR9/wOROOgJ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7uWsMAAADcAAAADwAAAAAAAAAAAAAAAACYAgAAZHJzL2Rv&#10;d25yZXYueG1sUEsFBgAAAAAEAAQA9QAAAIgDAAAAAA==&#10;" fillcolor="#97e59e" strokecolor="black [3040]">
                  <v:shadow on="t" color="black" opacity="22937f" origin=",.5" offset="0,.63889mm"/>
                  <v:textbox>
                    <w:txbxContent>
                      <w:p w14:paraId="5F380E29"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Risk management</w:t>
                        </w:r>
                      </w:p>
                    </w:txbxContent>
                  </v:textbox>
                </v:rect>
                <v:rect id="Rectangle 467" o:spid="_x0000_s1075" style="position:absolute;left:34459;top:9398;width:11328;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VGcQA&#10;AADcAAAADwAAAGRycy9kb3ducmV2LnhtbESP3YrCQAxG7wXfYYjgjaxTXf+ojrIsLCzijV0fIHRi&#10;W+xkSmfU9u03F4KX4ct3krM7dK5WD2pD5dnAbJqAIs69rbgwcPn7+diAChHZYu2ZDPQU4LAfDnaY&#10;Wv/kMz2yWCiBcEjRQBljk2od8pIchqlviCW7+tZhlLEttG3xKXBX63mSrLTDiuVCiQ19l5TfsrsT&#10;yumc9ZdMH29utq76Sd98LtZLY8aj7msLKlIX38uv9q81sFjJtyIjIqD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b1RnEAAAA3AAAAA8AAAAAAAAAAAAAAAAAmAIAAGRycy9k&#10;b3ducmV2LnhtbFBLBQYAAAAABAAEAPUAAACJAwAAAAA=&#10;" fillcolor="#ff6" strokecolor="black [3040]">
                  <v:shadow on="t" color="black" opacity="22937f" origin=",.5" offset="0,.63889mm"/>
                  <v:textbox>
                    <w:txbxContent>
                      <w:p w14:paraId="5C7AC6AE"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Internal audit</w:t>
                        </w:r>
                      </w:p>
                    </w:txbxContent>
                  </v:textbox>
                </v:rect>
                <v:rect id="Rectangle 468" o:spid="_x0000_s1076" style="position:absolute;left:34459;top:12869;width:11328;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3fs8UA&#10;AADcAAAADwAAAGRycy9kb3ducmV2LnhtbESPQWvCQBSE74L/YXlCb2ajlJBEN0EEi4dCqZb2+sw+&#10;k7TZtyG7mvTfdwuFHoeZ+YbZlpPpxJ0G11pWsIpiEMSV1S3XCt7Oh2UKwnlkjZ1lUvBNDspiPtti&#10;ru3Ir3Q/+VoECLscFTTe97mUrmrIoItsTxy8qx0M+iCHWuoBxwA3nVzHcSINthwWGuxp31D1dboZ&#10;Bdfn7OOSppLPT8fP7v1mUt69OKUeFtNuA8LT5P/Df+2jVvCYZPB7Jhw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d+zxQAAANwAAAAPAAAAAAAAAAAAAAAAAJgCAABkcnMv&#10;ZG93bnJldi54bWxQSwUGAAAAAAQABAD1AAAAigMAAAAA&#10;" fillcolor="#97e59e" strokecolor="black [3040]">
                  <v:shadow on="t" color="black" opacity="22937f" origin=",.5" offset="0,.63889mm"/>
                  <v:textbox>
                    <w:txbxContent>
                      <w:p w14:paraId="3BCE9E0E"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Audit committee</w:t>
                        </w:r>
                      </w:p>
                    </w:txbxContent>
                  </v:textbox>
                </v:rect>
                <v:rect id="Rectangle 191" o:spid="_x0000_s1077" style="position:absolute;left:13377;width:24016;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bkcMA&#10;AADcAAAADwAAAGRycy9kb3ducmV2LnhtbERPzWrCQBC+C32HZQq9iG4MYmvqGkpsIXpr6gOM2WmS&#10;mp0N2W2Mb98tCN7m4/udTTqaVgzUu8aygsU8AkFcWt1wpeD49TF7AeE8ssbWMim4koN0+zDZYKLt&#10;hT9pKHwlQgi7BBXU3neJlK6syaCb2444cN+2N+gD7Cupe7yEcNPKOIpW0mDDoaHGjrKaynPxaxTs&#10;D8vDMcvlz3nd7Kb5cxHJ0+pdqafH8e0VhKfR38U3d67D/HUM/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bkcMAAADcAAAADwAAAAAAAAAAAAAAAACYAgAAZHJzL2Rv&#10;d25yZXYueG1sUEsFBgAAAAAEAAQA9QAAAIgDAAAAAA==&#10;" filled="f" stroked="f">
                  <v:textbox style="mso-fit-shape-to-text:t">
                    <w:txbxContent>
                      <w:p w14:paraId="0AF13C2F" w14:textId="77777777" w:rsidR="00846708" w:rsidRDefault="00846708" w:rsidP="002E0308">
                        <w:pPr>
                          <w:pStyle w:val="NormalWeb"/>
                          <w:spacing w:before="0" w:beforeAutospacing="0" w:after="0" w:afterAutospacing="0"/>
                          <w:jc w:val="center"/>
                        </w:pPr>
                        <w:r>
                          <w:rPr>
                            <w:rFonts w:ascii="Arial" w:hAnsi="Arial" w:cstheme="minorBidi"/>
                            <w:color w:val="1F497D"/>
                            <w:kern w:val="24"/>
                            <w:sz w:val="20"/>
                            <w:szCs w:val="20"/>
                          </w:rPr>
                          <w:t>Status of drivers of internal controls</w:t>
                        </w:r>
                      </w:p>
                    </w:txbxContent>
                  </v:textbox>
                </v:rect>
                <v:rect id="Rectangle 192" o:spid="_x0000_s1078" style="position:absolute;left:1947;top:2624;width:915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8QMIA&#10;AADcAAAADwAAAGRycy9kb3ducmV2LnhtbERP22oCMRB9L/Qfwgh9KTWpLVJXo5TS1qJPXj5g2Iy7&#10;wc1kSeK6/XsjCL7N4VxntuhdIzoK0XrW8DpUIIhLbyxXGva7n5cPEDEhG2w8k4Z/irCYPz7MsDD+&#10;zBvqtqkSOYRjgRrqlNpCyljW5DAOfUucuYMPDlOGoZIm4DmHu0aOlBpLh5ZzQ40tfdVUHrcnp+H9&#10;d7T6ts9qbV13wv1KBrXktdZPg/5zCiJRn+7im/vP5PmTN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7xAwgAAANwAAAAPAAAAAAAAAAAAAAAAAJgCAABkcnMvZG93&#10;bnJldi54bWxQSwUGAAAAAAQABAD1AAAAhwMAAAAA&#10;" filled="f" stroked="f">
                  <v:textbox style="mso-fit-shape-to-text:t">
                    <w:txbxContent>
                      <w:p w14:paraId="5663C74E" w14:textId="77777777" w:rsidR="00846708" w:rsidRDefault="00846708" w:rsidP="002E0308">
                        <w:pPr>
                          <w:pStyle w:val="NormalWeb"/>
                          <w:spacing w:before="0" w:beforeAutospacing="0" w:after="0" w:afterAutospacing="0"/>
                          <w:jc w:val="center"/>
                        </w:pPr>
                        <w:r>
                          <w:rPr>
                            <w:rFonts w:ascii="Arial" w:hAnsi="Arial" w:cstheme="minorBidi"/>
                            <w:b/>
                            <w:bCs/>
                            <w:color w:val="000000" w:themeColor="text1"/>
                            <w:kern w:val="24"/>
                            <w:sz w:val="18"/>
                            <w:szCs w:val="18"/>
                          </w:rPr>
                          <w:t>Leadership</w:t>
                        </w:r>
                        <w:r>
                          <w:rPr>
                            <w:noProof/>
                            <w:lang w:val="en-ZA" w:eastAsia="en-ZA"/>
                          </w:rPr>
                          <w:drawing>
                            <wp:inline distT="0" distB="0" distL="0" distR="0" wp14:anchorId="7AA34514" wp14:editId="649DFDA9">
                              <wp:extent cx="121920" cy="78740"/>
                              <wp:effectExtent l="0" t="0" r="0" b="0"/>
                              <wp:docPr id="35"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21920" cy="78740"/>
                                      </a:xfrm>
                                      <a:prstGeom prst="rect">
                                        <a:avLst/>
                                      </a:prstGeom>
                                    </pic:spPr>
                                  </pic:pic>
                                </a:graphicData>
                              </a:graphic>
                            </wp:inline>
                          </w:drawing>
                        </w:r>
                      </w:p>
                    </w:txbxContent>
                  </v:textbox>
                </v:rect>
                <v:rect id="Rectangle 193" o:spid="_x0000_s1079" style="position:absolute;left:1016;top:5106;width:11830;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jjsAA&#10;AADcAAAADwAAAGRycy9kb3ducmV2LnhtbERPTYvCMBC9C/6HMII3TRVZajWKCIoHYVkVvY7N2Fab&#10;SWmi1n+/EQRv83ifM503phQPql1hWcGgH4EgTq0uOFNw2K96MQjnkTWWlknBixzMZ+3WFBNtn/xH&#10;j53PRAhhl6CC3PsqkdKlORl0fVsRB+5ia4M+wDqTusZnCDelHEbRjzRYcGjIsaJlTultdzcKLtvx&#10;6RzHkvfrzbU83k3Mi1+nVLfTLCYgPDX+K/64NzrMH4/g/Uy4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ejjsAAAADcAAAADwAAAAAAAAAAAAAAAACYAgAAZHJzL2Rvd25y&#10;ZXYueG1sUEsFBgAAAAAEAAQA9QAAAIUDAAAAAA==&#10;" fillcolor="#97e59e" strokecolor="black [3040]">
                  <v:shadow on="t" color="black" opacity="22937f" origin=",.5" offset="0,.63889mm"/>
                  <v:textbox>
                    <w:txbxContent>
                      <w:p w14:paraId="11C6EDFA"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Effective leadership culture</w:t>
                        </w:r>
                      </w:p>
                    </w:txbxContent>
                  </v:textbox>
                </v:rect>
                <v:rect id="Rectangle 194" o:spid="_x0000_s1080" style="position:absolute;left:1016;top:8720;width:11830;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GFcAA&#10;AADcAAAADwAAAGRycy9kb3ducmV2LnhtbERPTYvCMBC9C/6HMII3TRVcajWKCIoHYVkVvY7N2Fab&#10;SWmi1n+/EQRv83ifM503phQPql1hWcGgH4EgTq0uOFNw2K96MQjnkTWWlknBixzMZ+3WFBNtn/xH&#10;j53PRAhhl6CC3PsqkdKlORl0fVsRB+5ia4M+wDqTusZnCDelHEbRjzRYcGjIsaJlTultdzcKLtvx&#10;6RzHkvfrzbU83k3Mi1+nVLfTLCYgPDX+K/64NzrMH4/g/Uy4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sGFcAAAADcAAAADwAAAAAAAAAAAAAAAACYAgAAZHJzL2Rvd25y&#10;ZXYueG1sUEsFBgAAAAAEAAQA9QAAAIUDAAAAAA==&#10;" fillcolor="#97e59e" strokecolor="black [3040]">
                  <v:shadow on="t" color="black" opacity="22937f" origin=",.5" offset="0,.63889mm"/>
                  <v:textbox>
                    <w:txbxContent>
                      <w:p w14:paraId="1301746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Oversight responsibility</w:t>
                        </w:r>
                      </w:p>
                    </w:txbxContent>
                  </v:textbox>
                </v:rect>
                <v:rect id="Rectangle 195" o:spid="_x0000_s1081" style="position:absolute;left:1100;top:12022;width:11830;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3U8UA&#10;AADcAAAADwAAAGRycy9kb3ducmV2LnhtbESP3WrCQBCF7wu+wzJCb0rdWGu0qatIQZDiTVIfYMiO&#10;STA7G7Jrft6+KwjezXDO+ebMZjeYWnTUusqygvksAkGcW11xoeD8d3hfg3AeWWNtmRSM5GC3nbxs&#10;MNG255S6zBciQNglqKD0vkmkdHlJBt3MNsRBu9jWoA9rW0jdYh/gppYfURRLgxWHCyU29FNSfs1u&#10;JlBOaTaeM/l7NfNVNb6NzeJztVTqdTrsv0F4GvzT/Egfdaj/FcP9mTCB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zdTxQAAANwAAAAPAAAAAAAAAAAAAAAAAJgCAABkcnMv&#10;ZG93bnJldi54bWxQSwUGAAAAAAQABAD1AAAAigMAAAAA&#10;" fillcolor="#ff6" strokecolor="black [3040]">
                  <v:shadow on="t" color="black" opacity="22937f" origin=",.5" offset="0,.63889mm"/>
                  <v:textbox>
                    <w:txbxContent>
                      <w:p w14:paraId="58D22F4F"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HR Management</w:t>
                        </w:r>
                      </w:p>
                    </w:txbxContent>
                  </v:textbox>
                </v:rect>
                <v:rect id="Rectangle 196" o:spid="_x0000_s1082" style="position:absolute;left:1100;top:15240;width:11830;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9+cAA&#10;AADcAAAADwAAAGRycy9kb3ducmV2LnhtbERPTYvCMBC9C/6HMII3TfXg1moUERQPwrIqeh2bsa02&#10;k9JErf9+Iwje5vE+ZzpvTCkeVLvCsoJBPwJBnFpdcKbgsF/1YhDOI2ssLZOCFzmYz9qtKSbaPvmP&#10;HjufiRDCLkEFufdVIqVLczLo+rYiDtzF1gZ9gHUmdY3PEG5KOYyikTRYcGjIsaJlTultdzcKLtvx&#10;6RzHkvfrzbU83k3Mi1+nVLfTLCYgPDX+K/64NzrMH//A+5lw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U9+cAAAADcAAAADwAAAAAAAAAAAAAAAACYAgAAZHJzL2Rvd25y&#10;ZXYueG1sUEsFBgAAAAAEAAQA9QAAAIUDAAAAAA==&#10;" fillcolor="#97e59e" strokecolor="black [3040]">
                  <v:shadow on="t" color="black" opacity="22937f" origin=",.5" offset="0,.63889mm"/>
                  <v:textbox>
                    <w:txbxContent>
                      <w:p w14:paraId="1A579B43"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Policies and procedures</w:t>
                        </w:r>
                      </w:p>
                    </w:txbxContent>
                  </v:textbox>
                </v:rect>
                <v:rect id="Rectangle 199" o:spid="_x0000_s1083" style="position:absolute;left:1185;top:18372;width:11830;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R8MA&#10;AADcAAAADwAAAGRycy9kb3ducmV2LnhtbESP0WrCQBRE3wv+w3ILvhTdRKspqWsQQZDSl8R8wCV7&#10;mwSzd0N21eTv3UKhj8PMnGF22Wg6cafBtZYVxMsIBHFldcu1gvJyWnyAcB5ZY2eZFEzkINvPXnaY&#10;avvgnO6Fr0WAsEtRQeN9n0rpqoYMuqXtiYP3YweDPsihlnrAR4CbTq6iaCsNthwWGuzp2FB1LW4m&#10;UL7zYioL+XU1cdJOb1O/fk82Ss1fx8MnCE+j/w//tc9aQSDC75lwBO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n+R8MAAADcAAAADwAAAAAAAAAAAAAAAACYAgAAZHJzL2Rv&#10;d25yZXYueG1sUEsFBgAAAAAEAAQA9QAAAIgDAAAAAA==&#10;" fillcolor="#ff6" strokecolor="black [3040]">
                  <v:shadow on="t" color="black" opacity="22937f" origin=",.5" offset="0,.63889mm"/>
                  <v:textbox>
                    <w:txbxContent>
                      <w:p w14:paraId="5452987C"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Audit action plans</w:t>
                        </w:r>
                      </w:p>
                    </w:txbxContent>
                  </v:textbox>
                </v:rect>
                <v:rect id="Rectangle 200" o:spid="_x0000_s1084" style="position:absolute;left:1185;top:21420;width:11830;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b3MMA&#10;AADcAAAADwAAAGRycy9kb3ducmV2LnhtbESP0YrCMBRE3wX/IVzBF1nT6qpLt1FEEGTZF6sfcGnu&#10;tqXNTWmitn9vBGEfh5k5w6S73jTiTp2rLCuI5xEI4tzqigsF18vx4wuE88gaG8ukYCAHu+14lGKi&#10;7YPPdM98IQKEXYIKSu/bREqXl2TQzW1LHLw/2xn0QXaF1B0+Atw0chFFa2mw4rBQYkuHkvI6u5lA&#10;+T1nwzWTP7WJN9UwG9rl52al1HTS779BeOr9f/jdPmkFiyiG15lw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b3MMAAADcAAAADwAAAAAAAAAAAAAAAACYAgAAZHJzL2Rv&#10;d25yZXYueG1sUEsFBgAAAAAEAAQA9QAAAIgDAAAAAA==&#10;" fillcolor="#ff6" strokecolor="black [3040]">
                  <v:shadow on="t" color="black" opacity="22937f" origin=",.5" offset="0,.63889mm"/>
                  <v:textbox>
                    <w:txbxContent>
                      <w:p w14:paraId="3774FED6" w14:textId="77777777" w:rsidR="00846708" w:rsidRDefault="00846708" w:rsidP="002E0308">
                        <w:pPr>
                          <w:pStyle w:val="NormalWeb"/>
                          <w:spacing w:before="0" w:beforeAutospacing="0" w:after="0" w:afterAutospacing="0"/>
                          <w:jc w:val="center"/>
                        </w:pPr>
                        <w:r>
                          <w:rPr>
                            <w:rFonts w:ascii="Arial" w:hAnsi="Arial" w:cs="Arial"/>
                            <w:color w:val="000000" w:themeColor="text1"/>
                            <w:kern w:val="24"/>
                            <w:sz w:val="18"/>
                            <w:szCs w:val="18"/>
                          </w:rPr>
                          <w:t>IT Governance</w:t>
                        </w:r>
                      </w:p>
                    </w:txbxContent>
                  </v:textbox>
                </v:rect>
                <v:rect id="Rectangle 201" o:spid="_x0000_s1085" style="position:absolute;left:14478;top:2285;width:18434;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vasUA&#10;AADcAAAADwAAAGRycy9kb3ducmV2LnhtbESP0WrCQBRE3wv+w3IFX0rdbRBbU1cRq5D6ZuoHXLO3&#10;STR7N2RXjX/fLRR8HGbmDDNf9rYRV+p87VjD61iBIC6cqbnUcPjevryD8AHZYOOYNNzJw3IxeJpj&#10;atyN93TNQykihH2KGqoQ2lRKX1Rk0Y9dSxy9H9dZDFF2pTQd3iLcNjJRaiot1hwXKmxpXVFxzi9W&#10;w9dusjusM3k6z+rP5+wtV/I43Wg9GvarDxCB+vAI/7czoyFRC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9qxQAAANwAAAAPAAAAAAAAAAAAAAAAAJgCAABkcnMv&#10;ZG93bnJldi54bWxQSwUGAAAAAAQABAD1AAAAigMAAAAA&#10;" filled="f" stroked="f">
                  <v:textbox style="mso-fit-shape-to-text:t">
                    <w:txbxContent>
                      <w:p w14:paraId="0F568E39" w14:textId="77777777" w:rsidR="00846708" w:rsidRDefault="00846708" w:rsidP="002E0308">
                        <w:pPr>
                          <w:pStyle w:val="NormalWeb"/>
                          <w:spacing w:before="0" w:beforeAutospacing="0" w:after="0" w:afterAutospacing="0"/>
                          <w:jc w:val="center"/>
                        </w:pPr>
                        <w:r>
                          <w:rPr>
                            <w:rFonts w:ascii="Arial" w:hAnsi="Arial" w:cstheme="minorBidi"/>
                            <w:b/>
                            <w:bCs/>
                            <w:color w:val="000000" w:themeColor="text1"/>
                            <w:kern w:val="24"/>
                            <w:sz w:val="18"/>
                            <w:szCs w:val="18"/>
                          </w:rPr>
                          <w:t>Financial and performance management</w:t>
                        </w:r>
                      </w:p>
                    </w:txbxContent>
                  </v:textbox>
                </v:rect>
                <v:rect id="Rectangle 202" o:spid="_x0000_s1086" style="position:absolute;left:35052;top:2708;width:9645;height:26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xIu8MA&#10;AADcAAAADwAAAGRycy9kb3ducmV2LnhtbESP0WoCMRRE3wv9h3ALvhRNui1SVqOI1Fr0SesHXDbX&#10;3eDmZkniuv17Uyj0cZiZM8x8ObhW9BSi9azhZaJAEFfeWK41nL4343cQMSEbbD2Thh+KsFw8Psyx&#10;NP7GB+qPqRYZwrFEDU1KXSllrBpyGCe+I87e2QeHKctQSxPwluGulYVSU+nQcl5osKN1Q9XleHUa&#10;3j6L3Yd9Vnvr+iuedjKoLe+1Hj0NqxmIREP6D/+1v4yGQr3C75l8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xIu8MAAADcAAAADwAAAAAAAAAAAAAAAACYAgAAZHJzL2Rv&#10;d25yZXYueG1sUEsFBgAAAAAEAAQA9QAAAIgDAAAAAA==&#10;" filled="f" stroked="f">
                  <v:textbox style="mso-fit-shape-to-text:t">
                    <w:txbxContent>
                      <w:p w14:paraId="7B6C3085" w14:textId="77777777" w:rsidR="00846708" w:rsidRDefault="00846708" w:rsidP="002E0308">
                        <w:pPr>
                          <w:pStyle w:val="NormalWeb"/>
                          <w:spacing w:before="0" w:beforeAutospacing="0" w:after="0" w:afterAutospacing="0"/>
                        </w:pPr>
                        <w:r>
                          <w:rPr>
                            <w:rFonts w:ascii="Arial" w:hAnsi="Arial" w:cstheme="minorBidi"/>
                            <w:b/>
                            <w:bCs/>
                            <w:color w:val="000000" w:themeColor="text1"/>
                            <w:kern w:val="24"/>
                            <w:sz w:val="18"/>
                            <w:szCs w:val="18"/>
                          </w:rPr>
                          <w:t>Governance</w:t>
                        </w:r>
                        <w:r>
                          <w:rPr>
                            <w:noProof/>
                            <w:lang w:val="en-ZA" w:eastAsia="en-ZA"/>
                          </w:rPr>
                          <w:drawing>
                            <wp:inline distT="0" distB="0" distL="0" distR="0" wp14:anchorId="1C191DBB" wp14:editId="0A96408A">
                              <wp:extent cx="121227" cy="106680"/>
                              <wp:effectExtent l="0" t="0" r="0" b="7620"/>
                              <wp:docPr id="36" name="Picture 182"/>
                              <wp:cNvGraphicFramePr/>
                              <a:graphic xmlns:a="http://schemas.openxmlformats.org/drawingml/2006/main">
                                <a:graphicData uri="http://schemas.openxmlformats.org/drawingml/2006/picture">
                                  <pic:pic xmlns:pic="http://schemas.openxmlformats.org/drawingml/2006/picture">
                                    <pic:nvPicPr>
                                      <pic:cNvPr id="31" name="Picture 182"/>
                                      <pic:cNvPicPr/>
                                    </pic:nvPicPr>
                                    <pic:blipFill>
                                      <a:blip r:embed="rId23" cstate="print"/>
                                      <a:stretch>
                                        <a:fillRect/>
                                      </a:stretch>
                                    </pic:blipFill>
                                    <pic:spPr>
                                      <a:xfrm>
                                        <a:off x="0" y="0"/>
                                        <a:ext cx="152913" cy="134564"/>
                                      </a:xfrm>
                                      <a:prstGeom prst="rect">
                                        <a:avLst/>
                                      </a:prstGeom>
                                    </pic:spPr>
                                  </pic:pic>
                                </a:graphicData>
                              </a:graphic>
                            </wp:inline>
                          </w:drawing>
                        </w:r>
                      </w:p>
                    </w:txbxContent>
                  </v:textbox>
                </v:rect>
              </v:group>
            </w:pict>
          </mc:Fallback>
        </mc:AlternateContent>
      </w:r>
      <w:r w:rsidR="009C5162">
        <w:rPr>
          <w:noProof/>
          <w:lang w:eastAsia="en-ZA"/>
        </w:rPr>
        <mc:AlternateContent>
          <mc:Choice Requires="wps">
            <w:drawing>
              <wp:anchor distT="0" distB="0" distL="114300" distR="114300" simplePos="0" relativeHeight="251817984" behindDoc="0" locked="0" layoutInCell="1" allowOverlap="1" wp14:anchorId="7D651699" wp14:editId="2A20D3E2">
                <wp:simplePos x="0" y="0"/>
                <wp:positionH relativeFrom="margin">
                  <wp:posOffset>7489825</wp:posOffset>
                </wp:positionH>
                <wp:positionV relativeFrom="paragraph">
                  <wp:posOffset>2396847</wp:posOffset>
                </wp:positionV>
                <wp:extent cx="175260" cy="90352"/>
                <wp:effectExtent l="19050" t="38100" r="34290" b="62230"/>
                <wp:wrapNone/>
                <wp:docPr id="41"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90352"/>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7822F6" id="Left-Right Arrow 452" o:spid="_x0000_s1026" type="#_x0000_t69" style="position:absolute;margin-left:589.75pt;margin-top:188.75pt;width:13.8pt;height:7.1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" adj="3482" fillcolor="#09f">
                <w10:wrap anchorx="margin"/>
              </v:shape>
            </w:pict>
          </mc:Fallback>
        </mc:AlternateContent>
      </w:r>
      <w:r w:rsidR="009C5162">
        <w:rPr>
          <w:noProof/>
          <w:lang w:eastAsia="en-ZA"/>
        </w:rPr>
        <mc:AlternateContent>
          <mc:Choice Requires="wps">
            <w:drawing>
              <wp:anchor distT="0" distB="0" distL="114300" distR="114300" simplePos="0" relativeHeight="251815936" behindDoc="0" locked="0" layoutInCell="1" allowOverlap="1" wp14:anchorId="486D58F2" wp14:editId="25FA1F92">
                <wp:simplePos x="0" y="0"/>
                <wp:positionH relativeFrom="margin">
                  <wp:posOffset>7479030</wp:posOffset>
                </wp:positionH>
                <wp:positionV relativeFrom="paragraph">
                  <wp:posOffset>2042795</wp:posOffset>
                </wp:positionV>
                <wp:extent cx="175260" cy="90352"/>
                <wp:effectExtent l="19050" t="38100" r="34290" b="62230"/>
                <wp:wrapNone/>
                <wp:docPr id="40"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90352"/>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64D1D1" id="Left-Right Arrow 452" o:spid="_x0000_s1026" type="#_x0000_t69" style="position:absolute;margin-left:588.9pt;margin-top:160.85pt;width:13.8pt;height:7.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" adj="3482" fillcolor="#09f">
                <w10:wrap anchorx="margin"/>
              </v:shape>
            </w:pict>
          </mc:Fallback>
        </mc:AlternateContent>
      </w:r>
      <w:r w:rsidR="009C5162">
        <w:rPr>
          <w:noProof/>
          <w:lang w:eastAsia="en-ZA"/>
        </w:rPr>
        <mc:AlternateContent>
          <mc:Choice Requires="wps">
            <w:drawing>
              <wp:anchor distT="0" distB="0" distL="114300" distR="114300" simplePos="0" relativeHeight="251813888" behindDoc="0" locked="0" layoutInCell="1" allowOverlap="1" wp14:anchorId="0799EDD9" wp14:editId="37464E16">
                <wp:simplePos x="0" y="0"/>
                <wp:positionH relativeFrom="column">
                  <wp:posOffset>7486650</wp:posOffset>
                </wp:positionH>
                <wp:positionV relativeFrom="paragraph">
                  <wp:posOffset>1745615</wp:posOffset>
                </wp:positionV>
                <wp:extent cx="151765" cy="83820"/>
                <wp:effectExtent l="19050" t="38100" r="38735" b="49530"/>
                <wp:wrapNone/>
                <wp:docPr id="39"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8382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42603F" id="Left-Right Arrow 452" o:spid="_x0000_s1026" type="#_x0000_t69" style="position:absolute;margin-left:589.5pt;margin-top:137.45pt;width:11.95pt;height:6.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" adj="3731" fillcolor="#09f"/>
            </w:pict>
          </mc:Fallback>
        </mc:AlternateContent>
      </w:r>
      <w:r w:rsidR="009C5162">
        <w:rPr>
          <w:noProof/>
          <w:lang w:eastAsia="en-ZA"/>
        </w:rPr>
        <mc:AlternateContent>
          <mc:Choice Requires="wps">
            <w:drawing>
              <wp:anchor distT="0" distB="0" distL="114300" distR="114300" simplePos="0" relativeHeight="251811840" behindDoc="0" locked="0" layoutInCell="1" allowOverlap="1" wp14:anchorId="1F2E7AEF" wp14:editId="552EED9A">
                <wp:simplePos x="0" y="0"/>
                <wp:positionH relativeFrom="column">
                  <wp:posOffset>7477125</wp:posOffset>
                </wp:positionH>
                <wp:positionV relativeFrom="paragraph">
                  <wp:posOffset>1403350</wp:posOffset>
                </wp:positionV>
                <wp:extent cx="134620" cy="91427"/>
                <wp:effectExtent l="0" t="0" r="0" b="0"/>
                <wp:wrapNone/>
                <wp:docPr id="38"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A735384" id="Left-Right Arrow 452" o:spid="_x0000_s1026" type="#_x0000_t69" style="position:absolute;margin-left:588.75pt;margin-top:110.5pt;width:10.6pt;height:7.2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yr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" adj="4588" fillcolor="#09f"/>
            </w:pict>
          </mc:Fallback>
        </mc:AlternateContent>
      </w:r>
      <w:r w:rsidR="009C5162">
        <w:rPr>
          <w:noProof/>
          <w:lang w:eastAsia="en-ZA"/>
        </w:rPr>
        <mc:AlternateContent>
          <mc:Choice Requires="wps">
            <w:drawing>
              <wp:anchor distT="0" distB="0" distL="114300" distR="114300" simplePos="0" relativeHeight="251809792" behindDoc="0" locked="0" layoutInCell="1" allowOverlap="1" wp14:anchorId="045E116E" wp14:editId="27CF4C54">
                <wp:simplePos x="0" y="0"/>
                <wp:positionH relativeFrom="column">
                  <wp:posOffset>7482840</wp:posOffset>
                </wp:positionH>
                <wp:positionV relativeFrom="paragraph">
                  <wp:posOffset>1075690</wp:posOffset>
                </wp:positionV>
                <wp:extent cx="134620" cy="91427"/>
                <wp:effectExtent l="0" t="0" r="0" b="0"/>
                <wp:wrapNone/>
                <wp:docPr id="37"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724FDC36" id="Left-Right Arrow 452" o:spid="_x0000_s1026" type="#_x0000_t69" style="position:absolute;margin-left:589.2pt;margin-top:84.7pt;width:10.6pt;height:7.2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" adj="4588" fillcolor="#09f"/>
            </w:pict>
          </mc:Fallback>
        </mc:AlternateContent>
      </w:r>
      <w:r w:rsidR="00FD2C37">
        <w:rPr>
          <w:noProof/>
          <w:lang w:eastAsia="en-ZA"/>
        </w:rPr>
        <w:drawing>
          <wp:anchor distT="0" distB="0" distL="114300" distR="114300" simplePos="0" relativeHeight="251807744" behindDoc="0" locked="0" layoutInCell="1" allowOverlap="1" wp14:anchorId="56B0022A" wp14:editId="394FE252">
            <wp:simplePos x="0" y="0"/>
            <wp:positionH relativeFrom="column">
              <wp:posOffset>3722370</wp:posOffset>
            </wp:positionH>
            <wp:positionV relativeFrom="paragraph">
              <wp:posOffset>1513686</wp:posOffset>
            </wp:positionV>
            <wp:extent cx="121920" cy="79252"/>
            <wp:effectExtent l="0" t="0" r="0" b="0"/>
            <wp:wrapNone/>
            <wp:docPr id="31"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a:off x="0" y="0"/>
                      <a:ext cx="128742" cy="83687"/>
                    </a:xfrm>
                    <a:prstGeom prst="rect">
                      <a:avLst/>
                    </a:prstGeom>
                  </pic:spPr>
                </pic:pic>
              </a:graphicData>
            </a:graphic>
            <wp14:sizeRelH relativeFrom="margin">
              <wp14:pctWidth>0</wp14:pctWidth>
            </wp14:sizeRelH>
            <wp14:sizeRelV relativeFrom="margin">
              <wp14:pctHeight>0</wp14:pctHeight>
            </wp14:sizeRelV>
          </wp:anchor>
        </w:drawing>
      </w:r>
      <w:r w:rsidR="00FD2C37">
        <w:rPr>
          <w:rFonts w:ascii="Arial" w:eastAsia="Times New Roman" w:hAnsi="Arial" w:cs="Arial"/>
          <w:noProof/>
          <w:sz w:val="6"/>
          <w:szCs w:val="6"/>
          <w:lang w:eastAsia="en-ZA"/>
        </w:rPr>
        <mc:AlternateContent>
          <mc:Choice Requires="wpg">
            <w:drawing>
              <wp:anchor distT="0" distB="0" distL="114300" distR="114300" simplePos="0" relativeHeight="251762688" behindDoc="0" locked="0" layoutInCell="1" allowOverlap="1" wp14:anchorId="48AA2E31" wp14:editId="43BAF5CD">
                <wp:simplePos x="0" y="0"/>
                <wp:positionH relativeFrom="column">
                  <wp:posOffset>1093470</wp:posOffset>
                </wp:positionH>
                <wp:positionV relativeFrom="paragraph">
                  <wp:posOffset>488315</wp:posOffset>
                </wp:positionV>
                <wp:extent cx="3204211" cy="2947670"/>
                <wp:effectExtent l="0" t="19050" r="15240" b="24130"/>
                <wp:wrapNone/>
                <wp:docPr id="49" name="Group 49"/>
                <wp:cNvGraphicFramePr/>
                <a:graphic xmlns:a="http://schemas.openxmlformats.org/drawingml/2006/main">
                  <a:graphicData uri="http://schemas.microsoft.com/office/word/2010/wordprocessingGroup">
                    <wpg:wgp>
                      <wpg:cNvGrpSpPr/>
                      <wpg:grpSpPr>
                        <a:xfrm>
                          <a:off x="0" y="0"/>
                          <a:ext cx="3204211" cy="2947670"/>
                          <a:chOff x="0" y="0"/>
                          <a:chExt cx="3204845" cy="2947670"/>
                        </a:xfrm>
                      </wpg:grpSpPr>
                      <wps:wsp>
                        <wps:cNvPr id="412" name="Rectangle 411"/>
                        <wps:cNvSpPr/>
                        <wps:spPr>
                          <a:xfrm>
                            <a:off x="1388533" y="1481667"/>
                            <a:ext cx="83820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 name="Rectangle 167"/>
                        <wps:cNvSpPr/>
                        <wps:spPr>
                          <a:xfrm>
                            <a:off x="431800" y="0"/>
                            <a:ext cx="2733675" cy="2947670"/>
                          </a:xfrm>
                          <a:prstGeom prst="rect">
                            <a:avLst/>
                          </a:prstGeom>
                          <a:noFill/>
                          <a:ln w="38100">
                            <a:solidFill>
                              <a:srgbClr val="77933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TextBox 168"/>
                        <wps:cNvSpPr txBox="1"/>
                        <wps:spPr>
                          <a:xfrm>
                            <a:off x="0" y="0"/>
                            <a:ext cx="3204845" cy="182050"/>
                          </a:xfrm>
                          <a:prstGeom prst="rect">
                            <a:avLst/>
                          </a:prstGeom>
                          <a:noFill/>
                          <a:ln>
                            <a:noFill/>
                          </a:ln>
                        </wps:spPr>
                        <wps:txbx>
                          <w:txbxContent>
                            <w:p w14:paraId="7156DFDA" w14:textId="77777777" w:rsidR="00846708" w:rsidRDefault="00846708"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wps:txbx>
                        <wps:bodyPr wrap="square" lIns="0" tIns="36000" rIns="0" bIns="0" rtlCol="0">
                          <a:spAutoFit/>
                        </wps:bodyPr>
                      </wps:wsp>
                      <pic:pic xmlns:pic="http://schemas.openxmlformats.org/drawingml/2006/picture">
                        <pic:nvPicPr>
                          <pic:cNvPr id="3" name="table"/>
                          <pic:cNvPicPr>
                            <a:picLocks noChangeAspect="1"/>
                          </pic:cNvPicPr>
                        </pic:nvPicPr>
                        <pic:blipFill>
                          <a:blip r:embed="rId26"/>
                          <a:stretch>
                            <a:fillRect/>
                          </a:stretch>
                        </pic:blipFill>
                        <pic:spPr>
                          <a:xfrm>
                            <a:off x="592667" y="2599267"/>
                            <a:ext cx="2463800" cy="237067"/>
                          </a:xfrm>
                          <a:prstGeom prst="rect">
                            <a:avLst/>
                          </a:prstGeom>
                        </pic:spPr>
                      </pic:pic>
                      <wps:wsp>
                        <wps:cNvPr id="171" name="Rectangle 170"/>
                        <wps:cNvSpPr/>
                        <wps:spPr>
                          <a:xfrm>
                            <a:off x="524933" y="245534"/>
                            <a:ext cx="784860" cy="1052830"/>
                          </a:xfrm>
                          <a:prstGeom prst="rect">
                            <a:avLst/>
                          </a:prstGeom>
                          <a:solidFill>
                            <a:srgbClr val="97E59E"/>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TextBox 171"/>
                        <wps:cNvSpPr txBox="1"/>
                        <wps:spPr>
                          <a:xfrm>
                            <a:off x="491067" y="321734"/>
                            <a:ext cx="872490" cy="525780"/>
                          </a:xfrm>
                          <a:prstGeom prst="rect">
                            <a:avLst/>
                          </a:prstGeom>
                          <a:noFill/>
                        </wps:spPr>
                        <wps:txbx>
                          <w:txbxContent>
                            <w:p w14:paraId="43017B5C" w14:textId="77777777" w:rsidR="00846708" w:rsidRDefault="00846708"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wps:txbx>
                        <wps:bodyPr wrap="square" lIns="0" tIns="0" rIns="0" bIns="0" rtlCol="0">
                          <a:spAutoFit/>
                        </wps:bodyPr>
                      </wps:wsp>
                      <wps:wsp>
                        <wps:cNvPr id="173" name="Rectangle 172"/>
                        <wps:cNvSpPr/>
                        <wps:spPr>
                          <a:xfrm>
                            <a:off x="2362200" y="1490134"/>
                            <a:ext cx="7194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4" name="Rectangle 173"/>
                        <wps:cNvSpPr/>
                        <wps:spPr>
                          <a:xfrm>
                            <a:off x="541867" y="1473200"/>
                            <a:ext cx="77533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TextBox 174"/>
                        <wps:cNvSpPr txBox="1"/>
                        <wps:spPr>
                          <a:xfrm>
                            <a:off x="524933" y="1515534"/>
                            <a:ext cx="784860" cy="291465"/>
                          </a:xfrm>
                          <a:prstGeom prst="rect">
                            <a:avLst/>
                          </a:prstGeom>
                          <a:noFill/>
                        </wps:spPr>
                        <wps:txbx>
                          <w:txbxContent>
                            <w:p w14:paraId="6222382C" w14:textId="77777777" w:rsidR="00846708" w:rsidRDefault="00846708"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14:paraId="55D1DCC7" w14:textId="77777777" w:rsidR="00846708" w:rsidRDefault="00846708"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health</w:t>
                              </w:r>
                              <w:proofErr w:type="gramEnd"/>
                            </w:p>
                          </w:txbxContent>
                        </wps:txbx>
                        <wps:bodyPr wrap="square" lIns="0" tIns="0" rIns="0" bIns="0" rtlCol="0">
                          <a:spAutoFit/>
                        </wps:bodyPr>
                      </wps:wsp>
                      <wps:wsp>
                        <wps:cNvPr id="176" name="TextBox 175"/>
                        <wps:cNvSpPr txBox="1"/>
                        <wps:spPr>
                          <a:xfrm>
                            <a:off x="1413933" y="1507067"/>
                            <a:ext cx="872663" cy="436880"/>
                          </a:xfrm>
                          <a:prstGeom prst="rect">
                            <a:avLst/>
                          </a:prstGeom>
                          <a:noFill/>
                        </wps:spPr>
                        <wps:txbx>
                          <w:txbxContent>
                            <w:p w14:paraId="489070E1" w14:textId="77777777" w:rsidR="00846708" w:rsidRDefault="00846708"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14:paraId="6847482B" w14:textId="77777777" w:rsidR="00846708" w:rsidRDefault="00846708"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resource</w:t>
                              </w:r>
                              <w:proofErr w:type="gramEnd"/>
                              <w:r>
                                <w:rPr>
                                  <w:rFonts w:ascii="Arial Narrow" w:hAnsi="Arial Narrow" w:cstheme="minorBidi"/>
                                  <w:b/>
                                  <w:bCs/>
                                  <w:color w:val="000000" w:themeColor="text1"/>
                                  <w:kern w:val="24"/>
                                  <w:sz w:val="20"/>
                                  <w:szCs w:val="20"/>
                                </w:rPr>
                                <w:t xml:space="preserve"> management</w:t>
                              </w:r>
                            </w:p>
                          </w:txbxContent>
                        </wps:txbx>
                        <wps:bodyPr wrap="square" lIns="0" tIns="0" rIns="0" bIns="0" rtlCol="0">
                          <a:spAutoFit/>
                        </wps:bodyPr>
                      </wps:wsp>
                      <wps:wsp>
                        <wps:cNvPr id="177" name="TextBox 176"/>
                        <wps:cNvSpPr txBox="1"/>
                        <wps:spPr>
                          <a:xfrm>
                            <a:off x="2302933" y="1524000"/>
                            <a:ext cx="784860" cy="291465"/>
                          </a:xfrm>
                          <a:prstGeom prst="rect">
                            <a:avLst/>
                          </a:prstGeom>
                          <a:noFill/>
                        </wps:spPr>
                        <wps:txbx>
                          <w:txbxContent>
                            <w:p w14:paraId="0AD1B475" w14:textId="77777777" w:rsidR="00846708" w:rsidRDefault="00846708"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wps:txbx>
                        <wps:bodyPr wrap="square" lIns="0" tIns="0" rIns="0" bIns="0" rtlCol="0">
                          <a:spAutoFit/>
                        </wps:bodyPr>
                      </wps:wsp>
                      <wps:wsp>
                        <wps:cNvPr id="180" name="Rectangle 179"/>
                        <wps:cNvSpPr/>
                        <wps:spPr>
                          <a:xfrm>
                            <a:off x="2328333" y="254000"/>
                            <a:ext cx="753110"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TextBox 180"/>
                        <wps:cNvSpPr txBox="1"/>
                        <wps:spPr>
                          <a:xfrm>
                            <a:off x="2269067" y="287867"/>
                            <a:ext cx="872490" cy="394335"/>
                          </a:xfrm>
                          <a:prstGeom prst="rect">
                            <a:avLst/>
                          </a:prstGeom>
                          <a:noFill/>
                        </wps:spPr>
                        <wps:txbx>
                          <w:txbxContent>
                            <w:p w14:paraId="11AD6D00" w14:textId="77777777" w:rsidR="00846708" w:rsidRDefault="00846708"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14:paraId="453B5AC9" w14:textId="77777777" w:rsidR="00846708" w:rsidRDefault="00846708" w:rsidP="002E0308">
                              <w:pPr>
                                <w:pStyle w:val="NormalWeb"/>
                                <w:spacing w:before="0" w:beforeAutospacing="0" w:after="0" w:afterAutospacing="0"/>
                                <w:jc w:val="center"/>
                              </w:pPr>
                              <w:proofErr w:type="gramStart"/>
                              <w:r>
                                <w:rPr>
                                  <w:rFonts w:ascii="Arial" w:hAnsi="Arial" w:cs="Arial"/>
                                  <w:b/>
                                  <w:bCs/>
                                  <w:color w:val="000000" w:themeColor="text1"/>
                                  <w:kern w:val="24"/>
                                  <w:sz w:val="18"/>
                                  <w:szCs w:val="18"/>
                                </w:rPr>
                                <w:t>chain</w:t>
                              </w:r>
                              <w:proofErr w:type="gramEnd"/>
                              <w:r>
                                <w:rPr>
                                  <w:rFonts w:ascii="Arial" w:hAnsi="Arial" w:cs="Arial"/>
                                  <w:b/>
                                  <w:bCs/>
                                  <w:color w:val="000000" w:themeColor="text1"/>
                                  <w:kern w:val="24"/>
                                  <w:sz w:val="18"/>
                                  <w:szCs w:val="18"/>
                                </w:rPr>
                                <w:t xml:space="preserve"> management</w:t>
                              </w:r>
                            </w:p>
                          </w:txbxContent>
                        </wps:txbx>
                        <wps:bodyPr wrap="square" lIns="0" tIns="0" rIns="0" bIns="0" rtlCol="0">
                          <a:spAutoFit/>
                        </wps:bodyPr>
                      </wps:wsp>
                      <wpg:grpSp>
                        <wpg:cNvPr id="21" name="Group 21"/>
                        <wpg:cNvGrpSpPr/>
                        <wpg:grpSpPr>
                          <a:xfrm>
                            <a:off x="1380067" y="245534"/>
                            <a:ext cx="880043" cy="1052830"/>
                            <a:chOff x="0" y="0"/>
                            <a:chExt cx="880043" cy="1052830"/>
                          </a:xfrm>
                        </wpg:grpSpPr>
                        <wps:wsp>
                          <wps:cNvPr id="178" name="Rectangle 177"/>
                          <wps:cNvSpPr/>
                          <wps:spPr>
                            <a:xfrm>
                              <a:off x="0" y="0"/>
                              <a:ext cx="833755" cy="1052830"/>
                            </a:xfrm>
                            <a:prstGeom prst="rect">
                              <a:avLst/>
                            </a:prstGeom>
                            <a:solidFill>
                              <a:srgbClr val="FFFF66"/>
                            </a:solidFill>
                            <a:ln w="3175">
                              <a:solidFill>
                                <a:schemeClr val="dk1">
                                  <a:shade val="95000"/>
                                  <a:satMod val="10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TextBox 178"/>
                          <wps:cNvSpPr txBox="1"/>
                          <wps:spPr>
                            <a:xfrm>
                              <a:off x="8464" y="67733"/>
                              <a:ext cx="872490" cy="525780"/>
                            </a:xfrm>
                            <a:prstGeom prst="rect">
                              <a:avLst/>
                            </a:prstGeom>
                            <a:noFill/>
                          </wps:spPr>
                          <wps:txbx>
                            <w:txbxContent>
                              <w:p w14:paraId="3068ABC8" w14:textId="77777777" w:rsidR="00846708" w:rsidRDefault="00846708"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wps:txbx>
                          <wps:bodyPr wrap="square" lIns="0" tIns="0" rIns="0" bIns="0" rtlCol="0">
                            <a:spAutoFit/>
                          </wps:bodyPr>
                        </wps:wsp>
                        <pic:pic xmlns:pic="http://schemas.openxmlformats.org/drawingml/2006/picture">
                          <pic:nvPicPr>
                            <pic:cNvPr id="183" name="Picture 182"/>
                            <pic:cNvPicPr/>
                          </pic:nvPicPr>
                          <pic:blipFill>
                            <a:blip r:embed="rId23" cstate="print"/>
                            <a:stretch>
                              <a:fillRect/>
                            </a:stretch>
                          </pic:blipFill>
                          <pic:spPr>
                            <a:xfrm>
                              <a:off x="355600" y="787400"/>
                              <a:ext cx="118533" cy="84666"/>
                            </a:xfrm>
                            <a:prstGeom prst="rect">
                              <a:avLst/>
                            </a:prstGeom>
                          </pic:spPr>
                        </pic:pic>
                      </wpg:grpSp>
                      <pic:pic xmlns:pic="http://schemas.openxmlformats.org/drawingml/2006/picture">
                        <pic:nvPicPr>
                          <pic:cNvPr id="187" name="Picture 186"/>
                          <pic:cNvPicPr/>
                        </pic:nvPicPr>
                        <pic:blipFill>
                          <a:blip r:embed="rId23" cstate="print"/>
                          <a:stretch>
                            <a:fillRect/>
                          </a:stretch>
                        </pic:blipFill>
                        <pic:spPr>
                          <a:xfrm>
                            <a:off x="2700867" y="2074334"/>
                            <a:ext cx="118533" cy="84666"/>
                          </a:xfrm>
                          <a:prstGeom prst="rect">
                            <a:avLst/>
                          </a:prstGeom>
                        </pic:spPr>
                      </pic:pic>
                    </wpg:wgp>
                  </a:graphicData>
                </a:graphic>
              </wp:anchor>
            </w:drawing>
          </mc:Choice>
          <mc:Fallback>
            <w:pict>
              <v:group w14:anchorId="48AA2E31" id="Group 49" o:spid="_x0000_s1087" style="position:absolute;margin-left:86.1pt;margin-top:38.45pt;width:252.3pt;height:232.1pt;z-index:251762688" coordsize="32048,29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">
                <v:rect id="Rectangle 411" o:spid="_x0000_s1088" style="position:absolute;left:13885;top:14816;width:8382;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BsQA&#10;AADcAAAADwAAAGRycy9kb3ducmV2LnhtbESPzWrDMBCE74G+g9hCb7HsUExxrYQQKPQHAk568HGx&#10;NraJtTKSGttvXxUCPQ4z8w1T7mYziBs531tWkCUpCOLG6p5bBd/nt/ULCB+QNQ6WScFCHnbbh1WJ&#10;hbYTV3Q7hVZECPsCFXQhjIWUvunIoE/sSBy9i3UGQ5SuldrhFOFmkJs0zaXBnuNChyMdOmqupx+j&#10;QM/O+K/Puq6ao18y/sh5qnOlnh7n/SuIQHP4D9/b71rBc7aBv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3awbEAAAA3AAAAA8AAAAAAAAAAAAAAAAAmAIAAGRycy9k&#10;b3ducmV2LnhtbFBLBQYAAAAABAAEAPUAAACJAwAAAAA=&#10;" fillcolor="#ff6" strokecolor="black [3040]" strokeweight=".25pt"/>
                <v:rect id="Rectangle 167" o:spid="_x0000_s1089" style="position:absolute;left:4318;width:27336;height:29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kksIA&#10;AADcAAAADwAAAGRycy9kb3ducmV2LnhtbESPzW4CMQyE75X6DpErcStZOCC6JSBaCalX/q/uxmwW&#10;Ns4qSWF5e3xA6s3WjGc+zxa9b9WVYmoCGxgNC1DEVbAN1wZ229X7FFTKyBbbwGTgTgkW89eXGZY2&#10;3HhN102ulYRwKtGAy7krtU6VI49pGDpi0U4hesyyxlrbiDcJ960eF8VEe2xYGhx29O2oumz+vIG9&#10;De583o9+tx+renfJY3c4xi9jBm/98hNUpj7/m5/XP1bwJ0Irz8gEe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GSSwgAAANwAAAAPAAAAAAAAAAAAAAAAAJgCAABkcnMvZG93&#10;bnJldi54bWxQSwUGAAAAAAQABAD1AAAAhwMAAAAA&#10;" filled="f" strokecolor="#77933c" strokeweight="3pt"/>
                <v:shape id="TextBox 168" o:spid="_x0000_s1090" type="#_x0000_t202" style="position:absolute;width:32048;height: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MMMA&#10;AADcAAAADwAAAGRycy9kb3ducmV2LnhtbERPzWrCQBC+C77DMoIXqZt6CBpdpRTaWCiCiQ8wzY5J&#10;aHY2zW6TtE/fLQje5uP7nd1hNI3oqXO1ZQWPywgEcWF1zaWCS/7ysAbhPLLGxjIp+CEHh/10ssNE&#10;24HP1Ge+FCGEXYIKKu/bREpXVGTQLW1LHLir7Qz6ALtS6g6HEG4auYqiWBqsOTRU2NJzRcVn9m0U&#10;0Gg+ftHaI79/pa/pKX+L00Wr1Hw2Pm1BeBr9XXxzH3WYH2/g/5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MMMMAAADcAAAADwAAAAAAAAAAAAAAAACYAgAAZHJzL2Rv&#10;d25yZXYueG1sUEsFBgAAAAAEAAQA9QAAAIgDAAAAAA==&#10;" filled="f" stroked="f">
                  <v:textbox style="mso-fit-shape-to-text:t" inset="0,1mm,0,0">
                    <w:txbxContent>
                      <w:p w14:paraId="7156DFDA" w14:textId="77777777" w:rsidR="00846708" w:rsidRDefault="00846708" w:rsidP="002E0308">
                        <w:pPr>
                          <w:pStyle w:val="NormalWeb"/>
                          <w:spacing w:before="0" w:beforeAutospacing="0" w:after="0" w:afterAutospacing="0"/>
                          <w:jc w:val="center"/>
                        </w:pPr>
                        <w:r>
                          <w:rPr>
                            <w:rFonts w:ascii="Arial" w:hAnsi="Arial" w:cstheme="minorBidi"/>
                            <w:color w:val="1F497D"/>
                            <w:kern w:val="24"/>
                            <w:sz w:val="20"/>
                            <w:szCs w:val="20"/>
                          </w:rPr>
                          <w:t>Risk areas</w:t>
                        </w:r>
                      </w:p>
                    </w:txbxContent>
                  </v:textbox>
                </v:shape>
                <v:shape id="table" o:spid="_x0000_s1091" type="#_x0000_t75" style="position:absolute;left:5926;top:25992;width:24638;height:2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EoYrEAAAA2gAAAA8AAABkcnMvZG93bnJldi54bWxEj09rAjEUxO8Fv0N4gpdSs9UisjWKtBR6&#10;K24LenxsXjdbNy9hk/3TfnojCD0OM/MbZrMbbSN6akPtWMHjPANBXDpdc6Xg6/PtYQ0iRGSNjWNS&#10;8EsBdtvJ3QZz7QY+UF/ESiQIhxwVmBh9LmUoDVkMc+eJk/ftWosxybaSusUhwW0jF1m2khZrTgsG&#10;Pb0YKs9FZxUM2P0dvTkd/ccq65b3T699YX+Umk3H/TOISGP8D9/a71rBEq5X0g2Q2w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EoYrEAAAA2gAAAA8AAAAAAAAAAAAAAAAA&#10;nwIAAGRycy9kb3ducmV2LnhtbFBLBQYAAAAABAAEAPcAAACQAwAAAAA=&#10;">
                  <v:imagedata r:id="rId27" o:title=""/>
                  <v:path arrowok="t"/>
                </v:shape>
                <v:rect id="Rectangle 170" o:spid="_x0000_s1092" style="position:absolute;left:5249;top:2455;width:7848;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lcQA&#10;AADcAAAADwAAAGRycy9kb3ducmV2LnhtbERPTWvCQBC9F/oflil4kbqJiC2pq7SC4MEipoHS2zQ7&#10;JsHsbNhdTfz3XUHobR7vcxarwbTiQs43lhWkkwQEcWl1w5WC4mvz/ArCB2SNrWVScCUPq+XjwwIz&#10;bXs+0CUPlYgh7DNUUIfQZVL6siaDfmI74sgdrTMYInSV1A77GG5aOU2SuTTYcGyosaN1TeUpPxsF&#10;u1+Sn2Zc7L89n9Kf48d239NMqdHT8P4GItAQ/sV391bH+S8p3J6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tyZXEAAAA3AAAAA8AAAAAAAAAAAAAAAAAmAIAAGRycy9k&#10;b3ducmV2LnhtbFBLBQYAAAAABAAEAPUAAACJAwAAAAA=&#10;" fillcolor="#97e59e" strokecolor="black [3040]" strokeweight=".25pt"/>
                <v:shape id="TextBox 171" o:spid="_x0000_s1093" type="#_x0000_t202" style="position:absolute;left:4910;top:3217;width:8725;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DvesIA&#10;AADcAAAADwAAAGRycy9kb3ducmV2LnhtbERPPWvDMBDdA/0P4gpdQi3bg9M6UUIpCZRucbJ0O6SL&#10;bWqdjKXabn59VQhku8f7vM1utp0YafCtYwVZkoIg1s60XCs4nw7PLyB8QDbYOSYFv+Rht31YbLA0&#10;buIjjVWoRQxhX6KCJoS+lNLrhiz6xPXEkbu4wWKIcKilGXCK4baTeZoW0mLLsaHBnt4b0t/Vj1VQ&#10;zPt++flK+XTV3chf1ywLlCn19Di/rUEEmsNdfHN/mDh/lcP/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O96wgAAANwAAAAPAAAAAAAAAAAAAAAAAJgCAABkcnMvZG93&#10;bnJldi54bWxQSwUGAAAAAAQABAD1AAAAhwMAAAAA&#10;" filled="f" stroked="f">
                  <v:textbox style="mso-fit-shape-to-text:t" inset="0,0,0,0">
                    <w:txbxContent>
                      <w:p w14:paraId="43017B5C" w14:textId="77777777" w:rsidR="00846708" w:rsidRDefault="00846708" w:rsidP="002E0308">
                        <w:pPr>
                          <w:pStyle w:val="NormalWeb"/>
                          <w:spacing w:before="0" w:beforeAutospacing="0" w:after="0" w:afterAutospacing="0"/>
                          <w:jc w:val="center"/>
                        </w:pPr>
                        <w:r>
                          <w:rPr>
                            <w:rFonts w:ascii="Arial" w:hAnsi="Arial" w:cs="Arial"/>
                            <w:b/>
                            <w:bCs/>
                            <w:color w:val="000000" w:themeColor="text1"/>
                            <w:kern w:val="24"/>
                            <w:sz w:val="18"/>
                            <w:szCs w:val="18"/>
                          </w:rPr>
                          <w:t>Quality of submitted financial statement</w:t>
                        </w:r>
                      </w:p>
                    </w:txbxContent>
                  </v:textbox>
                </v:shape>
                <v:rect id="Rectangle 172" o:spid="_x0000_s1094" style="position:absolute;left:23622;top:14901;width:7194;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IucAA&#10;AADcAAAADwAAAGRycy9kb3ducmV2LnhtbERPS4vCMBC+L/gfwgje1lSFrlSjiCCoCws+Dj0OzdgW&#10;m0lJoq3/3iws7G0+vucs171pxJOcry0rmIwTEMSF1TWXCq6X3ecchA/IGhvLpOBFHtarwccSM207&#10;PtHzHEoRQ9hnqKAKoc2k9EVFBv3YtsSRu1lnMEToSqkddjHcNHKaJKk0WHNsqLClbUXF/fwwCnTv&#10;jP8+5vmp+PGvCR9S7vJUqdGw3yxABOrDv/jPvddx/tcMfp+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qIucAAAADcAAAADwAAAAAAAAAAAAAAAACYAgAAZHJzL2Rvd25y&#10;ZXYueG1sUEsFBgAAAAAEAAQA9QAAAIUDAAAAAA==&#10;" fillcolor="#ff6" strokecolor="black [3040]" strokeweight=".25pt"/>
                <v:rect id="Rectangle 173" o:spid="_x0000_s1095" style="position:absolute;left:5418;top:14732;width:7754;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QzcAA&#10;AADcAAAADwAAAGRycy9kb3ducmV2LnhtbERPS4vCMBC+L/gfwgje1lSRrlSjiCCoCws+Dj0OzdgW&#10;m0lJoq3/3iws7G0+vucs171pxJOcry0rmIwTEMSF1TWXCq6X3ecchA/IGhvLpOBFHtarwccSM207&#10;PtHzHEoRQ9hnqKAKoc2k9EVFBv3YtsSRu1lnMEToSqkddjHcNHKaJKk0WHNsqLClbUXF/fwwCnTv&#10;jP8+5vmp+PGvCR9S7vJUqdGw3yxABOrDv/jPvddx/tcMfp+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QzcAAAADcAAAADwAAAAAAAAAAAAAAAACYAgAAZHJzL2Rvd25y&#10;ZXYueG1sUEsFBgAAAAAEAAQA9QAAAIUDAAAAAA==&#10;" fillcolor="#ff6" strokecolor="black [3040]" strokeweight=".25pt"/>
                <v:shape id="TextBox 174" o:spid="_x0000_s1096" type="#_x0000_t202" style="position:absolute;left:5249;top:15155;width:784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3DsAA&#10;AADcAAAADwAAAGRycy9kb3ducmV2LnhtbERPS4vCMBC+C/6HMIIX0bSCr2oUWRSWvfm4eBuasS02&#10;k9Jk2+qv3wgL3ubje85m15lSNFS7wrKCeBKBIE6tLjhTcL0cx0sQziNrLC2Tgic52G37vQ0m2rZ8&#10;oubsMxFC2CWoIPe+SqR0aU4G3cRWxIG729qgD7DOpK6xDeGmlNMomkuDBYeGHCv6yil9nH+Ngnl3&#10;qEY/K5q2r7Rs+PaKY0+xUsNBt1+D8NT5j/jf/a3D/MUM3s+EC+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l3DsAAAADcAAAADwAAAAAAAAAAAAAAAACYAgAAZHJzL2Rvd25y&#10;ZXYueG1sUEsFBgAAAAAEAAQA9QAAAIUDAAAAAA==&#10;" filled="f" stroked="f">
                  <v:textbox style="mso-fit-shape-to-text:t" inset="0,0,0,0">
                    <w:txbxContent>
                      <w:p w14:paraId="6222382C" w14:textId="77777777" w:rsidR="00846708" w:rsidRDefault="00846708"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 xml:space="preserve">Financial </w:t>
                        </w:r>
                      </w:p>
                      <w:p w14:paraId="55D1DCC7" w14:textId="77777777" w:rsidR="00846708" w:rsidRDefault="00846708"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health</w:t>
                        </w:r>
                        <w:proofErr w:type="gramEnd"/>
                      </w:p>
                    </w:txbxContent>
                  </v:textbox>
                </v:shape>
                <v:shape id="TextBox 175" o:spid="_x0000_s1097" type="#_x0000_t202" style="position:absolute;left:14139;top:15070;width:8726;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pecEA&#10;AADcAAAADwAAAGRycy9kb3ducmV2LnhtbERPTYvCMBC9C/6HMAteZJvWQ3WrUUR2QbytevE2NGNb&#10;tpmUJrbVX2+EBW/zeJ+z2gymFh21rrKsIIliEMS51RUXCs6nn88FCOeRNdaWScGdHGzW49EKM217&#10;/qXu6AsRQthlqKD0vsmkdHlJBl1kG+LAXW1r0AfYFlK32IdwU8tZHKfSYMWhocSGdiXlf8ebUZAO&#10;38308EWz/pHXHV8eSeIpUWryMWyXIDwN/i3+d+91mD9P4fVMu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76XnBAAAA3AAAAA8AAAAAAAAAAAAAAAAAmAIAAGRycy9kb3du&#10;cmV2LnhtbFBLBQYAAAAABAAEAPUAAACGAwAAAAA=&#10;" filled="f" stroked="f">
                  <v:textbox style="mso-fit-shape-to-text:t" inset="0,0,0,0">
                    <w:txbxContent>
                      <w:p w14:paraId="489070E1" w14:textId="77777777" w:rsidR="00846708" w:rsidRDefault="00846708" w:rsidP="002E0308">
                        <w:pPr>
                          <w:pStyle w:val="NormalWeb"/>
                          <w:spacing w:before="0" w:beforeAutospacing="0" w:after="0" w:afterAutospacing="0"/>
                          <w:jc w:val="center"/>
                          <w:rPr>
                            <w:rFonts w:ascii="Arial Narrow" w:hAnsi="Arial Narrow" w:cstheme="minorBidi"/>
                            <w:b/>
                            <w:bCs/>
                            <w:color w:val="000000" w:themeColor="text1"/>
                            <w:kern w:val="24"/>
                            <w:sz w:val="20"/>
                            <w:szCs w:val="20"/>
                          </w:rPr>
                        </w:pPr>
                        <w:r>
                          <w:rPr>
                            <w:rFonts w:ascii="Arial Narrow" w:hAnsi="Arial Narrow" w:cstheme="minorBidi"/>
                            <w:b/>
                            <w:bCs/>
                            <w:color w:val="000000" w:themeColor="text1"/>
                            <w:kern w:val="24"/>
                            <w:sz w:val="20"/>
                            <w:szCs w:val="20"/>
                          </w:rPr>
                          <w:t xml:space="preserve">Human </w:t>
                        </w:r>
                      </w:p>
                      <w:p w14:paraId="6847482B" w14:textId="77777777" w:rsidR="00846708" w:rsidRDefault="00846708" w:rsidP="002E0308">
                        <w:pPr>
                          <w:pStyle w:val="NormalWeb"/>
                          <w:spacing w:before="0" w:beforeAutospacing="0" w:after="0" w:afterAutospacing="0"/>
                          <w:jc w:val="center"/>
                        </w:pPr>
                        <w:proofErr w:type="gramStart"/>
                        <w:r>
                          <w:rPr>
                            <w:rFonts w:ascii="Arial Narrow" w:hAnsi="Arial Narrow" w:cstheme="minorBidi"/>
                            <w:b/>
                            <w:bCs/>
                            <w:color w:val="000000" w:themeColor="text1"/>
                            <w:kern w:val="24"/>
                            <w:sz w:val="20"/>
                            <w:szCs w:val="20"/>
                          </w:rPr>
                          <w:t>resource</w:t>
                        </w:r>
                        <w:proofErr w:type="gramEnd"/>
                        <w:r>
                          <w:rPr>
                            <w:rFonts w:ascii="Arial Narrow" w:hAnsi="Arial Narrow" w:cstheme="minorBidi"/>
                            <w:b/>
                            <w:bCs/>
                            <w:color w:val="000000" w:themeColor="text1"/>
                            <w:kern w:val="24"/>
                            <w:sz w:val="20"/>
                            <w:szCs w:val="20"/>
                          </w:rPr>
                          <w:t xml:space="preserve"> management</w:t>
                        </w:r>
                      </w:p>
                    </w:txbxContent>
                  </v:textbox>
                </v:shape>
                <v:shape id="TextBox 176" o:spid="_x0000_s1098" type="#_x0000_t202" style="position:absolute;left:23029;top:15240;width:784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dM4sEA&#10;AADcAAAADwAAAGRycy9kb3ducmV2LnhtbERPTYvCMBC9C/6HMMJeRNP2oGs1iogLsrfVvXgbmrEt&#10;NpPSxLb2128EYW/zeJ+z2fWmEi01rrSsIJ5HIIgzq0vOFfxevmafIJxH1lhZJgVPcrDbjkcbTLXt&#10;+Ifas89FCGGXooLC+zqV0mUFGXRzWxMH7mYbgz7AJpe6wS6Em0omUbSQBksODQXWdCgou58fRsGi&#10;P9bT7xUl3ZBVLV+HOPYUK/Ux6fdrEJ56/y9+u086zF8u4fVMuE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3TOLBAAAA3AAAAA8AAAAAAAAAAAAAAAAAmAIAAGRycy9kb3du&#10;cmV2LnhtbFBLBQYAAAAABAAEAPUAAACGAwAAAAA=&#10;" filled="f" stroked="f">
                  <v:textbox style="mso-fit-shape-to-text:t" inset="0,0,0,0">
                    <w:txbxContent>
                      <w:p w14:paraId="0AD1B475" w14:textId="77777777" w:rsidR="00846708" w:rsidRDefault="00846708" w:rsidP="002E0308">
                        <w:pPr>
                          <w:pStyle w:val="NormalWeb"/>
                          <w:spacing w:before="0" w:beforeAutospacing="0" w:after="0" w:afterAutospacing="0"/>
                          <w:jc w:val="center"/>
                        </w:pPr>
                        <w:r>
                          <w:rPr>
                            <w:rFonts w:ascii="Arial Narrow" w:hAnsi="Arial Narrow" w:cstheme="minorBidi"/>
                            <w:b/>
                            <w:bCs/>
                            <w:color w:val="000000" w:themeColor="text1"/>
                            <w:kern w:val="24"/>
                            <w:sz w:val="20"/>
                            <w:szCs w:val="20"/>
                          </w:rPr>
                          <w:t>Information technology</w:t>
                        </w:r>
                      </w:p>
                    </w:txbxContent>
                  </v:textbox>
                </v:shape>
                <v:rect id="Rectangle 179" o:spid="_x0000_s1099" style="position:absolute;left:23283;top:2540;width:7531;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m6cMA&#10;AADcAAAADwAAAGRycy9kb3ducmV2LnhtbESPQWvCQBCF74X+h2UK3urGHoJEVymCYBUErYcch+yY&#10;hGZnw+5q4r93DkJvM7w3732zXI+uU3cKsfVsYDbNQBFX3rZcG7j8bj/noGJCtth5JgMPirBevb8t&#10;sbB+4BPdz6lWEsKxQANNSn2hdawachinvicW7eqDwyRrqLUNOEi46/RXluXaYcvS0GBPm4aqv/PN&#10;GbBjcPGwL8tTdYyPGf/kPJS5MZOP8XsBKtGY/s2v650V/LngyzMygV4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1m6cMAAADcAAAADwAAAAAAAAAAAAAAAACYAgAAZHJzL2Rv&#10;d25yZXYueG1sUEsFBgAAAAAEAAQA9QAAAIgDAAAAAA==&#10;" fillcolor="#ff6" strokecolor="black [3040]" strokeweight=".25pt"/>
                <v:shape id="_x0000_s1100" type="#_x0000_t202" style="position:absolute;left:22690;top:2878;width:8725;height: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BKsIA&#10;AADcAAAADwAAAGRycy9kb3ducmV2LnhtbERPPWvDMBDdA/kP4gJdQiMrg3FdK6GUFkK2Ol26HdbV&#10;NrVOxlJtx7++ChSy3eN9XnGcbSdGGnzrWIPaJSCIK2darjV8Xt4fMxA+IBvsHJOGK3k4HtarAnPj&#10;Jv6gsQy1iCHsc9TQhNDnUvqqIYt+53riyH27wWKIcKilGXCK4baT+yRJpcWWY0ODPb02VP2Uv1ZD&#10;Or/12/MT7ael6kb+WpQKpLR+2MwvzyACzeEu/nefTJyfKbg9Ey+Qh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wEqwgAAANwAAAAPAAAAAAAAAAAAAAAAAJgCAABkcnMvZG93&#10;bnJldi54bWxQSwUGAAAAAAQABAD1AAAAhwMAAAAA&#10;" filled="f" stroked="f">
                  <v:textbox style="mso-fit-shape-to-text:t" inset="0,0,0,0">
                    <w:txbxContent>
                      <w:p w14:paraId="11AD6D00" w14:textId="77777777" w:rsidR="00846708" w:rsidRDefault="00846708" w:rsidP="002E0308">
                        <w:pPr>
                          <w:pStyle w:val="NormalWeb"/>
                          <w:spacing w:before="0" w:beforeAutospacing="0" w:after="0" w:afterAutospacing="0"/>
                          <w:jc w:val="center"/>
                        </w:pPr>
                        <w:r>
                          <w:rPr>
                            <w:rFonts w:ascii="Arial" w:hAnsi="Arial" w:cs="Arial"/>
                            <w:b/>
                            <w:bCs/>
                            <w:color w:val="000000" w:themeColor="text1"/>
                            <w:kern w:val="24"/>
                            <w:sz w:val="18"/>
                            <w:szCs w:val="18"/>
                          </w:rPr>
                          <w:t xml:space="preserve">Supply </w:t>
                        </w:r>
                      </w:p>
                      <w:p w14:paraId="453B5AC9" w14:textId="77777777" w:rsidR="00846708" w:rsidRDefault="00846708" w:rsidP="002E0308">
                        <w:pPr>
                          <w:pStyle w:val="NormalWeb"/>
                          <w:spacing w:before="0" w:beforeAutospacing="0" w:after="0" w:afterAutospacing="0"/>
                          <w:jc w:val="center"/>
                        </w:pPr>
                        <w:proofErr w:type="gramStart"/>
                        <w:r>
                          <w:rPr>
                            <w:rFonts w:ascii="Arial" w:hAnsi="Arial" w:cs="Arial"/>
                            <w:b/>
                            <w:bCs/>
                            <w:color w:val="000000" w:themeColor="text1"/>
                            <w:kern w:val="24"/>
                            <w:sz w:val="18"/>
                            <w:szCs w:val="18"/>
                          </w:rPr>
                          <w:t>chain</w:t>
                        </w:r>
                        <w:proofErr w:type="gramEnd"/>
                        <w:r>
                          <w:rPr>
                            <w:rFonts w:ascii="Arial" w:hAnsi="Arial" w:cs="Arial"/>
                            <w:b/>
                            <w:bCs/>
                            <w:color w:val="000000" w:themeColor="text1"/>
                            <w:kern w:val="24"/>
                            <w:sz w:val="18"/>
                            <w:szCs w:val="18"/>
                          </w:rPr>
                          <w:t xml:space="preserve"> management</w:t>
                        </w:r>
                      </w:p>
                    </w:txbxContent>
                  </v:textbox>
                </v:shape>
                <v:group id="Group 21" o:spid="_x0000_s1101" style="position:absolute;left:13800;top:2455;width:8801;height:10528" coordsize="8800,10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77" o:spid="_x0000_s1102" style="position:absolute;width:8337;height:10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4ayMQA&#10;AADcAAAADwAAAGRycy9kb3ducmV2LnhtbESPS2vDMBCE74X8B7GB3Bo5PbjFiRJKIZAHFPI4+LhY&#10;W9vUWhlJjZ1/nz0EettlZme+XW1G16kbhdh6NrCYZ6CIK29brg1cL9vXD1AxIVvsPJOBO0XYrCcv&#10;KyysH/hEt3OqlYRwLNBAk1JfaB2rhhzGue+JRfvxwWGSNdTaBhwk3HX6Lcty7bBlaWiwp6+Gqt/z&#10;nzNgx+Di8VCWp+o73he8z3koc2Nm0/FzCSrRmP7Nz+udFfx3oZVnZAK9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GsjEAAAA3AAAAA8AAAAAAAAAAAAAAAAAmAIAAGRycy9k&#10;b3ducmV2LnhtbFBLBQYAAAAABAAEAPUAAACJAwAAAAA=&#10;" fillcolor="#ff6" strokecolor="black [3040]" strokeweight=".25pt"/>
                  <v:shape id="_x0000_s1103" type="#_x0000_t202" style="position:absolute;left:84;top:677;width:8725;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R9C8AA&#10;AADcAAAADwAAAGRycy9kb3ducmV2LnhtbERPy6rCMBDdX/AfwghuLprWhVerUUQUxJ2PjbuhGdti&#10;MylNbKtfbwTh7uZwnrNYdaYUDdWusKwgHkUgiFOrC84UXM674RSE88gaS8uk4EkOVsvezwITbVs+&#10;UnPymQgh7BJUkHtfJVK6NCeDbmQr4sDdbG3QB1hnUtfYhnBTynEUTaTBgkNDjhVtckrvp4dRMOm2&#10;1e9hRuP2lZYNX19x7ClWatDv1nMQnjr/L/669zrM/5vB55lwgV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R9C8AAAADcAAAADwAAAAAAAAAAAAAAAACYAgAAZHJzL2Rvd25y&#10;ZXYueG1sUEsFBgAAAAAEAAQA9QAAAIUDAAAAAA==&#10;" filled="f" stroked="f">
                    <v:textbox style="mso-fit-shape-to-text:t" inset="0,0,0,0">
                      <w:txbxContent>
                        <w:p w14:paraId="3068ABC8" w14:textId="77777777" w:rsidR="00846708" w:rsidRDefault="00846708" w:rsidP="002E0308">
                          <w:pPr>
                            <w:pStyle w:val="NormalWeb"/>
                            <w:spacing w:before="0" w:beforeAutospacing="0" w:after="0" w:afterAutospacing="0"/>
                            <w:jc w:val="center"/>
                          </w:pPr>
                          <w:r w:rsidRPr="0080580F">
                            <w:rPr>
                              <w:rFonts w:ascii="Arial" w:hAnsi="Arial" w:cs="Arial"/>
                              <w:b/>
                              <w:color w:val="000000" w:themeColor="text1"/>
                              <w:kern w:val="24"/>
                              <w:sz w:val="18"/>
                              <w:szCs w:val="18"/>
                            </w:rPr>
                            <w:t>Quality</w:t>
                          </w:r>
                          <w:r>
                            <w:rPr>
                              <w:rFonts w:ascii="Arial" w:hAnsi="Arial" w:cs="Arial"/>
                              <w:b/>
                              <w:bCs/>
                              <w:color w:val="000000" w:themeColor="text1"/>
                              <w:kern w:val="24"/>
                              <w:sz w:val="18"/>
                              <w:szCs w:val="18"/>
                            </w:rPr>
                            <w:t xml:space="preserve"> of submitted performance information</w:t>
                          </w:r>
                        </w:p>
                      </w:txbxContent>
                    </v:textbox>
                  </v:shape>
                  <v:shape id="Picture 182" o:spid="_x0000_s1104" type="#_x0000_t75" style="position:absolute;left:3556;top:7874;width:1185;height: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6Y93CAAAA3AAAAA8AAABkcnMvZG93bnJldi54bWxET01LAzEQvQv+hzCCN5utBS1r01KUVm9i&#10;u4ceh824iW4m62ba7v57Iwi9zeN9zmI1hFadqE8+soHppABFXEfruTFQ7Td3c1BJkC22kcnASAlW&#10;y+urBZY2nvmDTjtpVA7hVKIBJ9KVWqfaUcA0iR1x5j5jH1Ay7Bttezzn8NDq+6J40AE95waHHT07&#10;qr93x2BADm31sxXrmtGP7/4Rv4rq9cWY25th/QRKaJCL+N/9ZvP8+Qz+nskX6O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mPdwgAAANwAAAAPAAAAAAAAAAAAAAAAAJ8C&#10;AABkcnMvZG93bnJldi54bWxQSwUGAAAAAAQABAD3AAAAjgMAAAAA&#10;">
                    <v:imagedata r:id="rId28" o:title=""/>
                  </v:shape>
                </v:group>
                <v:shape id="Picture 186" o:spid="_x0000_s1105" type="#_x0000_t75" style="position:absolute;left:27008;top:20743;width:1186;height: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BZd7BAAAA3AAAAA8AAABkcnMvZG93bnJldi54bWxET01PAjEQvZvwH5oh8SZdOQhZKcRoUG9E&#10;2IPHyXbcVrfTdTvC7r+nJiTc5uV9zmozhFYdqU8+soH7WQGKuI7Wc2OgOmzvlqCSIFtsI5OBkRJs&#10;1pObFZY2nviDjntpVA7hVKIBJ9KVWqfaUcA0ix1x5r5iH1Ay7Bttezzl8NDqeVE86ICec4PDjp4d&#10;1T/7v2BAPtvq91Wsa0Y/7vwCv4vq7cWY2+nw9AhKaJCr+OJ+t3n+cgH/z+QL9PoM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0BZd7BAAAA3AAAAA8AAAAAAAAAAAAAAAAAnwIA&#10;AGRycy9kb3ducmV2LnhtbFBLBQYAAAAABAAEAPcAAACNAwAAAAA=&#10;">
                  <v:imagedata r:id="rId28" o:title=""/>
                </v:shape>
              </v:group>
            </w:pict>
          </mc:Fallback>
        </mc:AlternateContent>
      </w:r>
      <w:r w:rsidR="00FD2C37">
        <w:rPr>
          <w:noProof/>
          <w:lang w:eastAsia="en-ZA"/>
        </w:rPr>
        <w:drawing>
          <wp:anchor distT="0" distB="0" distL="114300" distR="114300" simplePos="0" relativeHeight="251805696" behindDoc="0" locked="0" layoutInCell="1" allowOverlap="1" wp14:anchorId="767497CE" wp14:editId="71F0ADF9">
            <wp:simplePos x="0" y="0"/>
            <wp:positionH relativeFrom="column">
              <wp:posOffset>2815590</wp:posOffset>
            </wp:positionH>
            <wp:positionV relativeFrom="paragraph">
              <wp:posOffset>2555240</wp:posOffset>
            </wp:positionV>
            <wp:extent cx="152400" cy="92676"/>
            <wp:effectExtent l="0" t="0" r="0" b="3175"/>
            <wp:wrapNone/>
            <wp:docPr id="30"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FD2C37">
        <w:rPr>
          <w:noProof/>
          <w:lang w:eastAsia="en-ZA"/>
        </w:rPr>
        <w:drawing>
          <wp:anchor distT="0" distB="0" distL="114300" distR="114300" simplePos="0" relativeHeight="251803648" behindDoc="0" locked="0" layoutInCell="1" allowOverlap="1" wp14:anchorId="394F1847" wp14:editId="2A632826">
            <wp:simplePos x="0" y="0"/>
            <wp:positionH relativeFrom="column">
              <wp:posOffset>1916430</wp:posOffset>
            </wp:positionH>
            <wp:positionV relativeFrom="paragraph">
              <wp:posOffset>2546896</wp:posOffset>
            </wp:positionV>
            <wp:extent cx="152400" cy="92676"/>
            <wp:effectExtent l="0" t="0" r="0" b="3175"/>
            <wp:wrapNone/>
            <wp:docPr id="29"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flipV="1">
                      <a:off x="0" y="0"/>
                      <a:ext cx="152400" cy="92676"/>
                    </a:xfrm>
                    <a:prstGeom prst="rect">
                      <a:avLst/>
                    </a:prstGeom>
                  </pic:spPr>
                </pic:pic>
              </a:graphicData>
            </a:graphic>
            <wp14:sizeRelH relativeFrom="margin">
              <wp14:pctWidth>0</wp14:pctWidth>
            </wp14:sizeRelH>
            <wp14:sizeRelV relativeFrom="margin">
              <wp14:pctHeight>0</wp14:pctHeight>
            </wp14:sizeRelV>
          </wp:anchor>
        </w:drawing>
      </w:r>
      <w:r w:rsidR="00AA0011">
        <w:rPr>
          <w:noProof/>
          <w:lang w:eastAsia="en-ZA"/>
        </w:rPr>
        <w:drawing>
          <wp:anchor distT="0" distB="0" distL="114300" distR="114300" simplePos="0" relativeHeight="251801600" behindDoc="0" locked="0" layoutInCell="1" allowOverlap="1" wp14:anchorId="3907F0CE" wp14:editId="00ADCEC1">
            <wp:simplePos x="0" y="0"/>
            <wp:positionH relativeFrom="column">
              <wp:posOffset>1924050</wp:posOffset>
            </wp:positionH>
            <wp:positionV relativeFrom="paragraph">
              <wp:posOffset>1497845</wp:posOffset>
            </wp:positionV>
            <wp:extent cx="118533" cy="84666"/>
            <wp:effectExtent l="0" t="0" r="0" b="0"/>
            <wp:wrapNone/>
            <wp:docPr id="28" name="Picture 182"/>
            <wp:cNvGraphicFramePr/>
            <a:graphic xmlns:a="http://schemas.openxmlformats.org/drawingml/2006/main">
              <a:graphicData uri="http://schemas.openxmlformats.org/drawingml/2006/picture">
                <pic:pic xmlns:pic="http://schemas.openxmlformats.org/drawingml/2006/picture">
                  <pic:nvPicPr>
                    <pic:cNvPr id="183" name="Picture 182"/>
                    <pic:cNvPicPr/>
                  </pic:nvPicPr>
                  <pic:blipFill>
                    <a:blip r:embed="rId23" cstate="print"/>
                    <a:stretch>
                      <a:fillRect/>
                    </a:stretch>
                  </pic:blipFill>
                  <pic:spPr>
                    <a:xfrm>
                      <a:off x="0" y="0"/>
                      <a:ext cx="118533" cy="84666"/>
                    </a:xfrm>
                    <a:prstGeom prst="rect">
                      <a:avLst/>
                    </a:prstGeom>
                  </pic:spPr>
                </pic:pic>
              </a:graphicData>
            </a:graphic>
          </wp:anchor>
        </w:drawing>
      </w:r>
      <w:r w:rsidR="000A08C7" w:rsidRPr="00F7587A">
        <w:rPr>
          <w:rFonts w:ascii="Calibri" w:eastAsia="Times New Roman" w:hAnsi="Calibri" w:cs="Times New Roman"/>
          <w:b/>
          <w:bCs/>
          <w:color w:val="998C87"/>
          <w:kern w:val="24"/>
          <w:sz w:val="24"/>
          <w:szCs w:val="24"/>
          <w:lang w:val="en-US"/>
        </w:rPr>
        <w:t xml:space="preserve">... </w:t>
      </w:r>
      <w:proofErr w:type="gramStart"/>
      <w:r w:rsidR="000A08C7" w:rsidRPr="00F7587A">
        <w:rPr>
          <w:rFonts w:ascii="Calibri" w:eastAsia="Times New Roman" w:hAnsi="Calibri" w:cs="Times New Roman"/>
          <w:b/>
          <w:bCs/>
          <w:color w:val="998C87"/>
          <w:kern w:val="24"/>
          <w:sz w:val="24"/>
          <w:szCs w:val="24"/>
          <w:lang w:val="en-US"/>
        </w:rPr>
        <w:t>the</w:t>
      </w:r>
      <w:proofErr w:type="gramEnd"/>
      <w:r w:rsidR="000A08C7" w:rsidRPr="00F7587A">
        <w:rPr>
          <w:rFonts w:ascii="Calibri" w:eastAsia="Times New Roman" w:hAnsi="Calibri" w:cs="Times New Roman"/>
          <w:b/>
          <w:bCs/>
          <w:color w:val="998C87"/>
          <w:kern w:val="24"/>
          <w:sz w:val="24"/>
          <w:szCs w:val="24"/>
          <w:lang w:val="en-US"/>
        </w:rPr>
        <w:t xml:space="preserve"> </w:t>
      </w:r>
      <w:r w:rsidR="000A08C7" w:rsidRPr="00F7587A">
        <w:rPr>
          <w:rFonts w:ascii="Calibri" w:eastAsia="Times New Roman" w:hAnsi="Calibri" w:cs="Times New Roman"/>
          <w:b/>
          <w:bCs/>
          <w:color w:val="4F81BD"/>
          <w:kern w:val="24"/>
          <w:sz w:val="24"/>
          <w:szCs w:val="24"/>
          <w:lang w:val="en-US"/>
        </w:rPr>
        <w:t>best</w:t>
      </w:r>
      <w:r w:rsidR="000A08C7" w:rsidRPr="00F7587A">
        <w:rPr>
          <w:rFonts w:ascii="Calibri" w:eastAsia="Times New Roman" w:hAnsi="Calibri" w:cs="Times New Roman"/>
          <w:b/>
          <w:bCs/>
          <w:color w:val="998C87"/>
          <w:kern w:val="24"/>
          <w:sz w:val="24"/>
          <w:szCs w:val="24"/>
          <w:lang w:val="en-US"/>
        </w:rPr>
        <w:t xml:space="preserve"> </w:t>
      </w:r>
      <w:r w:rsidR="000A08C7" w:rsidRPr="00F7587A">
        <w:rPr>
          <w:rFonts w:ascii="Calibri" w:eastAsia="Times New Roman" w:hAnsi="Calibri" w:cs="Times New Roman"/>
          <w:b/>
          <w:bCs/>
          <w:color w:val="4F81BD"/>
          <w:kern w:val="24"/>
          <w:sz w:val="24"/>
          <w:szCs w:val="24"/>
          <w:lang w:val="en-US"/>
        </w:rPr>
        <w:t>practices</w:t>
      </w:r>
      <w:r w:rsidR="000A08C7" w:rsidRPr="00F7587A">
        <w:rPr>
          <w:rFonts w:ascii="Calibri" w:eastAsia="Times New Roman" w:hAnsi="Calibri" w:cs="Times New Roman"/>
          <w:b/>
          <w:bCs/>
          <w:color w:val="998C87"/>
          <w:kern w:val="24"/>
          <w:sz w:val="24"/>
          <w:szCs w:val="24"/>
          <w:lang w:val="en-US"/>
        </w:rPr>
        <w:t xml:space="preserve"> are maintained.</w:t>
      </w:r>
      <w:r w:rsidR="00180223" w:rsidRPr="00180223">
        <w:rPr>
          <w:noProof/>
          <w:lang w:eastAsia="en-ZA"/>
        </w:rPr>
        <w:t xml:space="preserve"> </w:t>
      </w:r>
    </w:p>
    <w:p w14:paraId="5670290A" w14:textId="77777777" w:rsidR="009C4AD4" w:rsidRPr="009C4AD4" w:rsidRDefault="009C4AD4" w:rsidP="009C4AD4">
      <w:pPr>
        <w:rPr>
          <w:rFonts w:ascii="Arial" w:eastAsia="Times New Roman" w:hAnsi="Arial" w:cs="Arial"/>
          <w:sz w:val="6"/>
          <w:szCs w:val="6"/>
        </w:rPr>
      </w:pPr>
    </w:p>
    <w:p w14:paraId="27E3387B" w14:textId="77777777" w:rsidR="009C4AD4" w:rsidRPr="009C4AD4" w:rsidRDefault="009C4AD4" w:rsidP="009C4AD4">
      <w:pPr>
        <w:rPr>
          <w:rFonts w:ascii="Arial" w:eastAsia="Times New Roman" w:hAnsi="Arial" w:cs="Arial"/>
          <w:sz w:val="6"/>
          <w:szCs w:val="6"/>
        </w:rPr>
      </w:pPr>
    </w:p>
    <w:p w14:paraId="52FA83F9" w14:textId="77777777" w:rsidR="009C4AD4" w:rsidRPr="009C4AD4" w:rsidRDefault="009C4AD4" w:rsidP="009C4AD4">
      <w:pPr>
        <w:rPr>
          <w:rFonts w:ascii="Arial" w:eastAsia="Times New Roman" w:hAnsi="Arial" w:cs="Arial"/>
          <w:sz w:val="6"/>
          <w:szCs w:val="6"/>
        </w:rPr>
      </w:pPr>
    </w:p>
    <w:p w14:paraId="6FA5D79F" w14:textId="77777777" w:rsidR="009C4AD4" w:rsidRDefault="009C4AD4" w:rsidP="009C4AD4">
      <w:pPr>
        <w:rPr>
          <w:rFonts w:ascii="Arial" w:eastAsia="Times New Roman" w:hAnsi="Arial" w:cs="Arial"/>
          <w:sz w:val="6"/>
          <w:szCs w:val="6"/>
        </w:rPr>
      </w:pPr>
    </w:p>
    <w:p w14:paraId="484DEBBE" w14:textId="77777777" w:rsidR="009C4AD4" w:rsidRDefault="009C4AD4" w:rsidP="009C4AD4">
      <w:pPr>
        <w:jc w:val="right"/>
        <w:rPr>
          <w:rFonts w:ascii="Arial" w:eastAsia="Times New Roman" w:hAnsi="Arial" w:cs="Arial"/>
          <w:sz w:val="6"/>
          <w:szCs w:val="6"/>
        </w:rPr>
      </w:pPr>
      <w:r>
        <w:rPr>
          <w:noProof/>
          <w:lang w:eastAsia="en-ZA"/>
        </w:rPr>
        <mc:AlternateContent>
          <mc:Choice Requires="wps">
            <w:drawing>
              <wp:anchor distT="0" distB="0" distL="114300" distR="114300" simplePos="0" relativeHeight="251820032" behindDoc="0" locked="0" layoutInCell="1" allowOverlap="1" wp14:anchorId="26E17345" wp14:editId="320FD78A">
                <wp:simplePos x="0" y="0"/>
                <wp:positionH relativeFrom="column">
                  <wp:posOffset>8999220</wp:posOffset>
                </wp:positionH>
                <wp:positionV relativeFrom="paragraph">
                  <wp:posOffset>53340</wp:posOffset>
                </wp:positionV>
                <wp:extent cx="134620" cy="91427"/>
                <wp:effectExtent l="0" t="0" r="0" b="0"/>
                <wp:wrapNone/>
                <wp:docPr id="42"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37B31E1D" id="Left-Right Arrow 452" o:spid="_x0000_s1026" type="#_x0000_t69" style="position:absolute;margin-left:708.6pt;margin-top:4.2pt;width:10.6pt;height:7.2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" adj="4588" fillcolor="#09f"/>
            </w:pict>
          </mc:Fallback>
        </mc:AlternateContent>
      </w:r>
    </w:p>
    <w:p w14:paraId="7059B0F6" w14:textId="77777777" w:rsidR="009C4AD4" w:rsidRDefault="009C4AD4" w:rsidP="009C4AD4">
      <w:pPr>
        <w:rPr>
          <w:rFonts w:ascii="Arial" w:eastAsia="Times New Roman" w:hAnsi="Arial" w:cs="Arial"/>
          <w:sz w:val="6"/>
          <w:szCs w:val="6"/>
        </w:rPr>
      </w:pPr>
      <w:r>
        <w:rPr>
          <w:noProof/>
          <w:lang w:eastAsia="en-ZA"/>
        </w:rPr>
        <mc:AlternateContent>
          <mc:Choice Requires="wps">
            <w:drawing>
              <wp:anchor distT="0" distB="0" distL="114300" distR="114300" simplePos="0" relativeHeight="251824128" behindDoc="0" locked="0" layoutInCell="1" allowOverlap="1" wp14:anchorId="24CC9453" wp14:editId="57630569">
                <wp:simplePos x="0" y="0"/>
                <wp:positionH relativeFrom="margin">
                  <wp:align>right</wp:align>
                </wp:positionH>
                <wp:positionV relativeFrom="paragraph">
                  <wp:posOffset>624205</wp:posOffset>
                </wp:positionV>
                <wp:extent cx="134620" cy="91427"/>
                <wp:effectExtent l="19050" t="38100" r="36830" b="61595"/>
                <wp:wrapNone/>
                <wp:docPr id="44"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E45F269" id="Left-Right Arrow 452" o:spid="_x0000_s1026" type="#_x0000_t69" style="position:absolute;margin-left:-40.6pt;margin-top:49.15pt;width:10.6pt;height:7.2pt;z-index:251824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" adj="4588" fillcolor="#09f">
                <w10:wrap anchorx="margin"/>
              </v:shape>
            </w:pict>
          </mc:Fallback>
        </mc:AlternateContent>
      </w:r>
      <w:r>
        <w:rPr>
          <w:noProof/>
          <w:lang w:eastAsia="en-ZA"/>
        </w:rPr>
        <mc:AlternateContent>
          <mc:Choice Requires="wps">
            <w:drawing>
              <wp:anchor distT="0" distB="0" distL="114300" distR="114300" simplePos="0" relativeHeight="251822080" behindDoc="0" locked="0" layoutInCell="1" allowOverlap="1" wp14:anchorId="0CD379C2" wp14:editId="27F2B2C9">
                <wp:simplePos x="0" y="0"/>
                <wp:positionH relativeFrom="column">
                  <wp:posOffset>9022080</wp:posOffset>
                </wp:positionH>
                <wp:positionV relativeFrom="paragraph">
                  <wp:posOffset>259715</wp:posOffset>
                </wp:positionV>
                <wp:extent cx="134620" cy="91427"/>
                <wp:effectExtent l="0" t="0" r="0" b="0"/>
                <wp:wrapNone/>
                <wp:docPr id="43" name="Left-Right Arrow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 cy="91427"/>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1467214" id="Left-Right Arrow 452" o:spid="_x0000_s1026" type="#_x0000_t69" style="position:absolute;margin-left:710.4pt;margin-top:20.45pt;width:10.6pt;height:7.2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" adj="4588" fillcolor="#09f"/>
            </w:pict>
          </mc:Fallback>
        </mc:AlternateContent>
      </w:r>
    </w:p>
    <w:p w14:paraId="3BE6BE82" w14:textId="77777777" w:rsidR="00153824" w:rsidRPr="009C4AD4" w:rsidRDefault="00153824" w:rsidP="009C4AD4">
      <w:pPr>
        <w:rPr>
          <w:rFonts w:ascii="Arial" w:eastAsia="Times New Roman" w:hAnsi="Arial" w:cs="Arial"/>
          <w:sz w:val="6"/>
          <w:szCs w:val="6"/>
        </w:rPr>
        <w:sectPr w:rsidR="00153824" w:rsidRPr="009C4AD4" w:rsidSect="00C12C2B">
          <w:endnotePr>
            <w:numFmt w:val="decimal"/>
          </w:endnotePr>
          <w:pgSz w:w="16838" w:h="11906" w:orient="landscape" w:code="9"/>
          <w:pgMar w:top="281" w:right="1245" w:bottom="1134" w:left="1134" w:header="278" w:footer="313" w:gutter="0"/>
          <w:cols w:space="708"/>
          <w:docGrid w:linePitch="360"/>
        </w:sectPr>
      </w:pPr>
    </w:p>
    <w:p w14:paraId="1E2765DC" w14:textId="77777777" w:rsidR="00F110DC" w:rsidRPr="00C516E8" w:rsidRDefault="005674DC" w:rsidP="00F110DC">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lastRenderedPageBreak/>
        <w:t>OVERALL MESSAGE</w:t>
      </w:r>
    </w:p>
    <w:p w14:paraId="687B5A39" w14:textId="77777777" w:rsidR="00F110DC" w:rsidRPr="00C516E8" w:rsidRDefault="00F110DC" w:rsidP="00F110DC">
      <w:pPr>
        <w:shd w:val="clear" w:color="auto" w:fill="FFFFFF"/>
        <w:spacing w:after="120" w:line="240" w:lineRule="auto"/>
        <w:rPr>
          <w:rFonts w:ascii="Arial" w:eastAsia="Times New Roman" w:hAnsi="Arial" w:cs="Arial"/>
          <w:sz w:val="2"/>
        </w:rPr>
      </w:pPr>
    </w:p>
    <w:p w14:paraId="5F412A7A" w14:textId="77777777" w:rsidR="00FE6E2E" w:rsidRPr="000C7232" w:rsidRDefault="000A3B4A"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C7232">
        <w:rPr>
          <w:rFonts w:eastAsia="Calibri" w:cs="Arial"/>
          <w:szCs w:val="22"/>
        </w:rPr>
        <w:t>The audit outcome</w:t>
      </w:r>
      <w:r w:rsidR="00D8205F" w:rsidRPr="000C7232">
        <w:rPr>
          <w:rFonts w:eastAsia="Calibri" w:cs="Arial"/>
          <w:szCs w:val="22"/>
        </w:rPr>
        <w:t xml:space="preserve"> of the depart</w:t>
      </w:r>
      <w:r w:rsidRPr="000C7232">
        <w:rPr>
          <w:rFonts w:eastAsia="Calibri" w:cs="Arial"/>
          <w:szCs w:val="22"/>
        </w:rPr>
        <w:t>ment has remained unchanged over the three-year</w:t>
      </w:r>
      <w:r w:rsidR="00D8205F" w:rsidRPr="000C7232">
        <w:rPr>
          <w:rFonts w:eastAsia="Calibri" w:cs="Arial"/>
          <w:szCs w:val="22"/>
        </w:rPr>
        <w:t xml:space="preserve"> </w:t>
      </w:r>
      <w:r w:rsidRPr="000C7232">
        <w:rPr>
          <w:rFonts w:eastAsia="Calibri" w:cs="Arial"/>
          <w:szCs w:val="22"/>
        </w:rPr>
        <w:t xml:space="preserve">period, with the department obtaining an </w:t>
      </w:r>
      <w:r w:rsidR="00D8205F" w:rsidRPr="000C7232">
        <w:rPr>
          <w:rFonts w:eastAsia="Calibri" w:cs="Arial"/>
          <w:szCs w:val="22"/>
        </w:rPr>
        <w:t xml:space="preserve">unqualified </w:t>
      </w:r>
      <w:r w:rsidR="000C7232" w:rsidRPr="00127228">
        <w:rPr>
          <w:rFonts w:eastAsia="Calibri" w:cs="Arial"/>
          <w:szCs w:val="22"/>
        </w:rPr>
        <w:t xml:space="preserve">audit outcome </w:t>
      </w:r>
      <w:r w:rsidR="00D8205F" w:rsidRPr="000C7232">
        <w:rPr>
          <w:rFonts w:eastAsia="Calibri" w:cs="Arial"/>
          <w:szCs w:val="22"/>
        </w:rPr>
        <w:t>with findings</w:t>
      </w:r>
      <w:r w:rsidRPr="000C7232">
        <w:rPr>
          <w:rFonts w:eastAsia="Calibri" w:cs="Arial"/>
          <w:szCs w:val="22"/>
        </w:rPr>
        <w:t xml:space="preserve"> </w:t>
      </w:r>
      <w:r w:rsidR="000C7232" w:rsidRPr="000C7232">
        <w:rPr>
          <w:rFonts w:eastAsia="Calibri" w:cs="Arial"/>
          <w:szCs w:val="22"/>
        </w:rPr>
        <w:t xml:space="preserve">in other areas </w:t>
      </w:r>
      <w:r w:rsidRPr="000C7232">
        <w:rPr>
          <w:rFonts w:eastAsia="Calibri" w:cs="Arial"/>
          <w:szCs w:val="22"/>
        </w:rPr>
        <w:t>in 2017-18</w:t>
      </w:r>
      <w:r w:rsidR="00D8205F" w:rsidRPr="000C7232">
        <w:rPr>
          <w:rFonts w:eastAsia="Calibri" w:cs="Arial"/>
          <w:szCs w:val="22"/>
        </w:rPr>
        <w:t>.</w:t>
      </w:r>
      <w:r w:rsidR="000C7232">
        <w:rPr>
          <w:rFonts w:eastAsia="Calibri" w:cs="Arial"/>
          <w:szCs w:val="22"/>
        </w:rPr>
        <w:t xml:space="preserve"> </w:t>
      </w:r>
      <w:r w:rsidR="00D8205F" w:rsidRPr="000C7232">
        <w:rPr>
          <w:rFonts w:eastAsia="Calibri" w:cs="Arial"/>
          <w:szCs w:val="22"/>
        </w:rPr>
        <w:t xml:space="preserve">The main obstacle preventing the department from obtaining a clean audit outcome remains the quality of submitted performance information. </w:t>
      </w:r>
    </w:p>
    <w:p w14:paraId="62076821" w14:textId="77777777" w:rsidR="00FE6E2E" w:rsidRDefault="00FE6E2E" w:rsidP="00FE6E2E">
      <w:pPr>
        <w:pStyle w:val="AGbodytext"/>
        <w:autoSpaceDE w:val="0"/>
        <w:autoSpaceDN w:val="0"/>
        <w:adjustRightInd w:val="0"/>
        <w:spacing w:after="0"/>
        <w:contextualSpacing/>
        <w:mirrorIndents/>
        <w:jc w:val="both"/>
        <w:outlineLvl w:val="1"/>
        <w:rPr>
          <w:rFonts w:eastAsia="Calibri" w:cs="Arial"/>
          <w:szCs w:val="22"/>
        </w:rPr>
      </w:pPr>
    </w:p>
    <w:p w14:paraId="5132A3B6" w14:textId="77777777" w:rsidR="00464D13" w:rsidRDefault="00FE6E2E"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During the audit of performance information key</w:t>
      </w:r>
      <w:r w:rsidR="00D8205F" w:rsidRPr="00063E4D">
        <w:rPr>
          <w:rFonts w:eastAsia="Calibri" w:cs="Arial"/>
          <w:szCs w:val="22"/>
        </w:rPr>
        <w:t xml:space="preserve"> findings</w:t>
      </w:r>
      <w:r>
        <w:rPr>
          <w:rFonts w:eastAsia="Calibri" w:cs="Arial"/>
          <w:szCs w:val="22"/>
        </w:rPr>
        <w:t>, simila</w:t>
      </w:r>
      <w:r w:rsidR="00FF32BC">
        <w:rPr>
          <w:rFonts w:eastAsia="Calibri" w:cs="Arial"/>
          <w:szCs w:val="22"/>
        </w:rPr>
        <w:t xml:space="preserve">r to the prior year, were </w:t>
      </w:r>
      <w:r>
        <w:rPr>
          <w:rFonts w:eastAsia="Calibri" w:cs="Arial"/>
          <w:szCs w:val="22"/>
        </w:rPr>
        <w:t>identified</w:t>
      </w:r>
      <w:r w:rsidR="00D8205F">
        <w:rPr>
          <w:rFonts w:eastAsia="Calibri" w:cs="Arial"/>
          <w:szCs w:val="22"/>
        </w:rPr>
        <w:t xml:space="preserve"> where </w:t>
      </w:r>
      <w:r>
        <w:rPr>
          <w:rFonts w:eastAsia="Calibri" w:cs="Arial"/>
          <w:szCs w:val="22"/>
        </w:rPr>
        <w:t>reported</w:t>
      </w:r>
      <w:r w:rsidR="00D8205F" w:rsidRPr="00063E4D">
        <w:rPr>
          <w:rFonts w:eastAsia="Calibri" w:cs="Arial"/>
          <w:szCs w:val="22"/>
        </w:rPr>
        <w:t xml:space="preserve"> achievements </w:t>
      </w:r>
      <w:r w:rsidR="00D8205F">
        <w:rPr>
          <w:rFonts w:eastAsia="Calibri" w:cs="Arial"/>
          <w:szCs w:val="22"/>
        </w:rPr>
        <w:t>were not</w:t>
      </w:r>
      <w:r w:rsidR="00D8205F" w:rsidRPr="00063E4D">
        <w:rPr>
          <w:rFonts w:eastAsia="Calibri" w:cs="Arial"/>
          <w:szCs w:val="22"/>
        </w:rPr>
        <w:t xml:space="preserve"> adequately supported by valid and complete source information.</w:t>
      </w:r>
      <w:r w:rsidR="000A3B4A">
        <w:rPr>
          <w:rFonts w:eastAsia="Calibri" w:cs="Arial"/>
          <w:szCs w:val="22"/>
        </w:rPr>
        <w:t xml:space="preserve"> The entity must implement proper record keeping ensuring that the relevant information is accessible which supports the reported performance. </w:t>
      </w:r>
    </w:p>
    <w:p w14:paraId="1EBF6246" w14:textId="77777777" w:rsidR="00D8205F" w:rsidRDefault="00D8205F" w:rsidP="00FF32BC">
      <w:pPr>
        <w:pStyle w:val="AGbodytext"/>
        <w:autoSpaceDE w:val="0"/>
        <w:autoSpaceDN w:val="0"/>
        <w:adjustRightInd w:val="0"/>
        <w:spacing w:after="0"/>
        <w:ind w:left="360"/>
        <w:contextualSpacing/>
        <w:mirrorIndents/>
        <w:jc w:val="both"/>
        <w:outlineLvl w:val="1"/>
        <w:rPr>
          <w:rFonts w:eastAsia="Calibri" w:cs="Arial"/>
          <w:szCs w:val="22"/>
        </w:rPr>
      </w:pPr>
    </w:p>
    <w:p w14:paraId="2F29D326" w14:textId="77777777" w:rsidR="00FF32BC" w:rsidRPr="00063E4D" w:rsidRDefault="00FF32BC"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Pr>
          <w:rFonts w:eastAsia="Calibri" w:cs="Arial"/>
          <w:szCs w:val="22"/>
        </w:rPr>
        <w:t xml:space="preserve">Instances of irregular expenditure were identified during the audit which were not included in the irregular expenditure </w:t>
      </w:r>
      <w:r w:rsidR="00433149">
        <w:rPr>
          <w:rFonts w:eastAsia="Calibri" w:cs="Arial"/>
          <w:szCs w:val="22"/>
        </w:rPr>
        <w:t xml:space="preserve">register. </w:t>
      </w:r>
    </w:p>
    <w:p w14:paraId="729629B9" w14:textId="77777777" w:rsidR="00D8205F" w:rsidRPr="00063E4D" w:rsidRDefault="00D8205F" w:rsidP="00D8205F">
      <w:pPr>
        <w:pStyle w:val="AGbodytext"/>
        <w:autoSpaceDE w:val="0"/>
        <w:autoSpaceDN w:val="0"/>
        <w:adjustRightInd w:val="0"/>
        <w:spacing w:after="0"/>
        <w:ind w:left="284" w:hanging="426"/>
        <w:contextualSpacing/>
        <w:mirrorIndents/>
        <w:jc w:val="both"/>
        <w:outlineLvl w:val="1"/>
        <w:rPr>
          <w:rFonts w:eastAsia="Calibri" w:cs="Arial"/>
          <w:szCs w:val="22"/>
        </w:rPr>
      </w:pPr>
    </w:p>
    <w:p w14:paraId="05CBA502" w14:textId="77777777" w:rsidR="00F110DC" w:rsidRPr="00D8205F" w:rsidRDefault="00D8205F" w:rsidP="009A54E9">
      <w:pPr>
        <w:pStyle w:val="AGbodytext"/>
        <w:numPr>
          <w:ilvl w:val="0"/>
          <w:numId w:val="8"/>
        </w:numPr>
        <w:autoSpaceDE w:val="0"/>
        <w:autoSpaceDN w:val="0"/>
        <w:adjustRightInd w:val="0"/>
        <w:spacing w:after="0"/>
        <w:contextualSpacing/>
        <w:mirrorIndents/>
        <w:jc w:val="both"/>
        <w:outlineLvl w:val="1"/>
        <w:rPr>
          <w:rFonts w:eastAsia="Calibri" w:cs="Arial"/>
          <w:szCs w:val="22"/>
        </w:rPr>
      </w:pPr>
      <w:r w:rsidRPr="00063E4D">
        <w:rPr>
          <w:rFonts w:eastAsia="Calibri" w:cs="Arial"/>
          <w:szCs w:val="22"/>
        </w:rPr>
        <w:t>The assurance provided by the key role players at the department is adequate, however there still remains room for improvement, especially with respect to performance reporting and monitoring of compliance. In addition, focus should be placed on continuing to strengthen internal controls as well as financial and compliance management practices.</w:t>
      </w:r>
    </w:p>
    <w:p w14:paraId="7085E882"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3" w:name="Section1"/>
      <w:bookmarkStart w:id="4" w:name="_Toc447106582"/>
      <w:bookmarkEnd w:id="3"/>
      <w:r w:rsidRPr="00C516E8">
        <w:rPr>
          <w:rFonts w:ascii="Century Gothic" w:eastAsia="MS Mincho" w:hAnsi="Century Gothic" w:cs="Arial"/>
          <w:b/>
          <w:bCs/>
          <w:color w:val="365F91"/>
          <w:sz w:val="28"/>
          <w:szCs w:val="28"/>
        </w:rPr>
        <w:t>SECTION 1: Interactions with stakeholders responsible for oversight and governance</w:t>
      </w:r>
      <w:bookmarkEnd w:id="4"/>
    </w:p>
    <w:p w14:paraId="5C35B890"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During the audit cycle, we met with the following key stakeholders responsible for oversight and governance to communicate matters relating to the audit outcome </w:t>
      </w:r>
      <w:r w:rsidR="0077556A" w:rsidRPr="00C516E8">
        <w:rPr>
          <w:rFonts w:ascii="Arial" w:eastAsia="Calibri" w:hAnsi="Arial" w:cs="Arial"/>
        </w:rPr>
        <w:t xml:space="preserve">and matters identified during our status of records review/s </w:t>
      </w:r>
      <w:r w:rsidRPr="00C516E8">
        <w:rPr>
          <w:rFonts w:ascii="Arial" w:eastAsia="Calibri" w:hAnsi="Arial" w:cs="Arial"/>
        </w:rPr>
        <w:t xml:space="preserve">of the </w:t>
      </w:r>
      <w:r w:rsidR="00CE74EB" w:rsidRPr="0022319A">
        <w:rPr>
          <w:rFonts w:ascii="Arial" w:eastAsia="Calibri" w:hAnsi="Arial" w:cs="Arial"/>
        </w:rPr>
        <w:t>Department of</w:t>
      </w:r>
      <w:r w:rsidR="0022319A" w:rsidRPr="0022319A">
        <w:rPr>
          <w:rFonts w:ascii="Arial" w:eastAsia="Calibri" w:hAnsi="Arial" w:cs="Arial"/>
        </w:rPr>
        <w:t xml:space="preserve"> Public Works</w:t>
      </w:r>
      <w:r w:rsidRPr="00C516E8">
        <w:rPr>
          <w:rFonts w:ascii="Arial" w:eastAsia="Calibri" w:hAnsi="Arial" w:cs="Arial"/>
        </w:rPr>
        <w:t>:</w:t>
      </w:r>
    </w:p>
    <w:tbl>
      <w:tblPr>
        <w:tblStyle w:val="TableGrid171"/>
        <w:tblW w:w="5000" w:type="pct"/>
        <w:tblInd w:w="-34" w:type="dxa"/>
        <w:tblBorders>
          <w:top w:val="single" w:sz="8" w:space="0" w:color="505046" w:themeColor="text2"/>
          <w:left w:val="single" w:sz="8" w:space="0" w:color="505046" w:themeColor="text2"/>
          <w:bottom w:val="single" w:sz="8" w:space="0" w:color="505046" w:themeColor="text2"/>
          <w:right w:val="single" w:sz="8" w:space="0" w:color="505046" w:themeColor="text2"/>
          <w:insideH w:val="single" w:sz="6" w:space="0" w:color="505046" w:themeColor="text2"/>
          <w:insideV w:val="single" w:sz="6" w:space="0" w:color="505046" w:themeColor="text2"/>
        </w:tblBorders>
        <w:tblLook w:val="04A0" w:firstRow="1" w:lastRow="0" w:firstColumn="1" w:lastColumn="0" w:noHBand="0" w:noVBand="1"/>
      </w:tblPr>
      <w:tblGrid>
        <w:gridCol w:w="3226"/>
        <w:gridCol w:w="4607"/>
        <w:gridCol w:w="1785"/>
      </w:tblGrid>
      <w:tr w:rsidR="00AD5129" w:rsidRPr="00C516E8" w14:paraId="4418C17B" w14:textId="77777777" w:rsidTr="0022319A">
        <w:trPr>
          <w:tblHeader/>
        </w:trPr>
        <w:tc>
          <w:tcPr>
            <w:tcW w:w="1677" w:type="pct"/>
            <w:shd w:val="clear" w:color="auto" w:fill="A6A6A6" w:themeFill="background1" w:themeFillShade="A6"/>
            <w:hideMark/>
          </w:tcPr>
          <w:p w14:paraId="13F6578A" w14:textId="77777777" w:rsidR="00AD5129" w:rsidRPr="00C516E8" w:rsidRDefault="00AD5129" w:rsidP="009A3EAA">
            <w:pPr>
              <w:spacing w:before="120"/>
              <w:rPr>
                <w:rFonts w:ascii="Arial" w:hAnsi="Arial" w:cs="Arial"/>
              </w:rPr>
            </w:pPr>
            <w:r w:rsidRPr="00C516E8">
              <w:rPr>
                <w:rFonts w:ascii="Arial" w:hAnsi="Arial" w:cs="Arial"/>
                <w:b/>
              </w:rPr>
              <w:t>Key stakeholder</w:t>
            </w:r>
          </w:p>
        </w:tc>
        <w:tc>
          <w:tcPr>
            <w:tcW w:w="2395" w:type="pct"/>
            <w:shd w:val="clear" w:color="auto" w:fill="A6A6A6" w:themeFill="background1" w:themeFillShade="A6"/>
            <w:hideMark/>
          </w:tcPr>
          <w:p w14:paraId="6C88F9D5" w14:textId="77777777" w:rsidR="00AD5129" w:rsidRPr="00C516E8" w:rsidRDefault="00AD5129" w:rsidP="009A3EAA">
            <w:pPr>
              <w:spacing w:before="120"/>
              <w:rPr>
                <w:rFonts w:ascii="Arial" w:hAnsi="Arial" w:cs="Arial"/>
              </w:rPr>
            </w:pPr>
            <w:r w:rsidRPr="00C516E8">
              <w:rPr>
                <w:rFonts w:ascii="Arial" w:hAnsi="Arial" w:cs="Arial"/>
                <w:b/>
              </w:rPr>
              <w:t>Purpose of interaction</w:t>
            </w:r>
          </w:p>
        </w:tc>
        <w:tc>
          <w:tcPr>
            <w:tcW w:w="928" w:type="pct"/>
            <w:shd w:val="clear" w:color="auto" w:fill="A6A6A6" w:themeFill="background1" w:themeFillShade="A6"/>
            <w:hideMark/>
          </w:tcPr>
          <w:p w14:paraId="5DE56321" w14:textId="77777777" w:rsidR="00AD5129" w:rsidRPr="00C516E8" w:rsidRDefault="00AD5129" w:rsidP="009A3EAA">
            <w:pPr>
              <w:spacing w:before="120"/>
              <w:rPr>
                <w:rFonts w:ascii="Arial" w:hAnsi="Arial" w:cs="Arial"/>
              </w:rPr>
            </w:pPr>
            <w:r w:rsidRPr="00C516E8">
              <w:rPr>
                <w:rFonts w:ascii="Arial" w:hAnsi="Arial" w:cs="Arial"/>
                <w:b/>
              </w:rPr>
              <w:t>Number of interactions</w:t>
            </w:r>
          </w:p>
        </w:tc>
      </w:tr>
      <w:tr w:rsidR="00AD5129" w:rsidRPr="00C516E8" w14:paraId="2AFD6C2F" w14:textId="77777777" w:rsidTr="0022319A">
        <w:trPr>
          <w:trHeight w:val="255"/>
        </w:trPr>
        <w:tc>
          <w:tcPr>
            <w:tcW w:w="1677" w:type="pct"/>
            <w:shd w:val="clear" w:color="auto" w:fill="D9D9D9" w:themeFill="background1" w:themeFillShade="D9"/>
          </w:tcPr>
          <w:p w14:paraId="04C35305" w14:textId="77777777" w:rsidR="00AD5129" w:rsidRPr="00C516E8" w:rsidRDefault="00044675" w:rsidP="009A3EAA">
            <w:pPr>
              <w:rPr>
                <w:rFonts w:ascii="Arial" w:hAnsi="Arial" w:cs="Arial"/>
              </w:rPr>
            </w:pPr>
            <w:r>
              <w:rPr>
                <w:rFonts w:ascii="Arial" w:hAnsi="Arial" w:cs="Arial"/>
              </w:rPr>
              <w:t>Portfolio committee on Public Works</w:t>
            </w:r>
          </w:p>
        </w:tc>
        <w:tc>
          <w:tcPr>
            <w:tcW w:w="2395" w:type="pct"/>
          </w:tcPr>
          <w:p w14:paraId="5454974B" w14:textId="77777777" w:rsidR="00044675" w:rsidRDefault="00044675" w:rsidP="009A54E9">
            <w:pPr>
              <w:pStyle w:val="ListParagraph"/>
              <w:numPr>
                <w:ilvl w:val="1"/>
                <w:numId w:val="25"/>
              </w:numPr>
              <w:rPr>
                <w:rFonts w:ascii="Arial" w:hAnsi="Arial" w:cs="Arial"/>
              </w:rPr>
            </w:pPr>
            <w:r>
              <w:rPr>
                <w:rFonts w:ascii="Arial" w:hAnsi="Arial" w:cs="Arial"/>
              </w:rPr>
              <w:t>Budgetary review and recommendations report – 2016/17 Audit Outcomes and key messages</w:t>
            </w:r>
          </w:p>
          <w:p w14:paraId="4C3D0617" w14:textId="77777777" w:rsidR="00044675" w:rsidRDefault="00044675" w:rsidP="009A54E9">
            <w:pPr>
              <w:pStyle w:val="ListParagraph"/>
              <w:numPr>
                <w:ilvl w:val="1"/>
                <w:numId w:val="25"/>
              </w:numPr>
              <w:rPr>
                <w:rFonts w:ascii="Arial" w:hAnsi="Arial" w:cs="Arial"/>
              </w:rPr>
            </w:pPr>
            <w:r>
              <w:rPr>
                <w:rFonts w:ascii="Arial" w:hAnsi="Arial" w:cs="Arial"/>
              </w:rPr>
              <w:t>Presentation of Action Plans by the Department</w:t>
            </w:r>
          </w:p>
          <w:p w14:paraId="5C1F8522" w14:textId="77777777" w:rsidR="00044675" w:rsidRDefault="00044675" w:rsidP="009A54E9">
            <w:pPr>
              <w:pStyle w:val="ListParagraph"/>
              <w:numPr>
                <w:ilvl w:val="1"/>
                <w:numId w:val="25"/>
              </w:numPr>
              <w:rPr>
                <w:rFonts w:ascii="Arial" w:hAnsi="Arial" w:cs="Arial"/>
              </w:rPr>
            </w:pPr>
            <w:r>
              <w:rPr>
                <w:rFonts w:ascii="Arial" w:hAnsi="Arial" w:cs="Arial"/>
              </w:rPr>
              <w:t>Revi</w:t>
            </w:r>
            <w:r w:rsidR="00CE74EB">
              <w:rPr>
                <w:rFonts w:ascii="Arial" w:hAnsi="Arial" w:cs="Arial"/>
              </w:rPr>
              <w:t>ew of Annual Performance Plan 2018/19</w:t>
            </w:r>
          </w:p>
          <w:p w14:paraId="40434EF4" w14:textId="77777777" w:rsidR="00AD5129" w:rsidRPr="00C516E8" w:rsidRDefault="00AD5129" w:rsidP="009A3EAA">
            <w:pPr>
              <w:rPr>
                <w:rFonts w:ascii="Arial" w:hAnsi="Arial" w:cs="Arial"/>
              </w:rPr>
            </w:pPr>
          </w:p>
        </w:tc>
        <w:tc>
          <w:tcPr>
            <w:tcW w:w="928" w:type="pct"/>
          </w:tcPr>
          <w:p w14:paraId="7138CC2A" w14:textId="77777777" w:rsidR="00AD5129" w:rsidRPr="00C516E8" w:rsidRDefault="00CE74EB" w:rsidP="00CE74EB">
            <w:pPr>
              <w:contextualSpacing/>
              <w:jc w:val="center"/>
              <w:rPr>
                <w:rFonts w:ascii="Arial" w:hAnsi="Arial" w:cs="Arial"/>
              </w:rPr>
            </w:pPr>
            <w:r>
              <w:rPr>
                <w:rFonts w:ascii="Arial" w:hAnsi="Arial" w:cs="Arial"/>
              </w:rPr>
              <w:t>3</w:t>
            </w:r>
          </w:p>
        </w:tc>
      </w:tr>
      <w:tr w:rsidR="00AD5129" w:rsidRPr="00C516E8" w14:paraId="688F8B17" w14:textId="77777777" w:rsidTr="0022319A">
        <w:trPr>
          <w:trHeight w:val="255"/>
        </w:trPr>
        <w:tc>
          <w:tcPr>
            <w:tcW w:w="1677" w:type="pct"/>
            <w:shd w:val="clear" w:color="auto" w:fill="D9D9D9" w:themeFill="background1" w:themeFillShade="D9"/>
          </w:tcPr>
          <w:p w14:paraId="572C038A" w14:textId="77777777" w:rsidR="00AD5129" w:rsidRPr="00C516E8" w:rsidRDefault="00044675" w:rsidP="009A3EAA">
            <w:pPr>
              <w:rPr>
                <w:rFonts w:ascii="Arial" w:hAnsi="Arial" w:cs="Arial"/>
              </w:rPr>
            </w:pPr>
            <w:r w:rsidRPr="00FD1A69">
              <w:rPr>
                <w:rFonts w:ascii="Arial" w:hAnsi="Arial" w:cs="Arial"/>
              </w:rPr>
              <w:t>Chairperson of the portfolio committee on Public Works</w:t>
            </w:r>
          </w:p>
        </w:tc>
        <w:tc>
          <w:tcPr>
            <w:tcW w:w="2395" w:type="pct"/>
          </w:tcPr>
          <w:p w14:paraId="4E90B560" w14:textId="77777777" w:rsidR="00AD5129" w:rsidRDefault="00CE74EB" w:rsidP="009A54E9">
            <w:pPr>
              <w:pStyle w:val="ListParagraph"/>
              <w:numPr>
                <w:ilvl w:val="1"/>
                <w:numId w:val="25"/>
              </w:numPr>
              <w:rPr>
                <w:rFonts w:ascii="Arial" w:hAnsi="Arial" w:cs="Arial"/>
              </w:rPr>
            </w:pPr>
            <w:r w:rsidRPr="00CE74EB">
              <w:rPr>
                <w:rFonts w:ascii="Arial" w:hAnsi="Arial" w:cs="Arial"/>
              </w:rPr>
              <w:t>Introductory meeting – Quarterly briefing</w:t>
            </w:r>
          </w:p>
          <w:p w14:paraId="208B0176" w14:textId="77777777" w:rsidR="00CE74EB" w:rsidRPr="00CE74EB" w:rsidRDefault="00CE74EB" w:rsidP="009A54E9">
            <w:pPr>
              <w:pStyle w:val="ListParagraph"/>
              <w:numPr>
                <w:ilvl w:val="1"/>
                <w:numId w:val="25"/>
              </w:numPr>
              <w:rPr>
                <w:rFonts w:ascii="Arial" w:hAnsi="Arial" w:cs="Arial"/>
              </w:rPr>
            </w:pPr>
            <w:r>
              <w:rPr>
                <w:rFonts w:ascii="Arial" w:hAnsi="Arial" w:cs="Arial"/>
              </w:rPr>
              <w:t>Letter to the chairperson – Delay in submission of PMTE Annual Financial Statements (31 March 2018)</w:t>
            </w:r>
          </w:p>
        </w:tc>
        <w:tc>
          <w:tcPr>
            <w:tcW w:w="928" w:type="pct"/>
          </w:tcPr>
          <w:p w14:paraId="0FC3E0B0" w14:textId="77777777" w:rsidR="00AD5129" w:rsidRPr="00C516E8" w:rsidRDefault="00CE74EB" w:rsidP="00CE74EB">
            <w:pPr>
              <w:jc w:val="center"/>
              <w:rPr>
                <w:rFonts w:ascii="Arial" w:hAnsi="Arial" w:cs="Arial"/>
              </w:rPr>
            </w:pPr>
            <w:r>
              <w:rPr>
                <w:rFonts w:ascii="Arial" w:hAnsi="Arial" w:cs="Arial"/>
              </w:rPr>
              <w:t>2</w:t>
            </w:r>
          </w:p>
        </w:tc>
      </w:tr>
      <w:tr w:rsidR="00AD5129" w:rsidRPr="00C516E8" w14:paraId="75AB06D6" w14:textId="77777777" w:rsidTr="0022319A">
        <w:trPr>
          <w:trHeight w:val="255"/>
        </w:trPr>
        <w:tc>
          <w:tcPr>
            <w:tcW w:w="1677" w:type="pct"/>
            <w:shd w:val="clear" w:color="auto" w:fill="D9D9D9" w:themeFill="background1" w:themeFillShade="D9"/>
          </w:tcPr>
          <w:p w14:paraId="65D7D250" w14:textId="77777777" w:rsidR="00AD5129" w:rsidRPr="00C516E8" w:rsidRDefault="00CB49E6" w:rsidP="009A3EAA">
            <w:pPr>
              <w:rPr>
                <w:rFonts w:ascii="Arial" w:hAnsi="Arial" w:cs="Arial"/>
              </w:rPr>
            </w:pPr>
            <w:r w:rsidRPr="00CB49E6">
              <w:rPr>
                <w:rFonts w:ascii="Arial" w:hAnsi="Arial" w:cs="Arial"/>
              </w:rPr>
              <w:t>Minister of Public Works</w:t>
            </w:r>
          </w:p>
        </w:tc>
        <w:tc>
          <w:tcPr>
            <w:tcW w:w="2395" w:type="pct"/>
          </w:tcPr>
          <w:p w14:paraId="23AC228D" w14:textId="77777777" w:rsidR="00AD5129" w:rsidRPr="00C516E8" w:rsidRDefault="00CB49E6" w:rsidP="000C7232">
            <w:pPr>
              <w:rPr>
                <w:rFonts w:ascii="Arial" w:hAnsi="Arial" w:cs="Arial"/>
              </w:rPr>
            </w:pPr>
            <w:r>
              <w:rPr>
                <w:rFonts w:ascii="Arial" w:hAnsi="Arial" w:cs="Arial"/>
              </w:rPr>
              <w:t>A letter has been sent to the Minister on the audit progress of the public works portfolio</w:t>
            </w:r>
            <w:r w:rsidR="000C7232">
              <w:rPr>
                <w:rFonts w:ascii="Arial" w:hAnsi="Arial" w:cs="Arial"/>
              </w:rPr>
              <w:t>, as we have been unable to confirm a meeting date.</w:t>
            </w:r>
          </w:p>
        </w:tc>
        <w:tc>
          <w:tcPr>
            <w:tcW w:w="928" w:type="pct"/>
          </w:tcPr>
          <w:p w14:paraId="1DB64CBF" w14:textId="77777777" w:rsidR="00AD5129" w:rsidRPr="00C516E8" w:rsidRDefault="00AD5129" w:rsidP="009A3EAA">
            <w:pPr>
              <w:rPr>
                <w:rFonts w:ascii="Arial" w:hAnsi="Arial" w:cs="Arial"/>
              </w:rPr>
            </w:pPr>
          </w:p>
        </w:tc>
      </w:tr>
      <w:tr w:rsidR="00AD5129" w:rsidRPr="00C516E8" w14:paraId="51A7A611" w14:textId="77777777" w:rsidTr="0022319A">
        <w:trPr>
          <w:trHeight w:val="255"/>
        </w:trPr>
        <w:tc>
          <w:tcPr>
            <w:tcW w:w="1677" w:type="pct"/>
            <w:shd w:val="clear" w:color="auto" w:fill="D9D9D9" w:themeFill="background1" w:themeFillShade="D9"/>
          </w:tcPr>
          <w:p w14:paraId="3D323C93" w14:textId="77777777" w:rsidR="00AD5129" w:rsidRPr="00C516E8" w:rsidRDefault="00CB49E6" w:rsidP="009A3EAA">
            <w:pPr>
              <w:rPr>
                <w:rFonts w:ascii="Arial" w:hAnsi="Arial" w:cs="Arial"/>
              </w:rPr>
            </w:pPr>
            <w:r w:rsidRPr="00CB49E6">
              <w:rPr>
                <w:rFonts w:ascii="Arial" w:hAnsi="Arial" w:cs="Arial"/>
              </w:rPr>
              <w:t>Director-General</w:t>
            </w:r>
          </w:p>
        </w:tc>
        <w:tc>
          <w:tcPr>
            <w:tcW w:w="2395" w:type="pct"/>
          </w:tcPr>
          <w:p w14:paraId="4B4A9E8E" w14:textId="77777777" w:rsidR="00AD5129" w:rsidRDefault="00CB49E6" w:rsidP="009A54E9">
            <w:pPr>
              <w:pStyle w:val="ListParagraph"/>
              <w:numPr>
                <w:ilvl w:val="1"/>
                <w:numId w:val="25"/>
              </w:numPr>
              <w:rPr>
                <w:rFonts w:ascii="Arial" w:hAnsi="Arial" w:cs="Arial"/>
              </w:rPr>
            </w:pPr>
            <w:r w:rsidRPr="00CB49E6">
              <w:rPr>
                <w:rFonts w:ascii="Arial" w:hAnsi="Arial" w:cs="Arial"/>
              </w:rPr>
              <w:t>Detail discussion on quarterly Status of Records review and presentation of engagement letter and audit Strategy</w:t>
            </w:r>
          </w:p>
          <w:p w14:paraId="08B18E8C" w14:textId="77777777" w:rsidR="00CB49E6" w:rsidRPr="00CB49E6" w:rsidRDefault="00CB49E6" w:rsidP="009A54E9">
            <w:pPr>
              <w:pStyle w:val="ListParagraph"/>
              <w:numPr>
                <w:ilvl w:val="1"/>
                <w:numId w:val="25"/>
              </w:numPr>
              <w:rPr>
                <w:rFonts w:ascii="Arial" w:hAnsi="Arial" w:cs="Arial"/>
              </w:rPr>
            </w:pPr>
            <w:r>
              <w:rPr>
                <w:rFonts w:ascii="Arial" w:hAnsi="Arial" w:cs="Arial"/>
              </w:rPr>
              <w:t>Audit progress of the Public works portfolio</w:t>
            </w:r>
          </w:p>
        </w:tc>
        <w:tc>
          <w:tcPr>
            <w:tcW w:w="928" w:type="pct"/>
          </w:tcPr>
          <w:p w14:paraId="1EB645FC" w14:textId="77777777" w:rsidR="00AD5129" w:rsidRPr="00C516E8" w:rsidRDefault="00CB49E6" w:rsidP="00CB49E6">
            <w:pPr>
              <w:jc w:val="center"/>
              <w:rPr>
                <w:rFonts w:ascii="Arial" w:hAnsi="Arial" w:cs="Arial"/>
              </w:rPr>
            </w:pPr>
            <w:r>
              <w:rPr>
                <w:rFonts w:ascii="Arial" w:hAnsi="Arial" w:cs="Arial"/>
              </w:rPr>
              <w:t>2</w:t>
            </w:r>
          </w:p>
        </w:tc>
      </w:tr>
      <w:tr w:rsidR="00AD5129" w:rsidRPr="00C516E8" w14:paraId="709998A8" w14:textId="77777777" w:rsidTr="0022319A">
        <w:trPr>
          <w:trHeight w:val="255"/>
        </w:trPr>
        <w:tc>
          <w:tcPr>
            <w:tcW w:w="1677" w:type="pct"/>
            <w:shd w:val="clear" w:color="auto" w:fill="D9D9D9" w:themeFill="background1" w:themeFillShade="D9"/>
          </w:tcPr>
          <w:p w14:paraId="279ACBFE" w14:textId="77777777" w:rsidR="00AD5129" w:rsidRPr="00C516E8" w:rsidRDefault="00AD5129" w:rsidP="009A3EAA">
            <w:pPr>
              <w:rPr>
                <w:rFonts w:ascii="Arial" w:hAnsi="Arial" w:cs="Arial"/>
              </w:rPr>
            </w:pPr>
            <w:r w:rsidRPr="00C516E8">
              <w:rPr>
                <w:rFonts w:ascii="Arial" w:hAnsi="Arial" w:cs="Arial"/>
              </w:rPr>
              <w:lastRenderedPageBreak/>
              <w:t>Audit committee</w:t>
            </w:r>
          </w:p>
        </w:tc>
        <w:tc>
          <w:tcPr>
            <w:tcW w:w="2395" w:type="pct"/>
          </w:tcPr>
          <w:p w14:paraId="7890A5BD" w14:textId="77777777" w:rsidR="0022319A" w:rsidRDefault="0022319A" w:rsidP="009A54E9">
            <w:pPr>
              <w:pStyle w:val="ListParagraph"/>
              <w:numPr>
                <w:ilvl w:val="1"/>
                <w:numId w:val="25"/>
              </w:numPr>
              <w:rPr>
                <w:rFonts w:ascii="Arial" w:hAnsi="Arial" w:cs="Arial"/>
              </w:rPr>
            </w:pPr>
            <w:r>
              <w:rPr>
                <w:rFonts w:ascii="Arial" w:hAnsi="Arial" w:cs="Arial"/>
              </w:rPr>
              <w:t>Presentation of quarterly status of Records Review</w:t>
            </w:r>
          </w:p>
          <w:p w14:paraId="60333506" w14:textId="77777777" w:rsidR="00AD5129" w:rsidRDefault="0022319A" w:rsidP="009A54E9">
            <w:pPr>
              <w:pStyle w:val="ListParagraph"/>
              <w:numPr>
                <w:ilvl w:val="1"/>
                <w:numId w:val="25"/>
              </w:numPr>
              <w:rPr>
                <w:rFonts w:ascii="Arial" w:hAnsi="Arial" w:cs="Arial"/>
              </w:rPr>
            </w:pPr>
            <w:r w:rsidRPr="0022319A">
              <w:rPr>
                <w:rFonts w:ascii="Arial" w:hAnsi="Arial" w:cs="Arial"/>
              </w:rPr>
              <w:t>Presenting the engagement letter and audit strategy</w:t>
            </w:r>
          </w:p>
          <w:p w14:paraId="278620A4" w14:textId="77777777" w:rsidR="0022319A" w:rsidRPr="0022319A" w:rsidRDefault="0022319A" w:rsidP="009A54E9">
            <w:pPr>
              <w:pStyle w:val="ListParagraph"/>
              <w:numPr>
                <w:ilvl w:val="1"/>
                <w:numId w:val="25"/>
              </w:numPr>
              <w:rPr>
                <w:rFonts w:ascii="Arial" w:hAnsi="Arial" w:cs="Arial"/>
              </w:rPr>
            </w:pPr>
            <w:r>
              <w:rPr>
                <w:rFonts w:ascii="Arial" w:hAnsi="Arial" w:cs="Arial"/>
              </w:rPr>
              <w:t>Approval of the Department’s Annual Financial Statements</w:t>
            </w:r>
          </w:p>
        </w:tc>
        <w:tc>
          <w:tcPr>
            <w:tcW w:w="928" w:type="pct"/>
          </w:tcPr>
          <w:p w14:paraId="5F9EF7E9" w14:textId="77777777" w:rsidR="00AD5129" w:rsidRPr="00C516E8" w:rsidRDefault="0022319A" w:rsidP="0022319A">
            <w:pPr>
              <w:jc w:val="center"/>
              <w:rPr>
                <w:rFonts w:ascii="Arial" w:hAnsi="Arial" w:cs="Arial"/>
              </w:rPr>
            </w:pPr>
            <w:r>
              <w:rPr>
                <w:rFonts w:ascii="Arial" w:hAnsi="Arial" w:cs="Arial"/>
              </w:rPr>
              <w:t>3</w:t>
            </w:r>
          </w:p>
        </w:tc>
      </w:tr>
    </w:tbl>
    <w:p w14:paraId="4F825E44" w14:textId="77777777" w:rsidR="00C22F2B" w:rsidRPr="00C516E8" w:rsidRDefault="00C22F2B" w:rsidP="00C22F2B">
      <w:pPr>
        <w:shd w:val="clear" w:color="auto" w:fill="FFFFFF"/>
        <w:spacing w:after="120" w:line="240" w:lineRule="auto"/>
        <w:ind w:left="709"/>
        <w:rPr>
          <w:rFonts w:ascii="Arial" w:eastAsia="Times New Roman" w:hAnsi="Arial" w:cs="Arial"/>
        </w:rPr>
      </w:pPr>
    </w:p>
    <w:p w14:paraId="57672CA5" w14:textId="77777777" w:rsidR="002940C6" w:rsidRPr="00F0451C" w:rsidRDefault="002940C6" w:rsidP="009A54E9">
      <w:pPr>
        <w:numPr>
          <w:ilvl w:val="0"/>
          <w:numId w:val="26"/>
        </w:numPr>
        <w:shd w:val="clear" w:color="auto" w:fill="FFFFFF"/>
        <w:spacing w:after="120" w:line="240" w:lineRule="auto"/>
        <w:ind w:left="283" w:hanging="425"/>
        <w:rPr>
          <w:rFonts w:ascii="Arial" w:eastAsia="Calibri" w:hAnsi="Arial" w:cs="Arial"/>
        </w:rPr>
      </w:pPr>
      <w:r w:rsidRPr="002004A3">
        <w:rPr>
          <w:rFonts w:ascii="Arial" w:eastAsia="Calibri" w:hAnsi="Arial" w:cs="Arial"/>
        </w:rPr>
        <w:t>At these interactions, we shared</w:t>
      </w:r>
      <w:r>
        <w:rPr>
          <w:rFonts w:ascii="Arial" w:eastAsia="Calibri" w:hAnsi="Arial" w:cs="Arial"/>
        </w:rPr>
        <w:t xml:space="preserve"> the following matters</w:t>
      </w:r>
      <w:r w:rsidRPr="002004A3">
        <w:rPr>
          <w:rFonts w:ascii="Arial" w:eastAsia="Calibri" w:hAnsi="Arial" w:cs="Arial"/>
        </w:rPr>
        <w:t>:</w:t>
      </w:r>
    </w:p>
    <w:p w14:paraId="2C289CE5" w14:textId="77777777" w:rsidR="002940C6" w:rsidRPr="00156F9E" w:rsidRDefault="002940C6" w:rsidP="009A54E9">
      <w:pPr>
        <w:numPr>
          <w:ilvl w:val="0"/>
          <w:numId w:val="7"/>
        </w:numPr>
        <w:spacing w:after="240" w:line="240" w:lineRule="auto"/>
        <w:ind w:left="567"/>
        <w:contextualSpacing/>
        <w:rPr>
          <w:rFonts w:ascii="Arial" w:eastAsia="Calibri" w:hAnsi="Arial" w:cs="Arial"/>
        </w:rPr>
      </w:pPr>
      <w:r>
        <w:rPr>
          <w:rFonts w:ascii="Arial" w:eastAsia="Calibri" w:hAnsi="Arial" w:cs="Arial"/>
        </w:rPr>
        <w:t xml:space="preserve">The status of key controls of the Department of Public Works (DPW) and its entities (PMTE, IDT, CBE, CIDB, ASA and ECSA) were discussed with the Portfolio Committee. </w:t>
      </w:r>
    </w:p>
    <w:p w14:paraId="2D17C6B3" w14:textId="77777777" w:rsidR="002940C6" w:rsidRPr="00F0451C" w:rsidRDefault="002940C6" w:rsidP="009A54E9">
      <w:pPr>
        <w:numPr>
          <w:ilvl w:val="0"/>
          <w:numId w:val="7"/>
        </w:numPr>
        <w:spacing w:after="240" w:line="240" w:lineRule="auto"/>
        <w:ind w:left="567"/>
        <w:contextualSpacing/>
        <w:rPr>
          <w:rFonts w:ascii="Arial" w:eastAsia="Calibri" w:hAnsi="Arial" w:cs="Arial"/>
        </w:rPr>
      </w:pPr>
      <w:r w:rsidRPr="001E37CD">
        <w:rPr>
          <w:rFonts w:ascii="Arial" w:eastAsia="Calibri" w:hAnsi="Arial" w:cs="Arial"/>
        </w:rPr>
        <w:t>Terms of the engagement for the current year 201</w:t>
      </w:r>
      <w:r>
        <w:rPr>
          <w:rFonts w:ascii="Arial" w:eastAsia="Calibri" w:hAnsi="Arial" w:cs="Arial"/>
        </w:rPr>
        <w:t>7</w:t>
      </w:r>
      <w:r w:rsidRPr="001E37CD">
        <w:rPr>
          <w:rFonts w:ascii="Arial" w:eastAsia="Calibri" w:hAnsi="Arial" w:cs="Arial"/>
        </w:rPr>
        <w:t>/1</w:t>
      </w:r>
      <w:r>
        <w:rPr>
          <w:rFonts w:ascii="Arial" w:eastAsia="Calibri" w:hAnsi="Arial" w:cs="Arial"/>
        </w:rPr>
        <w:t>8</w:t>
      </w:r>
      <w:r w:rsidRPr="001E37CD">
        <w:rPr>
          <w:rFonts w:ascii="Arial" w:eastAsia="Calibri" w:hAnsi="Arial" w:cs="Arial"/>
        </w:rPr>
        <w:t xml:space="preserve">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14:paraId="042E7BC6" w14:textId="77777777" w:rsidR="002940C6" w:rsidRPr="004E6E14" w:rsidRDefault="002940C6" w:rsidP="009A54E9">
      <w:pPr>
        <w:numPr>
          <w:ilvl w:val="0"/>
          <w:numId w:val="7"/>
        </w:numPr>
        <w:spacing w:after="240" w:line="240" w:lineRule="auto"/>
        <w:ind w:left="567"/>
        <w:contextualSpacing/>
        <w:rPr>
          <w:rFonts w:ascii="Arial" w:eastAsia="Calibri" w:hAnsi="Arial" w:cs="Arial"/>
        </w:rPr>
      </w:pPr>
      <w:r>
        <w:rPr>
          <w:rFonts w:ascii="Arial" w:hAnsi="Arial" w:cs="Arial"/>
        </w:rPr>
        <w:t>O</w:t>
      </w:r>
      <w:r w:rsidRPr="004E6E14">
        <w:rPr>
          <w:rFonts w:ascii="Arial" w:hAnsi="Arial" w:cs="Arial"/>
        </w:rPr>
        <w:t>verall audit strategy including the proposed nature, timing and extent of audit procedures to be performed, risk assessment (including fraud risk assessment) and the effectiveness of internal control</w:t>
      </w:r>
    </w:p>
    <w:p w14:paraId="064F1DFF" w14:textId="77777777" w:rsidR="002940C6" w:rsidRPr="00825FD2" w:rsidRDefault="002940C6" w:rsidP="009A54E9">
      <w:pPr>
        <w:numPr>
          <w:ilvl w:val="0"/>
          <w:numId w:val="7"/>
        </w:numPr>
        <w:spacing w:after="240" w:line="240" w:lineRule="auto"/>
        <w:ind w:left="567"/>
        <w:contextualSpacing/>
        <w:rPr>
          <w:rFonts w:ascii="Arial" w:eastAsia="Calibri" w:hAnsi="Arial" w:cs="Arial"/>
        </w:rPr>
      </w:pPr>
      <w:r w:rsidRPr="004E6E14">
        <w:rPr>
          <w:rFonts w:ascii="Arial" w:hAnsi="Arial" w:cs="Arial"/>
        </w:rPr>
        <w:t>Audit progress and findings were discussed on a continuous basis</w:t>
      </w:r>
      <w:r>
        <w:rPr>
          <w:rFonts w:ascii="Arial" w:hAnsi="Arial" w:cs="Arial"/>
        </w:rPr>
        <w:t xml:space="preserve">. </w:t>
      </w:r>
      <w:r>
        <w:rPr>
          <w:rFonts w:ascii="Arial" w:eastAsia="Calibri" w:hAnsi="Arial" w:cs="Arial"/>
        </w:rPr>
        <w:t xml:space="preserve">The key issues discussed for DPW related to EPWP.  </w:t>
      </w:r>
    </w:p>
    <w:p w14:paraId="243E628E" w14:textId="77777777" w:rsidR="00F110DC" w:rsidRPr="002940C6" w:rsidRDefault="00F110DC" w:rsidP="002940C6">
      <w:pPr>
        <w:spacing w:after="240" w:line="240" w:lineRule="auto"/>
        <w:contextualSpacing/>
        <w:rPr>
          <w:rFonts w:ascii="Arial" w:eastAsia="Calibri" w:hAnsi="Arial" w:cs="Arial"/>
        </w:rPr>
      </w:pPr>
    </w:p>
    <w:p w14:paraId="0857ADCB" w14:textId="77777777" w:rsidR="00F110DC" w:rsidRPr="00C516E8" w:rsidRDefault="00F110DC" w:rsidP="002004A3">
      <w:pPr>
        <w:spacing w:after="240" w:line="240" w:lineRule="auto"/>
        <w:contextualSpacing/>
        <w:rPr>
          <w:rFonts w:ascii="Arial" w:eastAsia="Calibri" w:hAnsi="Arial" w:cs="Arial"/>
        </w:rPr>
      </w:pPr>
    </w:p>
    <w:p w14:paraId="26B2EDCF" w14:textId="77777777" w:rsidR="00F110DC" w:rsidRPr="00C516E8" w:rsidRDefault="002940C6" w:rsidP="009A54E9">
      <w:pPr>
        <w:numPr>
          <w:ilvl w:val="0"/>
          <w:numId w:val="8"/>
        </w:numPr>
        <w:shd w:val="clear" w:color="auto" w:fill="FFFFFF"/>
        <w:spacing w:after="240" w:line="240" w:lineRule="auto"/>
        <w:rPr>
          <w:rFonts w:ascii="Arial" w:eastAsia="Calibri" w:hAnsi="Arial" w:cs="Arial"/>
        </w:rPr>
      </w:pPr>
      <w:r w:rsidRPr="002940C6">
        <w:rPr>
          <w:rFonts w:ascii="Arial" w:eastAsia="Calibri" w:hAnsi="Arial" w:cs="Arial"/>
        </w:rPr>
        <w:t>Some</w:t>
      </w:r>
      <w:r w:rsidR="00F110DC" w:rsidRPr="00C516E8">
        <w:rPr>
          <w:rFonts w:ascii="Arial" w:eastAsia="Calibri" w:hAnsi="Arial" w:cs="Arial"/>
        </w:rPr>
        <w:t xml:space="preserve"> stakeholders made commitments to implement initiativ</w:t>
      </w:r>
      <w:r>
        <w:rPr>
          <w:rFonts w:ascii="Arial" w:eastAsia="Calibri" w:hAnsi="Arial" w:cs="Arial"/>
        </w:rPr>
        <w:t xml:space="preserve">es that can </w:t>
      </w:r>
      <w:r w:rsidR="00F110DC" w:rsidRPr="00C245F0">
        <w:rPr>
          <w:rFonts w:ascii="Arial" w:eastAsia="Calibri" w:hAnsi="Arial" w:cs="Arial"/>
        </w:rPr>
        <w:t>improve</w:t>
      </w:r>
      <w:r w:rsidR="00F110DC" w:rsidRPr="00C516E8">
        <w:rPr>
          <w:rFonts w:ascii="Arial" w:eastAsia="Calibri" w:hAnsi="Arial" w:cs="Arial"/>
        </w:rPr>
        <w:t xml:space="preserve"> the audit outcome. The commitments given and the progress of previous commitments are included in section</w:t>
      </w:r>
      <w:r w:rsidR="00C64231" w:rsidRPr="00C516E8">
        <w:rPr>
          <w:rFonts w:ascii="Arial" w:eastAsia="Calibri" w:hAnsi="Arial" w:cs="Arial"/>
        </w:rPr>
        <w:t xml:space="preserve"> 3.2</w:t>
      </w:r>
      <w:r w:rsidR="00F110DC" w:rsidRPr="00C516E8">
        <w:rPr>
          <w:rFonts w:ascii="Arial" w:eastAsia="Calibri" w:hAnsi="Arial" w:cs="Arial"/>
        </w:rPr>
        <w:t>, which deals with the assessment of assurance providers.</w:t>
      </w:r>
    </w:p>
    <w:p w14:paraId="3959E65B" w14:textId="77777777" w:rsidR="00C22F2B" w:rsidRPr="00C516E8" w:rsidRDefault="00C22F2B" w:rsidP="00C22F2B">
      <w:pPr>
        <w:shd w:val="clear" w:color="auto" w:fill="FFFFFF"/>
        <w:spacing w:after="120" w:line="240" w:lineRule="auto"/>
        <w:rPr>
          <w:rFonts w:ascii="Arial" w:eastAsia="Times New Roman" w:hAnsi="Arial" w:cs="Arial"/>
        </w:rPr>
      </w:pPr>
    </w:p>
    <w:p w14:paraId="48E707D3" w14:textId="77777777" w:rsidR="00C22F2B" w:rsidRPr="00C516E8" w:rsidRDefault="00C22F2B" w:rsidP="009A54E9">
      <w:pPr>
        <w:numPr>
          <w:ilvl w:val="0"/>
          <w:numId w:val="5"/>
        </w:numPr>
        <w:shd w:val="clear" w:color="auto" w:fill="FFFFFF"/>
        <w:spacing w:after="120" w:line="240" w:lineRule="auto"/>
        <w:rPr>
          <w:rFonts w:ascii="Arial" w:eastAsia="Times New Roman" w:hAnsi="Arial" w:cs="Arial"/>
        </w:rPr>
        <w:sectPr w:rsidR="00C22F2B" w:rsidRPr="00C516E8" w:rsidSect="00C12C2B">
          <w:endnotePr>
            <w:numFmt w:val="decimal"/>
          </w:endnotePr>
          <w:pgSz w:w="11906" w:h="16838" w:code="9"/>
          <w:pgMar w:top="1245" w:right="1134" w:bottom="1134" w:left="1134" w:header="1134" w:footer="709" w:gutter="0"/>
          <w:cols w:space="708"/>
          <w:docGrid w:linePitch="360"/>
        </w:sectPr>
      </w:pPr>
    </w:p>
    <w:p w14:paraId="62241087"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5" w:name="_Toc447106583"/>
      <w:r w:rsidRPr="00C516E8">
        <w:rPr>
          <w:rFonts w:ascii="Century Gothic" w:eastAsia="MS Mincho" w:hAnsi="Century Gothic" w:cs="Arial"/>
          <w:b/>
          <w:bCs/>
          <w:color w:val="365F91"/>
          <w:sz w:val="28"/>
          <w:szCs w:val="28"/>
        </w:rPr>
        <w:lastRenderedPageBreak/>
        <w:t>SECTION 2: Matters relating to the auditor’s report</w:t>
      </w:r>
      <w:bookmarkEnd w:id="5"/>
    </w:p>
    <w:p w14:paraId="1C9AF3F2" w14:textId="77777777" w:rsidR="00C22F2B" w:rsidRPr="00526D5A" w:rsidRDefault="00BA71FA" w:rsidP="00526D5A">
      <w:pPr>
        <w:keepNext/>
        <w:spacing w:before="120" w:after="240"/>
        <w:outlineLvl w:val="1"/>
        <w:rPr>
          <w:rFonts w:ascii="Century Gothic" w:hAnsi="Century Gothic"/>
          <w:b/>
          <w:color w:val="4F81BD"/>
          <w:sz w:val="26"/>
          <w:szCs w:val="26"/>
        </w:rPr>
      </w:pPr>
      <w:bookmarkStart w:id="6" w:name="_Toc447106584"/>
      <w:r w:rsidRPr="00526D5A">
        <w:rPr>
          <w:rFonts w:ascii="Century Gothic" w:hAnsi="Century Gothic"/>
          <w:b/>
          <w:color w:val="4F81BD"/>
          <w:sz w:val="26"/>
          <w:szCs w:val="26"/>
        </w:rPr>
        <w:t xml:space="preserve">AUDIT OF </w:t>
      </w:r>
      <w:r w:rsidR="006A4063" w:rsidRPr="00526D5A">
        <w:rPr>
          <w:rFonts w:ascii="Century Gothic" w:hAnsi="Century Gothic"/>
          <w:b/>
          <w:color w:val="4F81BD"/>
          <w:sz w:val="26"/>
          <w:szCs w:val="26"/>
        </w:rPr>
        <w:t xml:space="preserve">THE </w:t>
      </w:r>
      <w:r w:rsidR="00C22F2B" w:rsidRPr="00526D5A">
        <w:rPr>
          <w:rFonts w:ascii="Century Gothic" w:hAnsi="Century Gothic"/>
          <w:b/>
          <w:color w:val="4F81BD"/>
          <w:sz w:val="26"/>
          <w:szCs w:val="26"/>
        </w:rPr>
        <w:t>FINANCIAL STATEMENTS</w:t>
      </w:r>
      <w:bookmarkEnd w:id="6"/>
      <w:r w:rsidR="00C22F2B" w:rsidRPr="00526D5A">
        <w:rPr>
          <w:rFonts w:ascii="Century Gothic" w:hAnsi="Century Gothic"/>
          <w:b/>
          <w:color w:val="4F81BD"/>
          <w:sz w:val="26"/>
          <w:szCs w:val="26"/>
        </w:rPr>
        <w:t xml:space="preserve"> </w:t>
      </w:r>
    </w:p>
    <w:p w14:paraId="7F8D49C6" w14:textId="77777777" w:rsidR="00C22F2B" w:rsidRPr="00C516E8"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We identified</w:t>
      </w:r>
      <w:r w:rsidR="00C245F0">
        <w:rPr>
          <w:rFonts w:ascii="Arial" w:eastAsia="Calibri" w:hAnsi="Arial" w:cs="Arial"/>
        </w:rPr>
        <w:t xml:space="preserve"> material misstatements in the</w:t>
      </w:r>
      <w:r w:rsidRPr="00C516E8">
        <w:rPr>
          <w:rFonts w:ascii="Arial" w:eastAsia="Calibri" w:hAnsi="Arial" w:cs="Arial"/>
        </w:rPr>
        <w:t xml:space="preserve"> financial statements during the audit. These misstatements were not prevented or detected by the </w:t>
      </w:r>
      <w:r w:rsidR="00C245F0" w:rsidRPr="00C245F0">
        <w:rPr>
          <w:rFonts w:ascii="Arial" w:eastAsia="Calibri" w:hAnsi="Arial" w:cs="Arial"/>
        </w:rPr>
        <w:t>department</w:t>
      </w:r>
      <w:r w:rsidRPr="00C516E8">
        <w:rPr>
          <w:rFonts w:ascii="Arial" w:eastAsia="Calibri" w:hAnsi="Arial" w:cs="Arial"/>
        </w:rPr>
        <w:t>’s s</w:t>
      </w:r>
      <w:r w:rsidR="00C245F0">
        <w:rPr>
          <w:rFonts w:ascii="Arial" w:eastAsia="Calibri" w:hAnsi="Arial" w:cs="Arial"/>
        </w:rPr>
        <w:t>ystem of internal control.</w:t>
      </w:r>
      <w:r w:rsidRPr="00C516E8">
        <w:rPr>
          <w:rFonts w:ascii="Arial" w:eastAsia="Calibri" w:hAnsi="Arial" w:cs="Arial"/>
        </w:rPr>
        <w:t xml:space="preserve"> </w:t>
      </w:r>
    </w:p>
    <w:p w14:paraId="6A544057" w14:textId="77777777" w:rsidR="00C22F2B" w:rsidRPr="00C245F0" w:rsidRDefault="00C22F2B" w:rsidP="009A54E9">
      <w:pPr>
        <w:numPr>
          <w:ilvl w:val="0"/>
          <w:numId w:val="8"/>
        </w:numPr>
        <w:shd w:val="clear" w:color="auto" w:fill="FFFFFF"/>
        <w:spacing w:after="240" w:line="240" w:lineRule="auto"/>
        <w:rPr>
          <w:rFonts w:ascii="Arial" w:eastAsia="Calibri" w:hAnsi="Arial" w:cs="Arial"/>
        </w:rPr>
      </w:pPr>
      <w:r w:rsidRPr="00C516E8">
        <w:rPr>
          <w:rFonts w:ascii="Arial" w:eastAsia="Calibri" w:hAnsi="Arial" w:cs="Arial"/>
        </w:rPr>
        <w:t xml:space="preserve">The misstatements </w:t>
      </w:r>
      <w:r w:rsidR="00C245F0">
        <w:rPr>
          <w:rFonts w:ascii="Arial" w:eastAsia="Calibri" w:hAnsi="Arial" w:cs="Arial"/>
        </w:rPr>
        <w:t>identified were</w:t>
      </w:r>
      <w:r w:rsidRPr="00C516E8">
        <w:rPr>
          <w:rFonts w:ascii="Arial" w:eastAsia="Calibri" w:hAnsi="Arial" w:cs="Arial"/>
        </w:rPr>
        <w:t xml:space="preserve"> corrected</w:t>
      </w:r>
      <w:r w:rsidR="00D50850">
        <w:rPr>
          <w:rFonts w:ascii="Arial" w:eastAsia="Calibri" w:hAnsi="Arial" w:cs="Arial"/>
        </w:rPr>
        <w:t>.</w:t>
      </w:r>
    </w:p>
    <w:tbl>
      <w:tblPr>
        <w:tblW w:w="5000" w:type="pct"/>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75"/>
        <w:gridCol w:w="5439"/>
        <w:gridCol w:w="12"/>
        <w:gridCol w:w="2222"/>
        <w:gridCol w:w="46"/>
        <w:gridCol w:w="2049"/>
        <w:gridCol w:w="78"/>
        <w:gridCol w:w="2089"/>
      </w:tblGrid>
      <w:tr w:rsidR="00C22F2B" w:rsidRPr="00D50850" w14:paraId="420EBC59" w14:textId="77777777" w:rsidTr="00507B28">
        <w:trPr>
          <w:trHeight w:val="186"/>
          <w:tblHeader/>
        </w:trPr>
        <w:tc>
          <w:tcPr>
            <w:tcW w:w="3525" w:type="pct"/>
            <w:gridSpan w:val="5"/>
            <w:shd w:val="clear" w:color="auto" w:fill="A6A6A6" w:themeFill="background1" w:themeFillShade="A6"/>
          </w:tcPr>
          <w:p w14:paraId="3D353CEC"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Material misstatement</w:t>
            </w:r>
          </w:p>
        </w:tc>
        <w:tc>
          <w:tcPr>
            <w:tcW w:w="725" w:type="pct"/>
            <w:gridSpan w:val="2"/>
            <w:vMerge w:val="restart"/>
            <w:shd w:val="clear" w:color="auto" w:fill="BFBFBF" w:themeFill="background1" w:themeFillShade="BF"/>
          </w:tcPr>
          <w:p w14:paraId="3E6EF21E"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Impact</w:t>
            </w:r>
          </w:p>
          <w:p w14:paraId="414B2E35" w14:textId="77777777" w:rsidR="00C22F2B" w:rsidRPr="00D50850" w:rsidRDefault="00C22F2B" w:rsidP="00C22F2B">
            <w:pPr>
              <w:spacing w:after="0" w:line="240" w:lineRule="auto"/>
              <w:jc w:val="center"/>
              <w:rPr>
                <w:rFonts w:ascii="Arial" w:eastAsia="Times New Roman" w:hAnsi="Arial" w:cs="Arial"/>
                <w:b/>
                <w:snapToGrid w:val="0"/>
                <w:highlight w:val="yellow"/>
              </w:rPr>
            </w:pPr>
          </w:p>
          <w:p w14:paraId="7C3881C4"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R</w:t>
            </w:r>
          </w:p>
          <w:p w14:paraId="1ED7263B" w14:textId="77777777" w:rsidR="00C22F2B" w:rsidRPr="00D50850" w:rsidRDefault="00C22F2B" w:rsidP="00C22F2B">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current year</w:t>
            </w:r>
          </w:p>
        </w:tc>
        <w:tc>
          <w:tcPr>
            <w:tcW w:w="750" w:type="pct"/>
            <w:gridSpan w:val="2"/>
            <w:vMerge w:val="restart"/>
            <w:shd w:val="clear" w:color="auto" w:fill="BFBFBF" w:themeFill="background1" w:themeFillShade="BF"/>
          </w:tcPr>
          <w:p w14:paraId="3EE259CF"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Impact</w:t>
            </w:r>
          </w:p>
          <w:p w14:paraId="0C9C32C5" w14:textId="77777777" w:rsidR="00C22F2B" w:rsidRPr="00D50850" w:rsidRDefault="00C22F2B" w:rsidP="00C22F2B">
            <w:pPr>
              <w:spacing w:after="0" w:line="240" w:lineRule="auto"/>
              <w:jc w:val="center"/>
              <w:rPr>
                <w:rFonts w:ascii="Arial" w:eastAsia="Times New Roman" w:hAnsi="Arial" w:cs="Arial"/>
                <w:b/>
                <w:snapToGrid w:val="0"/>
                <w:highlight w:val="yellow"/>
              </w:rPr>
            </w:pPr>
          </w:p>
          <w:p w14:paraId="5F545780"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R</w:t>
            </w:r>
          </w:p>
          <w:p w14:paraId="41ADC296" w14:textId="77777777" w:rsidR="00C22F2B" w:rsidRPr="00D50850" w:rsidRDefault="00C22F2B" w:rsidP="00C22F2B">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prior year</w:t>
            </w:r>
          </w:p>
        </w:tc>
      </w:tr>
      <w:tr w:rsidR="00C22F2B" w:rsidRPr="00D50850" w14:paraId="26E7D067" w14:textId="77777777" w:rsidTr="00507B28">
        <w:trPr>
          <w:trHeight w:val="185"/>
          <w:tblHeader/>
        </w:trPr>
        <w:tc>
          <w:tcPr>
            <w:tcW w:w="870" w:type="pct"/>
            <w:gridSpan w:val="2"/>
            <w:shd w:val="clear" w:color="auto" w:fill="BFBFBF" w:themeFill="background1" w:themeFillShade="BF"/>
          </w:tcPr>
          <w:p w14:paraId="4A5C8397" w14:textId="77777777" w:rsidR="00C22F2B" w:rsidRPr="00D50850" w:rsidRDefault="00C22F2B" w:rsidP="00C22F2B">
            <w:pPr>
              <w:spacing w:after="0" w:line="240" w:lineRule="auto"/>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Financial statement item</w:t>
            </w:r>
          </w:p>
        </w:tc>
        <w:tc>
          <w:tcPr>
            <w:tcW w:w="1882" w:type="pct"/>
            <w:shd w:val="clear" w:color="auto" w:fill="BFBFBF" w:themeFill="background1" w:themeFillShade="BF"/>
          </w:tcPr>
          <w:p w14:paraId="5A3108DA"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 xml:space="preserve">Finding </w:t>
            </w:r>
          </w:p>
          <w:p w14:paraId="262D7A99"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snapToGrid w:val="0"/>
                <w:highlight w:val="yellow"/>
              </w:rPr>
              <w:t xml:space="preserve">(Include a brief description of the misstatement as per the findings and the auditor’s report. Include the reasons for the </w:t>
            </w:r>
            <w:proofErr w:type="spellStart"/>
            <w:r w:rsidRPr="00D50850">
              <w:rPr>
                <w:rFonts w:ascii="Arial" w:eastAsia="Times New Roman" w:hAnsi="Arial" w:cs="Arial"/>
                <w:snapToGrid w:val="0"/>
                <w:highlight w:val="yellow"/>
              </w:rPr>
              <w:t>auditee</w:t>
            </w:r>
            <w:proofErr w:type="spellEnd"/>
            <w:r w:rsidRPr="00D50850">
              <w:rPr>
                <w:rFonts w:ascii="Arial" w:eastAsia="Times New Roman" w:hAnsi="Arial" w:cs="Arial"/>
                <w:snapToGrid w:val="0"/>
                <w:highlight w:val="yellow"/>
              </w:rPr>
              <w:t xml:space="preserve"> not correcting the misstatement when applicable.)</w:t>
            </w:r>
          </w:p>
        </w:tc>
        <w:tc>
          <w:tcPr>
            <w:tcW w:w="773" w:type="pct"/>
            <w:gridSpan w:val="2"/>
            <w:shd w:val="clear" w:color="auto" w:fill="BFBFBF" w:themeFill="background1" w:themeFillShade="BF"/>
          </w:tcPr>
          <w:p w14:paraId="39C50C89"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b/>
                <w:snapToGrid w:val="0"/>
                <w:highlight w:val="yellow"/>
              </w:rPr>
              <w:t>Occurred in prior year</w:t>
            </w:r>
          </w:p>
          <w:p w14:paraId="577EAC26" w14:textId="77777777" w:rsidR="00C22F2B" w:rsidRPr="00D50850" w:rsidRDefault="00C22F2B" w:rsidP="00C22F2B">
            <w:pPr>
              <w:spacing w:after="0" w:line="240" w:lineRule="auto"/>
              <w:ind w:left="41"/>
              <w:jc w:val="center"/>
              <w:rPr>
                <w:rFonts w:ascii="Arial" w:eastAsia="Times New Roman" w:hAnsi="Arial" w:cs="Arial"/>
                <w:b/>
                <w:snapToGrid w:val="0"/>
                <w:highlight w:val="yellow"/>
              </w:rPr>
            </w:pPr>
            <w:r w:rsidRPr="00D50850">
              <w:rPr>
                <w:rFonts w:ascii="Arial" w:eastAsia="Times New Roman" w:hAnsi="Arial" w:cs="Arial"/>
                <w:snapToGrid w:val="0"/>
                <w:highlight w:val="yellow"/>
              </w:rPr>
              <w:t>(Insert Yes/No)</w:t>
            </w:r>
          </w:p>
        </w:tc>
        <w:tc>
          <w:tcPr>
            <w:tcW w:w="725" w:type="pct"/>
            <w:gridSpan w:val="2"/>
            <w:vMerge/>
            <w:shd w:val="clear" w:color="auto" w:fill="BFBFBF" w:themeFill="background1" w:themeFillShade="BF"/>
          </w:tcPr>
          <w:p w14:paraId="319F197A" w14:textId="77777777" w:rsidR="00C22F2B" w:rsidRPr="00D50850" w:rsidRDefault="00C22F2B" w:rsidP="00C22F2B">
            <w:pPr>
              <w:spacing w:after="0" w:line="240" w:lineRule="auto"/>
              <w:jc w:val="center"/>
              <w:rPr>
                <w:rFonts w:ascii="Arial" w:eastAsia="Times New Roman" w:hAnsi="Arial" w:cs="Arial"/>
                <w:b/>
                <w:snapToGrid w:val="0"/>
                <w:highlight w:val="yellow"/>
              </w:rPr>
            </w:pPr>
          </w:p>
        </w:tc>
        <w:tc>
          <w:tcPr>
            <w:tcW w:w="750" w:type="pct"/>
            <w:gridSpan w:val="2"/>
            <w:vMerge/>
            <w:shd w:val="clear" w:color="auto" w:fill="BFBFBF" w:themeFill="background1" w:themeFillShade="BF"/>
          </w:tcPr>
          <w:p w14:paraId="3FA137D6" w14:textId="77777777" w:rsidR="00C22F2B" w:rsidRPr="00D50850" w:rsidRDefault="00C22F2B" w:rsidP="00C22F2B">
            <w:pPr>
              <w:spacing w:after="0" w:line="240" w:lineRule="auto"/>
              <w:jc w:val="center"/>
              <w:rPr>
                <w:rFonts w:ascii="Arial" w:eastAsia="Times New Roman" w:hAnsi="Arial" w:cs="Arial"/>
                <w:b/>
                <w:snapToGrid w:val="0"/>
                <w:highlight w:val="yellow"/>
              </w:rPr>
            </w:pPr>
          </w:p>
        </w:tc>
      </w:tr>
      <w:tr w:rsidR="00C22F2B" w:rsidRPr="00D50850" w14:paraId="07E5293B" w14:textId="77777777" w:rsidTr="00507B28">
        <w:tc>
          <w:tcPr>
            <w:tcW w:w="5000" w:type="pct"/>
            <w:gridSpan w:val="9"/>
            <w:shd w:val="clear" w:color="auto" w:fill="D9D9D9" w:themeFill="background1" w:themeFillShade="D9"/>
          </w:tcPr>
          <w:p w14:paraId="2632DA15" w14:textId="77777777" w:rsidR="00C22F2B" w:rsidRPr="00D50850" w:rsidRDefault="00C22F2B" w:rsidP="004747AC">
            <w:pPr>
              <w:spacing w:after="0" w:line="240" w:lineRule="auto"/>
              <w:rPr>
                <w:rFonts w:ascii="Arial" w:eastAsia="Times New Roman" w:hAnsi="Arial" w:cs="Arial"/>
                <w:b/>
                <w:snapToGrid w:val="0"/>
                <w:highlight w:val="yellow"/>
              </w:rPr>
            </w:pPr>
            <w:bookmarkStart w:id="7" w:name="S2E1"/>
            <w:bookmarkStart w:id="8" w:name="S2E2"/>
            <w:bookmarkEnd w:id="7"/>
            <w:bookmarkEnd w:id="8"/>
            <w:r w:rsidRPr="00D50850">
              <w:rPr>
                <w:rFonts w:ascii="Arial" w:eastAsia="Times New Roman" w:hAnsi="Arial" w:cs="Arial"/>
                <w:b/>
                <w:snapToGrid w:val="0"/>
                <w:highlight w:val="yellow"/>
              </w:rPr>
              <w:t>Material misstatements corrected</w:t>
            </w:r>
          </w:p>
        </w:tc>
      </w:tr>
      <w:tr w:rsidR="00C22F2B" w:rsidRPr="00D50850" w14:paraId="1D201C2E" w14:textId="77777777" w:rsidTr="00507B28">
        <w:tc>
          <w:tcPr>
            <w:tcW w:w="870" w:type="pct"/>
            <w:gridSpan w:val="2"/>
          </w:tcPr>
          <w:p w14:paraId="7D6B687D" w14:textId="77777777" w:rsidR="00C22F2B" w:rsidRPr="00D50850" w:rsidRDefault="00C22F2B" w:rsidP="00C22F2B">
            <w:pPr>
              <w:spacing w:after="0" w:line="240" w:lineRule="auto"/>
              <w:rPr>
                <w:rFonts w:ascii="Arial" w:eastAsia="Times New Roman" w:hAnsi="Arial" w:cs="Arial"/>
                <w:snapToGrid w:val="0"/>
                <w:highlight w:val="yellow"/>
              </w:rPr>
            </w:pPr>
          </w:p>
        </w:tc>
        <w:tc>
          <w:tcPr>
            <w:tcW w:w="1882" w:type="pct"/>
          </w:tcPr>
          <w:p w14:paraId="1C947C1F" w14:textId="77777777" w:rsidR="00C22F2B" w:rsidRPr="00D50850" w:rsidRDefault="00C22F2B" w:rsidP="00C22F2B">
            <w:pPr>
              <w:spacing w:after="0" w:line="240" w:lineRule="auto"/>
              <w:rPr>
                <w:rFonts w:ascii="Arial" w:eastAsia="Times New Roman" w:hAnsi="Arial" w:cs="Arial"/>
                <w:snapToGrid w:val="0"/>
                <w:highlight w:val="yellow"/>
              </w:rPr>
            </w:pPr>
          </w:p>
        </w:tc>
        <w:tc>
          <w:tcPr>
            <w:tcW w:w="773" w:type="pct"/>
            <w:gridSpan w:val="2"/>
          </w:tcPr>
          <w:p w14:paraId="076A7CB8" w14:textId="77777777" w:rsidR="00C22F2B" w:rsidRPr="00D50850" w:rsidRDefault="00C22F2B" w:rsidP="00C22F2B">
            <w:pPr>
              <w:spacing w:after="0" w:line="240" w:lineRule="auto"/>
              <w:rPr>
                <w:rFonts w:ascii="Arial" w:eastAsia="Times New Roman" w:hAnsi="Arial" w:cs="Arial"/>
                <w:snapToGrid w:val="0"/>
                <w:highlight w:val="yellow"/>
              </w:rPr>
            </w:pPr>
          </w:p>
        </w:tc>
        <w:tc>
          <w:tcPr>
            <w:tcW w:w="725" w:type="pct"/>
            <w:gridSpan w:val="2"/>
          </w:tcPr>
          <w:p w14:paraId="1B3F4EF3"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66C48B47" w14:textId="77777777" w:rsidR="00C22F2B" w:rsidRPr="00D50850" w:rsidRDefault="00C22F2B" w:rsidP="00C22F2B">
            <w:pPr>
              <w:spacing w:after="0" w:line="240" w:lineRule="auto"/>
              <w:rPr>
                <w:rFonts w:ascii="Arial" w:eastAsia="Times New Roman" w:hAnsi="Arial" w:cs="Arial"/>
                <w:snapToGrid w:val="0"/>
                <w:highlight w:val="yellow"/>
              </w:rPr>
            </w:pPr>
          </w:p>
        </w:tc>
      </w:tr>
      <w:tr w:rsidR="00C22F2B" w:rsidRPr="00D50850" w14:paraId="4918F57F" w14:textId="77777777" w:rsidTr="00507B28">
        <w:tc>
          <w:tcPr>
            <w:tcW w:w="870" w:type="pct"/>
            <w:gridSpan w:val="2"/>
          </w:tcPr>
          <w:p w14:paraId="73E5CE13" w14:textId="77777777" w:rsidR="00C22F2B" w:rsidRPr="00D50850" w:rsidRDefault="00C22F2B" w:rsidP="00C22F2B">
            <w:pPr>
              <w:spacing w:after="0" w:line="240" w:lineRule="auto"/>
              <w:rPr>
                <w:rFonts w:ascii="Arial" w:eastAsia="Times New Roman" w:hAnsi="Arial" w:cs="Arial"/>
                <w:snapToGrid w:val="0"/>
                <w:highlight w:val="yellow"/>
              </w:rPr>
            </w:pPr>
            <w:r w:rsidRPr="00D50850">
              <w:rPr>
                <w:rFonts w:ascii="Arial" w:eastAsia="Times New Roman" w:hAnsi="Arial" w:cs="Arial"/>
                <w:snapToGrid w:val="0"/>
                <w:highlight w:val="yellow"/>
              </w:rPr>
              <w:t>Disclosure</w:t>
            </w:r>
          </w:p>
        </w:tc>
        <w:tc>
          <w:tcPr>
            <w:tcW w:w="1882" w:type="pct"/>
          </w:tcPr>
          <w:p w14:paraId="521FA60A" w14:textId="77777777" w:rsidR="00C22F2B" w:rsidRPr="00D50850" w:rsidRDefault="00C22F2B" w:rsidP="00C22F2B">
            <w:pPr>
              <w:spacing w:after="0" w:line="240" w:lineRule="auto"/>
              <w:rPr>
                <w:rFonts w:ascii="Arial" w:eastAsia="Times New Roman" w:hAnsi="Arial" w:cs="Arial"/>
                <w:snapToGrid w:val="0"/>
                <w:highlight w:val="yellow"/>
              </w:rPr>
            </w:pPr>
          </w:p>
        </w:tc>
        <w:tc>
          <w:tcPr>
            <w:tcW w:w="773" w:type="pct"/>
            <w:gridSpan w:val="2"/>
          </w:tcPr>
          <w:p w14:paraId="2331A048" w14:textId="77777777" w:rsidR="00C22F2B" w:rsidRPr="00D50850" w:rsidRDefault="00C22F2B" w:rsidP="00C22F2B">
            <w:pPr>
              <w:spacing w:after="0" w:line="240" w:lineRule="auto"/>
              <w:rPr>
                <w:rFonts w:ascii="Arial" w:eastAsia="Times New Roman" w:hAnsi="Arial" w:cs="Arial"/>
                <w:snapToGrid w:val="0"/>
                <w:highlight w:val="yellow"/>
              </w:rPr>
            </w:pPr>
          </w:p>
        </w:tc>
        <w:tc>
          <w:tcPr>
            <w:tcW w:w="725" w:type="pct"/>
            <w:gridSpan w:val="2"/>
          </w:tcPr>
          <w:p w14:paraId="41DEAB0B"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1654AA60" w14:textId="77777777" w:rsidR="00C22F2B" w:rsidRPr="00D50850" w:rsidRDefault="00C22F2B" w:rsidP="00C22F2B">
            <w:pPr>
              <w:spacing w:after="0" w:line="240" w:lineRule="auto"/>
              <w:rPr>
                <w:rFonts w:ascii="Arial" w:eastAsia="Times New Roman" w:hAnsi="Arial" w:cs="Arial"/>
                <w:snapToGrid w:val="0"/>
                <w:highlight w:val="yellow"/>
              </w:rPr>
            </w:pPr>
          </w:p>
        </w:tc>
      </w:tr>
      <w:tr w:rsidR="00C22F2B" w:rsidRPr="00C516E8" w14:paraId="2453451F" w14:textId="77777777" w:rsidTr="00507B28">
        <w:tc>
          <w:tcPr>
            <w:tcW w:w="870" w:type="pct"/>
            <w:gridSpan w:val="2"/>
          </w:tcPr>
          <w:p w14:paraId="5D8EF40F" w14:textId="77777777" w:rsidR="00C22F2B" w:rsidRPr="00D50850" w:rsidRDefault="00D50850" w:rsidP="00C22F2B">
            <w:pPr>
              <w:spacing w:after="0" w:line="240" w:lineRule="auto"/>
              <w:rPr>
                <w:rFonts w:ascii="Arial" w:eastAsia="Times New Roman" w:hAnsi="Arial" w:cs="Arial"/>
                <w:snapToGrid w:val="0"/>
                <w:highlight w:val="yellow"/>
              </w:rPr>
            </w:pPr>
            <w:r w:rsidRPr="00D50850">
              <w:rPr>
                <w:rFonts w:ascii="Arial" w:eastAsia="Times New Roman" w:hAnsi="Arial" w:cs="Arial"/>
                <w:snapToGrid w:val="0"/>
                <w:highlight w:val="yellow"/>
              </w:rPr>
              <w:t>Irregular Expenditure</w:t>
            </w:r>
          </w:p>
        </w:tc>
        <w:tc>
          <w:tcPr>
            <w:tcW w:w="1882" w:type="pct"/>
          </w:tcPr>
          <w:p w14:paraId="5035C501" w14:textId="77777777" w:rsidR="00C22F2B" w:rsidRPr="00D50850" w:rsidRDefault="0096711B" w:rsidP="00C22F2B">
            <w:pPr>
              <w:spacing w:after="0" w:line="240" w:lineRule="auto"/>
              <w:rPr>
                <w:rFonts w:ascii="Arial" w:eastAsia="Times New Roman" w:hAnsi="Arial" w:cs="Arial"/>
                <w:snapToGrid w:val="0"/>
                <w:highlight w:val="yellow"/>
              </w:rPr>
            </w:pPr>
            <w:r>
              <w:rPr>
                <w:rFonts w:ascii="Arial" w:eastAsia="Times New Roman" w:hAnsi="Arial" w:cs="Arial"/>
                <w:snapToGrid w:val="0"/>
                <w:highlight w:val="yellow"/>
              </w:rPr>
              <w:t>Deviation not approved</w:t>
            </w:r>
          </w:p>
        </w:tc>
        <w:tc>
          <w:tcPr>
            <w:tcW w:w="773" w:type="pct"/>
            <w:gridSpan w:val="2"/>
          </w:tcPr>
          <w:p w14:paraId="39D3A43C" w14:textId="77777777" w:rsidR="00C22F2B" w:rsidRPr="00D50850" w:rsidRDefault="00D50850" w:rsidP="00D50850">
            <w:pPr>
              <w:spacing w:after="0" w:line="240" w:lineRule="auto"/>
              <w:jc w:val="center"/>
              <w:rPr>
                <w:rFonts w:ascii="Arial" w:eastAsia="Times New Roman" w:hAnsi="Arial" w:cs="Arial"/>
                <w:snapToGrid w:val="0"/>
                <w:highlight w:val="yellow"/>
              </w:rPr>
            </w:pPr>
            <w:r w:rsidRPr="00D50850">
              <w:rPr>
                <w:rFonts w:ascii="Arial" w:eastAsia="Times New Roman" w:hAnsi="Arial" w:cs="Arial"/>
                <w:snapToGrid w:val="0"/>
                <w:highlight w:val="yellow"/>
              </w:rPr>
              <w:t>No</w:t>
            </w:r>
          </w:p>
        </w:tc>
        <w:tc>
          <w:tcPr>
            <w:tcW w:w="725" w:type="pct"/>
            <w:gridSpan w:val="2"/>
          </w:tcPr>
          <w:p w14:paraId="075068B8" w14:textId="77777777" w:rsidR="00C22F2B" w:rsidRPr="00D50850" w:rsidRDefault="00C22F2B" w:rsidP="00C22F2B">
            <w:pPr>
              <w:spacing w:after="0" w:line="240" w:lineRule="auto"/>
              <w:rPr>
                <w:rFonts w:ascii="Arial" w:eastAsia="Times New Roman" w:hAnsi="Arial" w:cs="Arial"/>
                <w:snapToGrid w:val="0"/>
                <w:highlight w:val="yellow"/>
              </w:rPr>
            </w:pPr>
          </w:p>
        </w:tc>
        <w:tc>
          <w:tcPr>
            <w:tcW w:w="750" w:type="pct"/>
            <w:gridSpan w:val="2"/>
          </w:tcPr>
          <w:p w14:paraId="32CE02EE" w14:textId="77777777" w:rsidR="00C22F2B" w:rsidRPr="00C516E8" w:rsidRDefault="00965ECB" w:rsidP="005D1A5C">
            <w:pPr>
              <w:spacing w:after="0" w:line="240" w:lineRule="auto"/>
              <w:jc w:val="center"/>
              <w:rPr>
                <w:rFonts w:ascii="Arial" w:eastAsia="Times New Roman" w:hAnsi="Arial" w:cs="Arial"/>
                <w:snapToGrid w:val="0"/>
              </w:rPr>
            </w:pPr>
            <w:r w:rsidRPr="00965ECB">
              <w:rPr>
                <w:rFonts w:ascii="Arial" w:eastAsia="Calibri" w:hAnsi="Arial" w:cs="Arial"/>
                <w:highlight w:val="yellow"/>
              </w:rPr>
              <w:t>12 606 297</w:t>
            </w:r>
          </w:p>
        </w:tc>
      </w:tr>
      <w:tr w:rsidR="00507B28" w:rsidRPr="00C22F2B" w14:paraId="7FA9F461" w14:textId="77777777" w:rsidTr="00507B28">
        <w:tc>
          <w:tcPr>
            <w:tcW w:w="5000" w:type="pct"/>
            <w:gridSpan w:val="9"/>
            <w:shd w:val="clear" w:color="auto" w:fill="D9D9D9" w:themeFill="background1" w:themeFillShade="D9"/>
          </w:tcPr>
          <w:p w14:paraId="298F75E1" w14:textId="77777777" w:rsidR="00507B28" w:rsidRPr="00C22F2B" w:rsidRDefault="00507B28" w:rsidP="00846708">
            <w:pPr>
              <w:spacing w:after="0" w:line="240" w:lineRule="auto"/>
              <w:rPr>
                <w:rFonts w:ascii="Arial" w:eastAsia="Times New Roman" w:hAnsi="Arial" w:cs="Arial"/>
                <w:b/>
                <w:snapToGrid w:val="0"/>
              </w:rPr>
            </w:pPr>
            <w:r>
              <w:rPr>
                <w:rFonts w:ascii="Arial" w:eastAsia="Times New Roman" w:hAnsi="Arial" w:cs="Arial"/>
                <w:b/>
                <w:snapToGrid w:val="0"/>
              </w:rPr>
              <w:t>Material misstatements corrected</w:t>
            </w:r>
          </w:p>
        </w:tc>
      </w:tr>
      <w:tr w:rsidR="00507B28" w:rsidRPr="00C22F2B" w14:paraId="39F85322" w14:textId="77777777" w:rsidTr="00507B28">
        <w:trPr>
          <w:trHeight w:val="301"/>
        </w:trPr>
        <w:tc>
          <w:tcPr>
            <w:tcW w:w="844" w:type="pct"/>
            <w:shd w:val="clear" w:color="auto" w:fill="auto"/>
          </w:tcPr>
          <w:p w14:paraId="36111D8F" w14:textId="77777777" w:rsidR="00507B28" w:rsidRPr="00BA15BE" w:rsidRDefault="00507B28" w:rsidP="00507B28">
            <w:pPr>
              <w:rPr>
                <w:rFonts w:ascii="Arial" w:hAnsi="Arial" w:cs="Arial"/>
                <w:snapToGrid w:val="0"/>
              </w:rPr>
            </w:pPr>
            <w:r>
              <w:rPr>
                <w:rFonts w:ascii="Arial" w:eastAsia="Times New Roman" w:hAnsi="Arial" w:cs="Arial"/>
                <w:snapToGrid w:val="0"/>
              </w:rPr>
              <w:t xml:space="preserve">Payables </w:t>
            </w:r>
            <w:r w:rsidRPr="00507B28">
              <w:rPr>
                <w:rFonts w:ascii="Arial" w:eastAsia="Times New Roman" w:hAnsi="Arial" w:cs="Arial"/>
                <w:snapToGrid w:val="0"/>
              </w:rPr>
              <w:t xml:space="preserve">- </w:t>
            </w:r>
            <w:proofErr w:type="spellStart"/>
            <w:r w:rsidRPr="00507B28">
              <w:rPr>
                <w:rFonts w:ascii="Arial" w:hAnsi="Arial" w:cs="Arial"/>
                <w:color w:val="000000"/>
                <w:lang w:eastAsia="en-ZA"/>
              </w:rPr>
              <w:t>Intergov</w:t>
            </w:r>
            <w:proofErr w:type="spellEnd"/>
            <w:r w:rsidRPr="00507B28">
              <w:rPr>
                <w:rFonts w:ascii="Arial" w:hAnsi="Arial" w:cs="Arial"/>
                <w:color w:val="000000"/>
                <w:lang w:eastAsia="en-ZA"/>
              </w:rPr>
              <w:t xml:space="preserve"> payables - departments - </w:t>
            </w:r>
            <w:proofErr w:type="spellStart"/>
            <w:r w:rsidRPr="00507B28">
              <w:rPr>
                <w:rFonts w:ascii="Arial" w:hAnsi="Arial" w:cs="Arial"/>
                <w:color w:val="000000"/>
                <w:lang w:eastAsia="en-ZA"/>
              </w:rPr>
              <w:t>Non current</w:t>
            </w:r>
            <w:proofErr w:type="spellEnd"/>
            <w:r w:rsidRPr="00507B28">
              <w:rPr>
                <w:rFonts w:ascii="Arial" w:hAnsi="Arial" w:cs="Arial"/>
                <w:color w:val="000000"/>
                <w:lang w:eastAsia="en-ZA"/>
              </w:rPr>
              <w:t xml:space="preserve"> - sub total</w:t>
            </w:r>
          </w:p>
        </w:tc>
        <w:tc>
          <w:tcPr>
            <w:tcW w:w="1912" w:type="pct"/>
            <w:gridSpan w:val="3"/>
            <w:shd w:val="clear" w:color="auto" w:fill="auto"/>
          </w:tcPr>
          <w:p w14:paraId="49A7B537" w14:textId="77777777" w:rsidR="00507B28" w:rsidRPr="00507B28" w:rsidRDefault="00507B28" w:rsidP="00507B28">
            <w:pPr>
              <w:contextualSpacing/>
              <w:rPr>
                <w:rFonts w:ascii="Arial" w:hAnsi="Arial" w:cs="Arial"/>
                <w:bCs/>
                <w:color w:val="000000"/>
                <w:lang w:eastAsia="en-ZA"/>
              </w:rPr>
            </w:pPr>
            <w:r w:rsidRPr="00507B28">
              <w:rPr>
                <w:rFonts w:ascii="Arial" w:hAnsi="Arial" w:cs="Arial"/>
                <w:bCs/>
                <w:color w:val="000000"/>
                <w:lang w:eastAsia="en-ZA"/>
              </w:rPr>
              <w:t>Difference between the 2017/18 “word” AFS comparatives and 2016/17 published AR</w:t>
            </w:r>
          </w:p>
          <w:p w14:paraId="41DFD6A6" w14:textId="77777777" w:rsidR="00507B28" w:rsidRPr="00507B28" w:rsidRDefault="00507B28" w:rsidP="00507B28">
            <w:pPr>
              <w:spacing w:after="120"/>
              <w:contextualSpacing/>
              <w:rPr>
                <w:rFonts w:ascii="Arial" w:hAnsi="Arial" w:cs="Arial"/>
                <w:bCs/>
              </w:rPr>
            </w:pPr>
          </w:p>
        </w:tc>
        <w:tc>
          <w:tcPr>
            <w:tcW w:w="785" w:type="pct"/>
            <w:gridSpan w:val="2"/>
            <w:shd w:val="clear" w:color="auto" w:fill="auto"/>
          </w:tcPr>
          <w:p w14:paraId="433A65B6" w14:textId="77777777" w:rsidR="00507B28" w:rsidRPr="00507B28" w:rsidRDefault="00507B28" w:rsidP="00507B28">
            <w:pPr>
              <w:jc w:val="center"/>
              <w:rPr>
                <w:rFonts w:ascii="Arial" w:hAnsi="Arial" w:cs="Arial"/>
                <w:snapToGrid w:val="0"/>
              </w:rPr>
            </w:pPr>
            <w:r w:rsidRPr="00507B28">
              <w:rPr>
                <w:rFonts w:ascii="Arial" w:eastAsia="Times New Roman" w:hAnsi="Arial" w:cs="Arial"/>
                <w:snapToGrid w:val="0"/>
              </w:rPr>
              <w:t>No</w:t>
            </w:r>
          </w:p>
        </w:tc>
        <w:tc>
          <w:tcPr>
            <w:tcW w:w="736" w:type="pct"/>
            <w:gridSpan w:val="2"/>
            <w:shd w:val="clear" w:color="auto" w:fill="auto"/>
          </w:tcPr>
          <w:p w14:paraId="325CD4EE" w14:textId="77777777" w:rsidR="00507B28" w:rsidRDefault="00507B28" w:rsidP="00507B28">
            <w:pPr>
              <w:jc w:val="right"/>
              <w:rPr>
                <w:rFonts w:ascii="Arial" w:eastAsia="Calibri" w:hAnsi="Arial" w:cs="Arial"/>
              </w:rPr>
            </w:pPr>
            <w:r>
              <w:rPr>
                <w:rFonts w:ascii="Arial" w:eastAsia="Calibri" w:hAnsi="Arial" w:cs="Arial"/>
              </w:rPr>
              <w:t>-41 000</w:t>
            </w:r>
          </w:p>
          <w:p w14:paraId="2E6171D3" w14:textId="77777777" w:rsidR="00507B28" w:rsidRPr="00C4173E" w:rsidRDefault="00507B28" w:rsidP="00507B28">
            <w:pPr>
              <w:jc w:val="right"/>
              <w:rPr>
                <w:rFonts w:ascii="Arial" w:eastAsia="Calibri" w:hAnsi="Arial" w:cs="Arial"/>
              </w:rPr>
            </w:pPr>
          </w:p>
        </w:tc>
        <w:tc>
          <w:tcPr>
            <w:tcW w:w="723" w:type="pct"/>
            <w:shd w:val="clear" w:color="auto" w:fill="auto"/>
          </w:tcPr>
          <w:p w14:paraId="6B586A71" w14:textId="77777777" w:rsidR="00507B28" w:rsidRPr="00BA15BE" w:rsidRDefault="00507B28" w:rsidP="00507B28">
            <w:pPr>
              <w:spacing w:after="0" w:line="240" w:lineRule="auto"/>
              <w:rPr>
                <w:rFonts w:ascii="Arial" w:eastAsia="Times New Roman" w:hAnsi="Arial" w:cs="Arial"/>
                <w:snapToGrid w:val="0"/>
              </w:rPr>
            </w:pPr>
          </w:p>
        </w:tc>
      </w:tr>
      <w:tr w:rsidR="00507B28" w:rsidRPr="00C22F2B" w14:paraId="6C3BBBCD" w14:textId="77777777" w:rsidTr="00507B28">
        <w:trPr>
          <w:trHeight w:val="301"/>
        </w:trPr>
        <w:tc>
          <w:tcPr>
            <w:tcW w:w="844" w:type="pct"/>
            <w:shd w:val="clear" w:color="auto" w:fill="auto"/>
          </w:tcPr>
          <w:p w14:paraId="069A105A" w14:textId="77777777" w:rsidR="00507B28" w:rsidRPr="00507B28" w:rsidRDefault="00507B28" w:rsidP="00507B28">
            <w:pPr>
              <w:rPr>
                <w:rFonts w:ascii="Arial" w:eastAsia="Times New Roman" w:hAnsi="Arial" w:cs="Arial"/>
                <w:snapToGrid w:val="0"/>
              </w:rPr>
            </w:pPr>
            <w:r w:rsidRPr="00507B28">
              <w:rPr>
                <w:rFonts w:ascii="Arial" w:hAnsi="Arial" w:cs="Arial"/>
                <w:color w:val="000000"/>
                <w:lang w:eastAsia="en-ZA"/>
              </w:rPr>
              <w:t>Payables - EC DR&amp;PW - expenses incurred</w:t>
            </w:r>
          </w:p>
        </w:tc>
        <w:tc>
          <w:tcPr>
            <w:tcW w:w="1912" w:type="pct"/>
            <w:gridSpan w:val="3"/>
            <w:shd w:val="clear" w:color="auto" w:fill="auto"/>
          </w:tcPr>
          <w:p w14:paraId="5F720DBB" w14:textId="77777777" w:rsidR="00507B28" w:rsidRPr="00507B28" w:rsidRDefault="00507B28" w:rsidP="00507B28">
            <w:pPr>
              <w:contextualSpacing/>
              <w:rPr>
                <w:rFonts w:ascii="Arial" w:hAnsi="Arial" w:cs="Arial"/>
                <w:bCs/>
                <w:color w:val="000000"/>
                <w:lang w:eastAsia="en-ZA"/>
              </w:rPr>
            </w:pPr>
            <w:r w:rsidRPr="00507B28">
              <w:rPr>
                <w:rFonts w:ascii="Arial" w:hAnsi="Arial" w:cs="Arial"/>
                <w:bCs/>
                <w:color w:val="000000"/>
                <w:lang w:eastAsia="en-ZA"/>
              </w:rPr>
              <w:t>Difference between the 2017/18 “word” and “excel” AFS</w:t>
            </w:r>
          </w:p>
          <w:p w14:paraId="3585B240" w14:textId="77777777" w:rsidR="00507B28" w:rsidRPr="00507B28" w:rsidRDefault="00507B28" w:rsidP="00507B28">
            <w:pPr>
              <w:spacing w:after="120"/>
              <w:contextualSpacing/>
              <w:rPr>
                <w:rFonts w:ascii="Arial" w:hAnsi="Arial" w:cs="Arial"/>
                <w:bCs/>
              </w:rPr>
            </w:pPr>
          </w:p>
        </w:tc>
        <w:tc>
          <w:tcPr>
            <w:tcW w:w="785" w:type="pct"/>
            <w:gridSpan w:val="2"/>
            <w:shd w:val="clear" w:color="auto" w:fill="auto"/>
          </w:tcPr>
          <w:p w14:paraId="651409A1" w14:textId="77777777" w:rsidR="00507B28" w:rsidRPr="00507B28" w:rsidRDefault="00507B28" w:rsidP="00507B28">
            <w:pPr>
              <w:jc w:val="center"/>
              <w:rPr>
                <w:rFonts w:ascii="Arial" w:eastAsia="Times New Roman" w:hAnsi="Arial" w:cs="Arial"/>
                <w:snapToGrid w:val="0"/>
              </w:rPr>
            </w:pPr>
            <w:r w:rsidRPr="00507B28">
              <w:rPr>
                <w:rFonts w:ascii="Arial" w:eastAsia="Times New Roman" w:hAnsi="Arial" w:cs="Arial"/>
                <w:snapToGrid w:val="0"/>
              </w:rPr>
              <w:t>No</w:t>
            </w:r>
          </w:p>
        </w:tc>
        <w:tc>
          <w:tcPr>
            <w:tcW w:w="736" w:type="pct"/>
            <w:gridSpan w:val="2"/>
            <w:shd w:val="clear" w:color="auto" w:fill="auto"/>
          </w:tcPr>
          <w:p w14:paraId="4CC25129" w14:textId="77777777" w:rsidR="00507B28" w:rsidRDefault="00507B28" w:rsidP="00507B28">
            <w:pPr>
              <w:jc w:val="right"/>
              <w:rPr>
                <w:rFonts w:ascii="Arial" w:eastAsia="Calibri" w:hAnsi="Arial" w:cs="Arial"/>
              </w:rPr>
            </w:pPr>
            <w:r>
              <w:rPr>
                <w:rFonts w:ascii="Arial" w:eastAsia="Calibri" w:hAnsi="Arial" w:cs="Arial"/>
              </w:rPr>
              <w:t>8 480</w:t>
            </w:r>
          </w:p>
        </w:tc>
        <w:tc>
          <w:tcPr>
            <w:tcW w:w="723" w:type="pct"/>
            <w:shd w:val="clear" w:color="auto" w:fill="auto"/>
          </w:tcPr>
          <w:p w14:paraId="55B06C68" w14:textId="77777777" w:rsidR="00507B28" w:rsidRPr="00BA15BE" w:rsidRDefault="00507B28" w:rsidP="00507B28">
            <w:pPr>
              <w:spacing w:after="0" w:line="240" w:lineRule="auto"/>
              <w:rPr>
                <w:rFonts w:ascii="Arial" w:eastAsia="Times New Roman" w:hAnsi="Arial" w:cs="Arial"/>
                <w:snapToGrid w:val="0"/>
              </w:rPr>
            </w:pPr>
          </w:p>
        </w:tc>
      </w:tr>
    </w:tbl>
    <w:p w14:paraId="4AA0A880" w14:textId="77777777" w:rsidR="00C22F2B" w:rsidRPr="00C516E8" w:rsidRDefault="00C22F2B" w:rsidP="002004A3">
      <w:pPr>
        <w:shd w:val="clear" w:color="auto" w:fill="FFFFFF"/>
        <w:spacing w:after="0" w:line="240" w:lineRule="auto"/>
        <w:rPr>
          <w:rFonts w:ascii="Times New Roman" w:eastAsia="Times New Roman" w:hAnsi="Times New Roman" w:cs="Arial"/>
          <w:sz w:val="6"/>
          <w:szCs w:val="6"/>
        </w:rPr>
      </w:pPr>
    </w:p>
    <w:p w14:paraId="106D0840" w14:textId="77777777" w:rsidR="00153824" w:rsidRPr="00C516E8" w:rsidRDefault="00153824" w:rsidP="002004A3">
      <w:pPr>
        <w:shd w:val="clear" w:color="auto" w:fill="FFFFFF"/>
        <w:spacing w:after="0" w:line="240" w:lineRule="auto"/>
        <w:rPr>
          <w:rFonts w:ascii="Times New Roman" w:eastAsia="Times New Roman" w:hAnsi="Times New Roman" w:cs="Arial"/>
          <w:sz w:val="6"/>
          <w:szCs w:val="6"/>
        </w:rPr>
        <w:sectPr w:rsidR="00153824" w:rsidRPr="00C516E8" w:rsidSect="00C12C2B">
          <w:headerReference w:type="even" r:id="rId29"/>
          <w:headerReference w:type="default" r:id="rId30"/>
          <w:headerReference w:type="first" r:id="rId31"/>
          <w:endnotePr>
            <w:numFmt w:val="decimal"/>
          </w:endnotePr>
          <w:pgSz w:w="16838" w:h="11906" w:orient="landscape" w:code="9"/>
          <w:pgMar w:top="1134" w:right="1245" w:bottom="1134" w:left="1134" w:header="1134" w:footer="709" w:gutter="0"/>
          <w:cols w:space="708"/>
          <w:docGrid w:linePitch="360"/>
        </w:sectPr>
      </w:pPr>
    </w:p>
    <w:p w14:paraId="41E2393F" w14:textId="77777777" w:rsidR="00F80D89" w:rsidRPr="00526D5A" w:rsidRDefault="00C22F2B" w:rsidP="00526D5A">
      <w:pPr>
        <w:keepNext/>
        <w:spacing w:after="120"/>
        <w:outlineLvl w:val="1"/>
        <w:rPr>
          <w:rFonts w:ascii="Century Gothic" w:hAnsi="Century Gothic"/>
          <w:b/>
          <w:color w:val="4F81BD"/>
          <w:sz w:val="26"/>
          <w:szCs w:val="26"/>
        </w:rPr>
      </w:pPr>
      <w:bookmarkStart w:id="9" w:name="_Toc447106585"/>
      <w:r w:rsidRPr="00526D5A">
        <w:rPr>
          <w:rFonts w:ascii="Century Gothic" w:hAnsi="Century Gothic"/>
          <w:b/>
          <w:color w:val="4F81BD"/>
          <w:sz w:val="26"/>
          <w:szCs w:val="26"/>
        </w:rPr>
        <w:lastRenderedPageBreak/>
        <w:t>MATTERS TO BE BROUGHT TO THE ATTENTION OF USERS</w:t>
      </w:r>
      <w:bookmarkEnd w:id="9"/>
      <w:r w:rsidRPr="00526D5A">
        <w:rPr>
          <w:rFonts w:ascii="Century Gothic" w:hAnsi="Century Gothic"/>
          <w:b/>
          <w:color w:val="4F81BD"/>
          <w:sz w:val="26"/>
          <w:szCs w:val="26"/>
        </w:rPr>
        <w:t xml:space="preserve"> </w:t>
      </w:r>
      <w:bookmarkStart w:id="10" w:name="EOM"/>
      <w:bookmarkStart w:id="11" w:name="KAM"/>
      <w:bookmarkStart w:id="12" w:name="_Toc447106586"/>
      <w:bookmarkEnd w:id="10"/>
      <w:bookmarkEnd w:id="11"/>
    </w:p>
    <w:p w14:paraId="1EBAEFFE" w14:textId="77777777" w:rsidR="00C22F2B" w:rsidRPr="00C516E8" w:rsidRDefault="00071AAC" w:rsidP="00DB1D27">
      <w:pPr>
        <w:keepNext/>
        <w:spacing w:before="440" w:after="240"/>
        <w:outlineLvl w:val="1"/>
        <w:rPr>
          <w:rFonts w:ascii="Arial" w:hAnsi="Arial"/>
          <w:bCs/>
          <w:color w:val="4F81BD"/>
          <w:sz w:val="24"/>
        </w:rPr>
      </w:pPr>
      <w:bookmarkStart w:id="13" w:name="EO1"/>
      <w:bookmarkEnd w:id="13"/>
      <w:r w:rsidRPr="00C516E8">
        <w:rPr>
          <w:rFonts w:ascii="Arial" w:hAnsi="Arial"/>
          <w:bCs/>
          <w:color w:val="4F81BD"/>
          <w:sz w:val="24"/>
        </w:rPr>
        <w:t>Emphasis of matter paragraphs</w:t>
      </w:r>
      <w:bookmarkEnd w:id="12"/>
    </w:p>
    <w:p w14:paraId="0495AF68"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emphasis of matter paragraphs will be included in our auditor’s report to draw the users’ attention to matters presented or disclosed in the financial statements:</w:t>
      </w:r>
    </w:p>
    <w:p w14:paraId="7D76CADF" w14:textId="77777777" w:rsidR="00B35F12" w:rsidRPr="00526D5A" w:rsidRDefault="0031514E" w:rsidP="00526D5A">
      <w:pPr>
        <w:keepNext/>
        <w:spacing w:before="120" w:after="240"/>
        <w:outlineLvl w:val="1"/>
        <w:rPr>
          <w:rFonts w:ascii="Arial" w:hAnsi="Arial" w:cs="Arial"/>
          <w:b/>
          <w:bCs/>
        </w:rPr>
      </w:pPr>
      <w:r>
        <w:rPr>
          <w:rFonts w:ascii="Arial" w:hAnsi="Arial" w:cs="Arial"/>
          <w:b/>
          <w:bCs/>
        </w:rPr>
        <w:t>Material losses/impairments – receivables</w:t>
      </w:r>
    </w:p>
    <w:p w14:paraId="5151BFA7" w14:textId="77777777" w:rsidR="00B35F12" w:rsidRPr="00C516E8" w:rsidRDefault="0031514E" w:rsidP="009A54E9">
      <w:pPr>
        <w:numPr>
          <w:ilvl w:val="0"/>
          <w:numId w:val="8"/>
        </w:numPr>
        <w:shd w:val="clear" w:color="auto" w:fill="FFFFFF"/>
        <w:spacing w:after="240"/>
        <w:rPr>
          <w:rFonts w:ascii="Arial" w:hAnsi="Arial" w:cs="Arial"/>
        </w:rPr>
      </w:pPr>
      <w:r w:rsidRPr="006E7AB4">
        <w:rPr>
          <w:rFonts w:ascii="Arial" w:hAnsi="Arial" w:cs="Arial"/>
        </w:rPr>
        <w:t xml:space="preserve">As disclosed in note </w:t>
      </w:r>
      <w:r>
        <w:rPr>
          <w:rFonts w:ascii="Arial" w:hAnsi="Arial" w:cs="Arial"/>
        </w:rPr>
        <w:t>12.5</w:t>
      </w:r>
      <w:r w:rsidRPr="006E7AB4">
        <w:rPr>
          <w:rFonts w:ascii="Arial" w:hAnsi="Arial" w:cs="Arial"/>
        </w:rPr>
        <w:t xml:space="preserve"> to the financial statements, </w:t>
      </w:r>
      <w:r w:rsidRPr="006E7AB4">
        <w:rPr>
          <w:rFonts w:ascii="Arial" w:eastAsia="MS Mincho" w:hAnsi="Arial" w:cs="Arial"/>
          <w:lang w:eastAsia="ja-JP"/>
        </w:rPr>
        <w:t>material impairments to the amount of R5</w:t>
      </w:r>
      <w:r>
        <w:rPr>
          <w:rFonts w:ascii="Arial" w:eastAsia="MS Mincho" w:hAnsi="Arial" w:cs="Arial"/>
          <w:lang w:eastAsia="ja-JP"/>
        </w:rPr>
        <w:t>9 183 000</w:t>
      </w:r>
      <w:r w:rsidRPr="006E7AB4">
        <w:rPr>
          <w:rFonts w:ascii="Arial" w:eastAsia="MS Mincho" w:hAnsi="Arial" w:cs="Arial"/>
          <w:lang w:eastAsia="ja-JP"/>
        </w:rPr>
        <w:t xml:space="preserve"> were provided for as a result of irrecoverable receivables</w:t>
      </w:r>
      <w:r>
        <w:rPr>
          <w:rFonts w:ascii="Arial" w:eastAsia="MS Mincho" w:hAnsi="Arial" w:cs="Arial"/>
          <w:lang w:eastAsia="ja-JP"/>
        </w:rPr>
        <w:t xml:space="preserve">. </w:t>
      </w:r>
    </w:p>
    <w:p w14:paraId="48324036" w14:textId="77777777" w:rsidR="00C22F2B" w:rsidRPr="00C516E8" w:rsidRDefault="000C10EC" w:rsidP="00DB1D27">
      <w:pPr>
        <w:keepNext/>
        <w:spacing w:before="440" w:after="240"/>
        <w:outlineLvl w:val="1"/>
        <w:rPr>
          <w:rFonts w:ascii="Arial" w:hAnsi="Arial"/>
          <w:bCs/>
          <w:color w:val="4F81BD"/>
          <w:sz w:val="24"/>
        </w:rPr>
      </w:pPr>
      <w:bookmarkStart w:id="14" w:name="GC1"/>
      <w:bookmarkStart w:id="15" w:name="_Toc447106587"/>
      <w:bookmarkEnd w:id="14"/>
      <w:r w:rsidRPr="00C516E8">
        <w:rPr>
          <w:rFonts w:ascii="Arial" w:hAnsi="Arial"/>
          <w:bCs/>
          <w:color w:val="4F81BD"/>
          <w:sz w:val="24"/>
        </w:rPr>
        <w:t>Other</w:t>
      </w:r>
      <w:r w:rsidR="00C22F2B" w:rsidRPr="00C516E8">
        <w:rPr>
          <w:rFonts w:ascii="Arial" w:hAnsi="Arial"/>
          <w:bCs/>
          <w:color w:val="4F81BD"/>
          <w:sz w:val="24"/>
        </w:rPr>
        <w:t xml:space="preserve"> matter paragraphs</w:t>
      </w:r>
      <w:bookmarkEnd w:id="15"/>
    </w:p>
    <w:p w14:paraId="4AD62997"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following </w:t>
      </w:r>
      <w:r w:rsidR="000C10EC" w:rsidRPr="00C516E8">
        <w:rPr>
          <w:rFonts w:ascii="Arial" w:eastAsia="Calibri" w:hAnsi="Arial" w:cs="Arial"/>
        </w:rPr>
        <w:t>other</w:t>
      </w:r>
      <w:r w:rsidRPr="00C516E8">
        <w:rPr>
          <w:rFonts w:ascii="Arial" w:eastAsia="Calibri" w:hAnsi="Arial" w:cs="Arial"/>
        </w:rPr>
        <w:t xml:space="preserve"> matter paragraphs will be included in our auditor’s report to draw the users’ attention to matters regarding the audit, the auditor’s responsibilities and the auditor’s report:</w:t>
      </w:r>
    </w:p>
    <w:p w14:paraId="150654C2" w14:textId="77777777" w:rsidR="004B2AA4" w:rsidRPr="00526D5A" w:rsidRDefault="00925BB2" w:rsidP="00526D5A">
      <w:pPr>
        <w:keepNext/>
        <w:spacing w:before="120" w:after="240"/>
        <w:outlineLvl w:val="1"/>
        <w:rPr>
          <w:rFonts w:ascii="Arial" w:hAnsi="Arial" w:cs="Arial"/>
          <w:b/>
          <w:bCs/>
        </w:rPr>
      </w:pPr>
      <w:r>
        <w:rPr>
          <w:rFonts w:ascii="Arial" w:hAnsi="Arial" w:cs="Arial"/>
          <w:b/>
          <w:bCs/>
        </w:rPr>
        <w:t>Unaudited supplementary schedules</w:t>
      </w:r>
    </w:p>
    <w:p w14:paraId="2EEE5438" w14:textId="77777777" w:rsidR="004B2AA4" w:rsidRPr="00C516E8" w:rsidRDefault="00925BB2" w:rsidP="009A54E9">
      <w:pPr>
        <w:numPr>
          <w:ilvl w:val="0"/>
          <w:numId w:val="8"/>
        </w:numPr>
        <w:shd w:val="clear" w:color="auto" w:fill="FFFFFF"/>
        <w:spacing w:after="240"/>
        <w:rPr>
          <w:rFonts w:ascii="Arial" w:hAnsi="Arial" w:cs="Arial"/>
        </w:rPr>
      </w:pPr>
      <w:r w:rsidRPr="000F2CE7">
        <w:rPr>
          <w:rFonts w:ascii="Arial" w:hAnsi="Arial" w:cs="Arial"/>
        </w:rPr>
        <w:t xml:space="preserve">The supplementary information set out on </w:t>
      </w:r>
      <w:r w:rsidRPr="00925BB2">
        <w:rPr>
          <w:rFonts w:ascii="Arial" w:hAnsi="Arial" w:cs="Arial"/>
          <w:highlight w:val="yellow"/>
        </w:rPr>
        <w:t>pages XX to XX</w:t>
      </w:r>
      <w:r w:rsidRPr="000F2CE7">
        <w:rPr>
          <w:rFonts w:ascii="Arial" w:hAnsi="Arial" w:cs="Arial"/>
        </w:rPr>
        <w:t xml:space="preserve"> does not form part of the financial statements and is presented as additional information. I have not audited th</w:t>
      </w:r>
      <w:r>
        <w:rPr>
          <w:rFonts w:ascii="Arial" w:hAnsi="Arial" w:cs="Arial"/>
        </w:rPr>
        <w:t>ese</w:t>
      </w:r>
      <w:r w:rsidRPr="000F2CE7">
        <w:rPr>
          <w:rFonts w:ascii="Arial" w:hAnsi="Arial" w:cs="Arial"/>
        </w:rPr>
        <w:t xml:space="preserve"> schedules and, accordingly, I do not express an opinion thereon</w:t>
      </w:r>
    </w:p>
    <w:p w14:paraId="0821B599" w14:textId="77777777" w:rsidR="008F6C98" w:rsidRPr="00526D5A" w:rsidRDefault="008516E0" w:rsidP="00526D5A">
      <w:pPr>
        <w:keepNext/>
        <w:spacing w:before="120" w:after="240"/>
        <w:outlineLvl w:val="1"/>
        <w:rPr>
          <w:rFonts w:ascii="Century Gothic" w:hAnsi="Century Gothic"/>
          <w:b/>
          <w:color w:val="4F81BD"/>
          <w:sz w:val="26"/>
          <w:szCs w:val="26"/>
        </w:rPr>
      </w:pPr>
      <w:bookmarkStart w:id="16" w:name="_Toc447106588"/>
      <w:r w:rsidRPr="00526D5A">
        <w:rPr>
          <w:rFonts w:ascii="Century Gothic" w:hAnsi="Century Gothic"/>
          <w:b/>
          <w:color w:val="4F81BD"/>
          <w:sz w:val="26"/>
          <w:szCs w:val="26"/>
        </w:rPr>
        <w:t xml:space="preserve">AUDIT OF </w:t>
      </w:r>
      <w:r w:rsidR="00922655" w:rsidRPr="00526D5A">
        <w:rPr>
          <w:rFonts w:ascii="Century Gothic" w:hAnsi="Century Gothic"/>
          <w:b/>
          <w:color w:val="4F81BD"/>
          <w:sz w:val="26"/>
          <w:szCs w:val="26"/>
        </w:rPr>
        <w:t>THE ANNUAL PERFORMANCE REPORT</w:t>
      </w:r>
    </w:p>
    <w:p w14:paraId="10406C7A" w14:textId="77777777" w:rsidR="008516E0" w:rsidRPr="00C516E8" w:rsidRDefault="008516E0" w:rsidP="009A54E9">
      <w:pPr>
        <w:numPr>
          <w:ilvl w:val="0"/>
          <w:numId w:val="8"/>
        </w:numPr>
        <w:shd w:val="clear" w:color="auto" w:fill="FFFFFF"/>
        <w:spacing w:after="240"/>
        <w:rPr>
          <w:rFonts w:ascii="Arial" w:eastAsia="Calibri" w:hAnsi="Arial" w:cs="Arial"/>
        </w:rPr>
      </w:pPr>
      <w:bookmarkStart w:id="17" w:name="E6back"/>
      <w:bookmarkEnd w:id="17"/>
      <w:r w:rsidRPr="00C516E8">
        <w:rPr>
          <w:rFonts w:ascii="Arial" w:eastAsia="Calibri" w:hAnsi="Arial" w:cs="Arial"/>
        </w:rPr>
        <w:t>In terms of the AG directive</w:t>
      </w:r>
      <w:r w:rsidR="00453D1F">
        <w:rPr>
          <w:rFonts w:ascii="Arial" w:eastAsia="Calibri" w:hAnsi="Arial" w:cs="Arial"/>
        </w:rPr>
        <w:t>,</w:t>
      </w:r>
      <w:r w:rsidRPr="00C516E8">
        <w:rPr>
          <w:rFonts w:ascii="Arial" w:eastAsia="Calibri" w:hAnsi="Arial" w:cs="Arial"/>
        </w:rPr>
        <w:t xml:space="preserve"> the opinion on the audit of reported information will be incl</w:t>
      </w:r>
      <w:r w:rsidR="00925BB2">
        <w:rPr>
          <w:rFonts w:ascii="Arial" w:eastAsia="Calibri" w:hAnsi="Arial" w:cs="Arial"/>
        </w:rPr>
        <w:t xml:space="preserve">uded in the management report. </w:t>
      </w:r>
      <w:r w:rsidRPr="00C516E8">
        <w:rPr>
          <w:rFonts w:ascii="Arial" w:eastAsia="Calibri" w:hAnsi="Arial" w:cs="Arial"/>
        </w:rPr>
        <w:t>The report is included below to enable management and those charged with governance to see what the report will look like once it is published in the auditor’s report</w:t>
      </w:r>
      <w:r w:rsidR="00AF2986" w:rsidRPr="00C516E8">
        <w:rPr>
          <w:rFonts w:ascii="Arial" w:eastAsia="Calibri" w:hAnsi="Arial" w:cs="Arial"/>
        </w:rPr>
        <w:t>.</w:t>
      </w:r>
      <w:r w:rsidR="0068422E" w:rsidRPr="00C516E8">
        <w:rPr>
          <w:rFonts w:ascii="Arial" w:eastAsia="Calibri" w:hAnsi="Arial" w:cs="Arial"/>
        </w:rPr>
        <w:t xml:space="preserve"> </w:t>
      </w:r>
      <w:r w:rsidR="00925BB2">
        <w:rPr>
          <w:rFonts w:ascii="Arial" w:eastAsia="Calibri" w:hAnsi="Arial" w:cs="Arial"/>
        </w:rPr>
        <w:t>We</w:t>
      </w:r>
      <w:r w:rsidR="00E85458" w:rsidRPr="00C516E8">
        <w:rPr>
          <w:rFonts w:ascii="Arial" w:eastAsia="Calibri" w:hAnsi="Arial" w:cs="Arial"/>
        </w:rPr>
        <w:t xml:space="preserve"> will report all the audit findings included under the basis for </w:t>
      </w:r>
      <w:r w:rsidR="00925BB2" w:rsidRPr="00925BB2">
        <w:rPr>
          <w:rFonts w:ascii="Arial" w:eastAsia="Calibri" w:hAnsi="Arial" w:cs="Arial"/>
        </w:rPr>
        <w:t>opinion</w:t>
      </w:r>
      <w:r w:rsidR="00E85458" w:rsidRPr="00C516E8">
        <w:rPr>
          <w:rFonts w:ascii="Arial" w:eastAsia="Calibri" w:hAnsi="Arial" w:cs="Arial"/>
        </w:rPr>
        <w:t xml:space="preserve"> and the </w:t>
      </w:r>
      <w:r w:rsidR="008B14CD" w:rsidRPr="00C516E8">
        <w:rPr>
          <w:rFonts w:ascii="Arial" w:eastAsia="Calibri" w:hAnsi="Arial" w:cs="Arial"/>
        </w:rPr>
        <w:t>other</w:t>
      </w:r>
      <w:r w:rsidR="00E85458" w:rsidRPr="00C516E8">
        <w:rPr>
          <w:rFonts w:ascii="Arial" w:eastAsia="Calibri" w:hAnsi="Arial" w:cs="Arial"/>
        </w:rPr>
        <w:t xml:space="preserve"> matter sections of this report in the auditor’s report</w:t>
      </w:r>
      <w:r w:rsidR="00925BB2">
        <w:rPr>
          <w:rFonts w:ascii="Arial" w:eastAsia="Calibri" w:hAnsi="Arial" w:cs="Arial"/>
        </w:rPr>
        <w:t xml:space="preserve">. </w:t>
      </w:r>
      <w:r w:rsidR="00AF2986" w:rsidRPr="00C516E8">
        <w:rPr>
          <w:rFonts w:ascii="Arial" w:eastAsia="Calibri" w:hAnsi="Arial" w:cs="Arial"/>
        </w:rPr>
        <w:t xml:space="preserve">  </w:t>
      </w:r>
    </w:p>
    <w:p w14:paraId="128E3926" w14:textId="77777777" w:rsidR="007D37B9" w:rsidRPr="00526D5A" w:rsidRDefault="00C14072" w:rsidP="00526D5A">
      <w:pPr>
        <w:keepNext/>
        <w:spacing w:before="120" w:after="240"/>
        <w:outlineLvl w:val="1"/>
        <w:rPr>
          <w:rStyle w:val="Hyperlink"/>
          <w:rFonts w:ascii="Arial" w:hAnsi="Arial" w:cs="Arial"/>
          <w:b/>
          <w:sz w:val="24"/>
          <w:szCs w:val="26"/>
        </w:rPr>
      </w:pPr>
      <w:bookmarkStart w:id="18" w:name="E7back"/>
      <w:bookmarkStart w:id="19" w:name="E10back"/>
      <w:bookmarkEnd w:id="16"/>
      <w:bookmarkEnd w:id="18"/>
      <w:bookmarkEnd w:id="19"/>
      <w:r w:rsidRPr="00526D5A">
        <w:rPr>
          <w:rFonts w:ascii="Arial" w:hAnsi="Arial" w:cs="Arial"/>
          <w:b/>
          <w:color w:val="4F81BD"/>
          <w:sz w:val="24"/>
          <w:szCs w:val="26"/>
        </w:rPr>
        <w:t>I</w:t>
      </w:r>
      <w:r w:rsidR="007D37B9" w:rsidRPr="00526D5A">
        <w:rPr>
          <w:rFonts w:ascii="Arial" w:hAnsi="Arial" w:cs="Arial"/>
          <w:b/>
          <w:color w:val="4F81BD"/>
          <w:sz w:val="24"/>
          <w:szCs w:val="26"/>
        </w:rPr>
        <w:t xml:space="preserve">ntroduction and scope </w:t>
      </w:r>
      <w:bookmarkStart w:id="20" w:name="Back25"/>
      <w:bookmarkEnd w:id="20"/>
      <w:r w:rsidR="00553A29" w:rsidRPr="009D3270">
        <w:rPr>
          <w:rFonts w:ascii="Arial" w:hAnsi="Arial" w:cs="Arial"/>
          <w:b/>
          <w:color w:val="4F81BD"/>
          <w:sz w:val="24"/>
          <w:szCs w:val="26"/>
          <w:vertAlign w:val="superscript"/>
        </w:rPr>
        <w:fldChar w:fldCharType="begin"/>
      </w:r>
      <w:r w:rsidR="00553A29" w:rsidRPr="00526D5A">
        <w:rPr>
          <w:rFonts w:ascii="Arial" w:hAnsi="Arial" w:cs="Arial"/>
          <w:b/>
          <w:color w:val="4F81BD"/>
          <w:sz w:val="24"/>
          <w:szCs w:val="26"/>
          <w:vertAlign w:val="superscript"/>
        </w:rPr>
        <w:instrText xml:space="preserve"> HYPERLINK  \l "E10" </w:instrText>
      </w:r>
      <w:r w:rsidR="00553A29" w:rsidRPr="009D3270">
        <w:rPr>
          <w:rFonts w:ascii="Arial" w:hAnsi="Arial" w:cs="Arial"/>
          <w:b/>
          <w:color w:val="4F81BD"/>
          <w:sz w:val="24"/>
          <w:szCs w:val="26"/>
          <w:vertAlign w:val="superscript"/>
        </w:rPr>
        <w:fldChar w:fldCharType="separate"/>
      </w:r>
    </w:p>
    <w:p w14:paraId="75331C73" w14:textId="77777777" w:rsidR="007D37B9" w:rsidRPr="00C516E8" w:rsidRDefault="00553A29" w:rsidP="009A54E9">
      <w:pPr>
        <w:numPr>
          <w:ilvl w:val="0"/>
          <w:numId w:val="8"/>
        </w:numPr>
        <w:shd w:val="clear" w:color="auto" w:fill="FFFFFF"/>
        <w:spacing w:after="240"/>
        <w:rPr>
          <w:rFonts w:ascii="Arial" w:hAnsi="Arial" w:cs="Arial"/>
        </w:rPr>
      </w:pPr>
      <w:r w:rsidRPr="009D3270">
        <w:rPr>
          <w:rFonts w:ascii="Arial" w:eastAsia="Times New Roman" w:hAnsi="Arial" w:cs="Arial"/>
          <w:b/>
          <w:color w:val="4F81BD"/>
          <w:sz w:val="24"/>
          <w:szCs w:val="26"/>
          <w:vertAlign w:val="superscript"/>
        </w:rPr>
        <w:fldChar w:fldCharType="end"/>
      </w:r>
      <w:r w:rsidR="007D37B9" w:rsidRPr="00C516E8">
        <w:rPr>
          <w:rFonts w:ascii="Arial" w:hAnsi="Arial" w:cs="Arial"/>
        </w:rPr>
        <w:t xml:space="preserve">I have undertaken a reasonable assurance engagement on the reported performance information for the following selected </w:t>
      </w:r>
      <w:r w:rsidR="007D37B9" w:rsidRPr="00925BB2">
        <w:rPr>
          <w:rFonts w:ascii="Arial" w:hAnsi="Arial" w:cs="Arial"/>
        </w:rPr>
        <w:t>programmes</w:t>
      </w:r>
      <w:r w:rsidR="007D37B9" w:rsidRPr="00C516E8">
        <w:rPr>
          <w:rFonts w:ascii="Arial" w:hAnsi="Arial" w:cs="Arial"/>
        </w:rPr>
        <w:t xml:space="preserve"> presented in the annual performance report of </w:t>
      </w:r>
      <w:bookmarkStart w:id="21" w:name="E11back"/>
      <w:bookmarkEnd w:id="21"/>
      <w:r w:rsidR="007D37B9" w:rsidRPr="00C516E8">
        <w:rPr>
          <w:rFonts w:ascii="Arial" w:hAnsi="Arial" w:cs="Arial"/>
        </w:rPr>
        <w:t xml:space="preserve">the </w:t>
      </w:r>
      <w:r w:rsidR="00925BB2" w:rsidRPr="00925BB2">
        <w:rPr>
          <w:rFonts w:ascii="Arial" w:hAnsi="Arial" w:cs="Arial"/>
        </w:rPr>
        <w:t>department</w:t>
      </w:r>
      <w:r w:rsidR="007D37B9" w:rsidRPr="00C516E8">
        <w:rPr>
          <w:rFonts w:ascii="Arial" w:hAnsi="Arial" w:cs="Arial"/>
        </w:rPr>
        <w:t xml:space="preserve"> f</w:t>
      </w:r>
      <w:r w:rsidR="00625CB1" w:rsidRPr="00C516E8">
        <w:rPr>
          <w:rFonts w:ascii="Arial" w:hAnsi="Arial" w:cs="Arial"/>
        </w:rPr>
        <w:t xml:space="preserve">or the year ended </w:t>
      </w:r>
      <w:r w:rsidR="00925BB2" w:rsidRPr="00925BB2">
        <w:rPr>
          <w:rFonts w:ascii="Arial" w:hAnsi="Arial" w:cs="Arial"/>
        </w:rPr>
        <w:t>31 March 2018:</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2330"/>
        <w:gridCol w:w="1317"/>
        <w:gridCol w:w="1189"/>
      </w:tblGrid>
      <w:tr w:rsidR="00C059A5" w:rsidRPr="00C516E8" w14:paraId="40CA0E3A" w14:textId="77777777" w:rsidTr="00C059A5">
        <w:trPr>
          <w:trHeight w:val="621"/>
        </w:trPr>
        <w:tc>
          <w:tcPr>
            <w:tcW w:w="2473" w:type="pct"/>
            <w:shd w:val="clear" w:color="auto" w:fill="A6A6A6" w:themeFill="background1" w:themeFillShade="A6"/>
          </w:tcPr>
          <w:p w14:paraId="44D76A14" w14:textId="77777777" w:rsidR="00C059A5" w:rsidRPr="00C516E8" w:rsidRDefault="001C52E2" w:rsidP="00721694">
            <w:pPr>
              <w:spacing w:after="0" w:line="240" w:lineRule="auto"/>
              <w:rPr>
                <w:rFonts w:ascii="Arial" w:eastAsia="Times New Roman" w:hAnsi="Arial" w:cs="Arial"/>
                <w:b/>
                <w:lang w:eastAsia="en-GB"/>
              </w:rPr>
            </w:pPr>
            <w:r>
              <w:rPr>
                <w:rFonts w:ascii="Arial" w:eastAsia="Times New Roman" w:hAnsi="Arial" w:cs="Arial"/>
                <w:b/>
                <w:lang w:eastAsia="en-GB"/>
              </w:rPr>
              <w:t>Programmes</w:t>
            </w:r>
          </w:p>
        </w:tc>
        <w:tc>
          <w:tcPr>
            <w:tcW w:w="1236" w:type="pct"/>
            <w:shd w:val="clear" w:color="auto" w:fill="A6A6A6" w:themeFill="background1" w:themeFillShade="A6"/>
          </w:tcPr>
          <w:p w14:paraId="170D5650" w14:textId="77777777"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Pages in annual performance report</w:t>
            </w:r>
          </w:p>
        </w:tc>
        <w:tc>
          <w:tcPr>
            <w:tcW w:w="654" w:type="pct"/>
            <w:shd w:val="clear" w:color="auto" w:fill="A6A6A6" w:themeFill="background1" w:themeFillShade="A6"/>
          </w:tcPr>
          <w:p w14:paraId="75B4F4C1" w14:textId="77777777" w:rsidR="00C059A5" w:rsidRPr="00C516E8" w:rsidRDefault="00C059A5" w:rsidP="00630D73">
            <w:pPr>
              <w:spacing w:after="0" w:line="240" w:lineRule="auto"/>
              <w:jc w:val="center"/>
              <w:rPr>
                <w:rFonts w:ascii="Arial" w:eastAsia="Times New Roman" w:hAnsi="Arial" w:cs="Arial"/>
                <w:b/>
                <w:lang w:eastAsia="en-GB"/>
              </w:rPr>
            </w:pPr>
            <w:r w:rsidRPr="00C516E8">
              <w:rPr>
                <w:rFonts w:ascii="Arial" w:eastAsia="Times New Roman" w:hAnsi="Arial" w:cs="Arial"/>
                <w:b/>
                <w:lang w:eastAsia="en-GB"/>
              </w:rPr>
              <w:t>Opinion</w:t>
            </w:r>
          </w:p>
        </w:tc>
        <w:tc>
          <w:tcPr>
            <w:tcW w:w="637" w:type="pct"/>
            <w:shd w:val="clear" w:color="auto" w:fill="A6A6A6" w:themeFill="background1" w:themeFillShade="A6"/>
          </w:tcPr>
          <w:p w14:paraId="3A1E8B12" w14:textId="77777777" w:rsidR="00C059A5" w:rsidRPr="00C516E8" w:rsidRDefault="00C059A5" w:rsidP="009C050D">
            <w:pPr>
              <w:spacing w:after="0" w:line="240" w:lineRule="auto"/>
              <w:jc w:val="center"/>
              <w:rPr>
                <w:rFonts w:ascii="Arial" w:eastAsia="Times New Roman" w:hAnsi="Arial" w:cs="Arial"/>
                <w:b/>
                <w:lang w:eastAsia="en-GB"/>
              </w:rPr>
            </w:pPr>
            <w:proofErr w:type="spellStart"/>
            <w:r w:rsidRPr="00C516E8">
              <w:rPr>
                <w:rFonts w:ascii="Arial" w:eastAsia="Times New Roman" w:hAnsi="Arial" w:cs="Arial"/>
                <w:b/>
                <w:lang w:eastAsia="en-GB"/>
              </w:rPr>
              <w:t>Mov</w:t>
            </w:r>
            <w:proofErr w:type="spellEnd"/>
            <w:r w:rsidRPr="00C516E8">
              <w:rPr>
                <w:rFonts w:ascii="Arial" w:eastAsia="Times New Roman" w:hAnsi="Arial" w:cs="Arial"/>
                <w:b/>
                <w:lang w:eastAsia="en-GB"/>
              </w:rPr>
              <w:t>.</w:t>
            </w:r>
          </w:p>
        </w:tc>
      </w:tr>
      <w:tr w:rsidR="00C059A5" w:rsidRPr="00C516E8" w14:paraId="54DFA840" w14:textId="77777777" w:rsidTr="00C059A5">
        <w:tc>
          <w:tcPr>
            <w:tcW w:w="2473" w:type="pct"/>
            <w:shd w:val="clear" w:color="auto" w:fill="auto"/>
          </w:tcPr>
          <w:p w14:paraId="229094FF" w14:textId="77777777" w:rsidR="00C059A5" w:rsidRPr="00BF569F" w:rsidRDefault="00925BB2" w:rsidP="00721694">
            <w:pPr>
              <w:spacing w:after="0" w:line="240" w:lineRule="auto"/>
              <w:rPr>
                <w:rFonts w:ascii="Arial" w:eastAsia="Times New Roman" w:hAnsi="Arial" w:cs="Arial"/>
                <w:highlight w:val="yellow"/>
                <w:lang w:eastAsia="en-GB"/>
              </w:rPr>
            </w:pPr>
            <w:r w:rsidRPr="00925BB2">
              <w:rPr>
                <w:rFonts w:ascii="Arial" w:eastAsia="Times New Roman" w:hAnsi="Arial" w:cs="Arial"/>
                <w:lang w:eastAsia="en-GB"/>
              </w:rPr>
              <w:t>Programme 3: Expanded Public Works Programme objective</w:t>
            </w:r>
          </w:p>
        </w:tc>
        <w:tc>
          <w:tcPr>
            <w:tcW w:w="1236" w:type="pct"/>
            <w:shd w:val="clear" w:color="auto" w:fill="auto"/>
            <w:vAlign w:val="center"/>
          </w:tcPr>
          <w:p w14:paraId="1FB0D0E2"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5D4A2433" w14:textId="77777777" w:rsidR="00C059A5" w:rsidRPr="00C516E8" w:rsidRDefault="001C52E2" w:rsidP="00630D73">
            <w:pPr>
              <w:spacing w:after="0" w:line="240" w:lineRule="auto"/>
              <w:jc w:val="center"/>
              <w:rPr>
                <w:rFonts w:ascii="Arial" w:eastAsia="Times New Roman" w:hAnsi="Arial" w:cs="Arial"/>
                <w:lang w:eastAsia="en-GB"/>
              </w:rPr>
            </w:pPr>
            <w:r w:rsidRPr="001C52E2">
              <w:rPr>
                <w:rFonts w:ascii="Arial" w:eastAsia="Times New Roman" w:hAnsi="Arial" w:cs="Arial"/>
                <w:highlight w:val="yellow"/>
                <w:lang w:eastAsia="en-GB"/>
              </w:rPr>
              <w:t>Disclaimer</w:t>
            </w:r>
          </w:p>
        </w:tc>
        <w:tc>
          <w:tcPr>
            <w:tcW w:w="637" w:type="pct"/>
          </w:tcPr>
          <w:p w14:paraId="005B97EA" w14:textId="77777777" w:rsidR="00C059A5" w:rsidRPr="00C516E8" w:rsidRDefault="001C52E2" w:rsidP="002203FF">
            <w:pPr>
              <w:spacing w:after="0" w:line="240" w:lineRule="auto"/>
              <w:jc w:val="center"/>
              <w:rPr>
                <w:rFonts w:ascii="Arial" w:eastAsia="Times New Roman" w:hAnsi="Arial" w:cs="Arial"/>
                <w:lang w:eastAsia="en-GB"/>
              </w:rPr>
            </w:pPr>
            <w:r w:rsidRPr="009D3270">
              <w:rPr>
                <w:noProof/>
                <w:color w:val="595959" w:themeColor="text1" w:themeTint="A6"/>
                <w:lang w:eastAsia="en-ZA"/>
              </w:rPr>
              <w:drawing>
                <wp:inline distT="0" distB="0" distL="0" distR="0" wp14:anchorId="24C1A269" wp14:editId="3380645F">
                  <wp:extent cx="99060" cy="144780"/>
                  <wp:effectExtent l="0" t="0" r="0" b="7620"/>
                  <wp:docPr id="45" name="Picture 4"/>
                  <wp:cNvGraphicFramePr/>
                  <a:graphic xmlns:a="http://schemas.openxmlformats.org/drawingml/2006/main">
                    <a:graphicData uri="http://schemas.openxmlformats.org/drawingml/2006/picture">
                      <pic:pic xmlns:pic="http://schemas.openxmlformats.org/drawingml/2006/picture">
                        <pic:nvPicPr>
                          <pic:cNvPr id="210" name="Picture 209"/>
                          <pic:cNvPicPr>
                            <a:picLocks noChangeAspect="1"/>
                          </pic:cNvPicPr>
                        </pic:nvPicPr>
                        <pic:blipFill>
                          <a:blip r:embed="rId18" cstate="print"/>
                          <a:stretch>
                            <a:fillRect/>
                          </a:stretch>
                        </pic:blipFill>
                        <pic:spPr>
                          <a:xfrm>
                            <a:off x="0" y="0"/>
                            <a:ext cx="98526" cy="144000"/>
                          </a:xfrm>
                          <a:prstGeom prst="rect">
                            <a:avLst/>
                          </a:prstGeom>
                        </pic:spPr>
                      </pic:pic>
                    </a:graphicData>
                  </a:graphic>
                </wp:inline>
              </w:drawing>
            </w:r>
          </w:p>
        </w:tc>
      </w:tr>
      <w:tr w:rsidR="00C059A5" w:rsidRPr="00C516E8" w14:paraId="1BC265CA" w14:textId="77777777" w:rsidTr="001C52E2">
        <w:trPr>
          <w:trHeight w:val="58"/>
        </w:trPr>
        <w:tc>
          <w:tcPr>
            <w:tcW w:w="2473" w:type="pct"/>
            <w:shd w:val="clear" w:color="auto" w:fill="auto"/>
          </w:tcPr>
          <w:p w14:paraId="23467A97" w14:textId="77777777" w:rsidR="00C059A5" w:rsidRPr="001C52E2" w:rsidRDefault="001C52E2" w:rsidP="00721694">
            <w:pPr>
              <w:spacing w:after="0" w:line="240" w:lineRule="auto"/>
              <w:rPr>
                <w:rFonts w:ascii="Arial" w:eastAsia="Times New Roman" w:hAnsi="Arial" w:cs="Arial"/>
                <w:lang w:eastAsia="en-GB"/>
              </w:rPr>
            </w:pPr>
            <w:r w:rsidRPr="001C52E2">
              <w:rPr>
                <w:rFonts w:ascii="Arial" w:eastAsia="Times New Roman" w:hAnsi="Arial" w:cs="Arial"/>
                <w:lang w:eastAsia="en-GB"/>
              </w:rPr>
              <w:t xml:space="preserve">Programme 4: Property and Construction Industry Policy and Research </w:t>
            </w:r>
          </w:p>
        </w:tc>
        <w:tc>
          <w:tcPr>
            <w:tcW w:w="1236" w:type="pct"/>
            <w:shd w:val="clear" w:color="auto" w:fill="auto"/>
            <w:vAlign w:val="center"/>
          </w:tcPr>
          <w:p w14:paraId="61D9C4D3"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7A60C7E9" w14:textId="77777777" w:rsidR="00C059A5" w:rsidRPr="00C516E8" w:rsidRDefault="001C52E2" w:rsidP="00630D73">
            <w:pPr>
              <w:spacing w:after="0" w:line="240" w:lineRule="auto"/>
              <w:jc w:val="center"/>
              <w:rPr>
                <w:rFonts w:ascii="Arial" w:eastAsia="Times New Roman" w:hAnsi="Arial" w:cs="Arial"/>
                <w:lang w:eastAsia="en-GB"/>
              </w:rPr>
            </w:pPr>
            <w:r>
              <w:rPr>
                <w:rFonts w:ascii="Arial" w:eastAsia="Times New Roman" w:hAnsi="Arial" w:cs="Arial"/>
                <w:lang w:eastAsia="en-GB"/>
              </w:rPr>
              <w:t>Unqualified</w:t>
            </w:r>
          </w:p>
        </w:tc>
        <w:tc>
          <w:tcPr>
            <w:tcW w:w="637" w:type="pct"/>
          </w:tcPr>
          <w:p w14:paraId="6DE2401C" w14:textId="77777777" w:rsidR="00C059A5" w:rsidRPr="00C516E8" w:rsidRDefault="001C52E2" w:rsidP="002203FF">
            <w:pPr>
              <w:spacing w:after="0" w:line="240" w:lineRule="auto"/>
              <w:jc w:val="center"/>
              <w:rPr>
                <w:color w:val="595959" w:themeColor="text1" w:themeTint="A6"/>
                <w:lang w:eastAsia="en-ZA"/>
              </w:rPr>
            </w:pPr>
            <w:r w:rsidRPr="009D3270">
              <w:rPr>
                <w:noProof/>
                <w:lang w:eastAsia="en-ZA"/>
              </w:rPr>
              <w:drawing>
                <wp:inline distT="0" distB="0" distL="0" distR="0" wp14:anchorId="5F975C43" wp14:editId="4CBB68AE">
                  <wp:extent cx="144000" cy="9572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r w:rsidR="00C059A5" w:rsidRPr="00C516E8" w14:paraId="7D2346F7" w14:textId="77777777" w:rsidTr="001C52E2">
        <w:tc>
          <w:tcPr>
            <w:tcW w:w="2473" w:type="pct"/>
            <w:shd w:val="clear" w:color="auto" w:fill="auto"/>
          </w:tcPr>
          <w:p w14:paraId="0BC7B45A" w14:textId="77777777" w:rsidR="00C059A5" w:rsidRPr="001C52E2" w:rsidRDefault="001C52E2" w:rsidP="00721694">
            <w:pPr>
              <w:spacing w:after="0" w:line="240" w:lineRule="auto"/>
              <w:rPr>
                <w:rFonts w:ascii="Arial" w:eastAsia="Times New Roman" w:hAnsi="Arial" w:cs="Arial"/>
                <w:lang w:eastAsia="en-GB"/>
              </w:rPr>
            </w:pPr>
            <w:r w:rsidRPr="001C52E2">
              <w:rPr>
                <w:rFonts w:ascii="Arial" w:eastAsia="Times New Roman" w:hAnsi="Arial" w:cs="Arial"/>
                <w:lang w:eastAsia="en-GB"/>
              </w:rPr>
              <w:lastRenderedPageBreak/>
              <w:t>Programme 5: Prestige Policy</w:t>
            </w:r>
          </w:p>
        </w:tc>
        <w:tc>
          <w:tcPr>
            <w:tcW w:w="1236" w:type="pct"/>
            <w:shd w:val="clear" w:color="auto" w:fill="auto"/>
            <w:vAlign w:val="center"/>
          </w:tcPr>
          <w:p w14:paraId="075E9C7E" w14:textId="77777777" w:rsidR="00C059A5" w:rsidRPr="00BF569F" w:rsidRDefault="00C059A5" w:rsidP="00630D73">
            <w:pPr>
              <w:spacing w:after="0" w:line="240" w:lineRule="auto"/>
              <w:jc w:val="center"/>
              <w:rPr>
                <w:rFonts w:ascii="Arial" w:eastAsia="Times New Roman" w:hAnsi="Arial" w:cs="Arial"/>
                <w:highlight w:val="yellow"/>
                <w:lang w:eastAsia="en-GB"/>
              </w:rPr>
            </w:pPr>
            <w:r w:rsidRPr="00BF569F">
              <w:rPr>
                <w:rFonts w:ascii="Arial" w:eastAsia="Times New Roman" w:hAnsi="Arial" w:cs="Arial"/>
                <w:highlight w:val="yellow"/>
                <w:lang w:eastAsia="en-GB"/>
              </w:rPr>
              <w:t>x – x</w:t>
            </w:r>
          </w:p>
        </w:tc>
        <w:tc>
          <w:tcPr>
            <w:tcW w:w="654" w:type="pct"/>
          </w:tcPr>
          <w:p w14:paraId="53A63F4D" w14:textId="77777777" w:rsidR="00C059A5" w:rsidRPr="00C516E8" w:rsidRDefault="001C52E2" w:rsidP="00630D73">
            <w:pPr>
              <w:spacing w:after="0" w:line="240" w:lineRule="auto"/>
              <w:jc w:val="center"/>
              <w:rPr>
                <w:rFonts w:ascii="Arial" w:eastAsia="Times New Roman" w:hAnsi="Arial" w:cs="Arial"/>
                <w:lang w:eastAsia="en-GB"/>
              </w:rPr>
            </w:pPr>
            <w:r>
              <w:rPr>
                <w:rFonts w:ascii="Arial" w:eastAsia="Times New Roman" w:hAnsi="Arial" w:cs="Arial"/>
                <w:lang w:eastAsia="en-GB"/>
              </w:rPr>
              <w:t>Disclaimer</w:t>
            </w:r>
          </w:p>
        </w:tc>
        <w:tc>
          <w:tcPr>
            <w:tcW w:w="637" w:type="pct"/>
          </w:tcPr>
          <w:p w14:paraId="2BD74949" w14:textId="77777777" w:rsidR="00C059A5" w:rsidRPr="00C516E8" w:rsidRDefault="00C059A5" w:rsidP="001C52E2">
            <w:pPr>
              <w:spacing w:after="0" w:line="240" w:lineRule="auto"/>
              <w:jc w:val="center"/>
              <w:rPr>
                <w:rFonts w:ascii="Arial" w:eastAsia="Times New Roman" w:hAnsi="Arial" w:cs="Arial"/>
                <w:lang w:eastAsia="en-GB"/>
              </w:rPr>
            </w:pPr>
            <w:r w:rsidRPr="009D3270">
              <w:rPr>
                <w:noProof/>
                <w:lang w:eastAsia="en-ZA"/>
              </w:rPr>
              <w:drawing>
                <wp:inline distT="0" distB="0" distL="0" distR="0" wp14:anchorId="4CABBC18" wp14:editId="735BB93C">
                  <wp:extent cx="144000" cy="95728"/>
                  <wp:effectExtent l="0" t="0" r="8890" b="0"/>
                  <wp:docPr id="15976" name="Picture 1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 cy="95728"/>
                          </a:xfrm>
                          <a:prstGeom prst="rect">
                            <a:avLst/>
                          </a:prstGeom>
                          <a:noFill/>
                          <a:ln>
                            <a:noFill/>
                          </a:ln>
                        </pic:spPr>
                      </pic:pic>
                    </a:graphicData>
                  </a:graphic>
                </wp:inline>
              </w:drawing>
            </w:r>
          </w:p>
        </w:tc>
      </w:tr>
    </w:tbl>
    <w:p w14:paraId="4D665C94" w14:textId="77777777" w:rsidR="00470547" w:rsidRPr="00C516E8" w:rsidRDefault="00470547" w:rsidP="00470547">
      <w:pPr>
        <w:pStyle w:val="Default"/>
        <w:spacing w:after="120"/>
        <w:rPr>
          <w:rFonts w:ascii="Arial" w:hAnsi="Arial" w:cs="Arial"/>
          <w:color w:val="auto"/>
          <w:sz w:val="22"/>
          <w:szCs w:val="22"/>
          <w:lang w:val="en-ZA"/>
        </w:rPr>
      </w:pPr>
    </w:p>
    <w:p w14:paraId="6AFA7480" w14:textId="77777777"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t xml:space="preserve">I conducted my reasonable assurance engagement in accordance with the International Standard on Assurance Engagements, ISAE 3000: </w:t>
      </w:r>
      <w:r w:rsidRPr="00C516E8">
        <w:rPr>
          <w:rFonts w:ascii="Arial" w:hAnsi="Arial" w:cs="Arial"/>
          <w:i/>
        </w:rPr>
        <w:t>Assurance engagements other than audits or reviews of historical financial information.</w:t>
      </w:r>
      <w:r w:rsidRPr="00C516E8">
        <w:rPr>
          <w:rFonts w:ascii="Arial" w:hAnsi="Arial" w:cs="Arial"/>
        </w:rPr>
        <w:t xml:space="preserve"> </w:t>
      </w:r>
    </w:p>
    <w:p w14:paraId="2554516E" w14:textId="77777777" w:rsidR="007D37B9" w:rsidRPr="00C516E8" w:rsidRDefault="007D37B9" w:rsidP="009A54E9">
      <w:pPr>
        <w:numPr>
          <w:ilvl w:val="0"/>
          <w:numId w:val="8"/>
        </w:numPr>
        <w:shd w:val="clear" w:color="auto" w:fill="FFFFFF"/>
        <w:spacing w:after="240"/>
      </w:pPr>
      <w:r w:rsidRPr="00C516E8">
        <w:rPr>
          <w:rFonts w:ascii="Arial" w:hAnsi="Arial" w:cs="Arial"/>
        </w:rPr>
        <w:t>I believe that the evidence I have obtained is sufficient and appropriate to provide a basis for my opinion</w:t>
      </w:r>
      <w:r w:rsidR="005C38FD" w:rsidRPr="005C38FD">
        <w:rPr>
          <w:rFonts w:ascii="Arial" w:hAnsi="Arial" w:cs="Arial"/>
        </w:rPr>
        <w:t>s</w:t>
      </w:r>
      <w:r w:rsidRPr="00C516E8">
        <w:rPr>
          <w:rFonts w:ascii="Arial" w:hAnsi="Arial" w:cs="Arial"/>
        </w:rPr>
        <w:t>.</w:t>
      </w:r>
    </w:p>
    <w:p w14:paraId="2EC4B76A" w14:textId="77777777" w:rsidR="007D37B9" w:rsidRPr="00526D5A" w:rsidRDefault="005C38FD" w:rsidP="00526D5A">
      <w:pPr>
        <w:keepNext/>
        <w:spacing w:before="120" w:after="240"/>
        <w:outlineLvl w:val="1"/>
        <w:rPr>
          <w:rFonts w:ascii="Arial" w:hAnsi="Arial" w:cs="Arial"/>
          <w:b/>
          <w:color w:val="4F81BD"/>
          <w:sz w:val="24"/>
          <w:szCs w:val="26"/>
        </w:rPr>
      </w:pPr>
      <w:bookmarkStart w:id="22" w:name="X2"/>
      <w:bookmarkStart w:id="23" w:name="MRInsertprogramme"/>
      <w:bookmarkStart w:id="24" w:name="E12back"/>
      <w:bookmarkEnd w:id="22"/>
      <w:bookmarkEnd w:id="23"/>
      <w:bookmarkEnd w:id="24"/>
      <w:r w:rsidRPr="005C38FD">
        <w:rPr>
          <w:rFonts w:ascii="Arial" w:hAnsi="Arial" w:cs="Arial"/>
          <w:b/>
          <w:color w:val="4F81BD"/>
          <w:sz w:val="24"/>
          <w:szCs w:val="26"/>
        </w:rPr>
        <w:t>Programme 3</w:t>
      </w:r>
      <w:r w:rsidR="007D37B9" w:rsidRPr="005C38FD">
        <w:rPr>
          <w:rFonts w:ascii="Arial" w:hAnsi="Arial" w:cs="Arial"/>
          <w:b/>
          <w:color w:val="4F81BD"/>
          <w:sz w:val="24"/>
          <w:szCs w:val="26"/>
        </w:rPr>
        <w:t xml:space="preserve"> – </w:t>
      </w:r>
      <w:r w:rsidRPr="005C38FD">
        <w:rPr>
          <w:rFonts w:ascii="Arial" w:hAnsi="Arial" w:cs="Arial"/>
          <w:b/>
          <w:color w:val="4F81BD"/>
          <w:sz w:val="24"/>
          <w:szCs w:val="26"/>
        </w:rPr>
        <w:t>Expanded Public Works Programme</w:t>
      </w:r>
      <w:r w:rsidR="007D37B9" w:rsidRPr="00526D5A">
        <w:rPr>
          <w:rFonts w:ascii="Arial" w:hAnsi="Arial" w:cs="Arial"/>
          <w:b/>
          <w:color w:val="4F81BD"/>
          <w:sz w:val="24"/>
          <w:szCs w:val="26"/>
        </w:rPr>
        <w:t xml:space="preserve"> </w:t>
      </w:r>
      <w:bookmarkStart w:id="25" w:name="Back26"/>
      <w:bookmarkEnd w:id="25"/>
      <w:r w:rsidR="00553A29" w:rsidRPr="009D3270">
        <w:rPr>
          <w:rFonts w:ascii="Arial" w:eastAsia="Times New Roman" w:hAnsi="Arial" w:cs="Arial"/>
          <w:b/>
          <w:color w:val="4F81BD"/>
          <w:sz w:val="24"/>
          <w:szCs w:val="26"/>
        </w:rPr>
        <w:fldChar w:fldCharType="begin"/>
      </w:r>
      <w:r w:rsidR="00553A29" w:rsidRPr="00526D5A">
        <w:rPr>
          <w:rFonts w:ascii="Arial" w:hAnsi="Arial" w:cs="Arial"/>
          <w:b/>
          <w:color w:val="4F81BD"/>
          <w:sz w:val="24"/>
          <w:szCs w:val="26"/>
        </w:rPr>
        <w:instrText xml:space="preserve"> HYPERLINK  \l "E12" </w:instrText>
      </w:r>
      <w:r w:rsidR="00553A29" w:rsidRPr="009D3270">
        <w:rPr>
          <w:rFonts w:ascii="Arial" w:eastAsia="Times New Roman" w:hAnsi="Arial" w:cs="Arial"/>
          <w:b/>
          <w:color w:val="4F81BD"/>
          <w:sz w:val="24"/>
          <w:szCs w:val="26"/>
        </w:rPr>
        <w:fldChar w:fldCharType="separate"/>
      </w:r>
    </w:p>
    <w:bookmarkStart w:id="26" w:name="X3"/>
    <w:bookmarkStart w:id="27" w:name="MROpinion"/>
    <w:bookmarkStart w:id="28" w:name="E13back"/>
    <w:bookmarkEnd w:id="26"/>
    <w:bookmarkEnd w:id="27"/>
    <w:bookmarkEnd w:id="28"/>
    <w:p w14:paraId="4BBD17CD" w14:textId="77777777" w:rsidR="007D37B9" w:rsidRPr="00C516E8" w:rsidRDefault="00553A29" w:rsidP="00F12BC9">
      <w:r w:rsidRPr="009D3270">
        <w:fldChar w:fldCharType="end"/>
      </w:r>
      <w:r w:rsidR="007D37B9" w:rsidRPr="005C38FD">
        <w:rPr>
          <w:rFonts w:ascii="Arial" w:eastAsia="Times New Roman" w:hAnsi="Arial" w:cs="Arial"/>
          <w:b/>
          <w:color w:val="E84C22" w:themeColor="accent1"/>
        </w:rPr>
        <w:t>D</w:t>
      </w:r>
      <w:r w:rsidR="005C38FD" w:rsidRPr="005C38FD">
        <w:rPr>
          <w:rFonts w:ascii="Arial" w:eastAsia="Times New Roman" w:hAnsi="Arial" w:cs="Arial"/>
          <w:b/>
          <w:color w:val="E84C22" w:themeColor="accent1"/>
        </w:rPr>
        <w:t>isclaimer of</w:t>
      </w:r>
      <w:r w:rsidR="007D37B9" w:rsidRPr="005C38FD">
        <w:rPr>
          <w:rFonts w:ascii="Arial" w:eastAsia="Times New Roman" w:hAnsi="Arial" w:cs="Arial"/>
          <w:b/>
          <w:color w:val="E84C22" w:themeColor="accent1"/>
        </w:rPr>
        <w:t xml:space="preserve"> opinion</w:t>
      </w:r>
    </w:p>
    <w:p w14:paraId="3046F974" w14:textId="77777777" w:rsidR="00021129" w:rsidRPr="00021129" w:rsidRDefault="00021129" w:rsidP="009A54E9">
      <w:pPr>
        <w:numPr>
          <w:ilvl w:val="0"/>
          <w:numId w:val="8"/>
        </w:numPr>
        <w:shd w:val="clear" w:color="auto" w:fill="FFFFFF"/>
        <w:spacing w:after="240"/>
        <w:rPr>
          <w:rFonts w:ascii="Arial" w:hAnsi="Arial" w:cs="Arial"/>
        </w:rPr>
      </w:pPr>
      <w:bookmarkStart w:id="29" w:name="MRBasis"/>
      <w:bookmarkStart w:id="30" w:name="E14back"/>
      <w:bookmarkEnd w:id="29"/>
      <w:bookmarkEnd w:id="30"/>
      <w:r w:rsidRPr="00021129">
        <w:rPr>
          <w:rFonts w:ascii="Arial" w:hAnsi="Arial" w:cs="Arial"/>
        </w:rPr>
        <w:t>I do not express an opinion on the reported performance information fo</w:t>
      </w:r>
      <w:r>
        <w:rPr>
          <w:rFonts w:ascii="Arial" w:hAnsi="Arial" w:cs="Arial"/>
        </w:rPr>
        <w:t>r Programme 3 – Expanded Public Works Programme of the department</w:t>
      </w:r>
      <w:r w:rsidRPr="00021129">
        <w:rPr>
          <w:rFonts w:ascii="Arial" w:hAnsi="Arial" w:cs="Arial"/>
        </w:rPr>
        <w:t>. Because of</w:t>
      </w:r>
      <w:r>
        <w:rPr>
          <w:rFonts w:ascii="Arial" w:hAnsi="Arial" w:cs="Arial"/>
        </w:rPr>
        <w:t xml:space="preserve"> the significance of the matters</w:t>
      </w:r>
      <w:r w:rsidRPr="00021129">
        <w:rPr>
          <w:rFonts w:ascii="Arial" w:hAnsi="Arial" w:cs="Arial"/>
        </w:rPr>
        <w:t xml:space="preserve"> described in the basis for disclaimer of opinion section of my report, I have not been able to obtain sufficient appropriate evidence to provide a basis for an opinion on the reported </w:t>
      </w:r>
      <w:proofErr w:type="gramStart"/>
      <w:r>
        <w:rPr>
          <w:rFonts w:ascii="Arial" w:hAnsi="Arial" w:cs="Arial"/>
        </w:rPr>
        <w:t>performance</w:t>
      </w:r>
      <w:proofErr w:type="gramEnd"/>
      <w:r>
        <w:rPr>
          <w:rFonts w:ascii="Arial" w:hAnsi="Arial" w:cs="Arial"/>
        </w:rPr>
        <w:t xml:space="preserve"> information of the programme</w:t>
      </w:r>
      <w:r w:rsidRPr="00021129">
        <w:rPr>
          <w:rFonts w:ascii="Arial" w:hAnsi="Arial" w:cs="Arial"/>
        </w:rPr>
        <w:t>.</w:t>
      </w:r>
    </w:p>
    <w:p w14:paraId="2DDC92C9" w14:textId="77777777" w:rsidR="007D37B9" w:rsidRPr="00324C2B" w:rsidRDefault="007D37B9" w:rsidP="00021129">
      <w:pPr>
        <w:shd w:val="clear" w:color="auto" w:fill="FFFFFF"/>
        <w:spacing w:after="240"/>
        <w:rPr>
          <w:rStyle w:val="Hyperlink"/>
          <w:rFonts w:ascii="Arial" w:hAnsi="Arial" w:cs="Arial"/>
          <w:b/>
          <w:bCs/>
        </w:rPr>
      </w:pPr>
      <w:r w:rsidRPr="00324C2B">
        <w:rPr>
          <w:rFonts w:ascii="Arial" w:hAnsi="Arial" w:cs="Arial"/>
          <w:b/>
          <w:color w:val="E84C22" w:themeColor="accent1"/>
        </w:rPr>
        <w:t xml:space="preserve">Basis </w:t>
      </w:r>
      <w:r w:rsidRPr="00C516E8">
        <w:rPr>
          <w:rFonts w:ascii="Arial" w:hAnsi="Arial" w:cs="Arial"/>
          <w:b/>
          <w:bCs/>
          <w:color w:val="E84C22" w:themeColor="accent1"/>
        </w:rPr>
        <w:t xml:space="preserve">for </w:t>
      </w:r>
      <w:r w:rsidR="007A6809" w:rsidRPr="007A6809">
        <w:rPr>
          <w:rFonts w:ascii="Arial" w:hAnsi="Arial" w:cs="Arial"/>
          <w:b/>
          <w:bCs/>
          <w:color w:val="E84C22" w:themeColor="accent1"/>
        </w:rPr>
        <w:t>Disclaimer of</w:t>
      </w:r>
      <w:r w:rsidRPr="00C516E8">
        <w:rPr>
          <w:rFonts w:ascii="Arial" w:hAnsi="Arial" w:cs="Arial"/>
          <w:b/>
          <w:bCs/>
          <w:color w:val="E84C22" w:themeColor="accent1"/>
        </w:rPr>
        <w:t xml:space="preserve"> opinion</w:t>
      </w:r>
      <w:r w:rsidRPr="00C516E8">
        <w:rPr>
          <w:rFonts w:ascii="Arial" w:hAnsi="Arial" w:cs="Arial"/>
          <w:b/>
          <w:bCs/>
        </w:rPr>
        <w:t xml:space="preserve"> </w:t>
      </w:r>
      <w:r w:rsidR="00D66C13" w:rsidRPr="009D3270">
        <w:rPr>
          <w:rFonts w:ascii="Arial" w:hAnsi="Arial" w:cs="Arial"/>
          <w:b/>
          <w:bCs/>
          <w:vertAlign w:val="superscript"/>
        </w:rPr>
        <w:fldChar w:fldCharType="begin"/>
      </w:r>
      <w:r w:rsidR="00D66C13" w:rsidRPr="00C516E8">
        <w:rPr>
          <w:rFonts w:ascii="Arial" w:hAnsi="Arial" w:cs="Arial"/>
          <w:b/>
          <w:bCs/>
          <w:vertAlign w:val="superscript"/>
        </w:rPr>
        <w:instrText xml:space="preserve"> HYPERLINK  \l "E14" </w:instrText>
      </w:r>
      <w:r w:rsidR="00D66C13" w:rsidRPr="009D3270">
        <w:rPr>
          <w:rFonts w:ascii="Arial" w:hAnsi="Arial" w:cs="Arial"/>
          <w:b/>
          <w:bCs/>
          <w:vertAlign w:val="superscript"/>
        </w:rPr>
        <w:fldChar w:fldCharType="separate"/>
      </w:r>
    </w:p>
    <w:bookmarkStart w:id="31" w:name="X5"/>
    <w:bookmarkEnd w:id="31"/>
    <w:p w14:paraId="01F7F2FA" w14:textId="77777777" w:rsidR="007A6809" w:rsidRPr="002439DF" w:rsidRDefault="00D66C13" w:rsidP="007A6809">
      <w:pPr>
        <w:pStyle w:val="Default"/>
        <w:rPr>
          <w:rFonts w:ascii="Arial" w:eastAsia="MS Mincho" w:hAnsi="Arial" w:cs="Arial"/>
          <w:b/>
          <w:color w:val="E84C22" w:themeColor="accent1"/>
          <w:sz w:val="22"/>
          <w:szCs w:val="22"/>
          <w:lang w:val="en-ZA"/>
        </w:rPr>
      </w:pPr>
      <w:r w:rsidRPr="009D3270">
        <w:rPr>
          <w:rFonts w:ascii="Arial" w:hAnsi="Arial" w:cs="Arial"/>
          <w:b/>
          <w:bCs/>
          <w:sz w:val="22"/>
          <w:szCs w:val="22"/>
          <w:vertAlign w:val="superscript"/>
          <w:lang w:val="en-ZA"/>
        </w:rPr>
        <w:fldChar w:fldCharType="end"/>
      </w:r>
      <w:r w:rsidR="007A6809" w:rsidRPr="007A6809">
        <w:rPr>
          <w:rFonts w:ascii="Arial" w:eastAsia="MS Mincho" w:hAnsi="Arial" w:cs="Arial"/>
          <w:b/>
          <w:color w:val="E84C22" w:themeColor="accent1"/>
          <w:sz w:val="22"/>
          <w:szCs w:val="22"/>
          <w:lang w:val="en-ZA"/>
        </w:rPr>
        <w:t xml:space="preserve"> </w:t>
      </w:r>
      <w:r w:rsidR="007A6809" w:rsidRPr="002439DF">
        <w:rPr>
          <w:rFonts w:ascii="Arial" w:eastAsia="MS Mincho" w:hAnsi="Arial" w:cs="Arial"/>
          <w:b/>
          <w:color w:val="E84C22" w:themeColor="accent1"/>
          <w:sz w:val="22"/>
          <w:szCs w:val="22"/>
          <w:lang w:val="en-ZA"/>
        </w:rPr>
        <w:t>Various</w:t>
      </w:r>
      <w:r w:rsidR="007A6809" w:rsidRPr="002439DF">
        <w:rPr>
          <w:rFonts w:ascii="Arial" w:eastAsiaTheme="minorHAnsi" w:hAnsi="Arial" w:cs="Arial"/>
          <w:b/>
          <w:bCs/>
          <w:sz w:val="22"/>
          <w:szCs w:val="22"/>
          <w:lang w:val="en-ZA"/>
        </w:rPr>
        <w:t xml:space="preserve"> </w:t>
      </w:r>
      <w:r w:rsidR="007A6809" w:rsidRPr="002439DF">
        <w:rPr>
          <w:rFonts w:ascii="Arial" w:eastAsia="MS Mincho" w:hAnsi="Arial" w:cs="Arial"/>
          <w:b/>
          <w:color w:val="E84C22" w:themeColor="accent1"/>
          <w:sz w:val="22"/>
          <w:szCs w:val="22"/>
          <w:lang w:val="en-ZA"/>
        </w:rPr>
        <w:t xml:space="preserve">indicators </w:t>
      </w:r>
    </w:p>
    <w:p w14:paraId="20311F03" w14:textId="77777777" w:rsidR="007A6809" w:rsidRPr="001C474F" w:rsidRDefault="007A6809" w:rsidP="007A6809">
      <w:pPr>
        <w:pStyle w:val="Default"/>
        <w:rPr>
          <w:rFonts w:ascii="Arial" w:eastAsiaTheme="minorHAnsi" w:hAnsi="Arial" w:cs="Arial"/>
          <w:sz w:val="22"/>
          <w:szCs w:val="22"/>
          <w:lang w:val="en-ZA"/>
        </w:rPr>
      </w:pPr>
    </w:p>
    <w:p w14:paraId="177F86CB" w14:textId="77777777" w:rsidR="007D37B9" w:rsidRDefault="007A6809" w:rsidP="009A54E9">
      <w:pPr>
        <w:numPr>
          <w:ilvl w:val="0"/>
          <w:numId w:val="8"/>
        </w:numPr>
        <w:shd w:val="clear" w:color="auto" w:fill="FFFFFF"/>
        <w:spacing w:after="240"/>
        <w:rPr>
          <w:rFonts w:ascii="Arial" w:hAnsi="Arial" w:cs="Arial"/>
        </w:rPr>
      </w:pPr>
      <w:r w:rsidRPr="001C474F">
        <w:rPr>
          <w:rFonts w:ascii="Arial" w:hAnsi="Arial" w:cs="Arial"/>
        </w:rPr>
        <w:t>I was unable to obtain sufficient appropriate audit evidence for the reported achiev</w:t>
      </w:r>
      <w:r>
        <w:rPr>
          <w:rFonts w:ascii="Arial" w:hAnsi="Arial" w:cs="Arial"/>
        </w:rPr>
        <w:t>ements of 3 of the 6</w:t>
      </w:r>
      <w:r w:rsidRPr="001C474F">
        <w:rPr>
          <w:rFonts w:ascii="Arial" w:hAnsi="Arial" w:cs="Arial"/>
        </w:rPr>
        <w:t xml:space="preserve"> indicators relating to this programme. This was due to limitations placed on the scope of my work. I was unable to confirm the reported achievements by alternative means. Consequently, I was unable to determine whether any adjustments were required to the reported achievements in the annual performance report of the indicators listed below:</w:t>
      </w:r>
    </w:p>
    <w:tbl>
      <w:tblPr>
        <w:tblW w:w="9440" w:type="dxa"/>
        <w:tblLook w:val="04A0" w:firstRow="1" w:lastRow="0" w:firstColumn="1" w:lastColumn="0" w:noHBand="0" w:noVBand="1"/>
      </w:tblPr>
      <w:tblGrid>
        <w:gridCol w:w="2980"/>
        <w:gridCol w:w="2840"/>
        <w:gridCol w:w="3620"/>
      </w:tblGrid>
      <w:tr w:rsidR="007A6809" w:rsidRPr="007A6809" w14:paraId="32FF1D4F" w14:textId="77777777" w:rsidTr="007A6809">
        <w:trPr>
          <w:trHeight w:val="456"/>
        </w:trPr>
        <w:tc>
          <w:tcPr>
            <w:tcW w:w="2980" w:type="dxa"/>
            <w:tcBorders>
              <w:top w:val="single" w:sz="4" w:space="0" w:color="auto"/>
              <w:left w:val="single" w:sz="4" w:space="0" w:color="auto"/>
              <w:bottom w:val="single" w:sz="4" w:space="0" w:color="auto"/>
              <w:right w:val="single" w:sz="4" w:space="0" w:color="auto"/>
            </w:tcBorders>
            <w:shd w:val="clear" w:color="000000" w:fill="D9D9D9"/>
            <w:hideMark/>
          </w:tcPr>
          <w:p w14:paraId="1262D5EB"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Indicator description</w:t>
            </w:r>
          </w:p>
        </w:tc>
        <w:tc>
          <w:tcPr>
            <w:tcW w:w="2840" w:type="dxa"/>
            <w:tcBorders>
              <w:top w:val="single" w:sz="4" w:space="0" w:color="auto"/>
              <w:left w:val="nil"/>
              <w:bottom w:val="single" w:sz="4" w:space="0" w:color="auto"/>
              <w:right w:val="single" w:sz="4" w:space="0" w:color="auto"/>
            </w:tcBorders>
            <w:shd w:val="clear" w:color="000000" w:fill="D9D9D9"/>
            <w:hideMark/>
          </w:tcPr>
          <w:p w14:paraId="74B54660"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Planned annual target</w:t>
            </w:r>
          </w:p>
        </w:tc>
        <w:tc>
          <w:tcPr>
            <w:tcW w:w="3620" w:type="dxa"/>
            <w:tcBorders>
              <w:top w:val="single" w:sz="4" w:space="0" w:color="auto"/>
              <w:left w:val="nil"/>
              <w:bottom w:val="single" w:sz="4" w:space="0" w:color="auto"/>
              <w:right w:val="single" w:sz="4" w:space="0" w:color="auto"/>
            </w:tcBorders>
            <w:shd w:val="clear" w:color="000000" w:fill="D9D9D9"/>
            <w:hideMark/>
          </w:tcPr>
          <w:p w14:paraId="6959BEF1" w14:textId="77777777" w:rsidR="007A6809" w:rsidRPr="007A6809" w:rsidRDefault="007A6809" w:rsidP="007A6809">
            <w:pPr>
              <w:spacing w:after="0" w:line="240" w:lineRule="auto"/>
              <w:jc w:val="center"/>
              <w:rPr>
                <w:rFonts w:ascii="Arial" w:eastAsia="Times New Roman" w:hAnsi="Arial" w:cs="Arial"/>
                <w:b/>
                <w:bCs/>
                <w:color w:val="000000"/>
                <w:sz w:val="18"/>
                <w:szCs w:val="18"/>
                <w:lang w:eastAsia="en-ZA"/>
              </w:rPr>
            </w:pPr>
            <w:r w:rsidRPr="007A6809">
              <w:rPr>
                <w:rFonts w:ascii="Arial" w:eastAsia="Times New Roman" w:hAnsi="Arial" w:cs="Arial"/>
                <w:b/>
                <w:bCs/>
                <w:color w:val="000000"/>
                <w:sz w:val="18"/>
                <w:szCs w:val="18"/>
                <w:lang w:eastAsia="en-ZA"/>
              </w:rPr>
              <w:t>Actual Achievement</w:t>
            </w:r>
          </w:p>
        </w:tc>
      </w:tr>
      <w:tr w:rsidR="007A6809" w:rsidRPr="007A6809" w14:paraId="209ADA2B" w14:textId="77777777" w:rsidTr="007A6809">
        <w:trPr>
          <w:trHeight w:val="792"/>
        </w:trPr>
        <w:tc>
          <w:tcPr>
            <w:tcW w:w="2980" w:type="dxa"/>
            <w:tcBorders>
              <w:top w:val="nil"/>
              <w:left w:val="single" w:sz="4" w:space="0" w:color="auto"/>
              <w:bottom w:val="single" w:sz="4" w:space="0" w:color="auto"/>
              <w:right w:val="single" w:sz="4" w:space="0" w:color="auto"/>
            </w:tcBorders>
            <w:shd w:val="clear" w:color="auto" w:fill="auto"/>
            <w:hideMark/>
          </w:tcPr>
          <w:p w14:paraId="00143FE9"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Number of work opportunities reported in the EPWP-RS by public bodies</w:t>
            </w:r>
          </w:p>
        </w:tc>
        <w:tc>
          <w:tcPr>
            <w:tcW w:w="2840" w:type="dxa"/>
            <w:tcBorders>
              <w:top w:val="nil"/>
              <w:left w:val="nil"/>
              <w:bottom w:val="single" w:sz="4" w:space="0" w:color="auto"/>
              <w:right w:val="single" w:sz="4" w:space="0" w:color="auto"/>
            </w:tcBorders>
            <w:shd w:val="clear" w:color="auto" w:fill="auto"/>
            <w:hideMark/>
          </w:tcPr>
          <w:p w14:paraId="23E489D0"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1 406 736 work opportunities reported in the EPWP-RS by public bodies</w:t>
            </w:r>
          </w:p>
        </w:tc>
        <w:tc>
          <w:tcPr>
            <w:tcW w:w="3620" w:type="dxa"/>
            <w:tcBorders>
              <w:top w:val="nil"/>
              <w:left w:val="nil"/>
              <w:bottom w:val="single" w:sz="4" w:space="0" w:color="auto"/>
              <w:right w:val="single" w:sz="4" w:space="0" w:color="auto"/>
            </w:tcBorders>
            <w:shd w:val="clear" w:color="auto" w:fill="auto"/>
            <w:hideMark/>
          </w:tcPr>
          <w:p w14:paraId="1187C4F0"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900 234 WO reported in the EPWP-RS by public bodies. (Cumulative)</w:t>
            </w:r>
          </w:p>
        </w:tc>
      </w:tr>
      <w:tr w:rsidR="007A6809" w:rsidRPr="007A6809" w14:paraId="1AEAE338" w14:textId="77777777" w:rsidTr="007A6809">
        <w:trPr>
          <w:trHeight w:val="1320"/>
        </w:trPr>
        <w:tc>
          <w:tcPr>
            <w:tcW w:w="2980" w:type="dxa"/>
            <w:tcBorders>
              <w:top w:val="nil"/>
              <w:left w:val="single" w:sz="4" w:space="0" w:color="auto"/>
              <w:bottom w:val="single" w:sz="4" w:space="0" w:color="auto"/>
              <w:right w:val="single" w:sz="4" w:space="0" w:color="auto"/>
            </w:tcBorders>
            <w:shd w:val="clear" w:color="auto" w:fill="auto"/>
            <w:hideMark/>
          </w:tcPr>
          <w:p w14:paraId="6FB07930"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Percentage EPWP participation among designated groups (women, youth and persons with disability) reported on the EPWP-RS by public bodies</w:t>
            </w:r>
          </w:p>
        </w:tc>
        <w:tc>
          <w:tcPr>
            <w:tcW w:w="2840" w:type="dxa"/>
            <w:tcBorders>
              <w:top w:val="nil"/>
              <w:left w:val="nil"/>
              <w:bottom w:val="single" w:sz="4" w:space="0" w:color="auto"/>
              <w:right w:val="single" w:sz="4" w:space="0" w:color="auto"/>
            </w:tcBorders>
            <w:shd w:val="clear" w:color="auto" w:fill="auto"/>
            <w:hideMark/>
          </w:tcPr>
          <w:p w14:paraId="602610E9"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55% youth</w:t>
            </w:r>
            <w:r w:rsidRPr="007A6809">
              <w:rPr>
                <w:rFonts w:ascii="Arial" w:eastAsia="Times New Roman" w:hAnsi="Arial" w:cs="Arial"/>
                <w:color w:val="000000"/>
                <w:sz w:val="20"/>
                <w:szCs w:val="20"/>
                <w:lang w:eastAsia="en-ZA"/>
              </w:rPr>
              <w:br/>
              <w:t>55% women</w:t>
            </w:r>
            <w:r w:rsidRPr="007A6809">
              <w:rPr>
                <w:rFonts w:ascii="Arial" w:eastAsia="Times New Roman" w:hAnsi="Arial" w:cs="Arial"/>
                <w:color w:val="000000"/>
                <w:sz w:val="20"/>
                <w:szCs w:val="20"/>
                <w:lang w:eastAsia="en-ZA"/>
              </w:rPr>
              <w:br/>
              <w:t>2% persons with disabilities</w:t>
            </w:r>
          </w:p>
        </w:tc>
        <w:tc>
          <w:tcPr>
            <w:tcW w:w="3620" w:type="dxa"/>
            <w:tcBorders>
              <w:top w:val="nil"/>
              <w:left w:val="nil"/>
              <w:bottom w:val="single" w:sz="4" w:space="0" w:color="auto"/>
              <w:right w:val="single" w:sz="4" w:space="0" w:color="auto"/>
            </w:tcBorders>
            <w:shd w:val="clear" w:color="auto" w:fill="auto"/>
            <w:hideMark/>
          </w:tcPr>
          <w:p w14:paraId="2F6398D5" w14:textId="77777777" w:rsidR="007A6809" w:rsidRPr="007A6809" w:rsidRDefault="007A6809" w:rsidP="007A6809">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43.8% youth</w:t>
            </w:r>
            <w:r w:rsidRPr="007A6809">
              <w:rPr>
                <w:rFonts w:ascii="Arial" w:eastAsia="Times New Roman" w:hAnsi="Arial" w:cs="Arial"/>
                <w:color w:val="000000"/>
                <w:sz w:val="20"/>
                <w:szCs w:val="20"/>
                <w:lang w:eastAsia="en-ZA"/>
              </w:rPr>
              <w:br/>
              <w:t>66.5% women</w:t>
            </w:r>
            <w:r w:rsidRPr="007A6809">
              <w:rPr>
                <w:rFonts w:ascii="Arial" w:eastAsia="Times New Roman" w:hAnsi="Arial" w:cs="Arial"/>
                <w:color w:val="000000"/>
                <w:sz w:val="20"/>
                <w:szCs w:val="20"/>
                <w:lang w:eastAsia="en-ZA"/>
              </w:rPr>
              <w:br/>
              <w:t>1.3% persons with disabilities</w:t>
            </w:r>
          </w:p>
        </w:tc>
      </w:tr>
      <w:tr w:rsidR="007A6809" w:rsidRPr="007A6809" w14:paraId="2D0AA461" w14:textId="77777777" w:rsidTr="007A6809">
        <w:trPr>
          <w:trHeight w:val="1320"/>
        </w:trPr>
        <w:tc>
          <w:tcPr>
            <w:tcW w:w="2980" w:type="dxa"/>
            <w:tcBorders>
              <w:top w:val="nil"/>
              <w:left w:val="single" w:sz="4" w:space="0" w:color="auto"/>
              <w:bottom w:val="single" w:sz="4" w:space="0" w:color="auto"/>
              <w:right w:val="single" w:sz="4" w:space="0" w:color="auto"/>
            </w:tcBorders>
            <w:shd w:val="clear" w:color="auto" w:fill="auto"/>
            <w:hideMark/>
          </w:tcPr>
          <w:p w14:paraId="401BABE4" w14:textId="77777777" w:rsidR="007A6809" w:rsidRPr="007A6809" w:rsidRDefault="007A6809" w:rsidP="00C22833">
            <w:pPr>
              <w:spacing w:after="0" w:line="240" w:lineRule="auto"/>
              <w:rPr>
                <w:rFonts w:ascii="Arial" w:eastAsia="Times New Roman" w:hAnsi="Arial" w:cs="Arial"/>
                <w:color w:val="000000"/>
                <w:sz w:val="20"/>
                <w:szCs w:val="20"/>
                <w:lang w:eastAsia="en-ZA"/>
              </w:rPr>
            </w:pPr>
            <w:r w:rsidRPr="007A6809">
              <w:rPr>
                <w:rFonts w:ascii="Arial" w:eastAsia="Times New Roman" w:hAnsi="Arial" w:cs="Arial"/>
                <w:color w:val="000000"/>
                <w:sz w:val="20"/>
                <w:szCs w:val="20"/>
                <w:lang w:eastAsia="en-ZA"/>
              </w:rPr>
              <w:t>Number of</w:t>
            </w:r>
            <w:r w:rsidR="00C22833">
              <w:rPr>
                <w:rFonts w:ascii="Arial" w:eastAsia="Times New Roman" w:hAnsi="Arial" w:cs="Arial"/>
                <w:color w:val="000000"/>
                <w:sz w:val="20"/>
                <w:szCs w:val="20"/>
                <w:lang w:eastAsia="en-ZA"/>
              </w:rPr>
              <w:t xml:space="preserve"> public bodies provided with technical support</w:t>
            </w:r>
          </w:p>
        </w:tc>
        <w:tc>
          <w:tcPr>
            <w:tcW w:w="2840" w:type="dxa"/>
            <w:tcBorders>
              <w:top w:val="nil"/>
              <w:left w:val="nil"/>
              <w:bottom w:val="single" w:sz="4" w:space="0" w:color="auto"/>
              <w:right w:val="single" w:sz="4" w:space="0" w:color="auto"/>
            </w:tcBorders>
            <w:shd w:val="clear" w:color="auto" w:fill="auto"/>
            <w:hideMark/>
          </w:tcPr>
          <w:p w14:paraId="009E2DC9" w14:textId="77777777" w:rsidR="007A6809" w:rsidRPr="007A6809" w:rsidRDefault="00C22833" w:rsidP="00C22833">
            <w:pPr>
              <w:spacing w:after="0" w:line="240" w:lineRule="auto"/>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290 public bodies provided with technical support</w:t>
            </w:r>
          </w:p>
        </w:tc>
        <w:tc>
          <w:tcPr>
            <w:tcW w:w="3620" w:type="dxa"/>
            <w:tcBorders>
              <w:top w:val="nil"/>
              <w:left w:val="nil"/>
              <w:bottom w:val="single" w:sz="4" w:space="0" w:color="auto"/>
              <w:right w:val="single" w:sz="4" w:space="0" w:color="auto"/>
            </w:tcBorders>
            <w:shd w:val="clear" w:color="auto" w:fill="auto"/>
            <w:hideMark/>
          </w:tcPr>
          <w:p w14:paraId="4F4F3755" w14:textId="77777777" w:rsidR="007A6809" w:rsidRPr="007A6809" w:rsidRDefault="00C22833" w:rsidP="00C22833">
            <w:pPr>
              <w:spacing w:after="0" w:line="240" w:lineRule="auto"/>
              <w:rPr>
                <w:rFonts w:ascii="Arial" w:eastAsia="Times New Roman" w:hAnsi="Arial" w:cs="Arial"/>
                <w:color w:val="000000"/>
                <w:sz w:val="20"/>
                <w:szCs w:val="20"/>
                <w:lang w:eastAsia="en-ZA"/>
              </w:rPr>
            </w:pPr>
            <w:r>
              <w:rPr>
                <w:rFonts w:ascii="Arial" w:eastAsia="Times New Roman" w:hAnsi="Arial" w:cs="Arial"/>
                <w:color w:val="000000"/>
                <w:sz w:val="20"/>
                <w:szCs w:val="20"/>
                <w:lang w:eastAsia="en-ZA"/>
              </w:rPr>
              <w:t>297 public bodies provided with technical support</w:t>
            </w:r>
          </w:p>
        </w:tc>
      </w:tr>
    </w:tbl>
    <w:p w14:paraId="0C50DCC8" w14:textId="77777777" w:rsidR="007A6809" w:rsidRDefault="007A6809" w:rsidP="007A6809">
      <w:pPr>
        <w:shd w:val="clear" w:color="auto" w:fill="FFFFFF"/>
        <w:spacing w:after="240"/>
        <w:rPr>
          <w:rFonts w:ascii="Arial" w:hAnsi="Arial" w:cs="Arial"/>
        </w:rPr>
      </w:pPr>
    </w:p>
    <w:p w14:paraId="15329955" w14:textId="77777777" w:rsidR="00A241DC" w:rsidRDefault="00A241DC" w:rsidP="007A6809">
      <w:pPr>
        <w:shd w:val="clear" w:color="auto" w:fill="FFFFFF"/>
        <w:spacing w:after="240"/>
        <w:rPr>
          <w:rFonts w:ascii="Arial" w:hAnsi="Arial" w:cs="Arial"/>
        </w:rPr>
      </w:pPr>
    </w:p>
    <w:p w14:paraId="51311FF4" w14:textId="77777777" w:rsidR="00A241DC" w:rsidRDefault="00A241DC" w:rsidP="007A6809">
      <w:pPr>
        <w:shd w:val="clear" w:color="auto" w:fill="FFFFFF"/>
        <w:spacing w:after="240"/>
        <w:rPr>
          <w:rFonts w:ascii="Arial" w:hAnsi="Arial" w:cs="Arial"/>
        </w:rPr>
      </w:pPr>
    </w:p>
    <w:p w14:paraId="64A3B7D1" w14:textId="77777777" w:rsidR="00A241DC" w:rsidRDefault="00A241DC" w:rsidP="007A6809">
      <w:pPr>
        <w:shd w:val="clear" w:color="auto" w:fill="FFFFFF"/>
        <w:spacing w:after="240"/>
        <w:rPr>
          <w:rFonts w:ascii="Arial" w:hAnsi="Arial" w:cs="Arial"/>
        </w:rPr>
      </w:pPr>
    </w:p>
    <w:p w14:paraId="77CFC781" w14:textId="77777777" w:rsidR="005C38FD" w:rsidRDefault="005C38FD" w:rsidP="005C38FD">
      <w:pPr>
        <w:shd w:val="clear" w:color="auto" w:fill="FFFFFF"/>
        <w:spacing w:after="240"/>
        <w:rPr>
          <w:rFonts w:ascii="Arial" w:hAnsi="Arial" w:cs="Arial"/>
          <w:b/>
          <w:color w:val="4F81BD"/>
          <w:sz w:val="24"/>
          <w:szCs w:val="26"/>
        </w:rPr>
      </w:pPr>
      <w:r>
        <w:rPr>
          <w:rFonts w:ascii="Arial" w:hAnsi="Arial" w:cs="Arial"/>
          <w:b/>
          <w:color w:val="4F81BD"/>
          <w:sz w:val="24"/>
          <w:szCs w:val="26"/>
        </w:rPr>
        <w:t>Programme 4</w:t>
      </w:r>
      <w:r w:rsidRPr="005C38FD">
        <w:rPr>
          <w:rFonts w:ascii="Arial" w:hAnsi="Arial" w:cs="Arial"/>
          <w:b/>
          <w:color w:val="4F81BD"/>
          <w:sz w:val="24"/>
          <w:szCs w:val="26"/>
        </w:rPr>
        <w:t xml:space="preserve"> – </w:t>
      </w:r>
      <w:r>
        <w:rPr>
          <w:rFonts w:ascii="Arial" w:hAnsi="Arial" w:cs="Arial"/>
          <w:b/>
          <w:color w:val="4F81BD"/>
          <w:sz w:val="24"/>
          <w:szCs w:val="26"/>
        </w:rPr>
        <w:t xml:space="preserve">Property and Construction Industry Policy and Research </w:t>
      </w:r>
    </w:p>
    <w:p w14:paraId="7925A65B" w14:textId="77777777" w:rsidR="005C38FD" w:rsidRPr="00C516E8" w:rsidRDefault="005C38FD" w:rsidP="005C38FD">
      <w:r>
        <w:rPr>
          <w:rFonts w:ascii="Arial" w:eastAsia="Times New Roman" w:hAnsi="Arial" w:cs="Arial"/>
          <w:b/>
          <w:color w:val="E84C22" w:themeColor="accent1"/>
        </w:rPr>
        <w:t>O</w:t>
      </w:r>
      <w:r w:rsidRPr="005C38FD">
        <w:rPr>
          <w:rFonts w:ascii="Arial" w:eastAsia="Times New Roman" w:hAnsi="Arial" w:cs="Arial"/>
          <w:b/>
          <w:color w:val="E84C22" w:themeColor="accent1"/>
        </w:rPr>
        <w:t>pinion</w:t>
      </w:r>
    </w:p>
    <w:p w14:paraId="346BF30F" w14:textId="77777777" w:rsidR="005C38FD" w:rsidRDefault="005C38FD" w:rsidP="005C38FD">
      <w:pPr>
        <w:shd w:val="clear" w:color="auto" w:fill="FFFFFF"/>
        <w:spacing w:after="240"/>
        <w:rPr>
          <w:rFonts w:ascii="Arial" w:hAnsi="Arial" w:cs="Arial"/>
        </w:rPr>
      </w:pPr>
      <w:r w:rsidRPr="00C516E8">
        <w:rPr>
          <w:rFonts w:ascii="Arial" w:hAnsi="Arial" w:cs="Arial"/>
        </w:rPr>
        <w:t xml:space="preserve">In my opinion, the reported performance information for </w:t>
      </w:r>
      <w:r w:rsidR="00021129" w:rsidRPr="00021129">
        <w:rPr>
          <w:rFonts w:ascii="Arial" w:hAnsi="Arial" w:cs="Arial"/>
        </w:rPr>
        <w:t xml:space="preserve">Programme 4 – </w:t>
      </w:r>
      <w:r w:rsidR="00021129">
        <w:rPr>
          <w:rFonts w:ascii="Arial" w:hAnsi="Arial" w:cs="Arial"/>
        </w:rPr>
        <w:t>Property and Construction Industry Policy and Research</w:t>
      </w:r>
      <w:r w:rsidRPr="00C516E8">
        <w:rPr>
          <w:rFonts w:ascii="Arial" w:hAnsi="Arial" w:cs="Arial"/>
        </w:rPr>
        <w:t xml:space="preserve"> is useful and reliable, in accordance with the applicable criteria as developed from the performance management and reporting framework as set out in </w:t>
      </w:r>
      <w:r>
        <w:rPr>
          <w:rFonts w:ascii="Arial" w:hAnsi="Arial" w:cs="Arial"/>
        </w:rPr>
        <w:t>a</w:t>
      </w:r>
      <w:r w:rsidRPr="00C516E8">
        <w:rPr>
          <w:rFonts w:ascii="Arial" w:hAnsi="Arial" w:cs="Arial"/>
        </w:rPr>
        <w:t xml:space="preserve">nnexure D </w:t>
      </w:r>
      <w:r>
        <w:rPr>
          <w:rFonts w:ascii="Arial" w:hAnsi="Arial" w:cs="Arial"/>
        </w:rPr>
        <w:t>to</w:t>
      </w:r>
      <w:r w:rsidRPr="00C516E8">
        <w:rPr>
          <w:rFonts w:ascii="Arial" w:hAnsi="Arial" w:cs="Arial"/>
        </w:rPr>
        <w:t xml:space="preserve"> this report</w:t>
      </w:r>
    </w:p>
    <w:p w14:paraId="2C5865FC" w14:textId="77777777" w:rsidR="00021129" w:rsidRPr="00526D5A" w:rsidRDefault="00021129" w:rsidP="00021129">
      <w:pPr>
        <w:keepNext/>
        <w:spacing w:before="120" w:after="240"/>
        <w:outlineLvl w:val="1"/>
        <w:rPr>
          <w:rFonts w:ascii="Arial" w:hAnsi="Arial" w:cs="Arial"/>
          <w:b/>
          <w:color w:val="4F81BD"/>
          <w:sz w:val="24"/>
          <w:szCs w:val="26"/>
        </w:rPr>
      </w:pPr>
      <w:r>
        <w:rPr>
          <w:rFonts w:ascii="Arial" w:hAnsi="Arial" w:cs="Arial"/>
          <w:b/>
          <w:color w:val="4F81BD"/>
          <w:sz w:val="24"/>
          <w:szCs w:val="26"/>
        </w:rPr>
        <w:t>Programme 5</w:t>
      </w:r>
      <w:r w:rsidRPr="005C38FD">
        <w:rPr>
          <w:rFonts w:ascii="Arial" w:hAnsi="Arial" w:cs="Arial"/>
          <w:b/>
          <w:color w:val="4F81BD"/>
          <w:sz w:val="24"/>
          <w:szCs w:val="26"/>
        </w:rPr>
        <w:t xml:space="preserve"> – </w:t>
      </w:r>
      <w:r>
        <w:rPr>
          <w:rFonts w:ascii="Arial" w:hAnsi="Arial" w:cs="Arial"/>
          <w:b/>
          <w:color w:val="4F81BD"/>
          <w:sz w:val="24"/>
          <w:szCs w:val="26"/>
        </w:rPr>
        <w:t>Prestige Policy</w:t>
      </w:r>
      <w:r w:rsidRPr="00526D5A">
        <w:rPr>
          <w:rFonts w:ascii="Arial" w:hAnsi="Arial" w:cs="Arial"/>
          <w:b/>
          <w:color w:val="4F81BD"/>
          <w:sz w:val="24"/>
          <w:szCs w:val="26"/>
        </w:rPr>
        <w:t xml:space="preserve"> </w:t>
      </w:r>
      <w:r w:rsidRPr="009D3270">
        <w:rPr>
          <w:rFonts w:ascii="Arial" w:eastAsia="Times New Roman" w:hAnsi="Arial" w:cs="Arial"/>
          <w:b/>
          <w:color w:val="4F81BD"/>
          <w:sz w:val="24"/>
          <w:szCs w:val="26"/>
        </w:rPr>
        <w:fldChar w:fldCharType="begin"/>
      </w:r>
      <w:r w:rsidRPr="00526D5A">
        <w:rPr>
          <w:rFonts w:ascii="Arial" w:hAnsi="Arial" w:cs="Arial"/>
          <w:b/>
          <w:color w:val="4F81BD"/>
          <w:sz w:val="24"/>
          <w:szCs w:val="26"/>
        </w:rPr>
        <w:instrText xml:space="preserve"> HYPERLINK  \l "E12" </w:instrText>
      </w:r>
      <w:r w:rsidRPr="009D3270">
        <w:rPr>
          <w:rFonts w:ascii="Arial" w:eastAsia="Times New Roman" w:hAnsi="Arial" w:cs="Arial"/>
          <w:b/>
          <w:color w:val="4F81BD"/>
          <w:sz w:val="24"/>
          <w:szCs w:val="26"/>
        </w:rPr>
        <w:fldChar w:fldCharType="separate"/>
      </w:r>
    </w:p>
    <w:p w14:paraId="564D3EBA" w14:textId="77777777" w:rsidR="00021129" w:rsidRPr="00C516E8" w:rsidRDefault="00021129" w:rsidP="00021129">
      <w:r w:rsidRPr="009D3270">
        <w:fldChar w:fldCharType="end"/>
      </w:r>
      <w:r w:rsidRPr="005C38FD">
        <w:rPr>
          <w:rFonts w:ascii="Arial" w:eastAsia="Times New Roman" w:hAnsi="Arial" w:cs="Arial"/>
          <w:b/>
          <w:color w:val="E84C22" w:themeColor="accent1"/>
        </w:rPr>
        <w:t>Disclaimer of opinion</w:t>
      </w:r>
    </w:p>
    <w:p w14:paraId="6C6C38AA" w14:textId="77777777" w:rsidR="00021129" w:rsidRDefault="00021129" w:rsidP="00021129">
      <w:pPr>
        <w:shd w:val="clear" w:color="auto" w:fill="FFFFFF"/>
        <w:spacing w:after="240"/>
        <w:rPr>
          <w:rFonts w:ascii="Arial" w:hAnsi="Arial" w:cs="Arial"/>
        </w:rPr>
      </w:pPr>
      <w:r w:rsidRPr="00021129">
        <w:rPr>
          <w:rFonts w:ascii="Arial" w:hAnsi="Arial" w:cs="Arial"/>
        </w:rPr>
        <w:t>I do not express an opinion on the reported performance information fo</w:t>
      </w:r>
      <w:r w:rsidR="00BB5053">
        <w:rPr>
          <w:rFonts w:ascii="Arial" w:hAnsi="Arial" w:cs="Arial"/>
        </w:rPr>
        <w:t>r Programme 5</w:t>
      </w:r>
      <w:r>
        <w:rPr>
          <w:rFonts w:ascii="Arial" w:hAnsi="Arial" w:cs="Arial"/>
        </w:rPr>
        <w:t xml:space="preserve"> –</w:t>
      </w:r>
      <w:r w:rsidR="00BB5053">
        <w:rPr>
          <w:rFonts w:ascii="Arial" w:hAnsi="Arial" w:cs="Arial"/>
        </w:rPr>
        <w:t xml:space="preserve"> Prestige Policy</w:t>
      </w:r>
      <w:r>
        <w:rPr>
          <w:rFonts w:ascii="Arial" w:hAnsi="Arial" w:cs="Arial"/>
        </w:rPr>
        <w:t xml:space="preserve"> of the department</w:t>
      </w:r>
      <w:r w:rsidRPr="00021129">
        <w:rPr>
          <w:rFonts w:ascii="Arial" w:hAnsi="Arial" w:cs="Arial"/>
        </w:rPr>
        <w:t>. Because of</w:t>
      </w:r>
      <w:r>
        <w:rPr>
          <w:rFonts w:ascii="Arial" w:hAnsi="Arial" w:cs="Arial"/>
        </w:rPr>
        <w:t xml:space="preserve"> the significance of the matters</w:t>
      </w:r>
      <w:r w:rsidRPr="00021129">
        <w:rPr>
          <w:rFonts w:ascii="Arial" w:hAnsi="Arial" w:cs="Arial"/>
        </w:rPr>
        <w:t xml:space="preserve"> described in the basis for disclaimer of opinion section of my report, I have not been able to obtain sufficient appropriate evidence to provide a basis for an opinion on the reported </w:t>
      </w:r>
      <w:r>
        <w:rPr>
          <w:rFonts w:ascii="Arial" w:hAnsi="Arial" w:cs="Arial"/>
        </w:rPr>
        <w:t>performance information of the programme</w:t>
      </w:r>
      <w:r w:rsidRPr="00021129">
        <w:rPr>
          <w:rFonts w:ascii="Arial" w:hAnsi="Arial" w:cs="Arial"/>
        </w:rPr>
        <w:t>.</w:t>
      </w:r>
    </w:p>
    <w:p w14:paraId="0EC6BC76" w14:textId="77777777" w:rsidR="00BB5053" w:rsidRPr="00324C2B" w:rsidRDefault="00BB5053" w:rsidP="00BB5053">
      <w:pPr>
        <w:shd w:val="clear" w:color="auto" w:fill="FFFFFF"/>
        <w:spacing w:after="240"/>
        <w:rPr>
          <w:rStyle w:val="Hyperlink"/>
          <w:rFonts w:ascii="Arial" w:hAnsi="Arial" w:cs="Arial"/>
          <w:b/>
          <w:bCs/>
        </w:rPr>
      </w:pPr>
      <w:r w:rsidRPr="00324C2B">
        <w:rPr>
          <w:rFonts w:ascii="Arial" w:hAnsi="Arial" w:cs="Arial"/>
          <w:b/>
          <w:color w:val="E84C22" w:themeColor="accent1"/>
        </w:rPr>
        <w:t xml:space="preserve">Basis </w:t>
      </w:r>
      <w:r w:rsidRPr="00C516E8">
        <w:rPr>
          <w:rFonts w:ascii="Arial" w:hAnsi="Arial" w:cs="Arial"/>
          <w:b/>
          <w:bCs/>
          <w:color w:val="E84C22" w:themeColor="accent1"/>
        </w:rPr>
        <w:t xml:space="preserve">for </w:t>
      </w:r>
      <w:r w:rsidR="001C474F" w:rsidRPr="001C474F">
        <w:rPr>
          <w:rFonts w:ascii="Arial" w:hAnsi="Arial" w:cs="Arial"/>
          <w:b/>
          <w:bCs/>
          <w:color w:val="E84C22" w:themeColor="accent1"/>
        </w:rPr>
        <w:t>Disclaimer of</w:t>
      </w:r>
      <w:r w:rsidRPr="00C516E8">
        <w:rPr>
          <w:rFonts w:ascii="Arial" w:hAnsi="Arial" w:cs="Arial"/>
          <w:b/>
          <w:bCs/>
          <w:color w:val="E84C22" w:themeColor="accent1"/>
        </w:rPr>
        <w:t xml:space="preserve"> opinion</w:t>
      </w:r>
      <w:r w:rsidRPr="00C516E8">
        <w:rPr>
          <w:rFonts w:ascii="Arial" w:hAnsi="Arial" w:cs="Arial"/>
          <w:b/>
          <w:bCs/>
        </w:rPr>
        <w:t xml:space="preserve"> </w:t>
      </w:r>
      <w:r w:rsidRPr="009D3270">
        <w:rPr>
          <w:rFonts w:ascii="Arial" w:hAnsi="Arial" w:cs="Arial"/>
          <w:b/>
          <w:bCs/>
          <w:vertAlign w:val="superscript"/>
        </w:rPr>
        <w:fldChar w:fldCharType="begin"/>
      </w:r>
      <w:r w:rsidRPr="00C516E8">
        <w:rPr>
          <w:rFonts w:ascii="Arial" w:hAnsi="Arial" w:cs="Arial"/>
          <w:b/>
          <w:bCs/>
          <w:vertAlign w:val="superscript"/>
        </w:rPr>
        <w:instrText xml:space="preserve"> HYPERLINK  \l "E14" </w:instrText>
      </w:r>
      <w:r w:rsidRPr="009D3270">
        <w:rPr>
          <w:rFonts w:ascii="Arial" w:hAnsi="Arial" w:cs="Arial"/>
          <w:b/>
          <w:bCs/>
          <w:vertAlign w:val="superscript"/>
        </w:rPr>
        <w:fldChar w:fldCharType="separate"/>
      </w:r>
    </w:p>
    <w:p w14:paraId="7938A127" w14:textId="77777777" w:rsidR="001C474F" w:rsidRPr="002439DF" w:rsidRDefault="00BB5053" w:rsidP="001C474F">
      <w:pPr>
        <w:pStyle w:val="Default"/>
        <w:rPr>
          <w:rFonts w:ascii="Arial" w:eastAsia="MS Mincho" w:hAnsi="Arial" w:cs="Arial"/>
          <w:b/>
          <w:color w:val="E84C22" w:themeColor="accent1"/>
          <w:sz w:val="22"/>
          <w:szCs w:val="22"/>
          <w:lang w:val="en-ZA"/>
        </w:rPr>
      </w:pPr>
      <w:r w:rsidRPr="009D3270">
        <w:rPr>
          <w:rFonts w:ascii="Arial" w:hAnsi="Arial" w:cs="Arial"/>
          <w:b/>
          <w:bCs/>
          <w:sz w:val="22"/>
          <w:szCs w:val="22"/>
          <w:vertAlign w:val="superscript"/>
          <w:lang w:val="en-ZA"/>
        </w:rPr>
        <w:fldChar w:fldCharType="end"/>
      </w:r>
      <w:r w:rsidR="001C474F" w:rsidRPr="002439DF">
        <w:rPr>
          <w:rFonts w:ascii="Arial" w:eastAsia="MS Mincho" w:hAnsi="Arial" w:cs="Arial"/>
          <w:b/>
          <w:color w:val="E84C22" w:themeColor="accent1"/>
          <w:sz w:val="22"/>
          <w:szCs w:val="22"/>
          <w:lang w:val="en-ZA"/>
        </w:rPr>
        <w:t>Various</w:t>
      </w:r>
      <w:r w:rsidR="001C474F" w:rsidRPr="002439DF">
        <w:rPr>
          <w:rFonts w:ascii="Arial" w:eastAsiaTheme="minorHAnsi" w:hAnsi="Arial" w:cs="Arial"/>
          <w:b/>
          <w:bCs/>
          <w:sz w:val="22"/>
          <w:szCs w:val="22"/>
          <w:lang w:val="en-ZA"/>
        </w:rPr>
        <w:t xml:space="preserve"> </w:t>
      </w:r>
      <w:r w:rsidR="001C474F" w:rsidRPr="002439DF">
        <w:rPr>
          <w:rFonts w:ascii="Arial" w:eastAsia="MS Mincho" w:hAnsi="Arial" w:cs="Arial"/>
          <w:b/>
          <w:color w:val="E84C22" w:themeColor="accent1"/>
          <w:sz w:val="22"/>
          <w:szCs w:val="22"/>
          <w:lang w:val="en-ZA"/>
        </w:rPr>
        <w:t xml:space="preserve">indicators </w:t>
      </w:r>
    </w:p>
    <w:p w14:paraId="0C8B4E68" w14:textId="77777777" w:rsidR="001C474F" w:rsidRPr="001C474F" w:rsidRDefault="001C474F" w:rsidP="001C474F">
      <w:pPr>
        <w:pStyle w:val="Default"/>
        <w:rPr>
          <w:rFonts w:ascii="Arial" w:eastAsiaTheme="minorHAnsi" w:hAnsi="Arial" w:cs="Arial"/>
          <w:sz w:val="22"/>
          <w:szCs w:val="22"/>
          <w:lang w:val="en-ZA"/>
        </w:rPr>
      </w:pPr>
    </w:p>
    <w:p w14:paraId="574B9B5C" w14:textId="77777777" w:rsidR="002439DF" w:rsidRDefault="001C474F" w:rsidP="001C474F">
      <w:pPr>
        <w:pStyle w:val="Default"/>
        <w:spacing w:after="120"/>
        <w:rPr>
          <w:rFonts w:ascii="Arial" w:eastAsiaTheme="minorHAnsi" w:hAnsi="Arial" w:cs="Arial"/>
          <w:sz w:val="22"/>
          <w:szCs w:val="22"/>
          <w:lang w:val="en-ZA"/>
        </w:rPr>
      </w:pPr>
      <w:r w:rsidRPr="001C474F">
        <w:rPr>
          <w:rFonts w:ascii="Arial" w:eastAsiaTheme="minorHAnsi" w:hAnsi="Arial" w:cs="Arial"/>
          <w:sz w:val="22"/>
          <w:szCs w:val="22"/>
          <w:lang w:val="en-ZA"/>
        </w:rPr>
        <w:t>I was unable to obtain sufficient appropriate audit evidence for the reported achiev</w:t>
      </w:r>
      <w:r w:rsidR="002439DF">
        <w:rPr>
          <w:rFonts w:ascii="Arial" w:eastAsiaTheme="minorHAnsi" w:hAnsi="Arial" w:cs="Arial"/>
          <w:sz w:val="22"/>
          <w:szCs w:val="22"/>
          <w:lang w:val="en-ZA"/>
        </w:rPr>
        <w:t>ements of 4 of the 5</w:t>
      </w:r>
      <w:r w:rsidRPr="001C474F">
        <w:rPr>
          <w:rFonts w:ascii="Arial" w:eastAsiaTheme="minorHAnsi" w:hAnsi="Arial" w:cs="Arial"/>
          <w:sz w:val="22"/>
          <w:szCs w:val="22"/>
          <w:lang w:val="en-ZA"/>
        </w:rPr>
        <w:t xml:space="preserve"> indicators relating to this programme. This was due to limitations placed on the scope of my work. I was unable to confirm the reported achievements by alternative means. Consequently, I was unable to determine whether any adjustments were required to the reported achievements in the annual performance report of the indicators listed below:</w:t>
      </w:r>
    </w:p>
    <w:tbl>
      <w:tblPr>
        <w:tblW w:w="9440" w:type="dxa"/>
        <w:tblLook w:val="04A0" w:firstRow="1" w:lastRow="0" w:firstColumn="1" w:lastColumn="0" w:noHBand="0" w:noVBand="1"/>
      </w:tblPr>
      <w:tblGrid>
        <w:gridCol w:w="2980"/>
        <w:gridCol w:w="2840"/>
        <w:gridCol w:w="3620"/>
      </w:tblGrid>
      <w:tr w:rsidR="002439DF" w:rsidRPr="002439DF" w14:paraId="32B92265" w14:textId="77777777" w:rsidTr="002439DF">
        <w:trPr>
          <w:trHeight w:val="504"/>
        </w:trPr>
        <w:tc>
          <w:tcPr>
            <w:tcW w:w="29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A93FF60"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Indicator description</w:t>
            </w:r>
          </w:p>
        </w:tc>
        <w:tc>
          <w:tcPr>
            <w:tcW w:w="2840" w:type="dxa"/>
            <w:tcBorders>
              <w:top w:val="single" w:sz="4" w:space="0" w:color="auto"/>
              <w:left w:val="nil"/>
              <w:bottom w:val="single" w:sz="4" w:space="0" w:color="auto"/>
              <w:right w:val="single" w:sz="4" w:space="0" w:color="auto"/>
            </w:tcBorders>
            <w:shd w:val="clear" w:color="000000" w:fill="D9D9D9"/>
            <w:vAlign w:val="center"/>
            <w:hideMark/>
          </w:tcPr>
          <w:p w14:paraId="6AB8CF61"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Planned annual target</w:t>
            </w:r>
          </w:p>
        </w:tc>
        <w:tc>
          <w:tcPr>
            <w:tcW w:w="3620" w:type="dxa"/>
            <w:tcBorders>
              <w:top w:val="single" w:sz="4" w:space="0" w:color="auto"/>
              <w:left w:val="nil"/>
              <w:bottom w:val="single" w:sz="4" w:space="0" w:color="auto"/>
              <w:right w:val="single" w:sz="4" w:space="0" w:color="auto"/>
            </w:tcBorders>
            <w:shd w:val="clear" w:color="000000" w:fill="D9D9D9"/>
            <w:vAlign w:val="center"/>
            <w:hideMark/>
          </w:tcPr>
          <w:p w14:paraId="4EF89D58" w14:textId="77777777" w:rsidR="002439DF" w:rsidRPr="002439DF" w:rsidRDefault="002439DF" w:rsidP="002439DF">
            <w:pPr>
              <w:spacing w:after="0" w:line="240" w:lineRule="auto"/>
              <w:jc w:val="center"/>
              <w:rPr>
                <w:rFonts w:ascii="Arial" w:eastAsia="Times New Roman" w:hAnsi="Arial" w:cs="Arial"/>
                <w:b/>
                <w:bCs/>
                <w:color w:val="000000"/>
                <w:sz w:val="18"/>
                <w:szCs w:val="18"/>
                <w:lang w:eastAsia="en-ZA"/>
              </w:rPr>
            </w:pPr>
            <w:r w:rsidRPr="002439DF">
              <w:rPr>
                <w:rFonts w:ascii="Arial" w:eastAsia="Times New Roman" w:hAnsi="Arial" w:cs="Arial"/>
                <w:b/>
                <w:bCs/>
                <w:color w:val="000000"/>
                <w:sz w:val="18"/>
                <w:szCs w:val="18"/>
                <w:lang w:eastAsia="en-ZA"/>
              </w:rPr>
              <w:t>Actual Achievement</w:t>
            </w:r>
          </w:p>
        </w:tc>
      </w:tr>
      <w:tr w:rsidR="002439DF" w:rsidRPr="002439DF" w14:paraId="0C0CEF73" w14:textId="77777777" w:rsidTr="002439DF">
        <w:trPr>
          <w:trHeight w:val="1368"/>
        </w:trPr>
        <w:tc>
          <w:tcPr>
            <w:tcW w:w="2980" w:type="dxa"/>
            <w:tcBorders>
              <w:top w:val="nil"/>
              <w:left w:val="single" w:sz="4" w:space="0" w:color="auto"/>
              <w:bottom w:val="single" w:sz="4" w:space="0" w:color="auto"/>
              <w:right w:val="single" w:sz="4" w:space="0" w:color="auto"/>
            </w:tcBorders>
            <w:shd w:val="clear" w:color="auto" w:fill="auto"/>
            <w:hideMark/>
          </w:tcPr>
          <w:p w14:paraId="036945FA"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resolve mechanical breakdown after logging of complaint</w:t>
            </w:r>
          </w:p>
        </w:tc>
        <w:tc>
          <w:tcPr>
            <w:tcW w:w="2840" w:type="dxa"/>
            <w:tcBorders>
              <w:top w:val="nil"/>
              <w:left w:val="nil"/>
              <w:bottom w:val="single" w:sz="4" w:space="0" w:color="auto"/>
              <w:right w:val="single" w:sz="4" w:space="0" w:color="auto"/>
            </w:tcBorders>
            <w:shd w:val="clear" w:color="auto" w:fill="auto"/>
            <w:hideMark/>
          </w:tcPr>
          <w:p w14:paraId="78AE2DA8"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15 working days taken to resolve mechanical breakdown after logging of complaint</w:t>
            </w:r>
          </w:p>
        </w:tc>
        <w:tc>
          <w:tcPr>
            <w:tcW w:w="3620" w:type="dxa"/>
            <w:tcBorders>
              <w:top w:val="nil"/>
              <w:left w:val="nil"/>
              <w:bottom w:val="single" w:sz="4" w:space="0" w:color="auto"/>
              <w:right w:val="single" w:sz="4" w:space="0" w:color="auto"/>
            </w:tcBorders>
            <w:shd w:val="clear" w:color="auto" w:fill="auto"/>
            <w:hideMark/>
          </w:tcPr>
          <w:p w14:paraId="4D1A7BD1"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440 complaints out of 617 received were completed within 15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Residences and PV: 2.8 days</w:t>
            </w:r>
            <w:r w:rsidRPr="002439DF">
              <w:rPr>
                <w:rFonts w:ascii="Arial" w:eastAsia="Times New Roman" w:hAnsi="Arial" w:cs="Arial"/>
                <w:color w:val="000000"/>
                <w:sz w:val="18"/>
                <w:szCs w:val="18"/>
                <w:lang w:eastAsia="en-ZA"/>
              </w:rPr>
              <w:br/>
              <w:t>Offices: 7.9 days</w:t>
            </w:r>
          </w:p>
        </w:tc>
      </w:tr>
      <w:tr w:rsidR="002439DF" w:rsidRPr="002439DF" w14:paraId="62BFF68E" w14:textId="77777777" w:rsidTr="002439DF">
        <w:trPr>
          <w:trHeight w:val="1380"/>
        </w:trPr>
        <w:tc>
          <w:tcPr>
            <w:tcW w:w="2980" w:type="dxa"/>
            <w:tcBorders>
              <w:top w:val="nil"/>
              <w:left w:val="single" w:sz="4" w:space="0" w:color="auto"/>
              <w:bottom w:val="single" w:sz="4" w:space="0" w:color="auto"/>
              <w:right w:val="single" w:sz="4" w:space="0" w:color="auto"/>
            </w:tcBorders>
            <w:shd w:val="clear" w:color="auto" w:fill="auto"/>
            <w:hideMark/>
          </w:tcPr>
          <w:p w14:paraId="674ABF2E"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resolve emergency breakdowns after logging a complaint</w:t>
            </w:r>
          </w:p>
        </w:tc>
        <w:tc>
          <w:tcPr>
            <w:tcW w:w="2840" w:type="dxa"/>
            <w:tcBorders>
              <w:top w:val="nil"/>
              <w:left w:val="nil"/>
              <w:bottom w:val="single" w:sz="4" w:space="0" w:color="auto"/>
              <w:right w:val="single" w:sz="4" w:space="0" w:color="auto"/>
            </w:tcBorders>
            <w:shd w:val="clear" w:color="auto" w:fill="auto"/>
            <w:hideMark/>
          </w:tcPr>
          <w:p w14:paraId="39952E97"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2 working days taken to resolve emergency breakdown’s after logging a complaint</w:t>
            </w:r>
          </w:p>
        </w:tc>
        <w:tc>
          <w:tcPr>
            <w:tcW w:w="3620" w:type="dxa"/>
            <w:tcBorders>
              <w:top w:val="nil"/>
              <w:left w:val="nil"/>
              <w:bottom w:val="single" w:sz="4" w:space="0" w:color="auto"/>
              <w:right w:val="single" w:sz="4" w:space="0" w:color="auto"/>
            </w:tcBorders>
            <w:shd w:val="clear" w:color="auto" w:fill="auto"/>
            <w:vAlign w:val="bottom"/>
            <w:hideMark/>
          </w:tcPr>
          <w:p w14:paraId="2B291965"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337 complaints out of 497 were completed within 2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Residences and PV: 1.4 days</w:t>
            </w:r>
            <w:r w:rsidRPr="002439DF">
              <w:rPr>
                <w:rFonts w:ascii="Arial" w:eastAsia="Times New Roman" w:hAnsi="Arial" w:cs="Arial"/>
                <w:color w:val="000000"/>
                <w:sz w:val="18"/>
                <w:szCs w:val="18"/>
                <w:lang w:eastAsia="en-ZA"/>
              </w:rPr>
              <w:br/>
              <w:t>Offices: 3.9 days</w:t>
            </w:r>
          </w:p>
        </w:tc>
      </w:tr>
      <w:tr w:rsidR="002439DF" w:rsidRPr="002439DF" w14:paraId="690459C2" w14:textId="77777777" w:rsidTr="002439DF">
        <w:trPr>
          <w:trHeight w:val="456"/>
        </w:trPr>
        <w:tc>
          <w:tcPr>
            <w:tcW w:w="2980" w:type="dxa"/>
            <w:tcBorders>
              <w:top w:val="nil"/>
              <w:left w:val="single" w:sz="4" w:space="0" w:color="auto"/>
              <w:bottom w:val="single" w:sz="4" w:space="0" w:color="auto"/>
              <w:right w:val="single" w:sz="4" w:space="0" w:color="auto"/>
            </w:tcBorders>
            <w:shd w:val="clear" w:color="auto" w:fill="auto"/>
            <w:hideMark/>
          </w:tcPr>
          <w:p w14:paraId="79628EA2"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Number of planned state events supported with movable structures</w:t>
            </w:r>
          </w:p>
        </w:tc>
        <w:tc>
          <w:tcPr>
            <w:tcW w:w="2840" w:type="dxa"/>
            <w:tcBorders>
              <w:top w:val="nil"/>
              <w:left w:val="nil"/>
              <w:bottom w:val="single" w:sz="4" w:space="0" w:color="auto"/>
              <w:right w:val="single" w:sz="4" w:space="0" w:color="auto"/>
            </w:tcBorders>
            <w:shd w:val="clear" w:color="auto" w:fill="auto"/>
            <w:hideMark/>
          </w:tcPr>
          <w:p w14:paraId="5506D004"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8 planned state events supported with movable structures</w:t>
            </w:r>
          </w:p>
        </w:tc>
        <w:tc>
          <w:tcPr>
            <w:tcW w:w="3620" w:type="dxa"/>
            <w:tcBorders>
              <w:top w:val="nil"/>
              <w:left w:val="nil"/>
              <w:bottom w:val="single" w:sz="4" w:space="0" w:color="auto"/>
              <w:right w:val="single" w:sz="4" w:space="0" w:color="auto"/>
            </w:tcBorders>
            <w:shd w:val="clear" w:color="auto" w:fill="auto"/>
            <w:hideMark/>
          </w:tcPr>
          <w:p w14:paraId="01670A57"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8 planned state events supported with movable infrastructure</w:t>
            </w:r>
          </w:p>
        </w:tc>
      </w:tr>
      <w:tr w:rsidR="002439DF" w:rsidRPr="002439DF" w14:paraId="15C0EFEB" w14:textId="77777777" w:rsidTr="002439DF">
        <w:trPr>
          <w:trHeight w:val="1140"/>
        </w:trPr>
        <w:tc>
          <w:tcPr>
            <w:tcW w:w="2980" w:type="dxa"/>
            <w:tcBorders>
              <w:top w:val="nil"/>
              <w:left w:val="single" w:sz="4" w:space="0" w:color="auto"/>
              <w:bottom w:val="single" w:sz="4" w:space="0" w:color="auto"/>
              <w:right w:val="single" w:sz="4" w:space="0" w:color="auto"/>
            </w:tcBorders>
            <w:shd w:val="clear" w:color="auto" w:fill="auto"/>
            <w:hideMark/>
          </w:tcPr>
          <w:p w14:paraId="66F4637B"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Average number of working days taken to provide furniture to prestige clients</w:t>
            </w:r>
          </w:p>
        </w:tc>
        <w:tc>
          <w:tcPr>
            <w:tcW w:w="2840" w:type="dxa"/>
            <w:tcBorders>
              <w:top w:val="nil"/>
              <w:left w:val="nil"/>
              <w:bottom w:val="single" w:sz="4" w:space="0" w:color="auto"/>
              <w:right w:val="single" w:sz="4" w:space="0" w:color="auto"/>
            </w:tcBorders>
            <w:shd w:val="clear" w:color="auto" w:fill="auto"/>
            <w:hideMark/>
          </w:tcPr>
          <w:p w14:paraId="48996297"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60 days to provide movable assets (office and residential) to prestige clients from receipt of request</w:t>
            </w:r>
          </w:p>
        </w:tc>
        <w:tc>
          <w:tcPr>
            <w:tcW w:w="3620" w:type="dxa"/>
            <w:tcBorders>
              <w:top w:val="nil"/>
              <w:left w:val="nil"/>
              <w:bottom w:val="single" w:sz="4" w:space="0" w:color="auto"/>
              <w:right w:val="single" w:sz="4" w:space="0" w:color="auto"/>
            </w:tcBorders>
            <w:shd w:val="clear" w:color="auto" w:fill="auto"/>
            <w:hideMark/>
          </w:tcPr>
          <w:p w14:paraId="3F680CD4" w14:textId="77777777" w:rsidR="002439DF" w:rsidRPr="002439DF" w:rsidRDefault="002439DF" w:rsidP="002439DF">
            <w:pPr>
              <w:spacing w:after="0" w:line="240" w:lineRule="auto"/>
              <w:rPr>
                <w:rFonts w:ascii="Arial" w:eastAsia="Times New Roman" w:hAnsi="Arial" w:cs="Arial"/>
                <w:color w:val="000000"/>
                <w:sz w:val="18"/>
                <w:szCs w:val="18"/>
                <w:lang w:eastAsia="en-ZA"/>
              </w:rPr>
            </w:pPr>
            <w:r w:rsidRPr="002439DF">
              <w:rPr>
                <w:rFonts w:ascii="Arial" w:eastAsia="Times New Roman" w:hAnsi="Arial" w:cs="Arial"/>
                <w:color w:val="000000"/>
                <w:sz w:val="18"/>
                <w:szCs w:val="18"/>
                <w:lang w:eastAsia="en-ZA"/>
              </w:rPr>
              <w:t>Pretoria</w:t>
            </w:r>
            <w:r w:rsidRPr="002439DF">
              <w:rPr>
                <w:rFonts w:ascii="Arial" w:eastAsia="Times New Roman" w:hAnsi="Arial" w:cs="Arial"/>
                <w:color w:val="000000"/>
                <w:sz w:val="18"/>
                <w:szCs w:val="18"/>
                <w:lang w:eastAsia="en-ZA"/>
              </w:rPr>
              <w:br/>
              <w:t>15 working days.</w:t>
            </w:r>
            <w:r w:rsidRPr="002439DF">
              <w:rPr>
                <w:rFonts w:ascii="Arial" w:eastAsia="Times New Roman" w:hAnsi="Arial" w:cs="Arial"/>
                <w:color w:val="000000"/>
                <w:sz w:val="18"/>
                <w:szCs w:val="18"/>
                <w:lang w:eastAsia="en-ZA"/>
              </w:rPr>
              <w:br/>
              <w:t>Cape Town</w:t>
            </w:r>
            <w:r w:rsidRPr="002439DF">
              <w:rPr>
                <w:rFonts w:ascii="Arial" w:eastAsia="Times New Roman" w:hAnsi="Arial" w:cs="Arial"/>
                <w:color w:val="000000"/>
                <w:sz w:val="18"/>
                <w:szCs w:val="18"/>
                <w:lang w:eastAsia="en-ZA"/>
              </w:rPr>
              <w:br/>
              <w:t>6 out of 18 furniture provision requests were carried out within 60 days.</w:t>
            </w:r>
          </w:p>
        </w:tc>
      </w:tr>
    </w:tbl>
    <w:p w14:paraId="25C0C81D" w14:textId="77777777" w:rsidR="002439DF" w:rsidRDefault="002439DF" w:rsidP="001C474F">
      <w:pPr>
        <w:pStyle w:val="Default"/>
        <w:spacing w:after="120"/>
        <w:rPr>
          <w:rFonts w:ascii="Arial" w:eastAsiaTheme="minorHAnsi" w:hAnsi="Arial" w:cs="Arial"/>
          <w:sz w:val="22"/>
          <w:szCs w:val="22"/>
          <w:lang w:val="en-ZA"/>
        </w:rPr>
      </w:pPr>
    </w:p>
    <w:p w14:paraId="6FC9CDC9" w14:textId="77777777" w:rsidR="002439DF" w:rsidRDefault="002439DF" w:rsidP="001C474F">
      <w:pPr>
        <w:pStyle w:val="Default"/>
        <w:spacing w:after="120"/>
        <w:rPr>
          <w:rFonts w:ascii="Arial" w:eastAsiaTheme="minorHAnsi" w:hAnsi="Arial" w:cs="Arial"/>
          <w:sz w:val="22"/>
          <w:szCs w:val="22"/>
          <w:lang w:val="en-ZA"/>
        </w:rPr>
      </w:pPr>
    </w:p>
    <w:p w14:paraId="2BE87C46" w14:textId="77777777" w:rsidR="002439DF" w:rsidRDefault="002439DF" w:rsidP="001C474F">
      <w:pPr>
        <w:pStyle w:val="Default"/>
        <w:spacing w:after="120"/>
        <w:rPr>
          <w:rFonts w:ascii="Arial" w:eastAsiaTheme="minorHAnsi" w:hAnsi="Arial" w:cs="Arial"/>
          <w:sz w:val="22"/>
          <w:szCs w:val="22"/>
          <w:lang w:val="en-ZA"/>
        </w:rPr>
      </w:pPr>
    </w:p>
    <w:p w14:paraId="10F464C5" w14:textId="77777777" w:rsidR="00021129" w:rsidRPr="00C516E8" w:rsidRDefault="00021129" w:rsidP="005C38FD">
      <w:pPr>
        <w:shd w:val="clear" w:color="auto" w:fill="FFFFFF"/>
        <w:spacing w:after="240"/>
        <w:rPr>
          <w:rFonts w:ascii="Arial" w:hAnsi="Arial" w:cs="Arial"/>
        </w:rPr>
      </w:pPr>
    </w:p>
    <w:p w14:paraId="0ACA9D28" w14:textId="77777777" w:rsidR="007D37B9" w:rsidRPr="00526D5A" w:rsidRDefault="007D37B9" w:rsidP="00526D5A">
      <w:pPr>
        <w:keepNext/>
        <w:spacing w:before="120" w:after="240"/>
        <w:outlineLvl w:val="1"/>
        <w:rPr>
          <w:rFonts w:ascii="Arial" w:hAnsi="Arial" w:cs="Arial"/>
          <w:b/>
          <w:color w:val="4F81BD"/>
          <w:sz w:val="24"/>
          <w:szCs w:val="26"/>
        </w:rPr>
      </w:pPr>
      <w:bookmarkStart w:id="32" w:name="Back35"/>
      <w:bookmarkStart w:id="33" w:name="MROthermatter"/>
      <w:bookmarkEnd w:id="32"/>
      <w:bookmarkEnd w:id="33"/>
      <w:r w:rsidRPr="00526D5A">
        <w:rPr>
          <w:rFonts w:ascii="Arial" w:hAnsi="Arial" w:cs="Arial"/>
          <w:b/>
          <w:color w:val="4F81BD"/>
          <w:sz w:val="24"/>
          <w:szCs w:val="26"/>
        </w:rPr>
        <w:t xml:space="preserve">Other </w:t>
      </w:r>
      <w:bookmarkStart w:id="34" w:name="Back14a"/>
      <w:bookmarkEnd w:id="34"/>
      <w:r w:rsidRPr="007F745F">
        <w:rPr>
          <w:rFonts w:ascii="Arial" w:hAnsi="Arial" w:cs="Arial"/>
          <w:b/>
          <w:color w:val="4F81BD"/>
          <w:sz w:val="24"/>
          <w:szCs w:val="26"/>
        </w:rPr>
        <w:t>matter</w:t>
      </w:r>
      <w:bookmarkStart w:id="35" w:name="Back36"/>
      <w:bookmarkEnd w:id="35"/>
    </w:p>
    <w:p w14:paraId="19FBB4DE" w14:textId="77777777" w:rsidR="007D37B9" w:rsidRPr="00C516E8" w:rsidRDefault="007D37B9" w:rsidP="009A54E9">
      <w:pPr>
        <w:numPr>
          <w:ilvl w:val="0"/>
          <w:numId w:val="8"/>
        </w:numPr>
        <w:shd w:val="clear" w:color="auto" w:fill="FFFFFF"/>
        <w:spacing w:after="240"/>
        <w:rPr>
          <w:rFonts w:ascii="Arial" w:hAnsi="Arial" w:cs="Arial"/>
        </w:rPr>
      </w:pPr>
      <w:r w:rsidRPr="00C516E8">
        <w:rPr>
          <w:rFonts w:ascii="Arial" w:hAnsi="Arial" w:cs="Arial"/>
        </w:rPr>
        <w:t xml:space="preserve">I draw attention to </w:t>
      </w:r>
      <w:r w:rsidR="007F745F" w:rsidRPr="007F745F">
        <w:rPr>
          <w:rFonts w:ascii="Arial" w:hAnsi="Arial" w:cs="Arial"/>
        </w:rPr>
        <w:t>the matter</w:t>
      </w:r>
      <w:r w:rsidRPr="00C516E8">
        <w:rPr>
          <w:rFonts w:ascii="Arial" w:hAnsi="Arial" w:cs="Arial"/>
        </w:rPr>
        <w:t xml:space="preserve"> below. My </w:t>
      </w:r>
      <w:r w:rsidRPr="001149FB">
        <w:rPr>
          <w:rFonts w:ascii="Arial" w:hAnsi="Arial" w:cs="Arial"/>
        </w:rPr>
        <w:t>opinion</w:t>
      </w:r>
      <w:r w:rsidR="007F745F" w:rsidRPr="001149FB">
        <w:rPr>
          <w:rFonts w:ascii="Arial" w:hAnsi="Arial" w:cs="Arial"/>
        </w:rPr>
        <w:t xml:space="preserve"> is</w:t>
      </w:r>
      <w:r w:rsidRPr="00C516E8">
        <w:rPr>
          <w:rFonts w:ascii="Arial" w:hAnsi="Arial" w:cs="Arial"/>
        </w:rPr>
        <w:t xml:space="preserve"> not modified in respect of </w:t>
      </w:r>
      <w:r w:rsidR="007F745F" w:rsidRPr="007F745F">
        <w:rPr>
          <w:rFonts w:ascii="Arial" w:hAnsi="Arial" w:cs="Arial"/>
        </w:rPr>
        <w:t>this matter</w:t>
      </w:r>
      <w:r w:rsidRPr="007F745F">
        <w:rPr>
          <w:rFonts w:ascii="Arial" w:hAnsi="Arial" w:cs="Arial"/>
        </w:rPr>
        <w:t>.</w:t>
      </w:r>
    </w:p>
    <w:p w14:paraId="68565800" w14:textId="77777777" w:rsidR="004127C3" w:rsidRPr="00C516E8" w:rsidRDefault="004127C3" w:rsidP="004127C3">
      <w:pPr>
        <w:keepNext/>
        <w:keepLines/>
        <w:spacing w:before="120" w:after="240" w:line="240" w:lineRule="auto"/>
        <w:outlineLvl w:val="2"/>
        <w:rPr>
          <w:rFonts w:ascii="Arial" w:eastAsia="Times New Roman" w:hAnsi="Arial" w:cs="Times New Roman"/>
          <w:bCs/>
          <w:color w:val="4F81BD"/>
        </w:rPr>
      </w:pPr>
      <w:r w:rsidRPr="00C516E8">
        <w:rPr>
          <w:rFonts w:ascii="Arial" w:eastAsia="Times New Roman" w:hAnsi="Arial" w:cs="Times New Roman"/>
          <w:bCs/>
          <w:color w:val="4F81BD"/>
        </w:rPr>
        <w:t>Achievement of planned targets</w:t>
      </w:r>
    </w:p>
    <w:p w14:paraId="537AF069" w14:textId="77777777" w:rsidR="009B436F" w:rsidRPr="00C516E8" w:rsidRDefault="004127C3" w:rsidP="009A54E9">
      <w:pPr>
        <w:numPr>
          <w:ilvl w:val="0"/>
          <w:numId w:val="8"/>
        </w:numPr>
        <w:shd w:val="clear" w:color="auto" w:fill="FFFFFF"/>
        <w:spacing w:after="240"/>
        <w:rPr>
          <w:rFonts w:ascii="Arial" w:hAnsi="Arial" w:cs="Arial"/>
        </w:rPr>
      </w:pPr>
      <w:r w:rsidRPr="00C516E8">
        <w:rPr>
          <w:rFonts w:ascii="Arial" w:eastAsia="Calibri" w:hAnsi="Arial" w:cs="Arial"/>
        </w:rPr>
        <w:t xml:space="preserve">Refer to the annual performance report on </w:t>
      </w:r>
      <w:r w:rsidRPr="005C3885">
        <w:rPr>
          <w:rFonts w:ascii="Arial" w:eastAsia="Calibri" w:hAnsi="Arial" w:cs="Arial"/>
          <w:highlight w:val="yellow"/>
        </w:rPr>
        <w:t>[page(s) x to x; x to x]</w:t>
      </w:r>
      <w:r w:rsidRPr="00C516E8">
        <w:rPr>
          <w:rFonts w:ascii="Arial" w:eastAsia="Calibri" w:hAnsi="Arial" w:cs="Arial"/>
        </w:rPr>
        <w:t xml:space="preserve"> for information on the achievement of planned targets for the year</w:t>
      </w:r>
      <w:r w:rsidR="00B527C9" w:rsidRPr="00C516E8">
        <w:rPr>
          <w:rFonts w:ascii="Arial" w:eastAsia="Calibri" w:hAnsi="Arial" w:cs="Arial"/>
        </w:rPr>
        <w:t xml:space="preserve"> </w:t>
      </w:r>
      <w:r w:rsidR="00B527C9" w:rsidRPr="00C516E8">
        <w:rPr>
          <w:rFonts w:ascii="Arial" w:hAnsi="Arial" w:cs="Arial"/>
        </w:rPr>
        <w:t xml:space="preserve">and explanations provided for the </w:t>
      </w:r>
      <w:r w:rsidR="00F20A32" w:rsidRPr="00F20A32">
        <w:rPr>
          <w:rFonts w:ascii="Arial" w:hAnsi="Arial" w:cs="Arial"/>
        </w:rPr>
        <w:t>under/overachievement</w:t>
      </w:r>
      <w:r w:rsidR="00B527C9" w:rsidRPr="00C516E8">
        <w:rPr>
          <w:rFonts w:ascii="Arial" w:hAnsi="Arial" w:cs="Arial"/>
        </w:rPr>
        <w:t xml:space="preserve"> of a </w:t>
      </w:r>
      <w:r w:rsidR="00F20A32" w:rsidRPr="00F20A32">
        <w:rPr>
          <w:rFonts w:ascii="Arial" w:hAnsi="Arial" w:cs="Arial"/>
        </w:rPr>
        <w:t>significant</w:t>
      </w:r>
      <w:r w:rsidR="00B527C9" w:rsidRPr="00C516E8">
        <w:rPr>
          <w:rFonts w:ascii="Arial" w:hAnsi="Arial" w:cs="Arial"/>
        </w:rPr>
        <w:t xml:space="preserve"> number of targets.</w:t>
      </w:r>
      <w:r w:rsidRPr="00C516E8">
        <w:rPr>
          <w:rFonts w:ascii="Arial" w:eastAsia="Calibri" w:hAnsi="Arial" w:cs="Arial"/>
        </w:rPr>
        <w:t xml:space="preserve"> This information should be considered in the context of </w:t>
      </w:r>
      <w:r w:rsidR="00F20A32">
        <w:rPr>
          <w:rFonts w:ascii="Arial" w:eastAsia="Calibri" w:hAnsi="Arial" w:cs="Arial"/>
        </w:rPr>
        <w:t xml:space="preserve">the </w:t>
      </w:r>
      <w:r w:rsidR="00F20A32" w:rsidRPr="00F20A32">
        <w:rPr>
          <w:rFonts w:ascii="Arial" w:eastAsia="Calibri" w:hAnsi="Arial" w:cs="Arial"/>
          <w:highlight w:val="yellow"/>
        </w:rPr>
        <w:t>disclaimer of</w:t>
      </w:r>
      <w:r w:rsidRPr="00F20A32">
        <w:rPr>
          <w:rFonts w:ascii="Arial" w:eastAsia="Calibri" w:hAnsi="Arial" w:cs="Arial"/>
          <w:highlight w:val="yellow"/>
        </w:rPr>
        <w:t xml:space="preserve"> </w:t>
      </w:r>
      <w:r w:rsidR="00651F93" w:rsidRPr="00F20A32">
        <w:rPr>
          <w:rFonts w:ascii="Arial" w:eastAsia="Calibri" w:hAnsi="Arial" w:cs="Arial"/>
          <w:highlight w:val="yellow"/>
        </w:rPr>
        <w:t>opinions</w:t>
      </w:r>
      <w:r w:rsidRPr="00C516E8">
        <w:rPr>
          <w:rFonts w:ascii="Arial" w:eastAsia="Calibri" w:hAnsi="Arial" w:cs="Arial"/>
        </w:rPr>
        <w:t xml:space="preserve"> expressed on the usefulness and reliability of the reported performance information in </w:t>
      </w:r>
      <w:r w:rsidRPr="00F20A32">
        <w:rPr>
          <w:rFonts w:ascii="Arial" w:eastAsia="Calibri" w:hAnsi="Arial" w:cs="Arial"/>
          <w:highlight w:val="yellow"/>
        </w:rPr>
        <w:t>paragraph(s) [x; x; x]</w:t>
      </w:r>
      <w:r w:rsidRPr="00C516E8">
        <w:rPr>
          <w:rFonts w:ascii="Arial" w:eastAsia="Calibri" w:hAnsi="Arial" w:cs="Arial"/>
        </w:rPr>
        <w:t xml:space="preserve"> of this report</w:t>
      </w:r>
      <w:r w:rsidR="00C22528" w:rsidRPr="00C516E8">
        <w:rPr>
          <w:rFonts w:ascii="Arial" w:eastAsia="Calibri" w:hAnsi="Arial" w:cs="Arial"/>
        </w:rPr>
        <w:t>.</w:t>
      </w:r>
    </w:p>
    <w:p w14:paraId="2E65C204" w14:textId="77777777" w:rsidR="007D37B9" w:rsidRPr="00526D5A" w:rsidRDefault="007D37B9" w:rsidP="00526D5A">
      <w:pPr>
        <w:keepNext/>
        <w:spacing w:before="120" w:after="240"/>
        <w:outlineLvl w:val="1"/>
        <w:rPr>
          <w:rFonts w:ascii="Arial" w:hAnsi="Arial" w:cs="Arial"/>
          <w:b/>
          <w:color w:val="4F81BD"/>
          <w:sz w:val="24"/>
          <w:szCs w:val="26"/>
        </w:rPr>
      </w:pPr>
      <w:bookmarkStart w:id="36" w:name="MRResponsibilities"/>
      <w:bookmarkEnd w:id="36"/>
      <w:r w:rsidRPr="00526D5A">
        <w:rPr>
          <w:rFonts w:ascii="Arial" w:hAnsi="Arial" w:cs="Arial"/>
          <w:b/>
          <w:color w:val="4F81BD"/>
          <w:sz w:val="24"/>
          <w:szCs w:val="26"/>
        </w:rPr>
        <w:t xml:space="preserve">Responsibilities of </w:t>
      </w:r>
      <w:bookmarkStart w:id="37" w:name="_Toc257816773"/>
      <w:r w:rsidRPr="009A312F">
        <w:rPr>
          <w:rFonts w:ascii="Arial" w:hAnsi="Arial" w:cs="Arial"/>
          <w:b/>
          <w:color w:val="4F81BD"/>
          <w:sz w:val="24"/>
          <w:szCs w:val="26"/>
        </w:rPr>
        <w:t>the party responsible for the annual performance report</w:t>
      </w:r>
      <w:bookmarkEnd w:id="37"/>
      <w:r w:rsidRPr="00526D5A">
        <w:rPr>
          <w:rFonts w:ascii="Arial" w:hAnsi="Arial" w:cs="Arial"/>
          <w:b/>
          <w:color w:val="4F81BD"/>
          <w:sz w:val="24"/>
          <w:szCs w:val="26"/>
        </w:rPr>
        <w:t xml:space="preserve"> the reported performance information </w:t>
      </w:r>
    </w:p>
    <w:p w14:paraId="10D0CD14" w14:textId="77777777" w:rsidR="007D37B9" w:rsidRPr="00C516E8" w:rsidRDefault="009A312F" w:rsidP="009A54E9">
      <w:pPr>
        <w:numPr>
          <w:ilvl w:val="0"/>
          <w:numId w:val="8"/>
        </w:numPr>
        <w:shd w:val="clear" w:color="auto" w:fill="FFFFFF"/>
        <w:spacing w:after="240"/>
        <w:rPr>
          <w:rFonts w:ascii="Arial" w:hAnsi="Arial" w:cs="Arial"/>
        </w:rPr>
      </w:pPr>
      <w:r>
        <w:rPr>
          <w:rFonts w:ascii="Arial" w:hAnsi="Arial" w:cs="Arial"/>
        </w:rPr>
        <w:t xml:space="preserve">The </w:t>
      </w:r>
      <w:r w:rsidR="007D37B9" w:rsidRPr="009A312F">
        <w:rPr>
          <w:rFonts w:ascii="Arial" w:hAnsi="Arial" w:cs="Arial"/>
        </w:rPr>
        <w:t>acco</w:t>
      </w:r>
      <w:r w:rsidRPr="009A312F">
        <w:rPr>
          <w:rFonts w:ascii="Arial" w:hAnsi="Arial" w:cs="Arial"/>
        </w:rPr>
        <w:t>unting officer</w:t>
      </w:r>
      <w:r w:rsidR="007D37B9" w:rsidRPr="00C516E8">
        <w:rPr>
          <w:rFonts w:ascii="Arial" w:hAnsi="Arial" w:cs="Arial"/>
        </w:rPr>
        <w:t xml:space="preserve"> is responsible for the preparation of the annual performance report in accordance with the prescribed performance management and reporting framework, as set out in </w:t>
      </w:r>
      <w:r w:rsidR="00453D1F">
        <w:rPr>
          <w:rFonts w:ascii="Arial" w:hAnsi="Arial" w:cs="Arial"/>
        </w:rPr>
        <w:t>a</w:t>
      </w:r>
      <w:r w:rsidR="00DB2251" w:rsidRPr="00C516E8">
        <w:rPr>
          <w:rFonts w:ascii="Arial" w:hAnsi="Arial" w:cs="Arial"/>
        </w:rPr>
        <w:t>nnexure D</w:t>
      </w:r>
      <w:r w:rsidR="003D7E72" w:rsidRPr="00C516E8">
        <w:rPr>
          <w:rFonts w:ascii="Arial" w:hAnsi="Arial" w:cs="Arial"/>
        </w:rPr>
        <w:t xml:space="preserve"> </w:t>
      </w:r>
      <w:r w:rsidR="00453D1F">
        <w:rPr>
          <w:rFonts w:ascii="Arial" w:hAnsi="Arial" w:cs="Arial"/>
        </w:rPr>
        <w:t xml:space="preserve">to </w:t>
      </w:r>
      <w:r w:rsidR="003D7E72" w:rsidRPr="00C516E8">
        <w:rPr>
          <w:rFonts w:ascii="Arial" w:hAnsi="Arial" w:cs="Arial"/>
        </w:rPr>
        <w:t xml:space="preserve">this report </w:t>
      </w:r>
      <w:r w:rsidR="007D37B9" w:rsidRPr="00C516E8">
        <w:rPr>
          <w:rFonts w:ascii="Arial" w:hAnsi="Arial" w:cs="Arial"/>
        </w:rPr>
        <w:t xml:space="preserve">and for such internal control as the </w:t>
      </w:r>
      <w:r w:rsidRPr="009A312F">
        <w:rPr>
          <w:rFonts w:ascii="Arial" w:hAnsi="Arial" w:cs="Arial"/>
        </w:rPr>
        <w:t>accounting officer</w:t>
      </w:r>
      <w:r w:rsidR="007D37B9" w:rsidRPr="00C516E8">
        <w:rPr>
          <w:rStyle w:val="Hyperlink"/>
          <w:rFonts w:ascii="Arial" w:hAnsi="Arial" w:cs="Arial"/>
          <w:b/>
          <w:vertAlign w:val="superscript"/>
        </w:rPr>
        <w:t xml:space="preserve"> </w:t>
      </w:r>
      <w:r w:rsidR="007D37B9" w:rsidRPr="00C516E8">
        <w:rPr>
          <w:rFonts w:ascii="Arial" w:hAnsi="Arial" w:cs="Arial"/>
        </w:rPr>
        <w:t>determines is necessary to enable the preparation of performance information that is free from material misstatement in terms of its usefulness and reliability.</w:t>
      </w:r>
    </w:p>
    <w:p w14:paraId="35581F87" w14:textId="77777777" w:rsidR="007D37B9" w:rsidRPr="00526D5A" w:rsidRDefault="007D37B9" w:rsidP="00526D5A">
      <w:pPr>
        <w:keepNext/>
        <w:spacing w:before="120" w:after="240"/>
        <w:outlineLvl w:val="1"/>
        <w:rPr>
          <w:rFonts w:ascii="Arial" w:hAnsi="Arial" w:cs="Arial"/>
          <w:b/>
          <w:color w:val="4F81BD"/>
          <w:sz w:val="24"/>
          <w:szCs w:val="26"/>
        </w:rPr>
      </w:pPr>
      <w:bookmarkStart w:id="38" w:name="X6"/>
      <w:bookmarkStart w:id="39" w:name="MRAGResponsibilities"/>
      <w:bookmarkStart w:id="40" w:name="_Toc257816774"/>
      <w:bookmarkEnd w:id="38"/>
      <w:bookmarkEnd w:id="39"/>
      <w:r w:rsidRPr="00526D5A">
        <w:rPr>
          <w:rFonts w:ascii="Arial" w:hAnsi="Arial" w:cs="Arial"/>
          <w:b/>
          <w:color w:val="4F81BD"/>
          <w:sz w:val="24"/>
          <w:szCs w:val="26"/>
        </w:rPr>
        <w:t>Auditor-general’s responsibilities for the reasonable assurance engagement on the reported performance information</w:t>
      </w:r>
      <w:bookmarkStart w:id="41" w:name="Back29"/>
      <w:bookmarkEnd w:id="40"/>
      <w:bookmarkEnd w:id="41"/>
      <w:r w:rsidRPr="00526D5A">
        <w:rPr>
          <w:rFonts w:ascii="Arial" w:hAnsi="Arial" w:cs="Arial"/>
          <w:b/>
          <w:color w:val="4F81BD"/>
          <w:sz w:val="24"/>
          <w:szCs w:val="26"/>
        </w:rPr>
        <w:t xml:space="preserve"> </w:t>
      </w:r>
    </w:p>
    <w:p w14:paraId="10BE5EC7" w14:textId="77777777" w:rsidR="007D37B9" w:rsidRPr="00C516E8" w:rsidRDefault="005D28C7" w:rsidP="009A54E9">
      <w:pPr>
        <w:numPr>
          <w:ilvl w:val="0"/>
          <w:numId w:val="8"/>
        </w:numPr>
        <w:shd w:val="clear" w:color="auto" w:fill="FFFFFF"/>
        <w:spacing w:after="240"/>
      </w:pPr>
      <w:r>
        <w:rPr>
          <w:rFonts w:ascii="Arial" w:hAnsi="Arial" w:cs="Arial"/>
        </w:rPr>
        <w:t>Our</w:t>
      </w:r>
      <w:r w:rsidR="007D37B9" w:rsidRPr="00C516E8">
        <w:rPr>
          <w:rFonts w:ascii="Arial" w:hAnsi="Arial" w:cs="Arial"/>
        </w:rPr>
        <w:t xml:space="preserve"> objectives are to obtain reasonable assurance about whether the reported performance information for the selected </w:t>
      </w:r>
      <w:r w:rsidR="009A312F" w:rsidRPr="009A312F">
        <w:rPr>
          <w:rFonts w:ascii="Arial" w:hAnsi="Arial" w:cs="Arial"/>
        </w:rPr>
        <w:t>programmes</w:t>
      </w:r>
      <w:r w:rsidR="007D37B9" w:rsidRPr="00C516E8">
        <w:rPr>
          <w:rFonts w:ascii="Arial" w:hAnsi="Arial" w:cs="Arial"/>
        </w:rPr>
        <w:t xml:space="preserve"> presented in the annual performance report is free from material misstatement and to issue a</w:t>
      </w:r>
      <w:r w:rsidR="002812BF" w:rsidRPr="00C516E8">
        <w:rPr>
          <w:rFonts w:ascii="Arial" w:hAnsi="Arial" w:cs="Arial"/>
        </w:rPr>
        <w:t xml:space="preserve"> management </w:t>
      </w:r>
      <w:r>
        <w:rPr>
          <w:rFonts w:ascii="Arial" w:hAnsi="Arial" w:cs="Arial"/>
        </w:rPr>
        <w:t>report that includes our</w:t>
      </w:r>
      <w:r w:rsidR="007D37B9" w:rsidRPr="00C516E8">
        <w:rPr>
          <w:rFonts w:ascii="Arial" w:hAnsi="Arial" w:cs="Arial"/>
        </w:rPr>
        <w:t xml:space="preserve"> </w:t>
      </w:r>
      <w:r w:rsidR="009A312F" w:rsidRPr="009A312F">
        <w:rPr>
          <w:rFonts w:ascii="Arial" w:hAnsi="Arial" w:cs="Arial"/>
        </w:rPr>
        <w:t>opinions</w:t>
      </w:r>
      <w:r w:rsidR="007D37B9" w:rsidRPr="00C516E8">
        <w:rPr>
          <w:rFonts w:ascii="Arial" w:hAnsi="Arial" w:cs="Arial"/>
        </w:rPr>
        <w:t>. Reasonable assurance is a high level of assurance, but 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14:paraId="7246BEDF" w14:textId="77777777" w:rsidR="007D37B9" w:rsidRPr="00C516E8" w:rsidRDefault="005D28C7" w:rsidP="009A54E9">
      <w:pPr>
        <w:numPr>
          <w:ilvl w:val="0"/>
          <w:numId w:val="8"/>
        </w:numPr>
        <w:shd w:val="clear" w:color="auto" w:fill="FFFFFF"/>
        <w:spacing w:after="240"/>
        <w:rPr>
          <w:rFonts w:ascii="Arial" w:hAnsi="Arial" w:cs="Arial"/>
        </w:rPr>
      </w:pPr>
      <w:r>
        <w:rPr>
          <w:rFonts w:ascii="Arial" w:hAnsi="Arial" w:cs="Arial"/>
        </w:rPr>
        <w:t>Our</w:t>
      </w:r>
      <w:r w:rsidR="007D37B9" w:rsidRPr="00C516E8">
        <w:rPr>
          <w:rFonts w:ascii="Arial" w:hAnsi="Arial" w:cs="Arial"/>
        </w:rPr>
        <w:t xml:space="preserve"> procedures address the reported performance information, which must be based on the approved performance planning documents of the </w:t>
      </w:r>
      <w:r w:rsidR="009A312F" w:rsidRPr="009A312F">
        <w:rPr>
          <w:rFonts w:ascii="Arial" w:hAnsi="Arial" w:cs="Arial"/>
        </w:rPr>
        <w:t>department</w:t>
      </w:r>
      <w:r>
        <w:rPr>
          <w:rFonts w:ascii="Arial" w:hAnsi="Arial" w:cs="Arial"/>
        </w:rPr>
        <w:t>. We</w:t>
      </w:r>
      <w:r w:rsidR="007D37B9" w:rsidRPr="00C516E8">
        <w:rPr>
          <w:rFonts w:ascii="Arial" w:hAnsi="Arial" w:cs="Arial"/>
        </w:rPr>
        <w:t xml:space="preserve"> have not evaluated the appropriateness of the performance </w:t>
      </w:r>
      <w:r w:rsidR="009A312F" w:rsidRPr="009A312F">
        <w:rPr>
          <w:rFonts w:ascii="Arial" w:hAnsi="Arial" w:cs="Arial"/>
        </w:rPr>
        <w:t>indicators</w:t>
      </w:r>
      <w:r w:rsidR="007D37B9" w:rsidRPr="00C516E8">
        <w:rPr>
          <w:rFonts w:ascii="Arial" w:hAnsi="Arial" w:cs="Arial"/>
        </w:rPr>
        <w:t xml:space="preserve"> established and included in the planning d</w:t>
      </w:r>
      <w:r>
        <w:rPr>
          <w:rFonts w:ascii="Arial" w:hAnsi="Arial" w:cs="Arial"/>
        </w:rPr>
        <w:t>ocuments. Our</w:t>
      </w:r>
      <w:r w:rsidR="007D37B9" w:rsidRPr="00C516E8">
        <w:rPr>
          <w:rFonts w:ascii="Arial" w:hAnsi="Arial" w:cs="Arial"/>
        </w:rPr>
        <w:t xml:space="preserve"> procedures do not extend to any disclosures or assertions relating to planned performance strategies and information relating to future periods that may be included as </w:t>
      </w:r>
      <w:r w:rsidR="007D37B9" w:rsidRPr="00C516E8">
        <w:rPr>
          <w:rFonts w:ascii="Arial" w:hAnsi="Arial" w:cs="Arial"/>
        </w:rPr>
        <w:lastRenderedPageBreak/>
        <w:t>part of the repor</w:t>
      </w:r>
      <w:r>
        <w:rPr>
          <w:rFonts w:ascii="Arial" w:hAnsi="Arial" w:cs="Arial"/>
        </w:rPr>
        <w:t>ted performance. Accordingly, our</w:t>
      </w:r>
      <w:r w:rsidR="007D37B9" w:rsidRPr="00C516E8">
        <w:rPr>
          <w:rFonts w:ascii="Arial" w:hAnsi="Arial" w:cs="Arial"/>
        </w:rPr>
        <w:t xml:space="preserve"> opinion does not extend to these matters.</w:t>
      </w:r>
      <w:r w:rsidR="007D37B9" w:rsidRPr="00C516E8">
        <w:rPr>
          <w:rFonts w:ascii="Arial" w:eastAsia="MS Mincho" w:hAnsi="Arial" w:cs="Arial"/>
          <w:lang w:eastAsia="ja-JP"/>
        </w:rPr>
        <w:t xml:space="preserve"> </w:t>
      </w:r>
    </w:p>
    <w:p w14:paraId="1F157543" w14:textId="77777777" w:rsidR="00DD1780" w:rsidRPr="00324C2B" w:rsidRDefault="007D37B9" w:rsidP="009A54E9">
      <w:pPr>
        <w:pStyle w:val="ListParagraph"/>
        <w:numPr>
          <w:ilvl w:val="0"/>
          <w:numId w:val="8"/>
        </w:numPr>
        <w:rPr>
          <w:rFonts w:ascii="Century Gothic" w:hAnsi="Century Gothic"/>
          <w:b/>
          <w:color w:val="4F81BD"/>
          <w:sz w:val="24"/>
          <w:szCs w:val="24"/>
        </w:rPr>
      </w:pPr>
      <w:bookmarkStart w:id="42" w:name="MRDelete11"/>
      <w:bookmarkStart w:id="43" w:name="E14BBack"/>
      <w:bookmarkEnd w:id="42"/>
      <w:bookmarkEnd w:id="43"/>
      <w:r w:rsidRPr="008A49BF">
        <w:rPr>
          <w:rFonts w:ascii="Arial" w:eastAsiaTheme="minorHAnsi" w:hAnsi="Arial" w:cs="Arial"/>
          <w:sz w:val="22"/>
          <w:szCs w:val="22"/>
        </w:rPr>
        <w:t>A further description of my responsibilities for the reasonable assurance engagement on reported performance information is inclu</w:t>
      </w:r>
      <w:r w:rsidR="003D7E72" w:rsidRPr="008A49BF">
        <w:rPr>
          <w:rFonts w:ascii="Arial" w:eastAsiaTheme="minorHAnsi" w:hAnsi="Arial" w:cs="Arial"/>
          <w:sz w:val="22"/>
          <w:szCs w:val="22"/>
        </w:rPr>
        <w:t xml:space="preserve">ded in </w:t>
      </w:r>
      <w:bookmarkStart w:id="44" w:name="AnnexureEback"/>
      <w:bookmarkEnd w:id="44"/>
      <w:r w:rsidR="000262C0" w:rsidRPr="008A49BF">
        <w:rPr>
          <w:rFonts w:ascii="Arial" w:eastAsiaTheme="minorHAnsi" w:hAnsi="Arial" w:cs="Arial"/>
          <w:sz w:val="22"/>
          <w:szCs w:val="22"/>
        </w:rPr>
        <w:t>a</w:t>
      </w:r>
      <w:r w:rsidR="00DB2251" w:rsidRPr="008A49BF">
        <w:rPr>
          <w:rFonts w:ascii="Arial" w:eastAsiaTheme="minorHAnsi" w:hAnsi="Arial" w:cs="Arial"/>
          <w:sz w:val="22"/>
          <w:szCs w:val="22"/>
        </w:rPr>
        <w:t>nnexure E</w:t>
      </w:r>
      <w:r w:rsidR="003D7E72" w:rsidRPr="008A49BF">
        <w:rPr>
          <w:rFonts w:ascii="Arial" w:eastAsiaTheme="minorHAnsi" w:hAnsi="Arial" w:cs="Arial"/>
          <w:sz w:val="22"/>
          <w:szCs w:val="22"/>
        </w:rPr>
        <w:t xml:space="preserve"> </w:t>
      </w:r>
      <w:r w:rsidR="000262C0" w:rsidRPr="008A49BF">
        <w:rPr>
          <w:rFonts w:ascii="Arial" w:eastAsiaTheme="minorHAnsi" w:hAnsi="Arial" w:cs="Arial"/>
          <w:sz w:val="22"/>
          <w:szCs w:val="22"/>
        </w:rPr>
        <w:t>to</w:t>
      </w:r>
      <w:r w:rsidR="003D7E72" w:rsidRPr="008A49BF">
        <w:rPr>
          <w:rFonts w:ascii="Arial" w:eastAsiaTheme="minorHAnsi" w:hAnsi="Arial" w:cs="Arial"/>
          <w:sz w:val="22"/>
          <w:szCs w:val="22"/>
        </w:rPr>
        <w:t xml:space="preserve"> this report</w:t>
      </w:r>
      <w:r w:rsidRPr="00324C2B">
        <w:rPr>
          <w:rFonts w:ascii="Arial" w:hAnsi="Arial" w:cs="Arial"/>
          <w:sz w:val="24"/>
          <w:szCs w:val="24"/>
        </w:rPr>
        <w:t>.</w:t>
      </w:r>
      <w:r w:rsidR="00C71E23" w:rsidRPr="00324C2B">
        <w:rPr>
          <w:rFonts w:ascii="Arial" w:hAnsi="Arial" w:cs="Arial"/>
          <w:sz w:val="24"/>
          <w:szCs w:val="24"/>
        </w:rPr>
        <w:t xml:space="preserve"> </w:t>
      </w:r>
      <w:bookmarkStart w:id="45" w:name="X7"/>
      <w:bookmarkStart w:id="46" w:name="Back30"/>
      <w:bookmarkStart w:id="47" w:name="MRLInsertprogramme"/>
      <w:bookmarkStart w:id="48" w:name="back17b"/>
      <w:bookmarkStart w:id="49" w:name="Back31"/>
      <w:bookmarkStart w:id="50" w:name="X8"/>
      <w:bookmarkStart w:id="51" w:name="MRLConclusion"/>
      <w:bookmarkStart w:id="52" w:name="Back32"/>
      <w:bookmarkStart w:id="53" w:name="ZZ4"/>
      <w:bookmarkStart w:id="54" w:name="E4a"/>
      <w:bookmarkStart w:id="55" w:name="X9"/>
      <w:bookmarkStart w:id="56" w:name="MRLBasis"/>
      <w:bookmarkStart w:id="57" w:name="MRLOthermatter"/>
      <w:bookmarkStart w:id="58" w:name="MRLResponsibilities"/>
      <w:bookmarkStart w:id="59" w:name="X10"/>
      <w:bookmarkStart w:id="60" w:name="MRLAGResponsibilities"/>
      <w:bookmarkStart w:id="61" w:name="NewAOPOSummary"/>
      <w:bookmarkStart w:id="62" w:name="Summary_audit_conclusion"/>
      <w:bookmarkStart w:id="63" w:name="Basis_for_qualified_adverse_disclaimer"/>
      <w:bookmarkStart w:id="64" w:name="AoPO1"/>
      <w:bookmarkStart w:id="65" w:name="AoPO2"/>
      <w:bookmarkStart w:id="66" w:name="Usefulness_of_APR"/>
      <w:bookmarkStart w:id="67" w:name="Presentation_2"/>
      <w:bookmarkStart w:id="68" w:name="AoPO3"/>
      <w:bookmarkStart w:id="69" w:name="Ch5_1"/>
      <w:bookmarkStart w:id="70" w:name="Consistency_3"/>
      <w:bookmarkStart w:id="71" w:name="NewBasis2"/>
      <w:bookmarkStart w:id="72" w:name="Ch5_2"/>
      <w:bookmarkStart w:id="73" w:name="Measurability_1"/>
      <w:bookmarkStart w:id="74" w:name="Ch5_3"/>
      <w:bookmarkStart w:id="75" w:name="Relevance"/>
      <w:bookmarkStart w:id="76" w:name="Ch5_4"/>
      <w:bookmarkStart w:id="77" w:name="AOPO4"/>
      <w:bookmarkStart w:id="78" w:name="Ch5_5"/>
      <w:bookmarkStart w:id="79" w:name="AoPO5"/>
      <w:bookmarkStart w:id="80" w:name="AoPO6"/>
      <w:bookmarkStart w:id="81" w:name="Ch5_6"/>
      <w:bookmarkStart w:id="82" w:name="Reliability"/>
      <w:bookmarkStart w:id="83" w:name="Validity"/>
      <w:bookmarkStart w:id="84" w:name="Accuracy_1"/>
      <w:bookmarkStart w:id="85" w:name="Completeness_2"/>
      <w:bookmarkStart w:id="86" w:name="Reliability1"/>
      <w:bookmarkStart w:id="87" w:name="Ch5_7"/>
      <w:bookmarkStart w:id="88" w:name="Adverse_conclusion_1"/>
      <w:bookmarkStart w:id="89" w:name="AoPO7"/>
      <w:bookmarkStart w:id="90" w:name="Material_adjustments_1"/>
      <w:bookmarkStart w:id="91" w:name="Ch5_8"/>
      <w:bookmarkStart w:id="92" w:name="Ch5_9"/>
      <w:bookmarkStart w:id="93" w:name="back15"/>
      <w:bookmarkStart w:id="94" w:name="_Toc44710659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154055BF" w14:textId="77777777" w:rsidR="00C22F2B" w:rsidRDefault="00BA71FA" w:rsidP="00526D5A">
      <w:pPr>
        <w:keepNext/>
        <w:shd w:val="clear" w:color="auto" w:fill="FFFFFF"/>
        <w:spacing w:before="120" w:after="240"/>
        <w:outlineLvl w:val="1"/>
        <w:rPr>
          <w:rFonts w:ascii="Century Gothic" w:hAnsi="Century Gothic"/>
          <w:b/>
          <w:color w:val="4F81BD"/>
          <w:sz w:val="26"/>
          <w:szCs w:val="26"/>
        </w:rPr>
      </w:pPr>
      <w:r w:rsidRPr="00C516E8">
        <w:rPr>
          <w:rFonts w:ascii="Century Gothic" w:hAnsi="Century Gothic"/>
          <w:b/>
          <w:color w:val="4F81BD"/>
          <w:sz w:val="26"/>
          <w:szCs w:val="26"/>
        </w:rPr>
        <w:t xml:space="preserve">AUDIT OF </w:t>
      </w:r>
      <w:r w:rsidR="00C22F2B" w:rsidRPr="00C516E8">
        <w:rPr>
          <w:rFonts w:ascii="Century Gothic" w:hAnsi="Century Gothic"/>
          <w:b/>
          <w:color w:val="4F81BD"/>
          <w:sz w:val="26"/>
          <w:szCs w:val="26"/>
        </w:rPr>
        <w:t>COMPLIANCE WITH LEGISLATION</w:t>
      </w:r>
      <w:bookmarkEnd w:id="94"/>
    </w:p>
    <w:p w14:paraId="60264206" w14:textId="77777777" w:rsidR="00914205" w:rsidRPr="00C516E8" w:rsidRDefault="00914205" w:rsidP="00526D5A">
      <w:pPr>
        <w:keepNext/>
        <w:shd w:val="clear" w:color="auto" w:fill="FFFFFF"/>
        <w:spacing w:before="120" w:after="240"/>
        <w:outlineLvl w:val="1"/>
        <w:rPr>
          <w:rFonts w:ascii="Century Gothic" w:hAnsi="Century Gothic"/>
          <w:b/>
          <w:color w:val="4F81BD"/>
          <w:sz w:val="26"/>
          <w:szCs w:val="26"/>
        </w:rPr>
      </w:pPr>
      <w:r w:rsidRPr="00914205">
        <w:rPr>
          <w:rFonts w:ascii="Arial" w:hAnsi="Arial" w:cs="Arial"/>
          <w:b/>
          <w:color w:val="4F81BD"/>
          <w:sz w:val="24"/>
          <w:szCs w:val="24"/>
        </w:rPr>
        <w:t>Procurement and Contract Management</w:t>
      </w:r>
    </w:p>
    <w:p w14:paraId="36BFBE84" w14:textId="77777777" w:rsidR="00914205" w:rsidRPr="00C0583B" w:rsidRDefault="00914205" w:rsidP="009A54E9">
      <w:pPr>
        <w:pStyle w:val="ListParagraph"/>
        <w:numPr>
          <w:ilvl w:val="0"/>
          <w:numId w:val="8"/>
        </w:numPr>
        <w:rPr>
          <w:rFonts w:ascii="Arial" w:eastAsiaTheme="minorHAnsi" w:hAnsi="Arial" w:cs="Arial"/>
          <w:sz w:val="22"/>
          <w:szCs w:val="22"/>
        </w:rPr>
      </w:pPr>
      <w:bookmarkStart w:id="95" w:name="_Toc447106598"/>
      <w:commentRangeStart w:id="96"/>
      <w:r w:rsidRPr="00C0583B">
        <w:rPr>
          <w:rFonts w:ascii="Arial" w:eastAsiaTheme="minorHAnsi" w:hAnsi="Arial" w:cs="Arial"/>
          <w:sz w:val="22"/>
          <w:szCs w:val="22"/>
        </w:rPr>
        <w:t xml:space="preserve">Goods and services of a transaction value above R500 000 were procured without inviting competitive bids, as required </w:t>
      </w:r>
      <w:r w:rsidR="00C0583B">
        <w:rPr>
          <w:rFonts w:ascii="Arial" w:eastAsiaTheme="minorHAnsi" w:hAnsi="Arial" w:cs="Arial"/>
          <w:sz w:val="22"/>
          <w:szCs w:val="22"/>
        </w:rPr>
        <w:t xml:space="preserve">by Treasury Regulations 16A6.1. </w:t>
      </w:r>
      <w:r w:rsidRPr="00C0583B">
        <w:rPr>
          <w:rFonts w:ascii="Arial" w:eastAsiaTheme="minorHAnsi" w:hAnsi="Arial" w:cs="Arial"/>
          <w:sz w:val="22"/>
          <w:szCs w:val="22"/>
        </w:rPr>
        <w:t xml:space="preserve">Deviations were approved by the accounting officer even though it was not impractical to invite competitive bids, in contravention of Treasury regulation 16A6.4. </w:t>
      </w:r>
      <w:commentRangeEnd w:id="96"/>
      <w:r w:rsidR="00846708">
        <w:rPr>
          <w:rStyle w:val="CommentReference"/>
        </w:rPr>
        <w:commentReference w:id="96"/>
      </w:r>
    </w:p>
    <w:bookmarkEnd w:id="95"/>
    <w:p w14:paraId="74FC9BBA" w14:textId="77777777" w:rsidR="00996BBB" w:rsidRDefault="00996BBB" w:rsidP="00526D5A">
      <w:pPr>
        <w:keepNext/>
        <w:spacing w:before="120" w:after="240"/>
        <w:outlineLvl w:val="1"/>
        <w:rPr>
          <w:rFonts w:ascii="Century Gothic" w:hAnsi="Century Gothic"/>
          <w:b/>
          <w:color w:val="4F81BD"/>
          <w:sz w:val="26"/>
          <w:szCs w:val="26"/>
        </w:rPr>
      </w:pPr>
    </w:p>
    <w:p w14:paraId="19EF1D3E" w14:textId="77777777" w:rsidR="00A266A2" w:rsidRPr="00526D5A" w:rsidRDefault="0043232E" w:rsidP="00526D5A">
      <w:pPr>
        <w:keepNext/>
        <w:spacing w:before="120" w:after="240"/>
        <w:outlineLvl w:val="1"/>
        <w:rPr>
          <w:rFonts w:ascii="Century Gothic" w:hAnsi="Century Gothic"/>
          <w:b/>
          <w:color w:val="4F81BD"/>
          <w:sz w:val="26"/>
          <w:szCs w:val="26"/>
        </w:rPr>
      </w:pPr>
      <w:r w:rsidRPr="00526D5A">
        <w:rPr>
          <w:rFonts w:ascii="Century Gothic" w:hAnsi="Century Gothic"/>
          <w:b/>
          <w:color w:val="4F81BD"/>
          <w:sz w:val="26"/>
          <w:szCs w:val="26"/>
        </w:rPr>
        <w:t>OTHER INFORMATION</w:t>
      </w:r>
    </w:p>
    <w:p w14:paraId="054191F1" w14:textId="77777777" w:rsidR="00A266A2" w:rsidRPr="00C516E8" w:rsidRDefault="00A266A2"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w:t>
      </w:r>
      <w:r w:rsidR="009A312F" w:rsidRPr="009A312F">
        <w:rPr>
          <w:rFonts w:ascii="Arial" w:eastAsia="Calibri" w:hAnsi="Arial" w:cs="Arial"/>
        </w:rPr>
        <w:t>department and accounting officer</w:t>
      </w:r>
      <w:r w:rsidRPr="00C516E8">
        <w:rPr>
          <w:rFonts w:ascii="Arial" w:eastAsia="Calibri" w:hAnsi="Arial" w:cs="Arial"/>
        </w:rPr>
        <w:t xml:space="preserve"> is responsible for the other information. The other information comprises the information included in the annual report </w:t>
      </w:r>
      <w:bookmarkStart w:id="97" w:name="Companies_Act"/>
      <w:bookmarkEnd w:id="97"/>
      <w:r w:rsidRPr="00F979F9">
        <w:rPr>
          <w:rFonts w:ascii="Arial" w:eastAsia="Calibri" w:hAnsi="Arial" w:cs="Arial"/>
        </w:rPr>
        <w:t>which</w:t>
      </w:r>
      <w:r w:rsidR="00F979F9" w:rsidRPr="00F979F9">
        <w:rPr>
          <w:rFonts w:ascii="Arial" w:eastAsia="Calibri" w:hAnsi="Arial" w:cs="Arial"/>
        </w:rPr>
        <w:t xml:space="preserve"> includes</w:t>
      </w:r>
      <w:r w:rsidRPr="00F979F9">
        <w:rPr>
          <w:rFonts w:ascii="Arial" w:eastAsia="Calibri" w:hAnsi="Arial" w:cs="Arial"/>
        </w:rPr>
        <w:t xml:space="preserve"> the au</w:t>
      </w:r>
      <w:r w:rsidR="00F979F9" w:rsidRPr="00F979F9">
        <w:rPr>
          <w:rFonts w:ascii="Arial" w:eastAsia="Calibri" w:hAnsi="Arial" w:cs="Arial"/>
        </w:rPr>
        <w:t>dit committee’s report</w:t>
      </w:r>
      <w:r w:rsidRPr="00C516E8">
        <w:rPr>
          <w:rFonts w:ascii="Arial" w:eastAsia="Calibri" w:hAnsi="Arial" w:cs="Arial"/>
        </w:rPr>
        <w:t>. The other i</w:t>
      </w:r>
      <w:r w:rsidR="00930AAB">
        <w:rPr>
          <w:rFonts w:ascii="Arial" w:eastAsia="Calibri" w:hAnsi="Arial" w:cs="Arial"/>
        </w:rPr>
        <w:t>nformation does not include the</w:t>
      </w:r>
      <w:r w:rsidRPr="00C516E8">
        <w:rPr>
          <w:rFonts w:ascii="Arial" w:eastAsia="Calibri" w:hAnsi="Arial" w:cs="Arial"/>
        </w:rPr>
        <w:t xml:space="preserve"> financial statements, the auditor’s report thereon and those selected </w:t>
      </w:r>
      <w:r w:rsidR="00F979F9" w:rsidRPr="00F979F9">
        <w:rPr>
          <w:rFonts w:ascii="Arial" w:eastAsia="Calibri" w:hAnsi="Arial" w:cs="Arial"/>
        </w:rPr>
        <w:t>programmes</w:t>
      </w:r>
      <w:r w:rsidRPr="00C516E8">
        <w:rPr>
          <w:rFonts w:ascii="Arial" w:eastAsia="Calibri" w:hAnsi="Arial" w:cs="Arial"/>
        </w:rPr>
        <w:t xml:space="preserve"> presented in the annual performance report that have been specifically reported on in the auditor’s report. </w:t>
      </w:r>
    </w:p>
    <w:p w14:paraId="3F8889CA" w14:textId="77777777"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Our</w:t>
      </w:r>
      <w:r w:rsidR="00A266A2" w:rsidRPr="00C516E8">
        <w:rPr>
          <w:rFonts w:ascii="Arial" w:eastAsia="Calibri" w:hAnsi="Arial" w:cs="Arial"/>
        </w:rPr>
        <w:t xml:space="preserve"> opinion on the financial statements and findings on the reported performance information and compliance with legislation do not c</w:t>
      </w:r>
      <w:r>
        <w:rPr>
          <w:rFonts w:ascii="Arial" w:eastAsia="Calibri" w:hAnsi="Arial" w:cs="Arial"/>
        </w:rPr>
        <w:t>over the other information and we</w:t>
      </w:r>
      <w:r w:rsidR="00A266A2" w:rsidRPr="00C516E8">
        <w:rPr>
          <w:rFonts w:ascii="Arial" w:eastAsia="Calibri" w:hAnsi="Arial" w:cs="Arial"/>
        </w:rPr>
        <w:t xml:space="preserve"> do not express an audit opinion or any form of assurance conclusion thereon.</w:t>
      </w:r>
    </w:p>
    <w:p w14:paraId="741AEFE8" w14:textId="77777777" w:rsidR="00A266A2" w:rsidRPr="00C516E8" w:rsidRDefault="00AB5A3D" w:rsidP="009A54E9">
      <w:pPr>
        <w:numPr>
          <w:ilvl w:val="0"/>
          <w:numId w:val="8"/>
        </w:numPr>
        <w:shd w:val="clear" w:color="auto" w:fill="FFFFFF"/>
        <w:spacing w:after="240"/>
        <w:rPr>
          <w:rFonts w:ascii="Arial" w:eastAsia="Calibri" w:hAnsi="Arial" w:cs="Arial"/>
        </w:rPr>
      </w:pPr>
      <w:r>
        <w:rPr>
          <w:rFonts w:ascii="Arial" w:eastAsia="Calibri" w:hAnsi="Arial" w:cs="Arial"/>
        </w:rPr>
        <w:t>In connection with our audit, our</w:t>
      </w:r>
      <w:r w:rsidR="00A266A2" w:rsidRPr="00C516E8">
        <w:rPr>
          <w:rFonts w:ascii="Arial" w:eastAsia="Calibri" w:hAnsi="Arial" w:cs="Arial"/>
        </w:rPr>
        <w:t xml:space="preserve"> responsibility is to read the other information and, in doing so, consider whether the other information is material</w:t>
      </w:r>
      <w:r w:rsidR="00F979F9">
        <w:rPr>
          <w:rFonts w:ascii="Arial" w:eastAsia="Calibri" w:hAnsi="Arial" w:cs="Arial"/>
        </w:rPr>
        <w:t>ly inconsistent with the</w:t>
      </w:r>
      <w:r w:rsidR="00A266A2" w:rsidRPr="00C516E8">
        <w:rPr>
          <w:rFonts w:ascii="Arial" w:eastAsia="Calibri" w:hAnsi="Arial" w:cs="Arial"/>
        </w:rPr>
        <w:t xml:space="preserve"> financial statements and the selected </w:t>
      </w:r>
      <w:r w:rsidR="00F979F9" w:rsidRPr="00F979F9">
        <w:rPr>
          <w:rFonts w:ascii="Arial" w:eastAsia="Calibri" w:hAnsi="Arial" w:cs="Arial"/>
        </w:rPr>
        <w:t>programmes</w:t>
      </w:r>
      <w:r w:rsidR="00A266A2" w:rsidRPr="00C516E8">
        <w:rPr>
          <w:rFonts w:ascii="Arial" w:eastAsia="Calibri" w:hAnsi="Arial" w:cs="Arial"/>
        </w:rPr>
        <w:t xml:space="preserve"> presented in the annual performance report, or my knowledge obtained in the audit or otherwise appears to be materially mi</w:t>
      </w:r>
      <w:r>
        <w:rPr>
          <w:rFonts w:ascii="Arial" w:eastAsia="Calibri" w:hAnsi="Arial" w:cs="Arial"/>
        </w:rPr>
        <w:t>sstated. If, based on the work we</w:t>
      </w:r>
      <w:r w:rsidR="00A266A2" w:rsidRPr="00C516E8">
        <w:rPr>
          <w:rFonts w:ascii="Arial" w:eastAsia="Calibri" w:hAnsi="Arial" w:cs="Arial"/>
        </w:rPr>
        <w:t xml:space="preserve"> have performed on the other information obtained prior to the </w:t>
      </w:r>
      <w:r>
        <w:rPr>
          <w:rFonts w:ascii="Arial" w:eastAsia="Calibri" w:hAnsi="Arial" w:cs="Arial"/>
        </w:rPr>
        <w:t>date of this auditor’s report, we</w:t>
      </w:r>
      <w:r w:rsidR="00A266A2" w:rsidRPr="00C516E8">
        <w:rPr>
          <w:rFonts w:ascii="Arial" w:eastAsia="Calibri" w:hAnsi="Arial" w:cs="Arial"/>
        </w:rPr>
        <w:t xml:space="preserve"> conclude that there is a material misstatem</w:t>
      </w:r>
      <w:r>
        <w:rPr>
          <w:rFonts w:ascii="Arial" w:eastAsia="Calibri" w:hAnsi="Arial" w:cs="Arial"/>
        </w:rPr>
        <w:t>ent of this other information, we are</w:t>
      </w:r>
      <w:r w:rsidR="00A266A2" w:rsidRPr="00C516E8">
        <w:rPr>
          <w:rFonts w:ascii="Arial" w:eastAsia="Calibri" w:hAnsi="Arial" w:cs="Arial"/>
        </w:rPr>
        <w:t xml:space="preserve"> required to report that fact.</w:t>
      </w:r>
      <w:bookmarkStart w:id="98" w:name="Other_information"/>
      <w:bookmarkEnd w:id="98"/>
      <w:r w:rsidR="004D7365">
        <w:rPr>
          <w:rFonts w:ascii="Arial" w:eastAsia="Calibri" w:hAnsi="Arial" w:cs="Arial"/>
        </w:rPr>
        <w:t xml:space="preserve"> I have nothing to report in this regard. </w:t>
      </w:r>
    </w:p>
    <w:p w14:paraId="48729C34" w14:textId="77777777" w:rsidR="00C22F2B" w:rsidRPr="00526D5A" w:rsidRDefault="00C22F2B" w:rsidP="00526D5A">
      <w:pPr>
        <w:keepNext/>
        <w:spacing w:before="120" w:after="240"/>
        <w:outlineLvl w:val="1"/>
        <w:rPr>
          <w:rFonts w:ascii="Century Gothic" w:hAnsi="Century Gothic"/>
          <w:b/>
          <w:color w:val="4F81BD"/>
          <w:sz w:val="26"/>
          <w:szCs w:val="26"/>
        </w:rPr>
      </w:pPr>
      <w:bookmarkStart w:id="99" w:name="OI1"/>
      <w:bookmarkStart w:id="100" w:name="_Toc447106599"/>
      <w:bookmarkEnd w:id="99"/>
      <w:r w:rsidRPr="00AB5A3D">
        <w:rPr>
          <w:rFonts w:ascii="Century Gothic" w:hAnsi="Century Gothic"/>
          <w:b/>
          <w:color w:val="4F81BD"/>
          <w:sz w:val="26"/>
          <w:szCs w:val="26"/>
        </w:rPr>
        <w:t>INTERNAL CONTROL</w:t>
      </w:r>
      <w:r w:rsidR="008E1830" w:rsidRPr="00AB5A3D">
        <w:rPr>
          <w:rFonts w:ascii="Century Gothic" w:hAnsi="Century Gothic"/>
          <w:b/>
          <w:color w:val="4F81BD"/>
          <w:sz w:val="26"/>
          <w:szCs w:val="26"/>
        </w:rPr>
        <w:t>S</w:t>
      </w:r>
      <w:bookmarkEnd w:id="100"/>
    </w:p>
    <w:p w14:paraId="6FDF59B8" w14:textId="77777777" w:rsidR="00C22F2B" w:rsidRPr="00C516E8" w:rsidRDefault="00B130D0" w:rsidP="009A54E9">
      <w:pPr>
        <w:numPr>
          <w:ilvl w:val="0"/>
          <w:numId w:val="8"/>
        </w:numPr>
        <w:shd w:val="clear" w:color="auto" w:fill="FFFFFF"/>
        <w:spacing w:after="240"/>
        <w:rPr>
          <w:rFonts w:ascii="Arial" w:eastAsia="Calibri" w:hAnsi="Arial" w:cs="Arial"/>
        </w:rPr>
      </w:pPr>
      <w:bookmarkStart w:id="101" w:name="S2E16"/>
      <w:bookmarkStart w:id="102" w:name="S5E17"/>
      <w:bookmarkStart w:id="103" w:name="Controlfigure"/>
      <w:bookmarkEnd w:id="101"/>
      <w:bookmarkEnd w:id="102"/>
      <w:bookmarkEnd w:id="103"/>
      <w:r w:rsidRPr="00C516E8">
        <w:rPr>
          <w:rFonts w:ascii="Arial" w:eastAsia="Calibri" w:hAnsi="Arial" w:cs="Arial"/>
        </w:rPr>
        <w:t>T</w:t>
      </w:r>
      <w:r w:rsidR="00631ADF" w:rsidRPr="00C516E8">
        <w:rPr>
          <w:rFonts w:ascii="Arial" w:eastAsia="Calibri" w:hAnsi="Arial" w:cs="Arial"/>
        </w:rPr>
        <w:t xml:space="preserve">he significant deficiencies in internal control which led to </w:t>
      </w:r>
      <w:r w:rsidR="0072104B" w:rsidRPr="00C516E8">
        <w:rPr>
          <w:rFonts w:ascii="Arial" w:eastAsia="Calibri" w:hAnsi="Arial" w:cs="Arial"/>
        </w:rPr>
        <w:t>our</w:t>
      </w:r>
      <w:r w:rsidR="00C22F2B" w:rsidRPr="00C516E8">
        <w:rPr>
          <w:rFonts w:ascii="Arial" w:eastAsia="Calibri" w:hAnsi="Arial" w:cs="Arial"/>
        </w:rPr>
        <w:t xml:space="preserve"> overall</w:t>
      </w:r>
      <w:r w:rsidR="0072104B" w:rsidRPr="00C516E8">
        <w:rPr>
          <w:rFonts w:ascii="Arial" w:eastAsia="Calibri" w:hAnsi="Arial" w:cs="Arial"/>
        </w:rPr>
        <w:t xml:space="preserve"> assessment of the</w:t>
      </w:r>
      <w:r w:rsidR="00C22F2B" w:rsidRPr="00C516E8">
        <w:rPr>
          <w:rFonts w:ascii="Arial" w:eastAsia="Calibri" w:hAnsi="Arial" w:cs="Arial"/>
        </w:rPr>
        <w:t xml:space="preserve"> status of the drivers of key controls</w:t>
      </w:r>
      <w:r w:rsidR="00631ADF" w:rsidRPr="00C516E8">
        <w:rPr>
          <w:rFonts w:ascii="Arial" w:eastAsia="Calibri" w:hAnsi="Arial" w:cs="Arial"/>
        </w:rPr>
        <w:t xml:space="preserve">, </w:t>
      </w:r>
      <w:r w:rsidR="0072104B" w:rsidRPr="00C516E8">
        <w:rPr>
          <w:rFonts w:ascii="Arial" w:eastAsia="Calibri" w:hAnsi="Arial" w:cs="Arial"/>
        </w:rPr>
        <w:t xml:space="preserve">as included in </w:t>
      </w:r>
      <w:r w:rsidR="00631ADF" w:rsidRPr="00C516E8">
        <w:rPr>
          <w:rFonts w:ascii="Arial" w:eastAsia="Calibri" w:hAnsi="Arial" w:cs="Arial"/>
        </w:rPr>
        <w:t xml:space="preserve">the figure in </w:t>
      </w:r>
      <w:r w:rsidRPr="00AB5A3D">
        <w:rPr>
          <w:rFonts w:ascii="Arial" w:eastAsia="Calibri" w:hAnsi="Arial" w:cs="Arial"/>
          <w:highlight w:val="yellow"/>
        </w:rPr>
        <w:t>paragraph x,</w:t>
      </w:r>
      <w:r w:rsidRPr="00C516E8">
        <w:rPr>
          <w:rFonts w:ascii="Arial" w:eastAsia="Calibri" w:hAnsi="Arial" w:cs="Arial"/>
        </w:rPr>
        <w:t xml:space="preserve"> </w:t>
      </w:r>
      <w:r w:rsidR="000262C0">
        <w:rPr>
          <w:rFonts w:ascii="Arial" w:eastAsia="Calibri" w:hAnsi="Arial" w:cs="Arial"/>
        </w:rPr>
        <w:t>are</w:t>
      </w:r>
      <w:r w:rsidR="000262C0" w:rsidRPr="00C516E8">
        <w:rPr>
          <w:rFonts w:ascii="Arial" w:eastAsia="Calibri" w:hAnsi="Arial" w:cs="Arial"/>
        </w:rPr>
        <w:t xml:space="preserve"> </w:t>
      </w:r>
      <w:r w:rsidRPr="00C516E8">
        <w:rPr>
          <w:rFonts w:ascii="Arial" w:eastAsia="Calibri" w:hAnsi="Arial" w:cs="Arial"/>
        </w:rPr>
        <w:t>described below</w:t>
      </w:r>
      <w:r w:rsidR="00C22F2B" w:rsidRPr="00C516E8">
        <w:rPr>
          <w:rFonts w:ascii="Arial" w:eastAsia="Calibri" w:hAnsi="Arial" w:cs="Arial"/>
        </w:rPr>
        <w:t xml:space="preserve">. </w:t>
      </w:r>
      <w:r w:rsidRPr="00C516E8">
        <w:rPr>
          <w:rFonts w:ascii="Arial" w:eastAsia="Calibri" w:hAnsi="Arial" w:cs="Arial"/>
        </w:rPr>
        <w:t>The d</w:t>
      </w:r>
      <w:r w:rsidR="005657E9" w:rsidRPr="00C516E8">
        <w:rPr>
          <w:rFonts w:ascii="Arial" w:eastAsia="Calibri" w:hAnsi="Arial" w:cs="Arial"/>
        </w:rPr>
        <w:t xml:space="preserve">etailed assessment of </w:t>
      </w:r>
      <w:r w:rsidRPr="00C516E8">
        <w:rPr>
          <w:rFonts w:ascii="Arial" w:eastAsia="Calibri" w:hAnsi="Arial" w:cs="Arial"/>
        </w:rPr>
        <w:t xml:space="preserve">the </w:t>
      </w:r>
      <w:r w:rsidR="005657E9" w:rsidRPr="00C516E8">
        <w:rPr>
          <w:rFonts w:ascii="Arial" w:eastAsia="Calibri" w:hAnsi="Arial" w:cs="Arial"/>
        </w:rPr>
        <w:t>implement</w:t>
      </w:r>
      <w:r w:rsidRPr="00C516E8">
        <w:rPr>
          <w:rFonts w:ascii="Arial" w:eastAsia="Calibri" w:hAnsi="Arial" w:cs="Arial"/>
        </w:rPr>
        <w:t xml:space="preserve">ation of </w:t>
      </w:r>
      <w:r w:rsidR="005657E9" w:rsidRPr="00C516E8">
        <w:rPr>
          <w:rFonts w:ascii="Arial" w:eastAsia="Calibri" w:hAnsi="Arial" w:cs="Arial"/>
        </w:rPr>
        <w:t xml:space="preserve">the drivers of internal control </w:t>
      </w:r>
      <w:r w:rsidRPr="00C516E8">
        <w:rPr>
          <w:rFonts w:ascii="Arial" w:eastAsia="Calibri" w:hAnsi="Arial" w:cs="Arial"/>
        </w:rPr>
        <w:t xml:space="preserve">in the areas of financial statements, performance reporting and compliance with legislation </w:t>
      </w:r>
      <w:r w:rsidR="006E6EE7" w:rsidRPr="00C516E8">
        <w:rPr>
          <w:rFonts w:ascii="Arial" w:eastAsia="Calibri" w:hAnsi="Arial" w:cs="Arial"/>
        </w:rPr>
        <w:t>is</w:t>
      </w:r>
      <w:r w:rsidRPr="00C516E8">
        <w:rPr>
          <w:rFonts w:ascii="Arial" w:eastAsia="Calibri" w:hAnsi="Arial" w:cs="Arial"/>
        </w:rPr>
        <w:t xml:space="preserve"> included </w:t>
      </w:r>
      <w:r w:rsidR="006E6EE7" w:rsidRPr="00C516E8">
        <w:rPr>
          <w:rFonts w:ascii="Arial" w:eastAsia="Calibri" w:hAnsi="Arial" w:cs="Arial"/>
        </w:rPr>
        <w:t xml:space="preserve">in </w:t>
      </w:r>
      <w:r w:rsidR="000262C0">
        <w:rPr>
          <w:rFonts w:ascii="Arial" w:eastAsia="Calibri" w:hAnsi="Arial" w:cs="Arial"/>
        </w:rPr>
        <w:t>a</w:t>
      </w:r>
      <w:r w:rsidR="00DB2251" w:rsidRPr="00C516E8">
        <w:rPr>
          <w:rFonts w:ascii="Arial" w:eastAsia="Calibri" w:hAnsi="Arial" w:cs="Arial"/>
        </w:rPr>
        <w:t>nnexure F</w:t>
      </w:r>
      <w:r w:rsidR="005657E9" w:rsidRPr="00C516E8">
        <w:rPr>
          <w:rFonts w:ascii="Arial" w:eastAsia="Calibri" w:hAnsi="Arial" w:cs="Arial"/>
        </w:rPr>
        <w:t>.</w:t>
      </w:r>
    </w:p>
    <w:p w14:paraId="6681D816" w14:textId="77777777" w:rsidR="001F4789" w:rsidRPr="00526D5A" w:rsidRDefault="001F4789" w:rsidP="00526D5A">
      <w:pPr>
        <w:keepNext/>
        <w:spacing w:before="120" w:after="240"/>
        <w:outlineLvl w:val="1"/>
        <w:rPr>
          <w:rFonts w:ascii="Arial" w:hAnsi="Arial" w:cs="Arial"/>
          <w:b/>
          <w:color w:val="4F81BD"/>
          <w:sz w:val="24"/>
          <w:szCs w:val="24"/>
        </w:rPr>
      </w:pPr>
      <w:bookmarkStart w:id="104" w:name="IC1"/>
      <w:bookmarkEnd w:id="104"/>
      <w:r w:rsidRPr="00526D5A">
        <w:rPr>
          <w:rFonts w:ascii="Arial" w:hAnsi="Arial" w:cs="Arial"/>
          <w:b/>
          <w:color w:val="4F81BD"/>
          <w:sz w:val="24"/>
          <w:szCs w:val="24"/>
        </w:rPr>
        <w:lastRenderedPageBreak/>
        <w:t>Leadership</w:t>
      </w:r>
    </w:p>
    <w:p w14:paraId="1E4BA1BB"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Effective leadership culture</w:t>
      </w:r>
    </w:p>
    <w:p w14:paraId="56883F53" w14:textId="77777777" w:rsidR="002F3765" w:rsidRPr="002C4D64" w:rsidRDefault="002F3765" w:rsidP="009A54E9">
      <w:pPr>
        <w:numPr>
          <w:ilvl w:val="0"/>
          <w:numId w:val="8"/>
        </w:numPr>
        <w:shd w:val="clear" w:color="auto" w:fill="FFFFFF"/>
        <w:spacing w:after="240"/>
        <w:rPr>
          <w:rFonts w:ascii="Arial" w:eastAsia="Calibri" w:hAnsi="Arial" w:cs="Arial"/>
        </w:rPr>
      </w:pPr>
      <w:r w:rsidRPr="002C4D64">
        <w:rPr>
          <w:rFonts w:ascii="Arial" w:eastAsia="Calibri" w:hAnsi="Arial" w:cs="Arial"/>
        </w:rPr>
        <w:t>The department acknowledged that there were internal constraints within the governance, risk and compliance unit, which impacted their ability to conduct their own internal investigations. We have noted that the majority of investigations are init</w:t>
      </w:r>
      <w:r w:rsidR="00CB01F4">
        <w:rPr>
          <w:rFonts w:ascii="Arial" w:eastAsia="Calibri" w:hAnsi="Arial" w:cs="Arial"/>
        </w:rPr>
        <w:t xml:space="preserve">iated within the required time, </w:t>
      </w:r>
      <w:r w:rsidRPr="002C4D64">
        <w:rPr>
          <w:rFonts w:ascii="Arial" w:eastAsia="Calibri" w:hAnsi="Arial" w:cs="Arial"/>
        </w:rPr>
        <w:t>however</w:t>
      </w:r>
      <w:r w:rsidR="00CB01F4">
        <w:rPr>
          <w:rFonts w:ascii="Arial" w:eastAsia="Calibri" w:hAnsi="Arial" w:cs="Arial"/>
        </w:rPr>
        <w:t xml:space="preserve"> </w:t>
      </w:r>
      <w:r w:rsidRPr="002C4D64">
        <w:rPr>
          <w:rFonts w:ascii="Arial" w:eastAsia="Calibri" w:hAnsi="Arial" w:cs="Arial"/>
        </w:rPr>
        <w:t>investigations take extremely long to finalise</w:t>
      </w:r>
      <w:ins w:id="105" w:author="Lesetja Toona" w:date="2018-07-20T07:58:00Z">
        <w:r w:rsidR="00846708">
          <w:rPr>
            <w:rFonts w:ascii="Arial" w:eastAsia="Calibri" w:hAnsi="Arial" w:cs="Arial"/>
          </w:rPr>
          <w:t xml:space="preserve"> depending on their complexities</w:t>
        </w:r>
      </w:ins>
      <w:r w:rsidRPr="002C4D64">
        <w:rPr>
          <w:rFonts w:ascii="Arial" w:eastAsia="Calibri" w:hAnsi="Arial" w:cs="Arial"/>
        </w:rPr>
        <w:t xml:space="preserve">. </w:t>
      </w:r>
    </w:p>
    <w:p w14:paraId="43F23C6D" w14:textId="77777777" w:rsidR="002F3765" w:rsidRPr="002C4D64" w:rsidRDefault="002F3765" w:rsidP="002F3765">
      <w:pPr>
        <w:shd w:val="clear" w:color="auto" w:fill="FFFFFF"/>
        <w:spacing w:after="0" w:line="240" w:lineRule="auto"/>
        <w:rPr>
          <w:rFonts w:ascii="Arial" w:hAnsi="Arial" w:cs="Arial"/>
        </w:rPr>
      </w:pPr>
    </w:p>
    <w:p w14:paraId="3F05034E" w14:textId="77777777" w:rsidR="00FC16A3" w:rsidRPr="002C4D64" w:rsidRDefault="002F3765" w:rsidP="009A54E9">
      <w:pPr>
        <w:numPr>
          <w:ilvl w:val="0"/>
          <w:numId w:val="8"/>
        </w:numPr>
        <w:shd w:val="clear" w:color="auto" w:fill="FFFFFF"/>
        <w:spacing w:after="240"/>
        <w:rPr>
          <w:rFonts w:ascii="Arial" w:eastAsia="Calibri" w:hAnsi="Arial" w:cs="Arial"/>
        </w:rPr>
      </w:pPr>
      <w:r w:rsidRPr="002C4D64">
        <w:rPr>
          <w:rFonts w:ascii="Arial" w:eastAsia="Calibri" w:hAnsi="Arial" w:cs="Arial"/>
        </w:rPr>
        <w:t>Some investigations are referred to Special Investigations Unit or to SAPS where criminal activities are suspected. Where follow up actions are required from the department as a result of findings from investigations (e.g. disciplinary hearings, etc.), these are not taking place on time.</w:t>
      </w:r>
    </w:p>
    <w:p w14:paraId="3E5C9BC8" w14:textId="77777777" w:rsidR="00FC16A3" w:rsidRPr="00C516E8" w:rsidRDefault="00B02276" w:rsidP="00FC16A3">
      <w:pPr>
        <w:spacing w:before="240" w:after="240" w:line="240" w:lineRule="auto"/>
        <w:outlineLvl w:val="4"/>
        <w:rPr>
          <w:rFonts w:ascii="Arial" w:eastAsia="MS Mincho" w:hAnsi="Arial" w:cs="Arial"/>
          <w:b/>
        </w:rPr>
      </w:pPr>
      <w:r w:rsidRPr="00C516E8">
        <w:rPr>
          <w:rFonts w:ascii="Arial" w:eastAsia="MS Mincho" w:hAnsi="Arial" w:cs="Arial"/>
          <w:b/>
        </w:rPr>
        <w:t>Oversight responsibility</w:t>
      </w:r>
    </w:p>
    <w:p w14:paraId="01D11656" w14:textId="77777777"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sz w:val="22"/>
          <w:szCs w:val="22"/>
        </w:rPr>
      </w:pPr>
      <w:r w:rsidRPr="002C4D64">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2014 in order to prevent any potential irregular and fru</w:t>
      </w:r>
      <w:r w:rsidR="002D0AD6">
        <w:rPr>
          <w:rFonts w:ascii="Arial" w:hAnsi="Arial" w:cs="Arial"/>
          <w:sz w:val="22"/>
          <w:szCs w:val="22"/>
        </w:rPr>
        <w:t>itless and wasteful expenditure</w:t>
      </w:r>
      <w:commentRangeStart w:id="106"/>
      <w:r w:rsidR="002D0AD6">
        <w:rPr>
          <w:rFonts w:ascii="Arial" w:hAnsi="Arial" w:cs="Arial"/>
          <w:sz w:val="22"/>
          <w:szCs w:val="22"/>
        </w:rPr>
        <w:t>, but some i</w:t>
      </w:r>
      <w:r w:rsidR="00794F27">
        <w:rPr>
          <w:rFonts w:ascii="Arial" w:hAnsi="Arial" w:cs="Arial"/>
          <w:sz w:val="22"/>
          <w:szCs w:val="22"/>
        </w:rPr>
        <w:t xml:space="preserve">nstances </w:t>
      </w:r>
      <w:r w:rsidR="00A04769">
        <w:rPr>
          <w:rFonts w:ascii="Arial" w:hAnsi="Arial" w:cs="Arial"/>
          <w:sz w:val="22"/>
          <w:szCs w:val="22"/>
        </w:rPr>
        <w:t>of non-compliance were noted in the current year</w:t>
      </w:r>
      <w:commentRangeEnd w:id="106"/>
      <w:r w:rsidR="00846708">
        <w:rPr>
          <w:rStyle w:val="CommentReference"/>
          <w:lang w:val="en-ZA"/>
        </w:rPr>
        <w:commentReference w:id="106"/>
      </w:r>
      <w:r w:rsidR="002D0AD6">
        <w:rPr>
          <w:rFonts w:ascii="Arial" w:hAnsi="Arial" w:cs="Arial"/>
          <w:sz w:val="22"/>
          <w:szCs w:val="22"/>
        </w:rPr>
        <w:t>.</w:t>
      </w:r>
    </w:p>
    <w:p w14:paraId="4D528A14" w14:textId="77777777" w:rsidR="002F3765" w:rsidRPr="002C4D64" w:rsidRDefault="002F3765" w:rsidP="0080580F">
      <w:pPr>
        <w:pStyle w:val="NormalWeb"/>
        <w:tabs>
          <w:tab w:val="left" w:pos="900"/>
        </w:tabs>
        <w:spacing w:before="0" w:beforeAutospacing="0" w:after="0" w:afterAutospacing="0" w:line="276" w:lineRule="auto"/>
        <w:ind w:left="360"/>
        <w:rPr>
          <w:rFonts w:ascii="Arial" w:hAnsi="Arial" w:cs="Arial"/>
          <w:bCs/>
          <w:sz w:val="22"/>
          <w:szCs w:val="22"/>
        </w:rPr>
      </w:pPr>
    </w:p>
    <w:p w14:paraId="7287FAE1" w14:textId="77777777" w:rsidR="002F3765" w:rsidRPr="002C4D64" w:rsidRDefault="002F3765" w:rsidP="009A54E9">
      <w:pPr>
        <w:pStyle w:val="NormalWeb"/>
        <w:numPr>
          <w:ilvl w:val="0"/>
          <w:numId w:val="8"/>
        </w:numPr>
        <w:tabs>
          <w:tab w:val="left" w:pos="900"/>
        </w:tabs>
        <w:spacing w:before="0" w:beforeAutospacing="0" w:after="0" w:afterAutospacing="0" w:line="276" w:lineRule="auto"/>
        <w:rPr>
          <w:rFonts w:ascii="Arial" w:hAnsi="Arial" w:cs="Arial"/>
          <w:bCs/>
          <w:sz w:val="22"/>
          <w:szCs w:val="22"/>
        </w:rPr>
      </w:pPr>
      <w:r w:rsidRPr="002C4D64">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w:t>
      </w:r>
    </w:p>
    <w:p w14:paraId="65B083DF" w14:textId="77777777" w:rsidR="00FC16A3" w:rsidRPr="00C516E8" w:rsidRDefault="00FC16A3" w:rsidP="002F3765">
      <w:pPr>
        <w:shd w:val="clear" w:color="auto" w:fill="FFFFFF"/>
        <w:spacing w:after="240"/>
        <w:ind w:left="360"/>
        <w:rPr>
          <w:rFonts w:ascii="Arial" w:eastAsia="Calibri" w:hAnsi="Arial" w:cs="Arial"/>
        </w:rPr>
      </w:pPr>
    </w:p>
    <w:p w14:paraId="3FBFDED9"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Human resource management</w:t>
      </w:r>
    </w:p>
    <w:p w14:paraId="3ED506B2" w14:textId="77777777" w:rsidR="002F3765" w:rsidRPr="002F3765" w:rsidRDefault="002F3765" w:rsidP="009A54E9">
      <w:pPr>
        <w:numPr>
          <w:ilvl w:val="0"/>
          <w:numId w:val="8"/>
        </w:numPr>
        <w:shd w:val="clear" w:color="auto" w:fill="FFFFFF"/>
        <w:spacing w:after="240"/>
        <w:rPr>
          <w:rFonts w:ascii="Arial" w:hAnsi="Arial" w:cs="Arial"/>
        </w:rPr>
      </w:pPr>
      <w:r w:rsidRPr="002F3765">
        <w:rPr>
          <w:rFonts w:ascii="Arial" w:hAnsi="Arial" w:cs="Arial"/>
        </w:rPr>
        <w:t>The department did not hold performance management and reporting staff accountable for shortcomings identified during the internal and external audit processes.</w:t>
      </w:r>
    </w:p>
    <w:p w14:paraId="0D6EA8AB" w14:textId="77777777" w:rsidR="00FC16A3" w:rsidRPr="00C516E8" w:rsidRDefault="00FC16A3"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 </w:t>
      </w:r>
      <w:r w:rsidR="002F3765" w:rsidRPr="00097A8F">
        <w:rPr>
          <w:rFonts w:ascii="Arial" w:hAnsi="Arial" w:cs="Arial"/>
        </w:rPr>
        <w:t xml:space="preserve">The department has finalised updating </w:t>
      </w:r>
      <w:r w:rsidR="002F3765">
        <w:rPr>
          <w:rFonts w:ascii="Arial" w:hAnsi="Arial" w:cs="Arial"/>
        </w:rPr>
        <w:t xml:space="preserve">the </w:t>
      </w:r>
      <w:r w:rsidR="002F3765" w:rsidRPr="00097A8F">
        <w:rPr>
          <w:rFonts w:ascii="Arial" w:hAnsi="Arial" w:cs="Arial"/>
        </w:rPr>
        <w:t>organisational structure in line with the restructuring that took place between the department and PMTE, which amongst others includes the approval of the new Programme budget structure. A migration framework was also developed and was implemented from 01 April 2017, which resulted in an overall vacancy rate of 27%.</w:t>
      </w:r>
      <w:r w:rsidR="002474CF">
        <w:rPr>
          <w:rFonts w:ascii="Arial" w:hAnsi="Arial" w:cs="Arial"/>
        </w:rPr>
        <w:t xml:space="preserve"> Furthermore, we noted that posts are vacant for more than 12 months. </w:t>
      </w:r>
    </w:p>
    <w:p w14:paraId="69495EF7"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Policies and procedures</w:t>
      </w:r>
    </w:p>
    <w:p w14:paraId="3ECD286F" w14:textId="77777777" w:rsidR="00FC16A3" w:rsidRPr="00C516E8" w:rsidRDefault="00DB4063" w:rsidP="009A54E9">
      <w:pPr>
        <w:numPr>
          <w:ilvl w:val="0"/>
          <w:numId w:val="8"/>
        </w:numPr>
        <w:shd w:val="clear" w:color="auto" w:fill="FFFFFF"/>
        <w:spacing w:after="240"/>
        <w:rPr>
          <w:rFonts w:ascii="Arial" w:eastAsia="Calibri" w:hAnsi="Arial" w:cs="Arial"/>
        </w:rPr>
      </w:pPr>
      <w:r w:rsidRPr="00DB4063">
        <w:rPr>
          <w:rFonts w:ascii="Arial" w:eastAsia="Calibri" w:hAnsi="Arial" w:cs="Arial"/>
        </w:rPr>
        <w:t xml:space="preserve">Management should ensure that </w:t>
      </w:r>
      <w:r>
        <w:rPr>
          <w:rFonts w:ascii="Arial" w:eastAsia="Calibri" w:hAnsi="Arial" w:cs="Arial"/>
        </w:rPr>
        <w:t xml:space="preserve">policies and procedures are reviewed and updated on regular basis to keep policies relevant. This was highlighted to management as an internal control issue. </w:t>
      </w:r>
    </w:p>
    <w:p w14:paraId="5F950A15"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lastRenderedPageBreak/>
        <w:t>Action plans to address internal control deficiencies</w:t>
      </w:r>
    </w:p>
    <w:p w14:paraId="73B0A6B6" w14:textId="77777777" w:rsidR="0032266F" w:rsidRPr="0032266F" w:rsidRDefault="0032266F" w:rsidP="009A54E9">
      <w:pPr>
        <w:numPr>
          <w:ilvl w:val="0"/>
          <w:numId w:val="8"/>
        </w:numPr>
        <w:shd w:val="clear" w:color="auto" w:fill="FFFFFF"/>
        <w:spacing w:after="240"/>
        <w:rPr>
          <w:rFonts w:ascii="Arial" w:hAnsi="Arial" w:cs="Arial"/>
        </w:rPr>
      </w:pPr>
      <w:r w:rsidRPr="0032266F">
        <w:rPr>
          <w:rFonts w:ascii="Arial" w:eastAsia="Calibri" w:hAnsi="Arial" w:cs="Arial"/>
        </w:rPr>
        <w:t>Imp</w:t>
      </w:r>
      <w:r w:rsidR="00E116FD">
        <w:rPr>
          <w:rFonts w:ascii="Arial" w:eastAsia="Calibri" w:hAnsi="Arial" w:cs="Arial"/>
        </w:rPr>
        <w:t>lementation of the audit actions</w:t>
      </w:r>
      <w:r w:rsidRPr="0032266F">
        <w:rPr>
          <w:rFonts w:ascii="Arial" w:eastAsia="Calibri" w:hAnsi="Arial" w:cs="Arial"/>
        </w:rPr>
        <w:t xml:space="preserve"> plan has not transpired in all instances. It is a concern that not all the internal and external audit findings</w:t>
      </w:r>
      <w:r>
        <w:rPr>
          <w:rFonts w:ascii="Arial" w:eastAsia="Calibri" w:hAnsi="Arial" w:cs="Arial"/>
        </w:rPr>
        <w:t xml:space="preserve"> from the prior year 2016/17</w:t>
      </w:r>
      <w:r w:rsidRPr="0032266F">
        <w:rPr>
          <w:rFonts w:ascii="Arial" w:eastAsia="Calibri" w:hAnsi="Arial" w:cs="Arial"/>
        </w:rPr>
        <w:t xml:space="preserve"> were addressed and we also noted that management did not monitor adherence to the plan in a timely manner.</w:t>
      </w:r>
      <w:r>
        <w:rPr>
          <w:rFonts w:ascii="Arial" w:eastAsia="Calibri" w:hAnsi="Arial" w:cs="Arial"/>
        </w:rPr>
        <w:t xml:space="preserve"> Thi</w:t>
      </w:r>
      <w:r w:rsidR="00E116FD">
        <w:rPr>
          <w:rFonts w:ascii="Arial" w:eastAsia="Calibri" w:hAnsi="Arial" w:cs="Arial"/>
        </w:rPr>
        <w:t xml:space="preserve">s is especially evident in performance information where action plans have not been implemented. </w:t>
      </w:r>
      <w:r>
        <w:rPr>
          <w:rFonts w:ascii="Arial" w:eastAsia="Calibri" w:hAnsi="Arial" w:cs="Arial"/>
        </w:rPr>
        <w:t xml:space="preserve"> </w:t>
      </w:r>
    </w:p>
    <w:p w14:paraId="5AF88136" w14:textId="77777777" w:rsidR="00964F83" w:rsidRDefault="00964F83" w:rsidP="00526D5A">
      <w:pPr>
        <w:keepNext/>
        <w:spacing w:before="120" w:after="240"/>
        <w:outlineLvl w:val="1"/>
        <w:rPr>
          <w:rFonts w:ascii="Arial" w:hAnsi="Arial" w:cs="Arial"/>
          <w:b/>
          <w:color w:val="4F81BD"/>
          <w:sz w:val="24"/>
          <w:szCs w:val="24"/>
        </w:rPr>
      </w:pPr>
      <w:bookmarkStart w:id="107" w:name="_Toc447106600"/>
    </w:p>
    <w:p w14:paraId="0A81E071" w14:textId="77777777"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 xml:space="preserve">Financial and performance management </w:t>
      </w:r>
    </w:p>
    <w:p w14:paraId="338C1123"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Proper record keeping</w:t>
      </w:r>
    </w:p>
    <w:p w14:paraId="1F7A4D80" w14:textId="77777777" w:rsidR="00E116FD" w:rsidRDefault="00E116FD" w:rsidP="009A54E9">
      <w:pPr>
        <w:pStyle w:val="ListParagraph"/>
        <w:numPr>
          <w:ilvl w:val="0"/>
          <w:numId w:val="8"/>
        </w:numPr>
        <w:spacing w:line="276" w:lineRule="auto"/>
        <w:rPr>
          <w:rFonts w:ascii="Arial" w:eastAsia="Calibri" w:hAnsi="Arial" w:cs="Arial"/>
          <w:sz w:val="22"/>
          <w:szCs w:val="22"/>
        </w:rPr>
      </w:pPr>
      <w:r w:rsidRPr="00E116FD">
        <w:rPr>
          <w:rFonts w:ascii="Arial" w:eastAsia="Calibri" w:hAnsi="Arial" w:cs="Arial"/>
          <w:sz w:val="22"/>
          <w:szCs w:val="22"/>
        </w:rPr>
        <w:t>The department did not have a proper filing system and a proper record management system to maintain information that supported the reported performance in the annual performance report. This included information that related to the collection, collation, verification, storing and reporting of actual performance information.</w:t>
      </w:r>
    </w:p>
    <w:p w14:paraId="31FBDC8D" w14:textId="77777777" w:rsidR="00584BBF" w:rsidRDefault="00584BBF" w:rsidP="00584BBF">
      <w:pPr>
        <w:pStyle w:val="ListParagraph"/>
        <w:ind w:left="360"/>
        <w:rPr>
          <w:rFonts w:ascii="Arial" w:eastAsia="Calibri" w:hAnsi="Arial" w:cs="Arial"/>
          <w:sz w:val="22"/>
          <w:szCs w:val="22"/>
        </w:rPr>
      </w:pPr>
    </w:p>
    <w:p w14:paraId="2648D7C7" w14:textId="77777777" w:rsidR="00584BBF" w:rsidRDefault="00584BBF" w:rsidP="009A54E9">
      <w:pPr>
        <w:pStyle w:val="ListParagraph"/>
        <w:numPr>
          <w:ilvl w:val="0"/>
          <w:numId w:val="8"/>
        </w:numPr>
        <w:spacing w:line="276" w:lineRule="auto"/>
        <w:rPr>
          <w:rFonts w:ascii="Arial" w:eastAsia="Calibri" w:hAnsi="Arial" w:cs="Arial"/>
          <w:sz w:val="22"/>
          <w:szCs w:val="22"/>
        </w:rPr>
      </w:pPr>
      <w:r>
        <w:rPr>
          <w:rFonts w:ascii="Arial" w:eastAsia="Calibri" w:hAnsi="Arial" w:cs="Arial"/>
          <w:sz w:val="22"/>
          <w:szCs w:val="22"/>
        </w:rPr>
        <w:t xml:space="preserve">The entity did not have sufficient schedules supporting actual performance relating to Programme 5: Prestige Policy. </w:t>
      </w:r>
    </w:p>
    <w:p w14:paraId="538ABCDE" w14:textId="77777777" w:rsidR="00584BBF" w:rsidRPr="00584BBF" w:rsidRDefault="00584BBF" w:rsidP="00584BBF">
      <w:pPr>
        <w:pStyle w:val="ListParagraph"/>
        <w:rPr>
          <w:rFonts w:ascii="Arial" w:eastAsia="Calibri" w:hAnsi="Arial" w:cs="Arial"/>
          <w:sz w:val="22"/>
          <w:szCs w:val="22"/>
        </w:rPr>
      </w:pPr>
    </w:p>
    <w:p w14:paraId="0C7C66BF" w14:textId="77777777" w:rsidR="00584BBF" w:rsidRDefault="00584BBF" w:rsidP="009A54E9">
      <w:pPr>
        <w:pStyle w:val="ListParagraph"/>
        <w:numPr>
          <w:ilvl w:val="0"/>
          <w:numId w:val="8"/>
        </w:numPr>
        <w:spacing w:line="276" w:lineRule="auto"/>
        <w:rPr>
          <w:rFonts w:ascii="Arial" w:eastAsia="Calibri" w:hAnsi="Arial" w:cs="Arial"/>
          <w:sz w:val="22"/>
          <w:szCs w:val="22"/>
        </w:rPr>
      </w:pPr>
      <w:r w:rsidRPr="00584BBF">
        <w:rPr>
          <w:rFonts w:ascii="Arial" w:eastAsia="Calibri" w:hAnsi="Arial" w:cs="Arial"/>
          <w:sz w:val="22"/>
          <w:szCs w:val="22"/>
        </w:rPr>
        <w:t>We were</w:t>
      </w:r>
      <w:r>
        <w:rPr>
          <w:rFonts w:ascii="Arial" w:eastAsia="Calibri" w:hAnsi="Arial" w:cs="Arial"/>
          <w:sz w:val="22"/>
          <w:szCs w:val="22"/>
        </w:rPr>
        <w:t xml:space="preserve"> also</w:t>
      </w:r>
      <w:r w:rsidRPr="00584BBF">
        <w:rPr>
          <w:rFonts w:ascii="Arial" w:eastAsia="Calibri" w:hAnsi="Arial" w:cs="Arial"/>
          <w:sz w:val="22"/>
          <w:szCs w:val="22"/>
        </w:rPr>
        <w:t xml:space="preserve"> unable to obtain sufficient supporting documentation to substantiate the creation of work opportunities reported for a significant number of</w:t>
      </w:r>
      <w:r>
        <w:rPr>
          <w:rFonts w:ascii="Arial" w:eastAsia="Calibri" w:hAnsi="Arial" w:cs="Arial"/>
          <w:sz w:val="22"/>
          <w:szCs w:val="22"/>
        </w:rPr>
        <w:t xml:space="preserve"> projects included Programme 3: EPWP</w:t>
      </w:r>
      <w:r w:rsidRPr="00584BBF">
        <w:rPr>
          <w:rFonts w:ascii="Arial" w:eastAsia="Calibri" w:hAnsi="Arial" w:cs="Arial"/>
          <w:sz w:val="22"/>
          <w:szCs w:val="22"/>
        </w:rPr>
        <w:t>. This includes reliable supporting evidence, such as identity documents, attendance registers and proof of payment.</w:t>
      </w:r>
      <w:r>
        <w:rPr>
          <w:rFonts w:ascii="Arial" w:eastAsia="Calibri" w:hAnsi="Arial" w:cs="Arial"/>
          <w:sz w:val="22"/>
          <w:szCs w:val="22"/>
        </w:rPr>
        <w:t xml:space="preserve"> </w:t>
      </w:r>
    </w:p>
    <w:p w14:paraId="1B7E558D" w14:textId="77777777" w:rsidR="00584BBF" w:rsidRPr="00584BBF" w:rsidRDefault="00584BBF" w:rsidP="00584BBF">
      <w:pPr>
        <w:pStyle w:val="ListParagraph"/>
        <w:rPr>
          <w:rFonts w:ascii="Arial" w:eastAsia="Calibri" w:hAnsi="Arial" w:cs="Arial"/>
          <w:sz w:val="22"/>
          <w:szCs w:val="22"/>
        </w:rPr>
      </w:pPr>
    </w:p>
    <w:p w14:paraId="58A4C37C" w14:textId="77777777" w:rsidR="00584BBF" w:rsidRPr="00E116FD" w:rsidRDefault="00584BBF" w:rsidP="009A54E9">
      <w:pPr>
        <w:pStyle w:val="ListParagraph"/>
        <w:numPr>
          <w:ilvl w:val="0"/>
          <w:numId w:val="8"/>
        </w:numPr>
        <w:rPr>
          <w:rFonts w:ascii="Arial" w:eastAsia="Calibri" w:hAnsi="Arial" w:cs="Arial"/>
          <w:sz w:val="22"/>
          <w:szCs w:val="22"/>
        </w:rPr>
      </w:pPr>
      <w:r>
        <w:rPr>
          <w:rFonts w:ascii="Arial" w:eastAsia="Calibri" w:hAnsi="Arial" w:cs="Arial"/>
          <w:sz w:val="22"/>
          <w:szCs w:val="22"/>
        </w:rPr>
        <w:t xml:space="preserve">These resulted in the negative audit outcomes for Programme 3 and 5. </w:t>
      </w:r>
    </w:p>
    <w:p w14:paraId="43EC4DE7" w14:textId="77777777" w:rsidR="00FC16A3" w:rsidRPr="00C516E8" w:rsidRDefault="00FC16A3" w:rsidP="00E116FD">
      <w:pPr>
        <w:shd w:val="clear" w:color="auto" w:fill="FFFFFF"/>
        <w:spacing w:after="240"/>
        <w:ind w:left="360"/>
        <w:rPr>
          <w:rFonts w:ascii="Arial" w:eastAsia="Calibri" w:hAnsi="Arial" w:cs="Arial"/>
        </w:rPr>
      </w:pPr>
    </w:p>
    <w:p w14:paraId="5B75794C"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Daily and monthly processing and reconciling of transactions</w:t>
      </w:r>
    </w:p>
    <w:p w14:paraId="44BB4568" w14:textId="77777777" w:rsidR="00395EF0" w:rsidRPr="00395EF0" w:rsidRDefault="00395EF0" w:rsidP="009A54E9">
      <w:pPr>
        <w:pStyle w:val="ListParagraph"/>
        <w:numPr>
          <w:ilvl w:val="0"/>
          <w:numId w:val="8"/>
        </w:numPr>
        <w:spacing w:line="276" w:lineRule="auto"/>
        <w:rPr>
          <w:rFonts w:ascii="Arial" w:eastAsia="Calibri" w:hAnsi="Arial" w:cs="Arial"/>
          <w:sz w:val="22"/>
          <w:szCs w:val="22"/>
        </w:rPr>
      </w:pPr>
      <w:r w:rsidRPr="00395EF0">
        <w:rPr>
          <w:rFonts w:ascii="Arial" w:eastAsia="Calibri" w:hAnsi="Arial" w:cs="Arial"/>
          <w:sz w:val="22"/>
          <w:szCs w:val="22"/>
        </w:rPr>
        <w:t>Challenges were still being experienced regarding the integrity of the data from EPWP reporting system as we have noted during the audit that the information on the EPWP reporting system was not adequately validated due to the errors noted.</w:t>
      </w:r>
    </w:p>
    <w:p w14:paraId="5F6276BA" w14:textId="77777777" w:rsidR="003E2F57" w:rsidRPr="003E2F57" w:rsidRDefault="00FC16A3" w:rsidP="003E2F57">
      <w:pPr>
        <w:spacing w:before="240" w:after="240" w:line="240" w:lineRule="auto"/>
        <w:outlineLvl w:val="4"/>
        <w:rPr>
          <w:rFonts w:ascii="Arial" w:eastAsia="MS Mincho" w:hAnsi="Arial" w:cs="Arial"/>
          <w:b/>
        </w:rPr>
      </w:pPr>
      <w:r w:rsidRPr="00C516E8">
        <w:rPr>
          <w:rFonts w:ascii="Arial" w:eastAsia="MS Mincho" w:hAnsi="Arial" w:cs="Arial"/>
          <w:b/>
        </w:rPr>
        <w:t>Regular, accurate and complete financial and performance reports</w:t>
      </w:r>
    </w:p>
    <w:p w14:paraId="5F71B681" w14:textId="77777777" w:rsidR="003E2F57" w:rsidRPr="003E2F57" w:rsidRDefault="003E2F57" w:rsidP="009A54E9">
      <w:pPr>
        <w:pStyle w:val="ListParagraph"/>
        <w:numPr>
          <w:ilvl w:val="0"/>
          <w:numId w:val="8"/>
        </w:numPr>
        <w:rPr>
          <w:rFonts w:ascii="Arial" w:eastAsia="Calibri" w:hAnsi="Arial" w:cs="Arial"/>
          <w:sz w:val="22"/>
          <w:szCs w:val="22"/>
        </w:rPr>
      </w:pPr>
      <w:r w:rsidRPr="003E2F57">
        <w:rPr>
          <w:rFonts w:ascii="Arial" w:eastAsia="Calibri" w:hAnsi="Arial" w:cs="Arial"/>
          <w:sz w:val="22"/>
          <w:szCs w:val="22"/>
        </w:rPr>
        <w:t>The reported achievements for predetermined objectives included in the annual performance report were not supported by appropriate audit evidence.</w:t>
      </w:r>
    </w:p>
    <w:p w14:paraId="28735326" w14:textId="77777777" w:rsidR="00FC16A3" w:rsidRPr="00C516E8" w:rsidRDefault="00FC16A3" w:rsidP="003E2F57">
      <w:pPr>
        <w:shd w:val="clear" w:color="auto" w:fill="FFFFFF"/>
        <w:spacing w:after="240"/>
        <w:rPr>
          <w:rFonts w:ascii="Arial" w:eastAsia="Calibri" w:hAnsi="Arial" w:cs="Arial"/>
        </w:rPr>
      </w:pPr>
    </w:p>
    <w:p w14:paraId="6B499BF0"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Compliance monitoring</w:t>
      </w:r>
    </w:p>
    <w:p w14:paraId="01F03CCE" w14:textId="77777777" w:rsidR="00FC16A3" w:rsidRPr="006A55AF" w:rsidRDefault="003E2F57"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Some instances of non-compliance have been identified in the current audit cycle, resulting in irregular expenditure. Management should </w:t>
      </w:r>
      <w:proofErr w:type="gramStart"/>
      <w:r w:rsidRPr="006A55AF">
        <w:rPr>
          <w:rFonts w:ascii="Arial" w:eastAsia="Calibri" w:hAnsi="Arial" w:cs="Arial"/>
        </w:rPr>
        <w:t xml:space="preserve">ensure </w:t>
      </w:r>
      <w:r w:rsidR="00C90536">
        <w:rPr>
          <w:rFonts w:ascii="Arial" w:eastAsia="Calibri" w:hAnsi="Arial" w:cs="Arial"/>
        </w:rPr>
        <w:t xml:space="preserve"> </w:t>
      </w:r>
      <w:r w:rsidR="00907B86">
        <w:rPr>
          <w:rFonts w:ascii="Arial" w:eastAsia="Calibri" w:hAnsi="Arial" w:cs="Arial"/>
        </w:rPr>
        <w:t>that</w:t>
      </w:r>
      <w:proofErr w:type="gramEnd"/>
      <w:r w:rsidR="00907B86">
        <w:rPr>
          <w:rFonts w:ascii="Arial" w:eastAsia="Calibri" w:hAnsi="Arial" w:cs="Arial"/>
        </w:rPr>
        <w:t xml:space="preserve"> the </w:t>
      </w:r>
      <w:r w:rsidR="00907B86">
        <w:rPr>
          <w:rFonts w:ascii="Arial" w:eastAsia="Calibri" w:hAnsi="Arial" w:cs="Arial"/>
        </w:rPr>
        <w:lastRenderedPageBreak/>
        <w:t>recommendation</w:t>
      </w:r>
      <w:r w:rsidR="007B0912">
        <w:rPr>
          <w:rFonts w:ascii="Arial" w:eastAsia="Calibri" w:hAnsi="Arial" w:cs="Arial"/>
        </w:rPr>
        <w:t>s</w:t>
      </w:r>
      <w:r w:rsidR="00907B86">
        <w:rPr>
          <w:rFonts w:ascii="Arial" w:eastAsia="Calibri" w:hAnsi="Arial" w:cs="Arial"/>
        </w:rPr>
        <w:t xml:space="preserve"> from </w:t>
      </w:r>
      <w:r w:rsidRPr="006A55AF">
        <w:rPr>
          <w:rFonts w:ascii="Arial" w:eastAsia="Calibri" w:hAnsi="Arial" w:cs="Arial"/>
        </w:rPr>
        <w:t xml:space="preserve">pre-audits done </w:t>
      </w:r>
      <w:r w:rsidR="00C2580F">
        <w:rPr>
          <w:rFonts w:ascii="Arial" w:eastAsia="Calibri" w:hAnsi="Arial" w:cs="Arial"/>
        </w:rPr>
        <w:t xml:space="preserve">by </w:t>
      </w:r>
      <w:r w:rsidR="00C2580F" w:rsidRPr="006A55AF">
        <w:rPr>
          <w:rFonts w:ascii="Arial" w:eastAsia="Calibri" w:hAnsi="Arial" w:cs="Arial"/>
        </w:rPr>
        <w:t xml:space="preserve">Inspectorate </w:t>
      </w:r>
      <w:r w:rsidR="00C2580F">
        <w:rPr>
          <w:rFonts w:ascii="Arial" w:eastAsia="Calibri" w:hAnsi="Arial" w:cs="Arial"/>
        </w:rPr>
        <w:t xml:space="preserve">and Compliance unit </w:t>
      </w:r>
      <w:r w:rsidRPr="006A55AF">
        <w:rPr>
          <w:rFonts w:ascii="Arial" w:eastAsia="Calibri" w:hAnsi="Arial" w:cs="Arial"/>
        </w:rPr>
        <w:t>on awards are implemented effectively</w:t>
      </w:r>
      <w:r w:rsidR="00C2580F">
        <w:rPr>
          <w:rFonts w:ascii="Arial" w:eastAsia="Calibri" w:hAnsi="Arial" w:cs="Arial"/>
        </w:rPr>
        <w:t>.</w:t>
      </w:r>
      <w:r w:rsidRPr="006A55AF">
        <w:rPr>
          <w:rFonts w:ascii="Arial" w:eastAsia="Calibri" w:hAnsi="Arial" w:cs="Arial"/>
        </w:rPr>
        <w:t xml:space="preserve"> </w:t>
      </w:r>
    </w:p>
    <w:p w14:paraId="78594CA0"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Information technology systems</w:t>
      </w:r>
    </w:p>
    <w:p w14:paraId="14DD9343" w14:textId="77777777" w:rsidR="00717195" w:rsidRPr="00717195" w:rsidRDefault="00717195" w:rsidP="009A54E9">
      <w:pPr>
        <w:pStyle w:val="ListParagraph"/>
        <w:numPr>
          <w:ilvl w:val="0"/>
          <w:numId w:val="8"/>
        </w:numPr>
        <w:spacing w:before="120" w:after="200" w:line="276" w:lineRule="auto"/>
        <w:contextualSpacing/>
        <w:rPr>
          <w:rFonts w:ascii="Arial" w:eastAsia="Arial Unicode MS" w:hAnsi="Arial" w:cs="Arial"/>
          <w:sz w:val="22"/>
          <w:szCs w:val="22"/>
        </w:rPr>
      </w:pPr>
      <w:commentRangeStart w:id="108"/>
      <w:r w:rsidRPr="00717195">
        <w:rPr>
          <w:rFonts w:ascii="Arial" w:eastAsia="Arial Unicode MS" w:hAnsi="Arial" w:cs="Arial"/>
          <w:sz w:val="22"/>
          <w:szCs w:val="22"/>
        </w:rPr>
        <w:t>Lack of commitment by Information Technology, Human resources, supply chain and finance divisions to provide evidence requested for audit purpose as per the RFI’s sent.</w:t>
      </w:r>
      <w:commentRangeEnd w:id="108"/>
      <w:r w:rsidR="00B26E44">
        <w:rPr>
          <w:rStyle w:val="CommentReference"/>
        </w:rPr>
        <w:commentReference w:id="108"/>
      </w:r>
    </w:p>
    <w:p w14:paraId="13672292" w14:textId="77777777" w:rsidR="00717195" w:rsidRPr="00717195" w:rsidRDefault="00717195" w:rsidP="009A54E9">
      <w:pPr>
        <w:pStyle w:val="111par"/>
        <w:numPr>
          <w:ilvl w:val="0"/>
          <w:numId w:val="8"/>
        </w:numPr>
        <w:spacing w:after="0" w:line="276" w:lineRule="auto"/>
        <w:jc w:val="both"/>
      </w:pPr>
      <w:r w:rsidRPr="00717195">
        <w:t>The department recently established and approved the disaster recovery plan; as a resul</w:t>
      </w:r>
      <w:r>
        <w:t xml:space="preserve">t, </w:t>
      </w:r>
      <w:r w:rsidRPr="00717195">
        <w:t>testing was not yet performed by IT department.</w:t>
      </w:r>
    </w:p>
    <w:p w14:paraId="76A5FB79" w14:textId="77777777" w:rsidR="00717195" w:rsidRPr="00717195" w:rsidRDefault="00717195" w:rsidP="009A54E9">
      <w:pPr>
        <w:pStyle w:val="111par"/>
        <w:numPr>
          <w:ilvl w:val="0"/>
          <w:numId w:val="8"/>
        </w:numPr>
        <w:spacing w:after="0" w:line="276" w:lineRule="auto"/>
        <w:jc w:val="both"/>
      </w:pPr>
      <w:r>
        <w:t>Lack of Chief Information O</w:t>
      </w:r>
      <w:r w:rsidRPr="00717195">
        <w:t xml:space="preserve">fficer </w:t>
      </w:r>
      <w:proofErr w:type="gramStart"/>
      <w:r w:rsidRPr="00717195">
        <w:t>oversight</w:t>
      </w:r>
      <w:proofErr w:type="gramEnd"/>
      <w:r w:rsidRPr="00717195">
        <w:t xml:space="preserve"> to ensure that backup processes are adequate.</w:t>
      </w:r>
    </w:p>
    <w:p w14:paraId="58AD5940" w14:textId="77777777" w:rsidR="00FC16A3" w:rsidRPr="00C516E8" w:rsidRDefault="00FC16A3" w:rsidP="00717195">
      <w:pPr>
        <w:shd w:val="clear" w:color="auto" w:fill="FFFFFF"/>
        <w:spacing w:after="240"/>
        <w:ind w:left="360"/>
        <w:rPr>
          <w:rFonts w:ascii="Arial" w:eastAsia="Calibri" w:hAnsi="Arial" w:cs="Arial"/>
        </w:rPr>
      </w:pPr>
    </w:p>
    <w:p w14:paraId="0D45D5AD" w14:textId="77777777" w:rsidR="001F4789" w:rsidRPr="00526D5A" w:rsidRDefault="001F4789"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Governance</w:t>
      </w:r>
    </w:p>
    <w:p w14:paraId="4B231721"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Internal audit</w:t>
      </w:r>
    </w:p>
    <w:p w14:paraId="1C3B1931" w14:textId="77777777" w:rsidR="00FC16A3" w:rsidRDefault="007A5EED" w:rsidP="009A54E9">
      <w:pPr>
        <w:numPr>
          <w:ilvl w:val="0"/>
          <w:numId w:val="8"/>
        </w:numPr>
        <w:shd w:val="clear" w:color="auto" w:fill="FFFFFF"/>
        <w:spacing w:after="240"/>
        <w:rPr>
          <w:rFonts w:ascii="Arial" w:eastAsia="Calibri" w:hAnsi="Arial" w:cs="Arial"/>
        </w:rPr>
      </w:pPr>
      <w:r w:rsidRPr="007A5EED">
        <w:rPr>
          <w:rFonts w:ascii="Arial" w:eastAsia="Calibri" w:hAnsi="Arial" w:cs="Arial"/>
        </w:rPr>
        <w:t>Discussions have been held with internal audit around whether the work performed by the unit</w:t>
      </w:r>
      <w:r>
        <w:rPr>
          <w:rFonts w:ascii="Arial" w:eastAsia="Calibri" w:hAnsi="Arial" w:cs="Arial"/>
        </w:rPr>
        <w:t xml:space="preserve"> </w:t>
      </w:r>
      <w:r w:rsidRPr="007A5EED">
        <w:rPr>
          <w:rFonts w:ascii="Arial" w:eastAsia="Calibri" w:hAnsi="Arial" w:cs="Arial"/>
        </w:rPr>
        <w:t>can be utilised by the external audit. In the current audit cycle, the reports of internal audit were</w:t>
      </w:r>
      <w:r>
        <w:rPr>
          <w:rFonts w:ascii="Arial" w:eastAsia="Calibri" w:hAnsi="Arial" w:cs="Arial"/>
        </w:rPr>
        <w:t xml:space="preserve"> </w:t>
      </w:r>
      <w:r w:rsidR="00C90536" w:rsidRPr="007A5EED">
        <w:rPr>
          <w:rFonts w:ascii="Arial" w:eastAsia="Calibri" w:hAnsi="Arial" w:cs="Arial"/>
        </w:rPr>
        <w:t>analysed</w:t>
      </w:r>
      <w:r w:rsidRPr="007A5EED">
        <w:rPr>
          <w:rFonts w:ascii="Arial" w:eastAsia="Calibri" w:hAnsi="Arial" w:cs="Arial"/>
        </w:rPr>
        <w:t xml:space="preserve"> for risk assessment purposes.</w:t>
      </w:r>
      <w:r>
        <w:rPr>
          <w:rFonts w:ascii="Arial" w:eastAsia="Calibri" w:hAnsi="Arial" w:cs="Arial"/>
        </w:rPr>
        <w:t xml:space="preserve"> </w:t>
      </w:r>
    </w:p>
    <w:p w14:paraId="22423C3A" w14:textId="77777777" w:rsidR="007A5EED" w:rsidRPr="007A5EED" w:rsidRDefault="007A5EED" w:rsidP="009A54E9">
      <w:pPr>
        <w:numPr>
          <w:ilvl w:val="0"/>
          <w:numId w:val="8"/>
        </w:numPr>
        <w:shd w:val="clear" w:color="auto" w:fill="FFFFFF"/>
        <w:spacing w:after="240"/>
        <w:rPr>
          <w:rFonts w:ascii="Arial" w:eastAsia="Calibri" w:hAnsi="Arial" w:cs="Arial"/>
        </w:rPr>
      </w:pPr>
      <w:r w:rsidRPr="007A5EED">
        <w:rPr>
          <w:rFonts w:ascii="Arial" w:eastAsia="Calibri" w:hAnsi="Arial" w:cs="Arial"/>
        </w:rPr>
        <w:t>We have noted from our review of the work of internal audit that management has</w:t>
      </w:r>
      <w:r w:rsidR="00C90536">
        <w:rPr>
          <w:rFonts w:ascii="Arial" w:eastAsia="Calibri" w:hAnsi="Arial" w:cs="Arial"/>
        </w:rPr>
        <w:t>,</w:t>
      </w:r>
      <w:r w:rsidRPr="007A5EED">
        <w:rPr>
          <w:rFonts w:ascii="Arial" w:eastAsia="Calibri" w:hAnsi="Arial" w:cs="Arial"/>
        </w:rPr>
        <w:t xml:space="preserve"> in some</w:t>
      </w:r>
      <w:r>
        <w:rPr>
          <w:rFonts w:ascii="Arial" w:eastAsia="Calibri" w:hAnsi="Arial" w:cs="Arial"/>
        </w:rPr>
        <w:t xml:space="preserve"> </w:t>
      </w:r>
      <w:r w:rsidRPr="007A5EED">
        <w:rPr>
          <w:rFonts w:ascii="Arial" w:eastAsia="Calibri" w:hAnsi="Arial" w:cs="Arial"/>
        </w:rPr>
        <w:t xml:space="preserve">instances, </w:t>
      </w:r>
      <w:r w:rsidR="00C90536">
        <w:rPr>
          <w:rFonts w:ascii="Arial" w:eastAsia="Calibri" w:hAnsi="Arial" w:cs="Arial"/>
        </w:rPr>
        <w:t xml:space="preserve">been </w:t>
      </w:r>
      <w:r w:rsidRPr="007A5EED">
        <w:rPr>
          <w:rFonts w:ascii="Arial" w:eastAsia="Calibri" w:hAnsi="Arial" w:cs="Arial"/>
        </w:rPr>
        <w:t>slow to respond to the findings of internal audit. Addressing these findings will strengthen the control environment in the department, and embed a culture of compliance within all officials.</w:t>
      </w:r>
    </w:p>
    <w:p w14:paraId="620D4539" w14:textId="77777777" w:rsidR="00FC16A3" w:rsidRPr="00C516E8" w:rsidRDefault="00FC16A3" w:rsidP="00FC16A3">
      <w:pPr>
        <w:spacing w:before="240" w:after="240" w:line="240" w:lineRule="auto"/>
        <w:outlineLvl w:val="4"/>
        <w:rPr>
          <w:rFonts w:ascii="Arial" w:eastAsia="MS Mincho" w:hAnsi="Arial" w:cs="Arial"/>
          <w:b/>
        </w:rPr>
      </w:pPr>
      <w:r w:rsidRPr="00C516E8">
        <w:rPr>
          <w:rFonts w:ascii="Arial" w:eastAsia="MS Mincho" w:hAnsi="Arial" w:cs="Arial"/>
          <w:b/>
        </w:rPr>
        <w:t>Audit committee</w:t>
      </w:r>
    </w:p>
    <w:p w14:paraId="322598D7" w14:textId="77777777" w:rsidR="004C62FE" w:rsidRPr="004C62FE" w:rsidRDefault="004C62FE" w:rsidP="009A54E9">
      <w:pPr>
        <w:numPr>
          <w:ilvl w:val="0"/>
          <w:numId w:val="8"/>
        </w:numPr>
        <w:shd w:val="clear" w:color="auto" w:fill="FFFFFF"/>
        <w:spacing w:after="240"/>
        <w:rPr>
          <w:rFonts w:ascii="Arial" w:eastAsia="Calibri" w:hAnsi="Arial" w:cs="Arial"/>
        </w:rPr>
      </w:pPr>
      <w:r w:rsidRPr="004C62FE">
        <w:rPr>
          <w:rFonts w:ascii="Arial" w:eastAsia="Calibri" w:hAnsi="Arial" w:cs="Arial"/>
        </w:rPr>
        <w:t>The audit committee functions throughout the year</w:t>
      </w:r>
      <w:r>
        <w:rPr>
          <w:rFonts w:ascii="Arial" w:eastAsia="Calibri" w:hAnsi="Arial" w:cs="Arial"/>
        </w:rPr>
        <w:t xml:space="preserve"> and meets on a regular basis. The committee scrutinizes the annual financial statements and annual report and provide management with meaningful inputs and recommendations.  T</w:t>
      </w:r>
      <w:r w:rsidRPr="004C62FE">
        <w:rPr>
          <w:rFonts w:ascii="Arial" w:eastAsia="Calibri" w:hAnsi="Arial" w:cs="Arial"/>
        </w:rPr>
        <w:t>he</w:t>
      </w:r>
      <w:r>
        <w:rPr>
          <w:rFonts w:ascii="Arial" w:eastAsia="Calibri" w:hAnsi="Arial" w:cs="Arial"/>
        </w:rPr>
        <w:t xml:space="preserve"> audit</w:t>
      </w:r>
      <w:r w:rsidRPr="004C62FE">
        <w:rPr>
          <w:rFonts w:ascii="Arial" w:eastAsia="Calibri" w:hAnsi="Arial" w:cs="Arial"/>
        </w:rPr>
        <w:t xml:space="preserve"> committee </w:t>
      </w:r>
      <w:r>
        <w:rPr>
          <w:rFonts w:ascii="Arial" w:eastAsia="Calibri" w:hAnsi="Arial" w:cs="Arial"/>
        </w:rPr>
        <w:t>reviews and approves</w:t>
      </w:r>
      <w:r w:rsidRPr="004C62FE">
        <w:rPr>
          <w:rFonts w:ascii="Arial" w:eastAsia="Calibri" w:hAnsi="Arial" w:cs="Arial"/>
        </w:rPr>
        <w:t xml:space="preserve"> the internal audit plan</w:t>
      </w:r>
      <w:r>
        <w:rPr>
          <w:rFonts w:ascii="Arial" w:eastAsia="Calibri" w:hAnsi="Arial" w:cs="Arial"/>
        </w:rPr>
        <w:t xml:space="preserve"> and internal audit reports. </w:t>
      </w:r>
    </w:p>
    <w:p w14:paraId="6765309E" w14:textId="77777777" w:rsidR="00C22F2B" w:rsidRPr="00526D5A" w:rsidRDefault="00C22F2B" w:rsidP="00526D5A">
      <w:pPr>
        <w:keepNext/>
        <w:spacing w:before="120" w:after="240"/>
        <w:outlineLvl w:val="1"/>
        <w:rPr>
          <w:rFonts w:ascii="Arial" w:hAnsi="Arial" w:cs="Arial"/>
          <w:b/>
          <w:color w:val="4F81BD"/>
          <w:sz w:val="24"/>
          <w:szCs w:val="24"/>
        </w:rPr>
      </w:pPr>
      <w:bookmarkStart w:id="109" w:name="NewSummary"/>
      <w:bookmarkStart w:id="110" w:name="_Toc447106603"/>
      <w:bookmarkEnd w:id="107"/>
      <w:bookmarkEnd w:id="109"/>
      <w:r w:rsidRPr="00526D5A">
        <w:rPr>
          <w:rFonts w:ascii="Arial" w:hAnsi="Arial" w:cs="Arial"/>
          <w:b/>
          <w:color w:val="4F81BD"/>
          <w:sz w:val="24"/>
          <w:szCs w:val="24"/>
        </w:rPr>
        <w:t>Summary</w:t>
      </w:r>
      <w:bookmarkEnd w:id="110"/>
    </w:p>
    <w:p w14:paraId="3007064D" w14:textId="77777777" w:rsidR="00C22F2B"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matters above, </w:t>
      </w:r>
      <w:r w:rsidR="004446BC">
        <w:rPr>
          <w:rFonts w:ascii="Arial" w:eastAsia="Calibri" w:hAnsi="Arial" w:cs="Arial"/>
        </w:rPr>
        <w:t xml:space="preserve">as they relate to the </w:t>
      </w:r>
      <w:r w:rsidRPr="00C516E8">
        <w:rPr>
          <w:rFonts w:ascii="Arial" w:eastAsia="Calibri" w:hAnsi="Arial" w:cs="Arial"/>
        </w:rPr>
        <w:t xml:space="preserve">findings on the </w:t>
      </w:r>
      <w:r w:rsidR="004446BC" w:rsidRPr="004446BC">
        <w:rPr>
          <w:rFonts w:ascii="Arial" w:eastAsia="Calibri" w:hAnsi="Arial" w:cs="Arial"/>
        </w:rPr>
        <w:t>annual performance report</w:t>
      </w:r>
      <w:r w:rsidRPr="00C516E8">
        <w:rPr>
          <w:rFonts w:ascii="Arial" w:eastAsia="Calibri" w:hAnsi="Arial" w:cs="Arial"/>
        </w:rPr>
        <w:t xml:space="preserve"> and findings on compliance with legislation, will be summarised in the auditor’s report as follows:</w:t>
      </w:r>
    </w:p>
    <w:p w14:paraId="188976D7" w14:textId="77777777" w:rsidR="00CE039A" w:rsidRPr="00CE039A" w:rsidRDefault="00CE039A" w:rsidP="00CE039A">
      <w:pPr>
        <w:keepNext/>
        <w:spacing w:before="120" w:after="240"/>
        <w:outlineLvl w:val="1"/>
        <w:rPr>
          <w:rFonts w:ascii="Arial" w:hAnsi="Arial" w:cs="Arial"/>
          <w:b/>
          <w:color w:val="4F81BD"/>
          <w:sz w:val="24"/>
          <w:szCs w:val="24"/>
        </w:rPr>
      </w:pPr>
      <w:r w:rsidRPr="00CE039A">
        <w:rPr>
          <w:rFonts w:ascii="Arial" w:hAnsi="Arial" w:cs="Arial"/>
          <w:b/>
          <w:color w:val="4F81BD"/>
          <w:sz w:val="24"/>
          <w:szCs w:val="24"/>
        </w:rPr>
        <w:t>Leadership</w:t>
      </w:r>
    </w:p>
    <w:p w14:paraId="6CA0D8CA" w14:textId="77777777" w:rsidR="00214936" w:rsidRDefault="00CE039A" w:rsidP="009A54E9">
      <w:pPr>
        <w:numPr>
          <w:ilvl w:val="0"/>
          <w:numId w:val="8"/>
        </w:numPr>
        <w:shd w:val="clear" w:color="auto" w:fill="FFFFFF"/>
        <w:spacing w:after="240"/>
        <w:rPr>
          <w:rFonts w:ascii="Arial" w:eastAsia="Calibri" w:hAnsi="Arial" w:cs="Arial"/>
        </w:rPr>
      </w:pPr>
      <w:r w:rsidRPr="00CE039A">
        <w:rPr>
          <w:rFonts w:ascii="Arial" w:eastAsia="Calibri" w:hAnsi="Arial" w:cs="Arial"/>
        </w:rPr>
        <w:t>Inadequate monitoring of action plan</w:t>
      </w:r>
      <w:r>
        <w:rPr>
          <w:rFonts w:ascii="Arial" w:eastAsia="Calibri" w:hAnsi="Arial" w:cs="Arial"/>
        </w:rPr>
        <w:t>s</w:t>
      </w:r>
      <w:r w:rsidRPr="00CE039A">
        <w:rPr>
          <w:rFonts w:ascii="Arial" w:eastAsia="Calibri" w:hAnsi="Arial" w:cs="Arial"/>
        </w:rPr>
        <w:t xml:space="preserve"> to address prior year findings resulting in similar findings in the current year.</w:t>
      </w:r>
    </w:p>
    <w:p w14:paraId="71A9B08B" w14:textId="77777777" w:rsidR="00CE039A" w:rsidRDefault="00CE039A" w:rsidP="00CE039A">
      <w:pPr>
        <w:keepNext/>
        <w:spacing w:before="120" w:after="240"/>
        <w:outlineLvl w:val="1"/>
        <w:rPr>
          <w:rFonts w:ascii="Arial" w:hAnsi="Arial" w:cs="Arial"/>
          <w:b/>
          <w:color w:val="4F81BD"/>
          <w:sz w:val="24"/>
          <w:szCs w:val="24"/>
        </w:rPr>
      </w:pPr>
      <w:r>
        <w:rPr>
          <w:rFonts w:ascii="Arial" w:hAnsi="Arial" w:cs="Arial"/>
          <w:b/>
          <w:color w:val="4F81BD"/>
          <w:sz w:val="24"/>
          <w:szCs w:val="24"/>
        </w:rPr>
        <w:lastRenderedPageBreak/>
        <w:t>Financial and Perf</w:t>
      </w:r>
      <w:r w:rsidR="00767438">
        <w:rPr>
          <w:rFonts w:ascii="Arial" w:hAnsi="Arial" w:cs="Arial"/>
          <w:b/>
          <w:color w:val="4F81BD"/>
          <w:sz w:val="24"/>
          <w:szCs w:val="24"/>
        </w:rPr>
        <w:t>ormance Report</w:t>
      </w:r>
    </w:p>
    <w:p w14:paraId="15E6CBBF" w14:textId="77777777" w:rsidR="00001D94" w:rsidRPr="00001D94" w:rsidRDefault="00001D94" w:rsidP="009A54E9">
      <w:pPr>
        <w:pStyle w:val="ListParagraph"/>
        <w:numPr>
          <w:ilvl w:val="0"/>
          <w:numId w:val="8"/>
        </w:numPr>
        <w:spacing w:after="120"/>
        <w:rPr>
          <w:rFonts w:ascii="Arial" w:eastAsia="Calibri" w:hAnsi="Arial" w:cs="Arial"/>
        </w:rPr>
      </w:pPr>
      <w:commentRangeStart w:id="111"/>
      <w:r w:rsidRPr="00001D94">
        <w:rPr>
          <w:rFonts w:ascii="Arial" w:eastAsia="Calibri" w:hAnsi="Arial" w:cs="Arial"/>
        </w:rPr>
        <w:t xml:space="preserve">R </w:t>
      </w:r>
      <w:r>
        <w:rPr>
          <w:rFonts w:ascii="Arial" w:eastAsia="Calibri" w:hAnsi="Arial" w:cs="Arial"/>
        </w:rPr>
        <w:t>12 606 297</w:t>
      </w:r>
      <w:r w:rsidRPr="00001D94">
        <w:rPr>
          <w:rFonts w:ascii="Arial" w:eastAsia="Calibri" w:hAnsi="Arial" w:cs="Arial"/>
        </w:rPr>
        <w:t xml:space="preserve"> (100%) of irregular expenditure incurred in the current financial year was as a result of the contravention of SCM legislation. The root cause is of the lack of ineffective prevention controls for non-adherence to SCM processes. </w:t>
      </w:r>
      <w:commentRangeEnd w:id="111"/>
      <w:r w:rsidR="00B26E44">
        <w:rPr>
          <w:rStyle w:val="CommentReference"/>
        </w:rPr>
        <w:commentReference w:id="111"/>
      </w:r>
    </w:p>
    <w:p w14:paraId="52230C9E" w14:textId="77777777" w:rsidR="00CE039A" w:rsidRDefault="00767438" w:rsidP="009A54E9">
      <w:pPr>
        <w:numPr>
          <w:ilvl w:val="0"/>
          <w:numId w:val="8"/>
        </w:numPr>
        <w:shd w:val="clear" w:color="auto" w:fill="FFFFFF"/>
        <w:spacing w:after="240"/>
        <w:rPr>
          <w:rFonts w:ascii="Arial" w:eastAsia="Calibri" w:hAnsi="Arial" w:cs="Arial"/>
        </w:rPr>
      </w:pPr>
      <w:r w:rsidRPr="00767438">
        <w:rPr>
          <w:rFonts w:ascii="Arial" w:eastAsia="Calibri" w:hAnsi="Arial" w:cs="Arial"/>
        </w:rPr>
        <w:t>Regular, accurate and complete performance reports were not always supported and evidenced by reliable information</w:t>
      </w:r>
      <w:r>
        <w:rPr>
          <w:rFonts w:ascii="Arial" w:eastAsia="Calibri" w:hAnsi="Arial" w:cs="Arial"/>
        </w:rPr>
        <w:t xml:space="preserve">. </w:t>
      </w:r>
    </w:p>
    <w:p w14:paraId="25A7E603" w14:textId="77777777" w:rsidR="004523B1" w:rsidRPr="00526D5A" w:rsidRDefault="004523B1" w:rsidP="00526D5A">
      <w:pPr>
        <w:keepNext/>
        <w:spacing w:before="120" w:after="240"/>
        <w:outlineLvl w:val="1"/>
        <w:rPr>
          <w:rFonts w:ascii="Century Gothic" w:hAnsi="Century Gothic"/>
          <w:b/>
          <w:color w:val="4F81BD"/>
          <w:sz w:val="26"/>
          <w:szCs w:val="26"/>
        </w:rPr>
      </w:pPr>
      <w:bookmarkStart w:id="112" w:name="OR1"/>
      <w:bookmarkStart w:id="113" w:name="_Toc447106611"/>
      <w:bookmarkEnd w:id="112"/>
      <w:r w:rsidRPr="00526D5A">
        <w:rPr>
          <w:rFonts w:ascii="Century Gothic" w:hAnsi="Century Gothic"/>
          <w:b/>
          <w:color w:val="4F81BD"/>
          <w:sz w:val="26"/>
          <w:szCs w:val="26"/>
        </w:rPr>
        <w:t>OTHER REPORTS</w:t>
      </w:r>
      <w:bookmarkEnd w:id="113"/>
    </w:p>
    <w:p w14:paraId="352FC80C" w14:textId="77777777" w:rsidR="004523B1" w:rsidRDefault="008736DB" w:rsidP="009A54E9">
      <w:pPr>
        <w:numPr>
          <w:ilvl w:val="0"/>
          <w:numId w:val="8"/>
        </w:numPr>
        <w:shd w:val="clear" w:color="auto" w:fill="FFFFFF"/>
        <w:spacing w:after="240"/>
        <w:rPr>
          <w:rFonts w:ascii="Arial" w:eastAsia="Calibri" w:hAnsi="Arial" w:cs="Arial"/>
        </w:rPr>
      </w:pPr>
      <w:r>
        <w:rPr>
          <w:rFonts w:ascii="Arial" w:eastAsia="Calibri" w:hAnsi="Arial" w:cs="Arial"/>
        </w:rPr>
        <w:t>We</w:t>
      </w:r>
      <w:r w:rsidR="004523B1" w:rsidRPr="00C516E8">
        <w:rPr>
          <w:rFonts w:ascii="Arial" w:eastAsia="Calibri" w:hAnsi="Arial" w:cs="Arial"/>
        </w:rPr>
        <w:t xml:space="preserve"> draw attention to the following engagements conducted by various parties that have or could potentially have an impact on the </w:t>
      </w:r>
      <w:r w:rsidR="006A13AC" w:rsidRPr="006A13AC">
        <w:rPr>
          <w:rFonts w:ascii="Arial" w:eastAsia="Calibri" w:hAnsi="Arial" w:cs="Arial"/>
        </w:rPr>
        <w:t>department</w:t>
      </w:r>
      <w:r w:rsidR="004523B1" w:rsidRPr="00C516E8">
        <w:rPr>
          <w:rFonts w:ascii="Arial" w:eastAsia="Calibri" w:hAnsi="Arial" w:cs="Arial"/>
        </w:rPr>
        <w:t>’s financial statements, reported performance information and compliance with applicable legislation and other related matters. The repo</w:t>
      </w:r>
      <w:r>
        <w:rPr>
          <w:rFonts w:ascii="Arial" w:eastAsia="Calibri" w:hAnsi="Arial" w:cs="Arial"/>
        </w:rPr>
        <w:t>rts noted do not form part of our</w:t>
      </w:r>
      <w:r w:rsidR="004523B1" w:rsidRPr="00C516E8">
        <w:rPr>
          <w:rFonts w:ascii="Arial" w:eastAsia="Calibri" w:hAnsi="Arial" w:cs="Arial"/>
        </w:rPr>
        <w:t xml:space="preserve"> opinion o</w:t>
      </w:r>
      <w:r>
        <w:rPr>
          <w:rFonts w:ascii="Arial" w:eastAsia="Calibri" w:hAnsi="Arial" w:cs="Arial"/>
        </w:rPr>
        <w:t>n the financial statements or our</w:t>
      </w:r>
      <w:r w:rsidR="004523B1" w:rsidRPr="00C516E8">
        <w:rPr>
          <w:rFonts w:ascii="Arial" w:eastAsia="Calibri" w:hAnsi="Arial" w:cs="Arial"/>
        </w:rPr>
        <w:t xml:space="preserve"> findings on the reported performance information or compliance with legislation. </w:t>
      </w:r>
      <w:r w:rsidR="00775734">
        <w:rPr>
          <w:rFonts w:ascii="Arial" w:eastAsia="Calibri" w:hAnsi="Arial" w:cs="Arial"/>
        </w:rPr>
        <w:t>The summarised other reports will be included in the auditor’s report as follows:</w:t>
      </w:r>
    </w:p>
    <w:p w14:paraId="051A4EBA" w14:textId="77777777" w:rsidR="006A13AC" w:rsidRPr="006A13AC" w:rsidRDefault="006A13AC" w:rsidP="006A13AC">
      <w:pPr>
        <w:keepNext/>
        <w:spacing w:before="120" w:after="240"/>
        <w:outlineLvl w:val="1"/>
        <w:rPr>
          <w:rFonts w:ascii="Century Gothic" w:hAnsi="Century Gothic"/>
          <w:b/>
          <w:color w:val="4F81BD"/>
          <w:sz w:val="26"/>
          <w:szCs w:val="26"/>
        </w:rPr>
      </w:pPr>
      <w:r w:rsidRPr="006A13AC">
        <w:rPr>
          <w:rFonts w:ascii="Century Gothic" w:hAnsi="Century Gothic"/>
          <w:b/>
          <w:color w:val="4F81BD"/>
          <w:sz w:val="26"/>
          <w:szCs w:val="26"/>
        </w:rPr>
        <w:t>Investigations</w:t>
      </w:r>
    </w:p>
    <w:p w14:paraId="5D4AEB4B" w14:textId="77777777" w:rsidR="004523B1" w:rsidRPr="006A55AF" w:rsidRDefault="006A13AC"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 xml:space="preserve">Numerous allegations, mainly relating to transgressions with regard to supply chain management, potential fraud and financial misconduct, are still being investigated on an ongoing basis by the Special Investigating Unit and the Governance, Risk and Compliance unit of the department. </w:t>
      </w:r>
    </w:p>
    <w:p w14:paraId="1E317F27" w14:textId="77777777" w:rsidR="00381C53" w:rsidRPr="00C516E8" w:rsidRDefault="00C22F2B" w:rsidP="00381C53">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14" w:name="NewPartF"/>
      <w:bookmarkStart w:id="115" w:name="E2_6"/>
      <w:bookmarkStart w:id="116" w:name="_Toc447106604"/>
      <w:bookmarkEnd w:id="114"/>
      <w:bookmarkEnd w:id="115"/>
      <w:r w:rsidRPr="00C516E8">
        <w:rPr>
          <w:rFonts w:ascii="Century Gothic" w:eastAsia="Times New Roman" w:hAnsi="Century Gothic" w:cs="Times New Roman"/>
          <w:b/>
          <w:bCs/>
          <w:color w:val="4F81BD"/>
          <w:sz w:val="26"/>
          <w:szCs w:val="26"/>
        </w:rPr>
        <w:t xml:space="preserve"> </w:t>
      </w:r>
      <w:bookmarkStart w:id="117" w:name="ICA"/>
      <w:bookmarkEnd w:id="117"/>
      <w:r w:rsidR="00381C53" w:rsidRPr="00C516E8">
        <w:rPr>
          <w:rFonts w:ascii="Century Gothic" w:eastAsia="MS Mincho" w:hAnsi="Century Gothic" w:cs="Arial"/>
          <w:b/>
          <w:bCs/>
          <w:color w:val="365F91"/>
          <w:sz w:val="28"/>
          <w:szCs w:val="28"/>
        </w:rPr>
        <w:t>SECTION 3: Assurance providers and status of implementation of commitments and recommendations</w:t>
      </w:r>
    </w:p>
    <w:bookmarkEnd w:id="116"/>
    <w:p w14:paraId="6BE7CC03" w14:textId="77777777" w:rsidR="00C47242" w:rsidRPr="00526D5A" w:rsidRDefault="00C47242" w:rsidP="00526D5A">
      <w:pPr>
        <w:keepNext/>
        <w:spacing w:before="120" w:after="240"/>
        <w:outlineLvl w:val="1"/>
        <w:rPr>
          <w:rFonts w:ascii="Arial" w:hAnsi="Arial" w:cs="Arial"/>
          <w:b/>
          <w:color w:val="4F81BD"/>
          <w:sz w:val="24"/>
          <w:szCs w:val="24"/>
        </w:rPr>
      </w:pPr>
      <w:r w:rsidRPr="00526D5A">
        <w:rPr>
          <w:rFonts w:ascii="Arial" w:hAnsi="Arial" w:cs="Arial"/>
          <w:b/>
          <w:color w:val="4F81BD"/>
          <w:sz w:val="24"/>
          <w:szCs w:val="24"/>
        </w:rPr>
        <w:t>Assessment of assurance providers</w:t>
      </w:r>
    </w:p>
    <w:p w14:paraId="368A8EEB"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The annual report is used to report on the financial position of </w:t>
      </w:r>
      <w:proofErr w:type="spellStart"/>
      <w:r w:rsidRPr="00C516E8">
        <w:rPr>
          <w:rFonts w:ascii="Arial" w:eastAsia="Calibri" w:hAnsi="Arial" w:cs="Arial"/>
        </w:rPr>
        <w:t>auditees</w:t>
      </w:r>
      <w:proofErr w:type="spellEnd"/>
      <w:r w:rsidRPr="00C516E8">
        <w:rPr>
          <w:rFonts w:ascii="Arial" w:eastAsia="Calibri" w:hAnsi="Arial" w:cs="Arial"/>
        </w:rPr>
        <w:t xml:space="preserve">, their performance against predetermined objectives and overall governance. One of the important oversight functions of </w:t>
      </w:r>
      <w:r w:rsidR="0048749B" w:rsidRPr="0048749B">
        <w:rPr>
          <w:rFonts w:ascii="Arial" w:eastAsia="Calibri" w:hAnsi="Arial" w:cs="Arial"/>
        </w:rPr>
        <w:t>Parliament</w:t>
      </w:r>
      <w:r w:rsidRPr="00C516E8">
        <w:rPr>
          <w:rFonts w:ascii="Arial" w:eastAsia="Calibri" w:hAnsi="Arial" w:cs="Arial"/>
        </w:rPr>
        <w:t xml:space="preserve"> is to consider </w:t>
      </w:r>
      <w:proofErr w:type="spellStart"/>
      <w:r w:rsidRPr="00C516E8">
        <w:rPr>
          <w:rFonts w:ascii="Arial" w:eastAsia="Calibri" w:hAnsi="Arial" w:cs="Arial"/>
        </w:rPr>
        <w:t>auditees</w:t>
      </w:r>
      <w:proofErr w:type="spellEnd"/>
      <w:r w:rsidRPr="00C516E8">
        <w:rPr>
          <w:rFonts w:ascii="Arial" w:eastAsia="Calibri" w:hAnsi="Arial" w:cs="Arial"/>
        </w:rPr>
        <w:t xml:space="preserve">’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w:t>
      </w:r>
      <w:proofErr w:type="spellStart"/>
      <w:r w:rsidRPr="00C516E8">
        <w:rPr>
          <w:rFonts w:ascii="Arial" w:eastAsia="Calibri" w:hAnsi="Arial" w:cs="Arial"/>
        </w:rPr>
        <w:t>auditee’s</w:t>
      </w:r>
      <w:proofErr w:type="spellEnd"/>
      <w:r w:rsidRPr="00C516E8">
        <w:rPr>
          <w:rFonts w:ascii="Arial" w:eastAsia="Calibri" w:hAnsi="Arial" w:cs="Arial"/>
        </w:rPr>
        <w:t xml:space="preserve"> compliance with legislation. </w:t>
      </w:r>
    </w:p>
    <w:p w14:paraId="7C99A2B6"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14:paraId="2D041C0D" w14:textId="77777777" w:rsidR="00381C53"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We assess the level of assurance provided by these assurance providers based on the status of internal controls (as reported in section</w:t>
      </w:r>
      <w:r w:rsidR="00F52458" w:rsidRPr="00C516E8">
        <w:rPr>
          <w:rFonts w:ascii="Arial" w:eastAsia="Calibri" w:hAnsi="Arial" w:cs="Arial"/>
        </w:rPr>
        <w:t xml:space="preserve"> 2.6</w:t>
      </w:r>
      <w:r w:rsidRPr="00C516E8">
        <w:rPr>
          <w:rFonts w:ascii="Arial" w:eastAsia="Calibri" w:hAnsi="Arial" w:cs="Arial"/>
        </w:rPr>
        <w:t>) and the impact of the different role players on these controls. We provide our assessment for this audit cycle below.</w:t>
      </w:r>
      <w:bookmarkStart w:id="118" w:name="_Toc447106605"/>
    </w:p>
    <w:p w14:paraId="11B4E2FC" w14:textId="77777777" w:rsidR="00722F26" w:rsidRPr="00E75383" w:rsidRDefault="00722F26" w:rsidP="00526D5A">
      <w:pPr>
        <w:shd w:val="clear" w:color="auto" w:fill="FFFFFF"/>
        <w:spacing w:after="240"/>
        <w:rPr>
          <w:rFonts w:ascii="Arial" w:hAnsi="Arial"/>
          <w:bCs/>
          <w:color w:val="FFC000"/>
        </w:rPr>
      </w:pPr>
      <w:r w:rsidRPr="00526D5A">
        <w:rPr>
          <w:rFonts w:ascii="Arial" w:hAnsi="Arial"/>
          <w:bCs/>
          <w:color w:val="4F81BD"/>
          <w:sz w:val="24"/>
        </w:rPr>
        <w:lastRenderedPageBreak/>
        <w:t>Senior management</w:t>
      </w:r>
      <w:bookmarkEnd w:id="118"/>
      <w:r w:rsidR="00FE6B42" w:rsidRPr="00526D5A">
        <w:rPr>
          <w:rFonts w:ascii="Arial" w:hAnsi="Arial"/>
          <w:bCs/>
          <w:color w:val="4F81BD"/>
          <w:sz w:val="24"/>
        </w:rPr>
        <w:t xml:space="preserve">: </w:t>
      </w:r>
      <w:r w:rsidR="00381C53" w:rsidRPr="0048749B">
        <w:rPr>
          <w:rFonts w:ascii="Arial" w:hAnsi="Arial"/>
          <w:bCs/>
          <w:color w:val="FFC000"/>
        </w:rPr>
        <w:t>p</w:t>
      </w:r>
      <w:r w:rsidRPr="0048749B">
        <w:rPr>
          <w:rFonts w:ascii="Arial" w:hAnsi="Arial"/>
          <w:bCs/>
          <w:color w:val="FFC000"/>
        </w:rPr>
        <w:t>rovides</w:t>
      </w:r>
      <w:r w:rsidR="00E75383" w:rsidRPr="00E75383">
        <w:rPr>
          <w:rFonts w:ascii="Arial" w:hAnsi="Arial"/>
          <w:bCs/>
          <w:color w:val="FFBD47" w:themeColor="accent2"/>
          <w:sz w:val="24"/>
        </w:rPr>
        <w:t xml:space="preserve"> </w:t>
      </w:r>
      <w:r w:rsidRPr="00E75383">
        <w:rPr>
          <w:rFonts w:ascii="Arial" w:hAnsi="Arial"/>
          <w:bCs/>
          <w:color w:val="FFC000"/>
        </w:rPr>
        <w:t>so</w:t>
      </w:r>
      <w:r w:rsidR="0048749B" w:rsidRPr="00E75383">
        <w:rPr>
          <w:rFonts w:ascii="Arial" w:hAnsi="Arial"/>
          <w:bCs/>
          <w:color w:val="FFC000"/>
        </w:rPr>
        <w:t>me assurance</w:t>
      </w:r>
    </w:p>
    <w:p w14:paraId="6374A33A" w14:textId="77777777" w:rsidR="00722F26" w:rsidRPr="00E75383" w:rsidRDefault="00E75383" w:rsidP="009A54E9">
      <w:pPr>
        <w:pStyle w:val="Numbernormal"/>
        <w:numPr>
          <w:ilvl w:val="0"/>
          <w:numId w:val="7"/>
        </w:numPr>
        <w:ind w:left="426" w:hanging="426"/>
      </w:pPr>
      <w:r w:rsidRPr="00E75383">
        <w:t xml:space="preserve">Senior management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 </w:t>
      </w:r>
      <w:r w:rsidR="00722F26" w:rsidRPr="00E75383">
        <w:t xml:space="preserve"> </w:t>
      </w:r>
    </w:p>
    <w:p w14:paraId="0CA6E56E" w14:textId="77777777" w:rsidR="00722F26" w:rsidRPr="00526D5A" w:rsidRDefault="00722F26" w:rsidP="00526D5A">
      <w:pPr>
        <w:shd w:val="clear" w:color="auto" w:fill="FFFFFF"/>
        <w:spacing w:after="240"/>
        <w:rPr>
          <w:rFonts w:ascii="Arial" w:hAnsi="Arial"/>
          <w:bCs/>
          <w:color w:val="4F81BD"/>
        </w:rPr>
      </w:pPr>
      <w:bookmarkStart w:id="119" w:name="_Toc447106606"/>
      <w:r w:rsidRPr="00E75383">
        <w:rPr>
          <w:rFonts w:ascii="Arial" w:hAnsi="Arial"/>
          <w:bCs/>
          <w:color w:val="4F81BD"/>
          <w:sz w:val="24"/>
        </w:rPr>
        <w:t>Accounting officer</w:t>
      </w:r>
      <w:bookmarkEnd w:id="119"/>
      <w:r w:rsidR="00FE6B42" w:rsidRPr="00E75383">
        <w:rPr>
          <w:rFonts w:ascii="Arial" w:hAnsi="Arial"/>
          <w:bCs/>
          <w:color w:val="4F81BD"/>
          <w:sz w:val="24"/>
        </w:rPr>
        <w:t>:</w:t>
      </w:r>
      <w:r w:rsidR="00FE6B42" w:rsidRPr="00526D5A">
        <w:rPr>
          <w:rFonts w:ascii="Arial" w:hAnsi="Arial"/>
          <w:bCs/>
          <w:color w:val="4F81BD"/>
        </w:rPr>
        <w:t xml:space="preserve"> </w:t>
      </w:r>
      <w:r w:rsidR="00381C53" w:rsidRPr="00526D5A">
        <w:rPr>
          <w:rFonts w:ascii="Arial" w:hAnsi="Arial"/>
          <w:bCs/>
          <w:color w:val="FFC000"/>
        </w:rPr>
        <w:t>p</w:t>
      </w:r>
      <w:r w:rsidRPr="00526D5A">
        <w:rPr>
          <w:rFonts w:ascii="Arial" w:hAnsi="Arial"/>
          <w:bCs/>
          <w:color w:val="FFC000"/>
        </w:rPr>
        <w:t xml:space="preserve">rovides </w:t>
      </w:r>
      <w:r w:rsidRPr="00E75383">
        <w:rPr>
          <w:rFonts w:ascii="Arial" w:hAnsi="Arial"/>
          <w:bCs/>
          <w:color w:val="FFC000"/>
        </w:rPr>
        <w:t>so</w:t>
      </w:r>
      <w:r w:rsidR="00E75383" w:rsidRPr="00E75383">
        <w:rPr>
          <w:rFonts w:ascii="Arial" w:hAnsi="Arial"/>
          <w:bCs/>
          <w:color w:val="FFC000"/>
        </w:rPr>
        <w:t>me assurance</w:t>
      </w:r>
    </w:p>
    <w:p w14:paraId="79BC5C03" w14:textId="77777777" w:rsidR="00722F26" w:rsidRPr="003E685F" w:rsidRDefault="00E75383" w:rsidP="009A54E9">
      <w:pPr>
        <w:pStyle w:val="Numbernormal"/>
        <w:numPr>
          <w:ilvl w:val="0"/>
          <w:numId w:val="7"/>
        </w:numPr>
        <w:ind w:left="426" w:hanging="426"/>
      </w:pPr>
      <w:r w:rsidRPr="00DC108A">
        <w:t>The accounting officer has put initiatives in place to provide assurance. These initiatives</w:t>
      </w:r>
      <w:r>
        <w:t xml:space="preserve"> are monitored regularly and management is held accountable where weaknesses are identified</w:t>
      </w:r>
      <w:r w:rsidRPr="00DC108A">
        <w:t>.</w:t>
      </w:r>
      <w:r w:rsidRPr="005549E9">
        <w:t xml:space="preserve"> </w:t>
      </w:r>
      <w:r>
        <w:t>Some of the interventions did not take place timeously, which contributed to the</w:t>
      </w:r>
      <w:r w:rsidR="00C90536">
        <w:t xml:space="preserve"> recurrence of the</w:t>
      </w:r>
      <w:r>
        <w:t xml:space="preserve"> negative audit outcomes on performance information. </w:t>
      </w:r>
    </w:p>
    <w:p w14:paraId="4A22E1FD" w14:textId="77777777" w:rsidR="00722F26" w:rsidRPr="00526D5A" w:rsidRDefault="00722F26" w:rsidP="00526D5A">
      <w:pPr>
        <w:shd w:val="clear" w:color="auto" w:fill="FFFFFF"/>
        <w:spacing w:after="240"/>
        <w:rPr>
          <w:rFonts w:ascii="Arial" w:hAnsi="Arial"/>
          <w:bCs/>
          <w:color w:val="4F81BD"/>
          <w:sz w:val="24"/>
        </w:rPr>
      </w:pPr>
      <w:r w:rsidRPr="00526D5A">
        <w:rPr>
          <w:rFonts w:ascii="Arial" w:hAnsi="Arial"/>
          <w:bCs/>
          <w:color w:val="4F81BD"/>
          <w:sz w:val="24"/>
        </w:rPr>
        <w:t>Executive authority</w:t>
      </w:r>
      <w:r w:rsidR="00FE6B42" w:rsidRPr="00526D5A">
        <w:rPr>
          <w:rFonts w:ascii="Arial" w:hAnsi="Arial"/>
          <w:bCs/>
          <w:color w:val="4F81BD"/>
          <w:sz w:val="24"/>
        </w:rPr>
        <w:t xml:space="preserve">: </w:t>
      </w:r>
      <w:r w:rsidR="003E685F" w:rsidRPr="00526D5A">
        <w:rPr>
          <w:rFonts w:ascii="Arial" w:hAnsi="Arial"/>
          <w:bCs/>
          <w:color w:val="FFC000"/>
        </w:rPr>
        <w:t xml:space="preserve">provides </w:t>
      </w:r>
      <w:r w:rsidR="003E685F" w:rsidRPr="00E75383">
        <w:rPr>
          <w:rFonts w:ascii="Arial" w:hAnsi="Arial"/>
          <w:bCs/>
          <w:color w:val="FFC000"/>
        </w:rPr>
        <w:t>some assurance</w:t>
      </w:r>
    </w:p>
    <w:p w14:paraId="37448D57" w14:textId="77777777" w:rsidR="00722F26" w:rsidRPr="001A58A5" w:rsidRDefault="001A58A5" w:rsidP="009A54E9">
      <w:pPr>
        <w:pStyle w:val="Numbernormal"/>
        <w:numPr>
          <w:ilvl w:val="0"/>
          <w:numId w:val="7"/>
        </w:numPr>
        <w:ind w:left="426" w:hanging="426"/>
      </w:pPr>
      <w:r w:rsidRPr="001A58A5">
        <w:t xml:space="preserve">The Expanded Public Works Programme is a key focus area for the department and government as a whole. The interventions put in place did not have the desired impact in the current financial period. There was a change in minister during the course of the financial period and thus new initiatives will be assessed in the next financial period. </w:t>
      </w:r>
      <w:r w:rsidR="00722F26" w:rsidRPr="001A58A5">
        <w:t xml:space="preserve"> </w:t>
      </w:r>
    </w:p>
    <w:p w14:paraId="5BEF01B2" w14:textId="77777777" w:rsidR="00722F26" w:rsidRPr="00526D5A" w:rsidRDefault="00722F26" w:rsidP="00526D5A">
      <w:pPr>
        <w:shd w:val="clear" w:color="auto" w:fill="FFFFFF"/>
        <w:spacing w:after="240"/>
        <w:rPr>
          <w:rFonts w:ascii="Arial" w:hAnsi="Arial"/>
          <w:bCs/>
          <w:color w:val="4F81BD"/>
          <w:sz w:val="24"/>
        </w:rPr>
      </w:pPr>
      <w:bookmarkStart w:id="120" w:name="_Toc447106608"/>
      <w:r w:rsidRPr="001A58A5">
        <w:rPr>
          <w:rFonts w:ascii="Arial" w:hAnsi="Arial"/>
          <w:bCs/>
          <w:color w:val="4F81BD"/>
          <w:sz w:val="24"/>
        </w:rPr>
        <w:t>Inte</w:t>
      </w:r>
      <w:r w:rsidRPr="00526D5A">
        <w:rPr>
          <w:rFonts w:ascii="Arial" w:hAnsi="Arial"/>
          <w:bCs/>
          <w:color w:val="4F81BD"/>
          <w:sz w:val="24"/>
        </w:rPr>
        <w:t>rnal audit</w:t>
      </w:r>
      <w:bookmarkEnd w:id="120"/>
      <w:r w:rsidR="00FE6B42" w:rsidRPr="00526D5A">
        <w:rPr>
          <w:rFonts w:ascii="Arial" w:hAnsi="Arial"/>
          <w:bCs/>
          <w:color w:val="4F81BD"/>
          <w:sz w:val="24"/>
        </w:rPr>
        <w:t xml:space="preserve">: </w:t>
      </w:r>
      <w:commentRangeStart w:id="121"/>
      <w:r w:rsidR="001A58A5" w:rsidRPr="00526D5A">
        <w:rPr>
          <w:rFonts w:ascii="Arial" w:hAnsi="Arial"/>
          <w:bCs/>
          <w:color w:val="FFC000"/>
        </w:rPr>
        <w:t xml:space="preserve">provides </w:t>
      </w:r>
      <w:r w:rsidR="001A58A5" w:rsidRPr="00E75383">
        <w:rPr>
          <w:rFonts w:ascii="Arial" w:hAnsi="Arial"/>
          <w:bCs/>
          <w:color w:val="FFC000"/>
        </w:rPr>
        <w:t>some assurance</w:t>
      </w:r>
      <w:commentRangeEnd w:id="121"/>
      <w:r w:rsidR="00B26E44">
        <w:rPr>
          <w:rStyle w:val="CommentReference"/>
          <w:rFonts w:ascii="Times New Roman" w:eastAsia="Times New Roman" w:hAnsi="Times New Roman" w:cs="Times New Roman"/>
        </w:rPr>
        <w:commentReference w:id="121"/>
      </w:r>
    </w:p>
    <w:p w14:paraId="7B20E140" w14:textId="2F4753A9" w:rsidR="00722F26" w:rsidRPr="00C170BE" w:rsidRDefault="00C170BE" w:rsidP="009A54E9">
      <w:pPr>
        <w:pStyle w:val="Numbernormal"/>
        <w:numPr>
          <w:ilvl w:val="0"/>
          <w:numId w:val="7"/>
        </w:numPr>
        <w:ind w:left="426" w:hanging="426"/>
      </w:pPr>
      <w:r>
        <w:t xml:space="preserve">The internal audit function was still under-capacitated during the period under review considering the size of and risk relating to the department and the PMTE. Internal audit is responsible for normal internal audits </w:t>
      </w:r>
      <w:commentRangeStart w:id="122"/>
      <w:del w:id="123" w:author="Lesetja Toona" w:date="2018-07-20T08:26:00Z">
        <w:r w:rsidDel="00B26E44">
          <w:delText xml:space="preserve">as well as the investigation of allegations of misconduct </w:delText>
        </w:r>
      </w:del>
      <w:commentRangeEnd w:id="122"/>
      <w:r w:rsidR="00B26E44">
        <w:rPr>
          <w:rStyle w:val="CommentReference"/>
          <w:rFonts w:ascii="Times New Roman" w:eastAsia="Times New Roman" w:hAnsi="Times New Roman" w:cs="Times New Roman"/>
        </w:rPr>
        <w:commentReference w:id="122"/>
      </w:r>
      <w:r>
        <w:t xml:space="preserve">in terms of their internal audit </w:t>
      </w:r>
      <w:del w:id="124" w:author="Lesetja Toona" w:date="2018-07-20T08:26:00Z">
        <w:r w:rsidDel="00B26E44">
          <w:delText xml:space="preserve">and investigation </w:delText>
        </w:r>
      </w:del>
      <w:r>
        <w:t>service charter. With regard to the latter, capacity in the form of private service providers has been in-sourced.</w:t>
      </w:r>
      <w:r w:rsidR="00722F26" w:rsidRPr="00C170BE">
        <w:rPr>
          <w:highlight w:val="yellow"/>
        </w:rPr>
        <w:t xml:space="preserve"> </w:t>
      </w:r>
    </w:p>
    <w:p w14:paraId="376E616A" w14:textId="77777777" w:rsidR="00722F26" w:rsidRPr="00526D5A" w:rsidRDefault="00722F26" w:rsidP="00526D5A">
      <w:pPr>
        <w:shd w:val="clear" w:color="auto" w:fill="FFFFFF"/>
        <w:spacing w:after="240"/>
        <w:rPr>
          <w:rFonts w:ascii="Arial" w:hAnsi="Arial"/>
          <w:bCs/>
          <w:color w:val="4F81BD"/>
        </w:rPr>
      </w:pPr>
      <w:bookmarkStart w:id="125" w:name="_Toc447106609"/>
      <w:r w:rsidRPr="00526D5A">
        <w:rPr>
          <w:rFonts w:ascii="Arial" w:hAnsi="Arial"/>
          <w:bCs/>
          <w:color w:val="4F81BD"/>
        </w:rPr>
        <w:t>Audit committee</w:t>
      </w:r>
      <w:bookmarkEnd w:id="125"/>
      <w:r w:rsidR="00FE6B42" w:rsidRPr="00526D5A">
        <w:rPr>
          <w:rFonts w:ascii="Arial" w:hAnsi="Arial"/>
          <w:bCs/>
          <w:color w:val="4F81BD"/>
        </w:rPr>
        <w:t xml:space="preserve">: </w:t>
      </w:r>
      <w:r w:rsidR="00FE6B42" w:rsidRPr="008C138D">
        <w:rPr>
          <w:rFonts w:ascii="Arial" w:eastAsia="Times New Roman" w:hAnsi="Arial" w:cs="Times New Roman"/>
          <w:bCs/>
          <w:color w:val="00B050"/>
          <w:sz w:val="24"/>
          <w:szCs w:val="20"/>
        </w:rPr>
        <w:t>pr</w:t>
      </w:r>
      <w:r w:rsidRPr="008C138D">
        <w:rPr>
          <w:rFonts w:ascii="Arial" w:eastAsia="Times New Roman" w:hAnsi="Arial" w:cs="Times New Roman"/>
          <w:bCs/>
          <w:color w:val="00B050"/>
          <w:sz w:val="24"/>
          <w:szCs w:val="20"/>
        </w:rPr>
        <w:t xml:space="preserve">ovides </w:t>
      </w:r>
      <w:r w:rsidR="008C138D" w:rsidRPr="008C138D">
        <w:rPr>
          <w:rFonts w:ascii="Arial" w:eastAsia="Times New Roman" w:hAnsi="Arial" w:cs="Times New Roman"/>
          <w:bCs/>
          <w:color w:val="00B050"/>
          <w:sz w:val="24"/>
          <w:szCs w:val="20"/>
        </w:rPr>
        <w:t>assurance</w:t>
      </w:r>
    </w:p>
    <w:p w14:paraId="209C0171" w14:textId="77777777" w:rsidR="00722F26" w:rsidRPr="008C138D" w:rsidRDefault="008C138D" w:rsidP="009A54E9">
      <w:pPr>
        <w:pStyle w:val="Numbernormal"/>
        <w:numPr>
          <w:ilvl w:val="0"/>
          <w:numId w:val="7"/>
        </w:numPr>
        <w:ind w:left="426" w:hanging="426"/>
      </w:pPr>
      <w:r w:rsidRPr="008C138D">
        <w:t>The audit committee met regularly throughout the year. The committee reviewed and approved the annual financial statements and annual report before submission. The audit committee a</w:t>
      </w:r>
      <w:r>
        <w:t xml:space="preserve">lso follows up with </w:t>
      </w:r>
      <w:r w:rsidRPr="008C138D">
        <w:t xml:space="preserve">management on the implementation of internal and external audit recommendations. </w:t>
      </w:r>
      <w:r w:rsidR="00722F26" w:rsidRPr="008C138D">
        <w:t xml:space="preserve"> </w:t>
      </w:r>
    </w:p>
    <w:p w14:paraId="1BF00F0A" w14:textId="77777777" w:rsidR="00C22F2B" w:rsidRPr="00526D5A" w:rsidRDefault="00C22F2B" w:rsidP="00526D5A">
      <w:pPr>
        <w:keepNext/>
        <w:spacing w:before="120" w:after="240"/>
        <w:outlineLvl w:val="1"/>
        <w:rPr>
          <w:rFonts w:ascii="Arial" w:hAnsi="Arial" w:cs="Arial"/>
          <w:b/>
          <w:color w:val="4F81BD"/>
          <w:sz w:val="24"/>
          <w:szCs w:val="24"/>
        </w:rPr>
      </w:pPr>
      <w:bookmarkStart w:id="126" w:name="Back33"/>
      <w:bookmarkStart w:id="127" w:name="_Toc447106610"/>
      <w:bookmarkEnd w:id="126"/>
      <w:r w:rsidRPr="00526D5A">
        <w:rPr>
          <w:rFonts w:ascii="Arial" w:hAnsi="Arial" w:cs="Arial"/>
          <w:b/>
          <w:color w:val="4F81BD"/>
          <w:sz w:val="24"/>
          <w:szCs w:val="24"/>
        </w:rPr>
        <w:t>Status of implementing commitments and recommendations</w:t>
      </w:r>
      <w:bookmarkEnd w:id="127"/>
    </w:p>
    <w:p w14:paraId="637DB4F1" w14:textId="77777777" w:rsidR="00C22F2B" w:rsidRPr="00C516E8" w:rsidRDefault="00C22F2B" w:rsidP="009A54E9">
      <w:pPr>
        <w:numPr>
          <w:ilvl w:val="0"/>
          <w:numId w:val="8"/>
        </w:numPr>
        <w:shd w:val="clear" w:color="auto" w:fill="FFFFFF"/>
        <w:spacing w:after="240"/>
        <w:rPr>
          <w:rFonts w:ascii="Arial" w:eastAsia="Calibri" w:hAnsi="Arial" w:cs="Arial"/>
        </w:rPr>
      </w:pPr>
      <w:r w:rsidRPr="006A55AF">
        <w:rPr>
          <w:rFonts w:ascii="Arial" w:eastAsia="Calibri" w:hAnsi="Arial" w:cs="Arial"/>
        </w:rPr>
        <w:t>Below is our assessment of the progress in implementing the commitmen</w:t>
      </w:r>
      <w:r w:rsidR="006A55AF" w:rsidRPr="006A55AF">
        <w:rPr>
          <w:rFonts w:ascii="Arial" w:eastAsia="Calibri" w:hAnsi="Arial" w:cs="Arial"/>
        </w:rPr>
        <w:t>ts made by the department</w:t>
      </w:r>
      <w:r w:rsidRPr="006A55AF">
        <w:rPr>
          <w:rFonts w:ascii="Arial" w:eastAsia="Calibri" w:hAnsi="Arial" w:cs="Arial"/>
        </w:rPr>
        <w:t xml:space="preserve"> to address the prior and current year’s audit findings</w:t>
      </w:r>
      <w:r w:rsidRPr="00C516E8">
        <w:rPr>
          <w:rFonts w:ascii="Arial" w:eastAsia="Calibri" w:hAnsi="Arial" w:cs="Arial"/>
        </w:rPr>
        <w:t xml:space="preserve">. </w:t>
      </w:r>
    </w:p>
    <w:tbl>
      <w:tblPr>
        <w:tblW w:w="530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1979"/>
        <w:gridCol w:w="2197"/>
        <w:gridCol w:w="1117"/>
        <w:gridCol w:w="2325"/>
        <w:gridCol w:w="2084"/>
      </w:tblGrid>
      <w:tr w:rsidR="006A55AF" w:rsidRPr="00185BAD" w14:paraId="683F909F" w14:textId="77777777" w:rsidTr="00BA1375">
        <w:trPr>
          <w:tblHeader/>
        </w:trPr>
        <w:tc>
          <w:tcPr>
            <w:tcW w:w="259" w:type="pct"/>
            <w:shd w:val="clear" w:color="auto" w:fill="A6A6A6" w:themeFill="background1" w:themeFillShade="A6"/>
          </w:tcPr>
          <w:p w14:paraId="6893783C"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No.</w:t>
            </w:r>
          </w:p>
        </w:tc>
        <w:tc>
          <w:tcPr>
            <w:tcW w:w="1157" w:type="pct"/>
            <w:shd w:val="clear" w:color="auto" w:fill="A6A6A6" w:themeFill="background1" w:themeFillShade="A6"/>
          </w:tcPr>
          <w:p w14:paraId="7C788B35"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Commitment</w:t>
            </w:r>
          </w:p>
        </w:tc>
        <w:tc>
          <w:tcPr>
            <w:tcW w:w="801" w:type="pct"/>
            <w:shd w:val="clear" w:color="auto" w:fill="A6A6A6" w:themeFill="background1" w:themeFillShade="A6"/>
          </w:tcPr>
          <w:p w14:paraId="3781624C"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Made by</w:t>
            </w:r>
          </w:p>
        </w:tc>
        <w:tc>
          <w:tcPr>
            <w:tcW w:w="425" w:type="pct"/>
            <w:shd w:val="clear" w:color="auto" w:fill="A6A6A6" w:themeFill="background1" w:themeFillShade="A6"/>
          </w:tcPr>
          <w:p w14:paraId="79A4C2C4"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Date</w:t>
            </w:r>
          </w:p>
        </w:tc>
        <w:tc>
          <w:tcPr>
            <w:tcW w:w="1238" w:type="pct"/>
            <w:shd w:val="clear" w:color="auto" w:fill="A6A6A6" w:themeFill="background1" w:themeFillShade="A6"/>
          </w:tcPr>
          <w:p w14:paraId="40D0CC25"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Status</w:t>
            </w:r>
          </w:p>
        </w:tc>
        <w:tc>
          <w:tcPr>
            <w:tcW w:w="1121" w:type="pct"/>
            <w:shd w:val="clear" w:color="auto" w:fill="A6A6A6" w:themeFill="background1" w:themeFillShade="A6"/>
          </w:tcPr>
          <w:p w14:paraId="2534737F" w14:textId="77777777" w:rsidR="006A55AF" w:rsidRPr="00185BAD" w:rsidRDefault="006A55AF" w:rsidP="00BA1375">
            <w:pPr>
              <w:tabs>
                <w:tab w:val="center" w:pos="4320"/>
                <w:tab w:val="right" w:pos="8640"/>
              </w:tabs>
              <w:spacing w:after="0" w:line="240" w:lineRule="auto"/>
              <w:jc w:val="center"/>
              <w:rPr>
                <w:rFonts w:ascii="Arial" w:eastAsia="Times New Roman" w:hAnsi="Arial" w:cs="Arial"/>
                <w:b/>
                <w:color w:val="000000" w:themeColor="text1"/>
                <w:sz w:val="18"/>
                <w:szCs w:val="18"/>
              </w:rPr>
            </w:pPr>
            <w:r>
              <w:rPr>
                <w:rFonts w:ascii="Arial" w:eastAsia="Times New Roman" w:hAnsi="Arial" w:cs="Arial"/>
                <w:b/>
                <w:color w:val="000000" w:themeColor="text1"/>
                <w:sz w:val="18"/>
                <w:szCs w:val="18"/>
              </w:rPr>
              <w:t>31 March 2018 status</w:t>
            </w:r>
          </w:p>
        </w:tc>
      </w:tr>
      <w:tr w:rsidR="006A55AF" w:rsidRPr="00185BAD" w14:paraId="3D896F3F" w14:textId="77777777" w:rsidTr="00BA1375">
        <w:tc>
          <w:tcPr>
            <w:tcW w:w="259" w:type="pct"/>
          </w:tcPr>
          <w:p w14:paraId="699C1A8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24B25CB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-Reported achievement not supported by sufficient evidence</w:t>
            </w:r>
          </w:p>
          <w:p w14:paraId="699B069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Documentation will be verified before being submitted for Annual report.                                                                                                                                                                                                   </w:t>
            </w:r>
          </w:p>
          <w:p w14:paraId="7B586D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A7C0BD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Information to be verified quarterly by an assigned official.                                                                                                                                                                                                                                           </w:t>
            </w:r>
          </w:p>
          <w:p w14:paraId="53DFB68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86A87C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Annual Audit results for 2016/17 pertaining poor record management will be communicated to Accounting Officers.         </w:t>
            </w:r>
          </w:p>
          <w:p w14:paraId="39E7A73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708007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Develop a business process flow management template and checklist for filing of documents of performance data captured in the EPWP Reporting System and monitored.</w:t>
            </w:r>
          </w:p>
        </w:tc>
        <w:tc>
          <w:tcPr>
            <w:tcW w:w="801" w:type="pct"/>
          </w:tcPr>
          <w:p w14:paraId="5905BFB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4C99F44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493D253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9CA0F51" w14:textId="77777777"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(1) Performance information for quarter 1 was verified before being submitted to M &amp; E for storage for considering in annual report for performance information.</w:t>
            </w:r>
          </w:p>
          <w:p w14:paraId="67BA69D2" w14:textId="77777777" w:rsidR="006A55AF" w:rsidRPr="00185BAD" w:rsidRDefault="006A55AF" w:rsidP="00BA1375">
            <w:pPr>
              <w:tabs>
                <w:tab w:val="center" w:pos="4320"/>
                <w:tab w:val="right" w:pos="8640"/>
              </w:tabs>
              <w:spacing w:after="0" w:line="240" w:lineRule="auto"/>
              <w:rPr>
                <w:rFonts w:ascii="Arial" w:hAnsi="Arial" w:cs="Arial"/>
                <w:color w:val="000000" w:themeColor="text1"/>
                <w:sz w:val="18"/>
                <w:szCs w:val="18"/>
              </w:rPr>
            </w:pPr>
            <w:r w:rsidRPr="00185BAD">
              <w:rPr>
                <w:rFonts w:ascii="Arial" w:hAnsi="Arial" w:cs="Arial"/>
                <w:color w:val="000000" w:themeColor="text1"/>
                <w:sz w:val="18"/>
                <w:szCs w:val="18"/>
              </w:rPr>
              <w:t xml:space="preserve">  </w:t>
            </w:r>
          </w:p>
          <w:p w14:paraId="757A7D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color w:val="000000" w:themeColor="text1"/>
                <w:sz w:val="18"/>
                <w:szCs w:val="18"/>
              </w:rPr>
              <w:t xml:space="preserve">(2) Annual Audit results for 2016/17 pertaining poor records management in respect of the EPWP were communicated at all the EPWP coordination meetings such as National, Provincial, Sector and District Steering Committees during the first (1st </w:t>
            </w:r>
            <w:proofErr w:type="spellStart"/>
            <w:r w:rsidRPr="00185BAD">
              <w:rPr>
                <w:rFonts w:ascii="Arial" w:hAnsi="Arial" w:cs="Arial"/>
                <w:color w:val="000000" w:themeColor="text1"/>
                <w:sz w:val="18"/>
                <w:szCs w:val="18"/>
              </w:rPr>
              <w:t>Qtr</w:t>
            </w:r>
            <w:proofErr w:type="spellEnd"/>
            <w:r w:rsidRPr="00185BAD">
              <w:rPr>
                <w:rFonts w:ascii="Arial" w:hAnsi="Arial" w:cs="Arial"/>
                <w:color w:val="000000" w:themeColor="text1"/>
                <w:sz w:val="18"/>
                <w:szCs w:val="18"/>
              </w:rPr>
              <w:t xml:space="preserve"> 2017/18) financial year.</w:t>
            </w:r>
          </w:p>
        </w:tc>
        <w:tc>
          <w:tcPr>
            <w:tcW w:w="1121" w:type="pct"/>
          </w:tcPr>
          <w:p w14:paraId="772D53AA"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The same finding was raised for Programme 5 which resulted in </w:t>
            </w:r>
            <w:proofErr w:type="spellStart"/>
            <w:proofErr w:type="gramStart"/>
            <w:r>
              <w:rPr>
                <w:rFonts w:ascii="Arial" w:eastAsia="Times New Roman" w:hAnsi="Arial" w:cs="Arial"/>
                <w:color w:val="000000" w:themeColor="text1"/>
                <w:sz w:val="18"/>
                <w:szCs w:val="18"/>
              </w:rPr>
              <w:t>a</w:t>
            </w:r>
            <w:proofErr w:type="spellEnd"/>
            <w:proofErr w:type="gramEnd"/>
            <w:r>
              <w:rPr>
                <w:rFonts w:ascii="Arial" w:eastAsia="Times New Roman" w:hAnsi="Arial" w:cs="Arial"/>
                <w:color w:val="000000" w:themeColor="text1"/>
                <w:sz w:val="18"/>
                <w:szCs w:val="18"/>
              </w:rPr>
              <w:t xml:space="preserve"> adverse opinion.</w:t>
            </w:r>
          </w:p>
          <w:p w14:paraId="20EF9B91"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2FD86D"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w:t>
            </w:r>
          </w:p>
          <w:p w14:paraId="7D8EA3C3"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42D6BB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14:paraId="32D5C44E" w14:textId="77777777" w:rsidTr="00BA1375">
        <w:tc>
          <w:tcPr>
            <w:tcW w:w="259" w:type="pct"/>
          </w:tcPr>
          <w:p w14:paraId="5C7D86B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56A641F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 -</w:t>
            </w:r>
          </w:p>
          <w:p w14:paraId="433CB9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EPWP grants are not effectively monitored:</w:t>
            </w:r>
            <w:r w:rsidRPr="00185BAD">
              <w:rPr>
                <w:rFonts w:ascii="Arial" w:hAnsi="Arial" w:cs="Arial"/>
                <w:color w:val="000000" w:themeColor="text1"/>
                <w:sz w:val="18"/>
                <w:szCs w:val="18"/>
              </w:rPr>
              <w:t xml:space="preserve"> </w:t>
            </w:r>
            <w:r w:rsidRPr="00185BAD">
              <w:rPr>
                <w:rFonts w:ascii="Arial" w:eastAsia="Times New Roman" w:hAnsi="Arial" w:cs="Arial"/>
                <w:color w:val="000000" w:themeColor="text1"/>
                <w:sz w:val="18"/>
                <w:szCs w:val="18"/>
              </w:rPr>
              <w:t>One Audit planned in collaboration with Internal Audit to check on projects in addition to the 700 site visits.</w:t>
            </w:r>
          </w:p>
        </w:tc>
        <w:tc>
          <w:tcPr>
            <w:tcW w:w="801" w:type="pct"/>
          </w:tcPr>
          <w:p w14:paraId="0BA471F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3EB5A3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594555E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53FE1FF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One Audit planned in collaboration with Internal Audit to check on projects in addition to the 700 site visits.</w:t>
            </w:r>
          </w:p>
        </w:tc>
        <w:tc>
          <w:tcPr>
            <w:tcW w:w="1121" w:type="pct"/>
          </w:tcPr>
          <w:p w14:paraId="571E2445"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l</w:t>
            </w:r>
            <w:r w:rsidRPr="00A136AB">
              <w:rPr>
                <w:rFonts w:ascii="Arial" w:eastAsia="Times New Roman" w:hAnsi="Arial" w:cs="Arial"/>
                <w:color w:val="000000" w:themeColor="text1"/>
                <w:sz w:val="18"/>
                <w:szCs w:val="18"/>
              </w:rPr>
              <w:t xml:space="preserve">etters will be written to the relevant accounting officers on non-compliant grant-funded projects identified in site visit reports during each month.  </w:t>
            </w:r>
          </w:p>
          <w:p w14:paraId="3A625278"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 xml:space="preserve">The above will start at the end of February for 2017/18 site visits.  </w:t>
            </w:r>
          </w:p>
          <w:p w14:paraId="6902928B"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 a new financial year, the above process will be implemented only after the first tranche has been paid.</w:t>
            </w:r>
          </w:p>
          <w:p w14:paraId="22BCCD3E"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Intervention register</w:t>
            </w:r>
          </w:p>
          <w:p w14:paraId="401A88D5" w14:textId="77777777" w:rsidR="006A55AF" w:rsidRPr="00A136AB"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An intervention register for technical support by all sectors will be developed by 23 February 2018.</w:t>
            </w:r>
          </w:p>
          <w:p w14:paraId="55002DE4"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Implementation of this register will be piloted in the remainder of the 2017/18 financial year.</w:t>
            </w:r>
          </w:p>
          <w:p w14:paraId="02ED6DDB"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99C1EDB"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A136AB">
              <w:rPr>
                <w:rFonts w:ascii="Arial" w:eastAsia="Times New Roman" w:hAnsi="Arial" w:cs="Arial"/>
                <w:color w:val="000000" w:themeColor="text1"/>
                <w:sz w:val="18"/>
                <w:szCs w:val="18"/>
              </w:rPr>
              <w:t>Internal audit on the EPWP Integrated Grants for Provinces and Municipalities was completed and the results discussed with the DDG.</w:t>
            </w:r>
          </w:p>
          <w:p w14:paraId="2558AF86"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6526AB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3E44BB2E" w14:textId="77777777" w:rsidTr="00BA1375">
        <w:tc>
          <w:tcPr>
            <w:tcW w:w="259" w:type="pct"/>
          </w:tcPr>
          <w:p w14:paraId="4DD8B08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CF96D8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Transfers and Subsidies</w:t>
            </w:r>
            <w:r w:rsidRPr="00185BAD">
              <w:rPr>
                <w:rFonts w:ascii="Arial" w:eastAsia="Times New Roman" w:hAnsi="Arial" w:cs="Arial"/>
                <w:color w:val="000000" w:themeColor="text1"/>
                <w:sz w:val="18"/>
                <w:szCs w:val="18"/>
              </w:rPr>
              <w:t xml:space="preserve"> -</w:t>
            </w:r>
          </w:p>
          <w:p w14:paraId="57ECCF1B"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Expenditure Reports submitted by Public bodies do not indicate what the funds were used for:</w:t>
            </w:r>
            <w:r w:rsidRPr="00185BAD">
              <w:rPr>
                <w:rFonts w:ascii="Arial" w:hAnsi="Arial" w:cs="Arial"/>
                <w:sz w:val="18"/>
                <w:szCs w:val="18"/>
              </w:rPr>
              <w:t xml:space="preserve"> </w:t>
            </w:r>
          </w:p>
          <w:p w14:paraId="32D2159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The EPWP Integrated Grant template will be modified to show bring down of expenditure on different items.</w:t>
            </w:r>
          </w:p>
        </w:tc>
        <w:tc>
          <w:tcPr>
            <w:tcW w:w="801" w:type="pct"/>
          </w:tcPr>
          <w:p w14:paraId="40928F4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518F7FB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01/11/2018</w:t>
            </w:r>
          </w:p>
        </w:tc>
        <w:tc>
          <w:tcPr>
            <w:tcW w:w="1238" w:type="pct"/>
          </w:tcPr>
          <w:p w14:paraId="09228E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r w:rsidRPr="00185BAD">
              <w:rPr>
                <w:rFonts w:ascii="Arial" w:hAnsi="Arial" w:cs="Arial"/>
                <w:sz w:val="18"/>
                <w:szCs w:val="18"/>
              </w:rPr>
              <w:t xml:space="preserve"> (1)</w:t>
            </w:r>
            <w:r w:rsidRPr="00185BAD">
              <w:rPr>
                <w:rFonts w:ascii="Arial" w:eastAsia="Times New Roman" w:hAnsi="Arial" w:cs="Arial"/>
                <w:color w:val="000000" w:themeColor="text1"/>
                <w:sz w:val="18"/>
                <w:szCs w:val="18"/>
              </w:rPr>
              <w:t xml:space="preserve"> Consultations with the EPWP Finance unit are underway to update template.</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Meeting has being scheduled for 6 December 2017 with NT</w:t>
            </w:r>
          </w:p>
        </w:tc>
        <w:tc>
          <w:tcPr>
            <w:tcW w:w="1121" w:type="pct"/>
          </w:tcPr>
          <w:p w14:paraId="0DC2BA19"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a</w:t>
            </w:r>
            <w:r w:rsidRPr="007C4B0F">
              <w:rPr>
                <w:rFonts w:ascii="Arial" w:eastAsia="Times New Roman" w:hAnsi="Arial" w:cs="Arial"/>
                <w:color w:val="000000" w:themeColor="text1"/>
                <w:sz w:val="18"/>
                <w:szCs w:val="18"/>
              </w:rPr>
              <w:t>s per the recommendation, National Treasury will be engaged to formalise an agreement on the modification of the template.</w:t>
            </w:r>
          </w:p>
          <w:p w14:paraId="0269F786"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6498A2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1A6EE54D" w14:textId="77777777" w:rsidTr="00BA1375">
        <w:tc>
          <w:tcPr>
            <w:tcW w:w="259" w:type="pct"/>
          </w:tcPr>
          <w:p w14:paraId="6DCD9E1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437A68A"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14:paraId="65FCB41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Errors on beneficiary reported on EPWP systems for quarter 4 – ending 31 March 2017</w:t>
            </w:r>
          </w:p>
          <w:p w14:paraId="2A963D9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existing validation procedures external to the EPWP-RS and prior to the publication of data has been revised to detect quality issues more effectively.                                                                                     </w:t>
            </w:r>
          </w:p>
          <w:p w14:paraId="60C56BC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0C555D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Quarterly performance data will be submitted to Internal Audit for further verifications.                                                                                                                                                                                   </w:t>
            </w:r>
          </w:p>
          <w:p w14:paraId="7D79EB3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940C6D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department will continue with the verifications with the Department of Home Affairs on the ID numbers on a quarterly basis.</w:t>
            </w:r>
          </w:p>
        </w:tc>
        <w:tc>
          <w:tcPr>
            <w:tcW w:w="801" w:type="pct"/>
          </w:tcPr>
          <w:p w14:paraId="5517F7E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138E005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14:paraId="49AF852F" w14:textId="77777777" w:rsidR="006A55AF" w:rsidRPr="00185BAD" w:rsidRDefault="006A55AF" w:rsidP="00BA1375">
            <w:pPr>
              <w:tabs>
                <w:tab w:val="left" w:pos="876"/>
              </w:tabs>
              <w:rPr>
                <w:rFonts w:ascii="Arial" w:eastAsia="Times New Roman" w:hAnsi="Arial" w:cs="Arial"/>
                <w:sz w:val="18"/>
                <w:szCs w:val="18"/>
              </w:rPr>
            </w:pPr>
            <w:r w:rsidRPr="00185BAD">
              <w:rPr>
                <w:rFonts w:ascii="Arial" w:eastAsia="Times New Roman" w:hAnsi="Arial" w:cs="Arial"/>
                <w:sz w:val="18"/>
                <w:szCs w:val="18"/>
              </w:rPr>
              <w:tab/>
            </w:r>
          </w:p>
        </w:tc>
        <w:tc>
          <w:tcPr>
            <w:tcW w:w="1238" w:type="pct"/>
          </w:tcPr>
          <w:p w14:paraId="6D9540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11E2F0E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(1) </w:t>
            </w:r>
            <w:r w:rsidRPr="00185BAD">
              <w:rPr>
                <w:rFonts w:ascii="Arial" w:eastAsia="Times New Roman" w:hAnsi="Arial" w:cs="Arial"/>
                <w:color w:val="000000" w:themeColor="text1"/>
                <w:sz w:val="18"/>
                <w:szCs w:val="18"/>
              </w:rPr>
              <w:t>All actions have been implemented.  Instructions were received on future submission of data to Internal Audit.</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Convergence has requested the various exception reports from EPWP M&amp;E unit.</w:t>
            </w:r>
          </w:p>
        </w:tc>
        <w:tc>
          <w:tcPr>
            <w:tcW w:w="1121" w:type="pct"/>
          </w:tcPr>
          <w:p w14:paraId="4A419DD2"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AGSA - Value add finding – will not be reported in the Annexure. This is for information purposes only</w:t>
            </w:r>
          </w:p>
          <w:p w14:paraId="52506671"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176DF21" w14:textId="77777777" w:rsidR="006A55AF" w:rsidRPr="007C4B0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a</w:t>
            </w:r>
            <w:r w:rsidRPr="007C4B0F">
              <w:rPr>
                <w:rFonts w:ascii="Arial" w:eastAsia="Times New Roman" w:hAnsi="Arial" w:cs="Arial"/>
                <w:color w:val="000000" w:themeColor="text1"/>
                <w:sz w:val="18"/>
                <w:szCs w:val="18"/>
              </w:rPr>
              <w:t>ll validation processes external to the EPWP RS will be described and POE will be given that these processes are implemented.</w:t>
            </w:r>
          </w:p>
          <w:p w14:paraId="785AEC45"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7C4B0F">
              <w:rPr>
                <w:rFonts w:ascii="Arial" w:eastAsia="Times New Roman" w:hAnsi="Arial" w:cs="Arial"/>
                <w:color w:val="000000" w:themeColor="text1"/>
                <w:sz w:val="18"/>
                <w:szCs w:val="18"/>
              </w:rPr>
              <w:t>A report that shows work opportunities not reported in a specified quarter due to wage limits will be developed.</w:t>
            </w:r>
          </w:p>
          <w:p w14:paraId="532719DD"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E18046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Partly resolved</w:t>
            </w:r>
          </w:p>
        </w:tc>
      </w:tr>
      <w:tr w:rsidR="006A55AF" w:rsidRPr="00185BAD" w14:paraId="32AD8D5D" w14:textId="77777777" w:rsidTr="00BA1375">
        <w:tc>
          <w:tcPr>
            <w:tcW w:w="259" w:type="pct"/>
          </w:tcPr>
          <w:p w14:paraId="2B5F7FA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9B225B5"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w:t>
            </w:r>
          </w:p>
          <w:p w14:paraId="125D4F0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EPWP the projects were not reported on the EPWP reporting system</w:t>
            </w:r>
          </w:p>
          <w:p w14:paraId="20AD4A7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to be provided to public bodies to ensure that there is proper reporting of all projects.  </w:t>
            </w:r>
          </w:p>
          <w:p w14:paraId="330F3E7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DBC5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Convene monthly meetings on verification of projects reported in the EPWP RS vs planned project list template and follow up for alignment. </w:t>
            </w:r>
          </w:p>
          <w:p w14:paraId="0C45E50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06F163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Conduct ad hoc project site verification visits.</w:t>
            </w:r>
          </w:p>
        </w:tc>
        <w:tc>
          <w:tcPr>
            <w:tcW w:w="801" w:type="pct"/>
          </w:tcPr>
          <w:p w14:paraId="70B4981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Henderson(DDG:EPWP)</w:t>
            </w:r>
          </w:p>
        </w:tc>
        <w:tc>
          <w:tcPr>
            <w:tcW w:w="425" w:type="pct"/>
          </w:tcPr>
          <w:p w14:paraId="5B3CAA3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415AC8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52C83CF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Technical support provided to 99 public bodies out 290 targeted.                                                                                                                                                                                                                              </w:t>
            </w:r>
          </w:p>
          <w:p w14:paraId="66D7A6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0CDDA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w:t>
            </w:r>
            <w:proofErr w:type="spellStart"/>
            <w:r w:rsidRPr="00185BAD">
              <w:rPr>
                <w:rFonts w:ascii="Arial" w:eastAsia="Times New Roman" w:hAnsi="Arial" w:cs="Arial"/>
                <w:color w:val="000000" w:themeColor="text1"/>
                <w:sz w:val="18"/>
                <w:szCs w:val="18"/>
              </w:rPr>
              <w:t>Qtr</w:t>
            </w:r>
            <w:proofErr w:type="spellEnd"/>
            <w:r w:rsidRPr="00185BAD">
              <w:rPr>
                <w:rFonts w:ascii="Arial" w:eastAsia="Times New Roman" w:hAnsi="Arial" w:cs="Arial"/>
                <w:color w:val="000000" w:themeColor="text1"/>
                <w:sz w:val="18"/>
                <w:szCs w:val="18"/>
              </w:rPr>
              <w:t xml:space="preserve"> 2017/18) in all nine provinces.                          </w:t>
            </w:r>
          </w:p>
          <w:p w14:paraId="5AA0738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87D323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684 planned provincial projects for the Social and Environment and Culture Sectors in 2017/18 financial year, 559 have been captured on the EPWP-RS.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221(181 from Infrastructure Sector and 40 from Social and Environment and Culture Sectors) Public bodies have being provided with Technical Support by end of Q2</w:t>
            </w:r>
          </w:p>
        </w:tc>
        <w:tc>
          <w:tcPr>
            <w:tcW w:w="1121" w:type="pct"/>
          </w:tcPr>
          <w:p w14:paraId="55FBA9C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49A10BF7" w14:textId="77777777" w:rsidTr="00BA1375">
        <w:tc>
          <w:tcPr>
            <w:tcW w:w="259" w:type="pct"/>
          </w:tcPr>
          <w:p w14:paraId="4715009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BC4E94B"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 xml:space="preserve">Predetermined objectives - </w:t>
            </w:r>
          </w:p>
          <w:p w14:paraId="1C369174"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EPWP beneficiaries were not reported on the EPWP Fourth quarter data.</w:t>
            </w:r>
            <w:r w:rsidRPr="00185BAD">
              <w:rPr>
                <w:rFonts w:ascii="Arial" w:hAnsi="Arial" w:cs="Arial"/>
                <w:sz w:val="18"/>
                <w:szCs w:val="18"/>
              </w:rPr>
              <w:t xml:space="preserve"> </w:t>
            </w:r>
          </w:p>
          <w:p w14:paraId="7476D33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(1)Conduct projects site verification visits to ensure EPWP adherence.</w:t>
            </w:r>
          </w:p>
        </w:tc>
        <w:tc>
          <w:tcPr>
            <w:tcW w:w="801" w:type="pct"/>
          </w:tcPr>
          <w:p w14:paraId="0D931C5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5FB3D4A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Quarterly</w:t>
            </w:r>
          </w:p>
        </w:tc>
        <w:tc>
          <w:tcPr>
            <w:tcW w:w="1238" w:type="pct"/>
          </w:tcPr>
          <w:p w14:paraId="10F205B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2FD1879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(1)Sixty seven (67) projects visited during the 1st Quarter 2017/18 and technical support provided to ensure compliance to the Ministerial Determination on records keeping, records management and reporting.</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144C2E8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2922FE49" w14:textId="77777777" w:rsidTr="00BA1375">
        <w:tc>
          <w:tcPr>
            <w:tcW w:w="259" w:type="pct"/>
          </w:tcPr>
          <w:p w14:paraId="4254DB4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C6DC0E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w:t>
            </w:r>
          </w:p>
          <w:p w14:paraId="298E7D5E"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color w:val="000000" w:themeColor="text1"/>
                <w:sz w:val="18"/>
                <w:szCs w:val="18"/>
              </w:rPr>
              <w:t xml:space="preserve"> EPWP beneficiaries were duplicated on the EPWP reporting system.</w:t>
            </w:r>
            <w:r w:rsidRPr="00185BAD">
              <w:rPr>
                <w:rFonts w:ascii="Arial" w:hAnsi="Arial" w:cs="Arial"/>
                <w:sz w:val="18"/>
                <w:szCs w:val="18"/>
              </w:rPr>
              <w:t xml:space="preserve"> </w:t>
            </w:r>
          </w:p>
          <w:p w14:paraId="5A6C470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projects financial years reported in the EPWP- RS will always have different financial years due to the different spheres of government.                                                                                                                                                                                                                                                       </w:t>
            </w:r>
          </w:p>
          <w:p w14:paraId="06ECD2A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658EEC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Projects can cross financial years.                                                                                                                                                                                                                                                                                                                                                                                                                    </w:t>
            </w:r>
          </w:p>
          <w:p w14:paraId="5CCC6FE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9ECD7B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The person days are counted afresh from the 1st April of each financial year for the same work opportunity. No action required.                                        </w:t>
            </w:r>
          </w:p>
          <w:p w14:paraId="7E1B69A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CB223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To request the EPWP M&amp;E unit to write a circular to the reporting public bodies about the registration of projects and ensuring that employment contracts are signed for each financial year of reporting.</w:t>
            </w:r>
          </w:p>
        </w:tc>
        <w:tc>
          <w:tcPr>
            <w:tcW w:w="801" w:type="pct"/>
          </w:tcPr>
          <w:p w14:paraId="59176FB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7324A40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14:paraId="5FB497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2E333A3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Circular in this regard is in place. Public bodies are advised to close-out projects at the end of the financial year.</w:t>
            </w:r>
          </w:p>
        </w:tc>
        <w:tc>
          <w:tcPr>
            <w:tcW w:w="1121" w:type="pct"/>
          </w:tcPr>
          <w:p w14:paraId="7E4D9257" w14:textId="77777777" w:rsidR="006A55AF" w:rsidRPr="005D0D6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t</w:t>
            </w:r>
            <w:r w:rsidRPr="005D0D6D">
              <w:rPr>
                <w:rFonts w:ascii="Arial" w:eastAsia="Times New Roman" w:hAnsi="Arial" w:cs="Arial"/>
                <w:color w:val="000000" w:themeColor="text1"/>
                <w:sz w:val="18"/>
                <w:szCs w:val="18"/>
              </w:rPr>
              <w:t>he circular on multi-year project will be revised, as per IA’s recommendation. (It will indicate that new contracts should be signed in line with the new municipal financial year as evidence that the project is not a duplication of the project that would have been reported in the previous financial year.)</w:t>
            </w:r>
          </w:p>
          <w:p w14:paraId="00F41A8E"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5D0D6D">
              <w:rPr>
                <w:rFonts w:ascii="Arial" w:eastAsia="Times New Roman" w:hAnsi="Arial" w:cs="Arial"/>
                <w:color w:val="000000" w:themeColor="text1"/>
                <w:sz w:val="18"/>
                <w:szCs w:val="18"/>
              </w:rPr>
              <w:t>The EPWP RS manual will be revised to reflect the content of the circular above.</w:t>
            </w:r>
          </w:p>
          <w:p w14:paraId="2FAB724F"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F4D076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as no same finding was raised during the current year</w:t>
            </w:r>
          </w:p>
        </w:tc>
      </w:tr>
      <w:tr w:rsidR="006A55AF" w:rsidRPr="00185BAD" w14:paraId="68239714" w14:textId="77777777" w:rsidTr="00BA1375">
        <w:tc>
          <w:tcPr>
            <w:tcW w:w="259" w:type="pct"/>
          </w:tcPr>
          <w:p w14:paraId="3E82074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D5E9AB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xml:space="preserve"> - EPWP Non submission of ID copies, attendance registers and proof of payment</w:t>
            </w:r>
          </w:p>
          <w:p w14:paraId="5163445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The EPWP branch will monitor public bodies to ensure that files for projects are well maintained.                           </w:t>
            </w:r>
          </w:p>
          <w:p w14:paraId="684184D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492E2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Seven hundred (700) site visits to be done on a sample basis to ensure compliance with proper record keeping.                    </w:t>
            </w:r>
          </w:p>
          <w:p w14:paraId="01FB0A8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6CE8E8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Develop project site verification annual plans.</w:t>
            </w:r>
          </w:p>
        </w:tc>
        <w:tc>
          <w:tcPr>
            <w:tcW w:w="801" w:type="pct"/>
          </w:tcPr>
          <w:p w14:paraId="0D3F2D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4BB827C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72D9C45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274F3F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14:paraId="263AC39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76E07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Sixty seven (67) projects visited by the Environment &amp; Culture and Social Sectors during the 1st </w:t>
            </w:r>
            <w:proofErr w:type="spellStart"/>
            <w:r w:rsidRPr="00185BAD">
              <w:rPr>
                <w:rFonts w:ascii="Arial" w:eastAsia="Times New Roman" w:hAnsi="Arial" w:cs="Arial"/>
                <w:color w:val="000000" w:themeColor="text1"/>
                <w:sz w:val="18"/>
                <w:szCs w:val="18"/>
              </w:rPr>
              <w:t>Qtr</w:t>
            </w:r>
            <w:proofErr w:type="spellEnd"/>
            <w:r w:rsidRPr="00185BAD">
              <w:rPr>
                <w:rFonts w:ascii="Arial" w:eastAsia="Times New Roman" w:hAnsi="Arial" w:cs="Arial"/>
                <w:color w:val="000000" w:themeColor="text1"/>
                <w:sz w:val="18"/>
                <w:szCs w:val="18"/>
              </w:rPr>
              <w:t xml:space="preserve"> 2017/18.</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13260B3E"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 for the non-submission of attendance registers and proof of payments.</w:t>
            </w:r>
          </w:p>
          <w:p w14:paraId="358A05C4"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B0C0B8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non-submission of identification documents because this is done through the Home Affairs website </w:t>
            </w:r>
          </w:p>
        </w:tc>
      </w:tr>
      <w:tr w:rsidR="006A55AF" w:rsidRPr="00185BAD" w14:paraId="4D99DD4B" w14:textId="77777777" w:rsidTr="00BA1375">
        <w:tc>
          <w:tcPr>
            <w:tcW w:w="259" w:type="pct"/>
          </w:tcPr>
          <w:p w14:paraId="3867D45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24949E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w:t>
            </w:r>
            <w:r w:rsidRPr="00185BAD">
              <w:rPr>
                <w:rFonts w:ascii="Arial" w:eastAsia="Times New Roman" w:hAnsi="Arial" w:cs="Arial"/>
                <w:color w:val="000000" w:themeColor="text1"/>
                <w:sz w:val="18"/>
                <w:szCs w:val="18"/>
              </w:rPr>
              <w:t>: EPWP beneficiaries listed on the EPWP reporting system list not employed on the project.</w:t>
            </w:r>
          </w:p>
          <w:p w14:paraId="50A3C20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 xml:space="preserve">(1) Engagements will be held with public bodies to ensure that participants are loaded onto the reporting system while implementing projects.                                                                                                 </w:t>
            </w:r>
          </w:p>
          <w:p w14:paraId="35588F5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17F0D6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700 site visits to be made to compare participants on site against those on the system.                                                                                                                                                                                                           </w:t>
            </w:r>
          </w:p>
          <w:p w14:paraId="2232601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19C4DB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Convene monthly management meetings on verification of projects reported in the EPWP RS vs planned project list template and follow up for alignment for the Sectors.                                                                                                                                                            </w:t>
            </w:r>
          </w:p>
          <w:p w14:paraId="645EEBC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88914C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Conduct ad hoc project site verification visits</w:t>
            </w:r>
          </w:p>
        </w:tc>
        <w:tc>
          <w:tcPr>
            <w:tcW w:w="801" w:type="pct"/>
          </w:tcPr>
          <w:p w14:paraId="2DEE0A0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S. Henderson</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(DDG:EPWP)</w:t>
            </w:r>
          </w:p>
        </w:tc>
        <w:tc>
          <w:tcPr>
            <w:tcW w:w="425" w:type="pct"/>
          </w:tcPr>
          <w:p w14:paraId="2003872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4265EB5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5B025D9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One hundred and two (102) Site visits conducted to verify project information.                                                                                                                                                                                                                                                       </w:t>
            </w:r>
          </w:p>
          <w:p w14:paraId="04CC724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2489EC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Project list template was reviewed and work shopped among sector implementing public bodies in the first (1st </w:t>
            </w:r>
            <w:proofErr w:type="spellStart"/>
            <w:r w:rsidRPr="00185BAD">
              <w:rPr>
                <w:rFonts w:ascii="Arial" w:eastAsia="Times New Roman" w:hAnsi="Arial" w:cs="Arial"/>
                <w:color w:val="000000" w:themeColor="text1"/>
                <w:sz w:val="18"/>
                <w:szCs w:val="18"/>
              </w:rPr>
              <w:t>Qtr</w:t>
            </w:r>
            <w:proofErr w:type="spellEnd"/>
            <w:r w:rsidRPr="00185BAD">
              <w:rPr>
                <w:rFonts w:ascii="Arial" w:eastAsia="Times New Roman" w:hAnsi="Arial" w:cs="Arial"/>
                <w:color w:val="000000" w:themeColor="text1"/>
                <w:sz w:val="18"/>
                <w:szCs w:val="18"/>
              </w:rPr>
              <w:t xml:space="preserve"> 2017/18) in all nine provinces.                  </w:t>
            </w:r>
          </w:p>
          <w:p w14:paraId="2701013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C98F75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Of the 694 planned provincial projects in 2017/18 financial year, 569 have been captured on EPWP-RS by the Sectors.</w:t>
            </w: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531 site visits have been conducted across the 4 sectors of EPWP</w:t>
            </w:r>
          </w:p>
        </w:tc>
        <w:tc>
          <w:tcPr>
            <w:tcW w:w="1121" w:type="pct"/>
          </w:tcPr>
          <w:p w14:paraId="4355CC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as the same finding was raised in the current year</w:t>
            </w:r>
          </w:p>
        </w:tc>
      </w:tr>
      <w:tr w:rsidR="006A55AF" w:rsidRPr="00185BAD" w14:paraId="21EA02F2" w14:textId="77777777" w:rsidTr="00BA1375">
        <w:tc>
          <w:tcPr>
            <w:tcW w:w="259" w:type="pct"/>
          </w:tcPr>
          <w:p w14:paraId="22CB54E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6D85B0EE"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Goods and Services -</w:t>
            </w:r>
          </w:p>
          <w:p w14:paraId="3CE19A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Payments made after 30 days from the receipts of the invoice (1)R</w:t>
            </w:r>
            <w:r w:rsidR="00E53FA3">
              <w:rPr>
                <w:rFonts w:ascii="Arial" w:eastAsia="Times New Roman" w:hAnsi="Arial" w:cs="Arial"/>
                <w:color w:val="000000" w:themeColor="text1"/>
                <w:sz w:val="18"/>
                <w:szCs w:val="18"/>
              </w:rPr>
              <w:t xml:space="preserve"> </w:t>
            </w:r>
            <w:proofErr w:type="spellStart"/>
            <w:r w:rsidRPr="00185BAD">
              <w:rPr>
                <w:rFonts w:ascii="Arial" w:eastAsia="Times New Roman" w:hAnsi="Arial" w:cs="Arial"/>
                <w:color w:val="000000" w:themeColor="text1"/>
                <w:sz w:val="18"/>
                <w:szCs w:val="18"/>
              </w:rPr>
              <w:t>egular</w:t>
            </w:r>
            <w:proofErr w:type="spellEnd"/>
            <w:r w:rsidRPr="00185BAD">
              <w:rPr>
                <w:rFonts w:ascii="Arial" w:eastAsia="Times New Roman" w:hAnsi="Arial" w:cs="Arial"/>
                <w:color w:val="000000" w:themeColor="text1"/>
                <w:sz w:val="18"/>
                <w:szCs w:val="18"/>
              </w:rPr>
              <w:t xml:space="preserve"> monitoring to be implemented to ensure payments are made within 30 days from invoices</w:t>
            </w:r>
          </w:p>
          <w:p w14:paraId="35EE9DD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E2940A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Corrective action to be taken to address the control weakness.</w:t>
            </w:r>
          </w:p>
          <w:p w14:paraId="2FA3205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1B736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(3)Employees contributing to late payments to be reported to management for disciplinary actions to be taken against them.</w:t>
            </w:r>
          </w:p>
        </w:tc>
        <w:tc>
          <w:tcPr>
            <w:tcW w:w="801" w:type="pct"/>
          </w:tcPr>
          <w:p w14:paraId="582633A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4C99026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30/01/2018</w:t>
            </w:r>
          </w:p>
        </w:tc>
        <w:tc>
          <w:tcPr>
            <w:tcW w:w="1238" w:type="pct"/>
          </w:tcPr>
          <w:p w14:paraId="24FD4C9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246FC7F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(1)Between April and July, 92% were paid within 30 days</w:t>
            </w:r>
          </w:p>
        </w:tc>
        <w:tc>
          <w:tcPr>
            <w:tcW w:w="1121" w:type="pct"/>
          </w:tcPr>
          <w:p w14:paraId="6F566441"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Management commented that t</w:t>
            </w:r>
            <w:r w:rsidRPr="00AB45F6">
              <w:rPr>
                <w:rFonts w:ascii="Arial" w:eastAsia="Times New Roman" w:hAnsi="Arial" w:cs="Arial"/>
                <w:color w:val="000000" w:themeColor="text1"/>
                <w:sz w:val="18"/>
                <w:szCs w:val="18"/>
              </w:rPr>
              <w:t xml:space="preserve">he </w:t>
            </w:r>
            <w:r>
              <w:rPr>
                <w:rFonts w:ascii="Arial" w:eastAsia="Times New Roman" w:hAnsi="Arial" w:cs="Arial"/>
                <w:color w:val="000000" w:themeColor="text1"/>
                <w:sz w:val="18"/>
                <w:szCs w:val="18"/>
              </w:rPr>
              <w:t xml:space="preserve">30 days </w:t>
            </w:r>
            <w:r w:rsidRPr="00AB45F6">
              <w:rPr>
                <w:rFonts w:ascii="Arial" w:eastAsia="Times New Roman" w:hAnsi="Arial" w:cs="Arial"/>
                <w:color w:val="000000" w:themeColor="text1"/>
                <w:sz w:val="18"/>
                <w:szCs w:val="18"/>
              </w:rPr>
              <w:t xml:space="preserve">report is now being sent to Heads of Branches to prepare a response to the EXCO regarding payments outstanding for more than 30 days. The 30 days report from branches is now an item for the EXCO, and therefore we expect progress. </w:t>
            </w:r>
          </w:p>
          <w:p w14:paraId="60510D8B"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81781F" w14:textId="77777777" w:rsidR="006A55AF" w:rsidRPr="00185BAD" w:rsidRDefault="006A55AF" w:rsidP="0080580F">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14:paraId="160FEBDA" w14:textId="77777777" w:rsidTr="00BA1375">
        <w:tc>
          <w:tcPr>
            <w:tcW w:w="259" w:type="pct"/>
          </w:tcPr>
          <w:p w14:paraId="297FD4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28179DB4"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Key Management Personnel -</w:t>
            </w:r>
          </w:p>
          <w:p w14:paraId="2D09B89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Disclosure note is not correctly calculated</w:t>
            </w:r>
          </w:p>
          <w:p w14:paraId="68FA52A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(1)Adequate review by both Human Resources Directorate and Finance Directorate of supporting schedules used in preparation of Key Management Disclosure note to ensure accurate and complete information disclosed.</w:t>
            </w:r>
          </w:p>
        </w:tc>
        <w:tc>
          <w:tcPr>
            <w:tcW w:w="801" w:type="pct"/>
          </w:tcPr>
          <w:p w14:paraId="6642223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1228803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36CC643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Partly resolved:</w:t>
            </w:r>
          </w:p>
          <w:p w14:paraId="5A2DC4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(1)Key Management  Personnel disclosure was review during the preparation of the first quarter interim financial statements preparations</w:t>
            </w:r>
          </w:p>
        </w:tc>
        <w:tc>
          <w:tcPr>
            <w:tcW w:w="1121" w:type="pct"/>
          </w:tcPr>
          <w:p w14:paraId="28CB307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The Note was signed off as reviewed on the 31 March 2018 AFS documents submitted </w:t>
            </w:r>
          </w:p>
        </w:tc>
      </w:tr>
      <w:tr w:rsidR="006A55AF" w:rsidRPr="00185BAD" w14:paraId="2951AEDA" w14:textId="77777777" w:rsidTr="00BA1375">
        <w:tc>
          <w:tcPr>
            <w:tcW w:w="259" w:type="pct"/>
          </w:tcPr>
          <w:p w14:paraId="7BD7C5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FCAB33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Contingent Liabilities -</w:t>
            </w:r>
          </w:p>
          <w:p w14:paraId="3E4921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Amount disclosed differs with confirmation from State Attorneys</w:t>
            </w:r>
          </w:p>
          <w:p w14:paraId="168DE59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State Attorney confirmation will be obtained before the disclosure of the claims against the Department in the annual financial statements disclosure note.</w:t>
            </w:r>
          </w:p>
        </w:tc>
        <w:tc>
          <w:tcPr>
            <w:tcW w:w="801" w:type="pct"/>
          </w:tcPr>
          <w:p w14:paraId="5CAE0BC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R. Sadiki</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w:t>
            </w:r>
            <w:r w:rsidR="00E53FA3">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Finance &amp; SCM)</w:t>
            </w:r>
          </w:p>
        </w:tc>
        <w:tc>
          <w:tcPr>
            <w:tcW w:w="425" w:type="pct"/>
          </w:tcPr>
          <w:p w14:paraId="1C05B78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225F0D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33944A0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No new claims against the State reported to date</w:t>
            </w:r>
          </w:p>
        </w:tc>
        <w:tc>
          <w:tcPr>
            <w:tcW w:w="1121" w:type="pct"/>
          </w:tcPr>
          <w:p w14:paraId="5AE8A01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Resolved, no new </w:t>
            </w:r>
            <w:r w:rsidRPr="00185BAD">
              <w:rPr>
                <w:rFonts w:ascii="Arial" w:eastAsia="Times New Roman" w:hAnsi="Arial" w:cs="Arial"/>
                <w:color w:val="000000" w:themeColor="text1"/>
                <w:sz w:val="18"/>
                <w:szCs w:val="18"/>
              </w:rPr>
              <w:t>claims against the State reported to date</w:t>
            </w:r>
            <w:r>
              <w:rPr>
                <w:rFonts w:ascii="Arial" w:eastAsia="Times New Roman" w:hAnsi="Arial" w:cs="Arial"/>
                <w:color w:val="000000" w:themeColor="text1"/>
                <w:sz w:val="18"/>
                <w:szCs w:val="18"/>
              </w:rPr>
              <w:t xml:space="preserve">. 0 amount recorded in the AFS </w:t>
            </w:r>
          </w:p>
        </w:tc>
      </w:tr>
      <w:tr w:rsidR="006A55AF" w:rsidRPr="00185BAD" w14:paraId="7F1B0311" w14:textId="77777777" w:rsidTr="00BA1375">
        <w:tc>
          <w:tcPr>
            <w:tcW w:w="259" w:type="pct"/>
          </w:tcPr>
          <w:p w14:paraId="3DADB2A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BAB286D"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 xml:space="preserve">Predetermined Objectives </w:t>
            </w:r>
            <w:r w:rsidRPr="00185BAD">
              <w:rPr>
                <w:rFonts w:ascii="Arial" w:eastAsia="Times New Roman" w:hAnsi="Arial" w:cs="Arial"/>
                <w:color w:val="000000" w:themeColor="text1"/>
                <w:sz w:val="18"/>
                <w:szCs w:val="18"/>
              </w:rPr>
              <w:t>Inconsistencies were noted between the performance indicators included in the approved Annual Performance Plan and Annual Performance Report.</w:t>
            </w:r>
            <w:r w:rsidRPr="00185BAD">
              <w:rPr>
                <w:rFonts w:ascii="Arial" w:hAnsi="Arial" w:cs="Arial"/>
                <w:sz w:val="18"/>
                <w:szCs w:val="18"/>
              </w:rPr>
              <w:t xml:space="preserve"> </w:t>
            </w:r>
          </w:p>
          <w:p w14:paraId="003AB83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(1)</w:t>
            </w:r>
            <w:r w:rsidRPr="00185BAD">
              <w:rPr>
                <w:rFonts w:ascii="Arial" w:eastAsia="Times New Roman" w:hAnsi="Arial" w:cs="Arial"/>
                <w:color w:val="000000" w:themeColor="text1"/>
                <w:sz w:val="18"/>
                <w:szCs w:val="18"/>
              </w:rPr>
              <w:t xml:space="preserve">Quarterly review of reported performance in accordance with the APP to be monitored; </w:t>
            </w:r>
          </w:p>
          <w:p w14:paraId="67B8D41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8AC66B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(2)Deviations to be corrected when identified and line functions to be advised accordingly</w:t>
            </w:r>
          </w:p>
        </w:tc>
        <w:tc>
          <w:tcPr>
            <w:tcW w:w="801" w:type="pct"/>
          </w:tcPr>
          <w:p w14:paraId="48ED813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Fazel(DDG:GRC)</w:t>
            </w:r>
          </w:p>
        </w:tc>
        <w:tc>
          <w:tcPr>
            <w:tcW w:w="425" w:type="pct"/>
          </w:tcPr>
          <w:p w14:paraId="5A8271F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595C0F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3BD59A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Performance Reporting template has been assessed and the current KPIs are aligned to the APP. The verified performance Reports confirm this alignment </w:t>
            </w:r>
          </w:p>
          <w:p w14:paraId="0C9B11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401C9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(2)The M&amp;E will continue to monitor this quarterly to ensure consistency each quarter till Annual Report</w:t>
            </w:r>
          </w:p>
        </w:tc>
        <w:tc>
          <w:tcPr>
            <w:tcW w:w="1121" w:type="pct"/>
          </w:tcPr>
          <w:p w14:paraId="43AA80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finding was raised</w:t>
            </w:r>
          </w:p>
        </w:tc>
      </w:tr>
      <w:tr w:rsidR="006A55AF" w:rsidRPr="00185BAD" w14:paraId="728FC532" w14:textId="77777777" w:rsidTr="00BA1375">
        <w:tc>
          <w:tcPr>
            <w:tcW w:w="259" w:type="pct"/>
          </w:tcPr>
          <w:p w14:paraId="4A51ACE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3A62A1A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(2017-18 APP)</w:t>
            </w:r>
            <w:r w:rsidRPr="00185BAD">
              <w:rPr>
                <w:rFonts w:ascii="Arial" w:eastAsia="Times New Roman" w:hAnsi="Arial" w:cs="Arial"/>
                <w:color w:val="000000" w:themeColor="text1"/>
                <w:sz w:val="18"/>
                <w:szCs w:val="18"/>
              </w:rPr>
              <w:t xml:space="preserve"> – Not all the targets from MTSF were included in the APP</w:t>
            </w:r>
          </w:p>
          <w:p w14:paraId="74DFB8E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DPME as the responsible custodians of the MTSF did not consult with sector Departments when amending the MTSF Chapter 4. </w:t>
            </w:r>
          </w:p>
          <w:p w14:paraId="45C4D20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ABA303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Furthermore, this KPI is a repetition of KPI 1 which is reporting the same WOs in an aggregated form.  </w:t>
            </w:r>
          </w:p>
          <w:p w14:paraId="43D931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E4E100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Although the Department does not agree that this should be an additional KPI (both in the MTSF Chapter 4 and in the APP), it has been included into the 2017/18 APP for compliance.</w:t>
            </w:r>
          </w:p>
        </w:tc>
        <w:tc>
          <w:tcPr>
            <w:tcW w:w="801" w:type="pct"/>
          </w:tcPr>
          <w:p w14:paraId="13CA1D1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14:paraId="4BCB8E1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01/03/2018</w:t>
            </w:r>
          </w:p>
        </w:tc>
        <w:tc>
          <w:tcPr>
            <w:tcW w:w="1238" w:type="pct"/>
          </w:tcPr>
          <w:p w14:paraId="5B17F1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Resolved Completed:  </w:t>
            </w:r>
          </w:p>
          <w:p w14:paraId="409EB54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(1)The KPI was included in the 2017/18 APP.</w:t>
            </w:r>
          </w:p>
        </w:tc>
        <w:tc>
          <w:tcPr>
            <w:tcW w:w="1121" w:type="pct"/>
          </w:tcPr>
          <w:p w14:paraId="239DAA0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14:paraId="666C6590" w14:textId="77777777" w:rsidTr="00BA1375">
        <w:tc>
          <w:tcPr>
            <w:tcW w:w="259" w:type="pct"/>
          </w:tcPr>
          <w:p w14:paraId="108D116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EE0F7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Predetermined Objectives -</w:t>
            </w:r>
            <w:r w:rsidRPr="00185BAD">
              <w:rPr>
                <w:rFonts w:ascii="Arial" w:eastAsia="Times New Roman" w:hAnsi="Arial" w:cs="Arial"/>
                <w:color w:val="000000" w:themeColor="text1"/>
                <w:sz w:val="18"/>
                <w:szCs w:val="18"/>
              </w:rPr>
              <w:t xml:space="preserve"> Reported targets not consistent when compared with planned targets</w:t>
            </w:r>
          </w:p>
          <w:p w14:paraId="6782EE7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Quarterly review of reported performance in accordance with the APP will be monitored and deviations will be corrected when identified and line functions will be advised accordingly</w:t>
            </w:r>
          </w:p>
        </w:tc>
        <w:tc>
          <w:tcPr>
            <w:tcW w:w="801" w:type="pct"/>
          </w:tcPr>
          <w:p w14:paraId="250341B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Mr. I. Fazel</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(DDG:GRC)</w:t>
            </w:r>
          </w:p>
        </w:tc>
        <w:tc>
          <w:tcPr>
            <w:tcW w:w="425" w:type="pct"/>
          </w:tcPr>
          <w:p w14:paraId="08FC03D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472AF43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55E8B2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finding will be monitored quarterly </w:t>
            </w:r>
          </w:p>
          <w:p w14:paraId="5B112F5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D5254E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 xml:space="preserve">The Performance Reporting template has been assessed and the current targets are aligned to the APP. The verified performance Reports confirm this alignment </w:t>
            </w:r>
          </w:p>
          <w:p w14:paraId="1A91020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806CE8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82D2B8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The M&amp;E will continue to monitor this quarterly to ensure consistency each quarter till Annual Report</w:t>
            </w:r>
          </w:p>
        </w:tc>
        <w:tc>
          <w:tcPr>
            <w:tcW w:w="1121" w:type="pct"/>
          </w:tcPr>
          <w:p w14:paraId="07EB3C1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same finding was raised</w:t>
            </w:r>
          </w:p>
        </w:tc>
      </w:tr>
      <w:tr w:rsidR="006A55AF" w:rsidRPr="00185BAD" w14:paraId="708733DF" w14:textId="77777777" w:rsidTr="00BA1375">
        <w:tc>
          <w:tcPr>
            <w:tcW w:w="259" w:type="pct"/>
          </w:tcPr>
          <w:p w14:paraId="67813C2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63ED5AC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w:t>
            </w:r>
          </w:p>
          <w:p w14:paraId="23C0E12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SMS members did not declare their interest</w:t>
            </w:r>
          </w:p>
          <w:p w14:paraId="398B8DD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SMS Disclosures submitted to Public Service Commission for verification (2016/2017) SMS non-disclosure of companies as per AG Findings. </w:t>
            </w:r>
          </w:p>
          <w:p w14:paraId="39CD025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8DF94E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Non-disclosure forwarded for investigation by Anti-Fraud and Corruption.</w:t>
            </w:r>
          </w:p>
          <w:p w14:paraId="04603ED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B572DD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Disciplinary action to be taken after outcome of investigation. </w:t>
            </w:r>
          </w:p>
          <w:p w14:paraId="5A86A7B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ADCCED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E-disclosure porthole by DPSA to very financial disclosures against CIPC Communique to be send out to all SMS to submit Financial disclosures through the e-disclosure porthole, action to be taken for non-disclosure and explanation of what must be declared.</w:t>
            </w:r>
          </w:p>
        </w:tc>
        <w:tc>
          <w:tcPr>
            <w:tcW w:w="801" w:type="pct"/>
          </w:tcPr>
          <w:p w14:paraId="03F863F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w:t>
            </w:r>
            <w:r w:rsidR="000B5DA8">
              <w:rPr>
                <w:rFonts w:ascii="Arial" w:eastAsia="Times New Roman" w:hAnsi="Arial" w:cs="Arial"/>
                <w:color w:val="000000" w:themeColor="text1"/>
                <w:sz w:val="18"/>
                <w:szCs w:val="18"/>
              </w:rPr>
              <w:t xml:space="preserve"> </w:t>
            </w:r>
            <w:r w:rsidRPr="00185BAD">
              <w:rPr>
                <w:rFonts w:ascii="Arial" w:eastAsia="Times New Roman" w:hAnsi="Arial" w:cs="Arial"/>
                <w:color w:val="000000" w:themeColor="text1"/>
                <w:sz w:val="18"/>
                <w:szCs w:val="18"/>
              </w:rPr>
              <w:t>(DDG:CS)</w:t>
            </w:r>
          </w:p>
        </w:tc>
        <w:tc>
          <w:tcPr>
            <w:tcW w:w="425" w:type="pct"/>
          </w:tcPr>
          <w:p w14:paraId="6B1F4AB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31/12/2018</w:t>
            </w:r>
          </w:p>
          <w:p w14:paraId="2A81A4A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A9726D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B9BD1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79874B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EC2B4B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E9BFD0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1474EB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7A2788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EF77F0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7D2210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4963A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17FF4C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4DE2F3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AC712C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228FB9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31/01/2018</w:t>
            </w:r>
          </w:p>
          <w:p w14:paraId="0947D34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380157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3C4608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1FB8F7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1605B4F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27 March 2017 and reminders on 4 April 2017, 11 April 2017, 18 April 2017 and 25 April 2017 as well as personal follow-ups to ensure 100% compliance. </w:t>
            </w:r>
          </w:p>
          <w:p w14:paraId="73FBC88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D4A009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Disclosures were submitted to the Public Service Commission before 31 May 2017. </w:t>
            </w:r>
          </w:p>
          <w:p w14:paraId="3B04CD2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23F7BD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SMS and below staff identified by AG was forwarded for investigation on 13 July 2017 to Fraud and Anti-Corruption Unit. </w:t>
            </w:r>
          </w:p>
          <w:p w14:paraId="187F51D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7741B7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The current e-disclosure porthole is being amended to allow Departments to do checks against CIPC, DEEDS and E-</w:t>
            </w:r>
            <w:proofErr w:type="spellStart"/>
            <w:r w:rsidRPr="00185BAD">
              <w:rPr>
                <w:rFonts w:ascii="Arial" w:eastAsia="Times New Roman" w:hAnsi="Arial" w:cs="Arial"/>
                <w:color w:val="000000" w:themeColor="text1"/>
                <w:sz w:val="18"/>
                <w:szCs w:val="18"/>
              </w:rPr>
              <w:t>natis</w:t>
            </w:r>
            <w:proofErr w:type="spellEnd"/>
            <w:r w:rsidRPr="00185BAD">
              <w:rPr>
                <w:rFonts w:ascii="Arial" w:eastAsia="Times New Roman" w:hAnsi="Arial" w:cs="Arial"/>
                <w:color w:val="000000" w:themeColor="text1"/>
                <w:sz w:val="18"/>
                <w:szCs w:val="18"/>
              </w:rPr>
              <w:t xml:space="preserve">. </w:t>
            </w:r>
          </w:p>
          <w:p w14:paraId="6C4EAD6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15FF8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(5) The amendments are due to come into effect on the 1 October 2017 and the amendments to the disclosure porthole will allow the Department to verify against CIPC.</w:t>
            </w:r>
          </w:p>
        </w:tc>
        <w:tc>
          <w:tcPr>
            <w:tcW w:w="1121" w:type="pct"/>
          </w:tcPr>
          <w:p w14:paraId="79CC3E0D" w14:textId="77777777" w:rsidR="006A55AF"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Not resolved, the same finding was raised </w:t>
            </w:r>
          </w:p>
          <w:p w14:paraId="2B7581D8" w14:textId="77777777" w:rsidR="00A462C3" w:rsidRDefault="00A462C3" w:rsidP="00BA1375">
            <w:pPr>
              <w:tabs>
                <w:tab w:val="center" w:pos="4320"/>
                <w:tab w:val="right" w:pos="8640"/>
              </w:tabs>
              <w:spacing w:after="0" w:line="240" w:lineRule="auto"/>
              <w:rPr>
                <w:rFonts w:ascii="Arial" w:eastAsia="Times New Roman" w:hAnsi="Arial" w:cs="Arial"/>
                <w:color w:val="000000" w:themeColor="text1"/>
                <w:sz w:val="18"/>
                <w:szCs w:val="18"/>
              </w:rPr>
            </w:pPr>
          </w:p>
          <w:p w14:paraId="5602FE87" w14:textId="77777777" w:rsidR="00A462C3" w:rsidRDefault="00A462C3" w:rsidP="00BA1375">
            <w:pPr>
              <w:tabs>
                <w:tab w:val="center" w:pos="4320"/>
                <w:tab w:val="right" w:pos="8640"/>
              </w:tabs>
              <w:spacing w:after="0" w:line="240" w:lineRule="auto"/>
              <w:rPr>
                <w:rFonts w:ascii="Arial" w:eastAsia="Times New Roman" w:hAnsi="Arial" w:cs="Arial"/>
                <w:color w:val="000000" w:themeColor="text1"/>
                <w:sz w:val="18"/>
                <w:szCs w:val="18"/>
              </w:rPr>
            </w:pPr>
          </w:p>
          <w:p w14:paraId="4BEB70B0" w14:textId="77777777" w:rsidR="00A462C3" w:rsidRDefault="00A462C3" w:rsidP="00BA1375">
            <w:pPr>
              <w:tabs>
                <w:tab w:val="center" w:pos="4320"/>
                <w:tab w:val="right" w:pos="8640"/>
              </w:tabs>
              <w:spacing w:after="0" w:line="240" w:lineRule="auto"/>
              <w:rPr>
                <w:rFonts w:ascii="Arial" w:eastAsia="Times New Roman" w:hAnsi="Arial" w:cs="Arial"/>
                <w:color w:val="000000" w:themeColor="text1"/>
                <w:sz w:val="18"/>
                <w:szCs w:val="18"/>
              </w:rPr>
            </w:pPr>
          </w:p>
          <w:p w14:paraId="224EDC24" w14:textId="77777777" w:rsidR="00A462C3" w:rsidRDefault="00A462C3" w:rsidP="00BA1375">
            <w:pPr>
              <w:tabs>
                <w:tab w:val="center" w:pos="4320"/>
                <w:tab w:val="right" w:pos="8640"/>
              </w:tabs>
              <w:spacing w:after="0" w:line="240" w:lineRule="auto"/>
              <w:rPr>
                <w:rFonts w:ascii="Arial" w:eastAsia="Times New Roman" w:hAnsi="Arial" w:cs="Arial"/>
                <w:color w:val="000000" w:themeColor="text1"/>
                <w:sz w:val="18"/>
                <w:szCs w:val="18"/>
              </w:rPr>
            </w:pPr>
          </w:p>
          <w:p w14:paraId="46602081" w14:textId="77777777" w:rsidR="00A462C3" w:rsidRDefault="00A462C3" w:rsidP="00BA1375">
            <w:pPr>
              <w:tabs>
                <w:tab w:val="center" w:pos="4320"/>
                <w:tab w:val="right" w:pos="8640"/>
              </w:tabs>
              <w:spacing w:after="0" w:line="240" w:lineRule="auto"/>
              <w:rPr>
                <w:rFonts w:ascii="Arial" w:eastAsia="Times New Roman" w:hAnsi="Arial" w:cs="Arial"/>
                <w:color w:val="000000" w:themeColor="text1"/>
                <w:sz w:val="18"/>
                <w:szCs w:val="18"/>
              </w:rPr>
            </w:pPr>
          </w:p>
          <w:p w14:paraId="70CBBD04" w14:textId="77777777" w:rsidR="00A462C3" w:rsidRDefault="00A462C3" w:rsidP="00BA1375">
            <w:pPr>
              <w:tabs>
                <w:tab w:val="center" w:pos="4320"/>
                <w:tab w:val="right" w:pos="8640"/>
              </w:tabs>
              <w:spacing w:after="0" w:line="240" w:lineRule="auto"/>
              <w:rPr>
                <w:rFonts w:ascii="Arial" w:eastAsia="Times New Roman" w:hAnsi="Arial" w:cs="Arial"/>
                <w:color w:val="000000" w:themeColor="text1"/>
                <w:sz w:val="18"/>
                <w:szCs w:val="18"/>
              </w:rPr>
            </w:pPr>
          </w:p>
          <w:p w14:paraId="531F3F95" w14:textId="77777777" w:rsidR="00A462C3" w:rsidRDefault="00A462C3" w:rsidP="00BA1375">
            <w:pPr>
              <w:tabs>
                <w:tab w:val="center" w:pos="4320"/>
                <w:tab w:val="right" w:pos="8640"/>
              </w:tabs>
              <w:spacing w:after="0" w:line="240" w:lineRule="auto"/>
              <w:rPr>
                <w:rFonts w:ascii="Arial" w:eastAsia="Times New Roman" w:hAnsi="Arial" w:cs="Arial"/>
                <w:color w:val="000000" w:themeColor="text1"/>
                <w:sz w:val="18"/>
                <w:szCs w:val="18"/>
              </w:rPr>
            </w:pPr>
          </w:p>
          <w:p w14:paraId="6506FC31" w14:textId="77777777" w:rsidR="00DD2AA6" w:rsidRPr="00DD2AA6" w:rsidRDefault="00DD2AA6" w:rsidP="00DD2AA6">
            <w:pPr>
              <w:tabs>
                <w:tab w:val="center" w:pos="4320"/>
                <w:tab w:val="right" w:pos="8640"/>
              </w:tabs>
              <w:spacing w:after="0" w:line="240" w:lineRule="auto"/>
              <w:rPr>
                <w:ins w:id="128" w:author="Lesetja Toona" w:date="2018-07-20T08:30:00Z"/>
                <w:rFonts w:ascii="Arial" w:eastAsia="Times New Roman" w:hAnsi="Arial" w:cs="Arial"/>
                <w:color w:val="000000" w:themeColor="text1"/>
                <w:sz w:val="18"/>
                <w:szCs w:val="18"/>
                <w:highlight w:val="yellow"/>
                <w:rPrChange w:id="129" w:author="Lesetja Toona" w:date="2018-07-20T08:31:00Z">
                  <w:rPr>
                    <w:ins w:id="130" w:author="Lesetja Toona" w:date="2018-07-20T08:30:00Z"/>
                    <w:rFonts w:ascii="Arial" w:eastAsia="Times New Roman" w:hAnsi="Arial" w:cs="Arial"/>
                    <w:b/>
                    <w:color w:val="000000" w:themeColor="text1"/>
                    <w:sz w:val="18"/>
                    <w:szCs w:val="18"/>
                    <w:highlight w:val="yellow"/>
                  </w:rPr>
                </w:rPrChange>
              </w:rPr>
            </w:pPr>
            <w:ins w:id="131" w:author="Lesetja Toona" w:date="2018-07-20T08:30:00Z">
              <w:r w:rsidRPr="00DD2AA6">
                <w:rPr>
                  <w:rFonts w:ascii="Arial" w:eastAsia="Times New Roman" w:hAnsi="Arial" w:cs="Arial"/>
                  <w:color w:val="000000" w:themeColor="text1"/>
                  <w:sz w:val="18"/>
                  <w:szCs w:val="18"/>
                  <w:highlight w:val="yellow"/>
                  <w:rPrChange w:id="132" w:author="Lesetja Toona" w:date="2018-07-20T08:31:00Z">
                    <w:rPr>
                      <w:rFonts w:ascii="Arial" w:eastAsia="Times New Roman" w:hAnsi="Arial" w:cs="Arial"/>
                      <w:b/>
                      <w:color w:val="000000" w:themeColor="text1"/>
                      <w:sz w:val="18"/>
                      <w:szCs w:val="18"/>
                      <w:highlight w:val="yellow"/>
                    </w:rPr>
                  </w:rPrChange>
                </w:rPr>
                <w:t>In terms of Regulation 21 of the Public Service regulations, 2016 the Public Service Commission investigates SMS and then provide report to the EA of the outcome</w:t>
              </w:r>
            </w:ins>
          </w:p>
          <w:p w14:paraId="5805CD73" w14:textId="77777777" w:rsidR="00DD2AA6" w:rsidRPr="00A462C3" w:rsidRDefault="00DD2AA6" w:rsidP="00DD2AA6">
            <w:pPr>
              <w:tabs>
                <w:tab w:val="center" w:pos="4320"/>
                <w:tab w:val="right" w:pos="8640"/>
              </w:tabs>
              <w:spacing w:after="0" w:line="240" w:lineRule="auto"/>
              <w:rPr>
                <w:ins w:id="133" w:author="Lesetja Toona" w:date="2018-07-20T08:30:00Z"/>
                <w:rFonts w:ascii="Arial" w:eastAsia="Times New Roman" w:hAnsi="Arial" w:cs="Arial"/>
                <w:b/>
                <w:color w:val="000000" w:themeColor="text1"/>
                <w:sz w:val="18"/>
                <w:szCs w:val="18"/>
                <w:highlight w:val="yellow"/>
              </w:rPr>
            </w:pPr>
          </w:p>
          <w:p w14:paraId="07A8C481" w14:textId="2962A073" w:rsidR="00A462C3" w:rsidRPr="00185BAD" w:rsidRDefault="00A462C3" w:rsidP="00DD2AA6">
            <w:pPr>
              <w:tabs>
                <w:tab w:val="center" w:pos="4320"/>
                <w:tab w:val="right" w:pos="8640"/>
              </w:tabs>
              <w:spacing w:after="0" w:line="240" w:lineRule="auto"/>
              <w:rPr>
                <w:rFonts w:ascii="Arial" w:eastAsia="Times New Roman" w:hAnsi="Arial" w:cs="Arial"/>
                <w:color w:val="000000" w:themeColor="text1"/>
                <w:sz w:val="18"/>
                <w:szCs w:val="18"/>
              </w:rPr>
            </w:pPr>
          </w:p>
        </w:tc>
      </w:tr>
      <w:tr w:rsidR="006A55AF" w:rsidRPr="00185BAD" w14:paraId="348605D9" w14:textId="77777777" w:rsidTr="00BA1375">
        <w:tc>
          <w:tcPr>
            <w:tcW w:w="259" w:type="pct"/>
          </w:tcPr>
          <w:p w14:paraId="0DDDD5E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2636A9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Procurement and Contract Management</w:t>
            </w:r>
            <w:r w:rsidRPr="00185BAD">
              <w:rPr>
                <w:rFonts w:ascii="Arial" w:eastAsia="Times New Roman" w:hAnsi="Arial" w:cs="Arial"/>
                <w:color w:val="000000" w:themeColor="text1"/>
                <w:sz w:val="18"/>
                <w:szCs w:val="18"/>
              </w:rPr>
              <w:t>: No approval obtained for remunerative work</w:t>
            </w:r>
          </w:p>
          <w:p w14:paraId="0AFDDA4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(1)A remunerative work circular issued quarterly to ensure compliance with new categories identified by the MPSA for submission of financial disclosure of all interest by the designated groups to be verified against CIPC, DEEDS and E-</w:t>
            </w:r>
            <w:proofErr w:type="spellStart"/>
            <w:r w:rsidRPr="00185BAD">
              <w:rPr>
                <w:rFonts w:ascii="Arial" w:eastAsia="Times New Roman" w:hAnsi="Arial" w:cs="Arial"/>
                <w:color w:val="000000" w:themeColor="text1"/>
                <w:sz w:val="18"/>
                <w:szCs w:val="18"/>
              </w:rPr>
              <w:t>Natis</w:t>
            </w:r>
            <w:proofErr w:type="spellEnd"/>
            <w:r w:rsidRPr="00185BAD">
              <w:rPr>
                <w:rFonts w:ascii="Arial" w:eastAsia="Times New Roman" w:hAnsi="Arial" w:cs="Arial"/>
                <w:color w:val="000000" w:themeColor="text1"/>
                <w:sz w:val="18"/>
                <w:szCs w:val="18"/>
              </w:rPr>
              <w:t xml:space="preserve">. </w:t>
            </w:r>
          </w:p>
          <w:p w14:paraId="47AAEBE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3297D5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Cases of non-disclosure to be forwarded for investigation and disciplinary action to be taken in line with the recommendations of the relevant Directives.</w:t>
            </w:r>
          </w:p>
        </w:tc>
        <w:tc>
          <w:tcPr>
            <w:tcW w:w="801" w:type="pct"/>
          </w:tcPr>
          <w:p w14:paraId="69B9A2A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11A1E82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p w14:paraId="0B53872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E7456A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02D380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1CC66C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99087B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8B4192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035CF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B681A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3D36EF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15565C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42D7D6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030753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E0CA9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14:paraId="16BE1F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16D9D18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Remunerative work circular compiled and will be circulated before end of second quarter. </w:t>
            </w:r>
          </w:p>
          <w:p w14:paraId="3D4728B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DF2C38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Regular reminders have been forwarded in terms of the new categories for disclosure of Interest. </w:t>
            </w:r>
          </w:p>
          <w:p w14:paraId="15452A2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96FE97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Posters have been placed in the lifts. </w:t>
            </w:r>
          </w:p>
          <w:p w14:paraId="755C9AB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CA8AE4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6 Sessions at Head Office and 2 in the Regions have been held to assist employees with disclosures. </w:t>
            </w:r>
          </w:p>
          <w:p w14:paraId="6E31E7F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B9D3F1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Heads of HR in the Regions were trained on the financial disclosure. </w:t>
            </w:r>
          </w:p>
          <w:p w14:paraId="2A8ACE3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A15106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(6) Employees are also being assisted individually.</w:t>
            </w:r>
          </w:p>
        </w:tc>
        <w:tc>
          <w:tcPr>
            <w:tcW w:w="1121" w:type="pct"/>
          </w:tcPr>
          <w:p w14:paraId="052341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00FB764B" w14:textId="77777777" w:rsidTr="00BA1375">
        <w:tc>
          <w:tcPr>
            <w:tcW w:w="259" w:type="pct"/>
          </w:tcPr>
          <w:p w14:paraId="149B298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1F94F5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 -</w:t>
            </w:r>
            <w:r w:rsidRPr="00185BAD">
              <w:rPr>
                <w:rFonts w:ascii="Arial" w:eastAsia="Times New Roman" w:hAnsi="Arial" w:cs="Arial"/>
                <w:color w:val="000000" w:themeColor="text1"/>
                <w:sz w:val="18"/>
                <w:szCs w:val="18"/>
              </w:rPr>
              <w:t>Payroll certificates not certified and returned timeously</w:t>
            </w:r>
          </w:p>
          <w:p w14:paraId="30A50BE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Investigate the possibility of printing payroll certificates in Regions. </w:t>
            </w:r>
          </w:p>
          <w:p w14:paraId="46C5D95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F2F71D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Implement Payroll Delivery Registers to Regions. </w:t>
            </w:r>
          </w:p>
          <w:p w14:paraId="4A2FF8E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D6CE36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Enhance the current Payroll Register to Units. Possibly confirmation of Payroll Certificates in line with Treasury Regulations to be transferred to Heads of HR in the Regions.</w:t>
            </w:r>
          </w:p>
        </w:tc>
        <w:tc>
          <w:tcPr>
            <w:tcW w:w="801" w:type="pct"/>
          </w:tcPr>
          <w:p w14:paraId="455BC6D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6CE7442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F2F3CA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23799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A172F4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14:paraId="267D3E7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DD1166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954F40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B21F05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00DAD2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30/09/2017</w:t>
            </w:r>
          </w:p>
          <w:p w14:paraId="67B91E9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3D85EA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EB3080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30/04/2018</w:t>
            </w:r>
          </w:p>
          <w:p w14:paraId="1548B21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0E4EE4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994FB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382EBB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099E51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AF63E6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238" w:type="pct"/>
          </w:tcPr>
          <w:p w14:paraId="03C4E53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339A22C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Investigation completed only 5 printing stations available:  Pretoria, Bloemfontein, Pietermaritzburg, </w:t>
            </w:r>
            <w:proofErr w:type="spellStart"/>
            <w:r w:rsidRPr="00185BAD">
              <w:rPr>
                <w:rFonts w:ascii="Arial" w:eastAsia="Times New Roman" w:hAnsi="Arial" w:cs="Arial"/>
                <w:color w:val="000000" w:themeColor="text1"/>
                <w:sz w:val="18"/>
                <w:szCs w:val="18"/>
              </w:rPr>
              <w:t>Bisho</w:t>
            </w:r>
            <w:proofErr w:type="spellEnd"/>
            <w:r w:rsidRPr="00185BAD">
              <w:rPr>
                <w:rFonts w:ascii="Arial" w:eastAsia="Times New Roman" w:hAnsi="Arial" w:cs="Arial"/>
                <w:color w:val="000000" w:themeColor="text1"/>
                <w:sz w:val="18"/>
                <w:szCs w:val="18"/>
              </w:rPr>
              <w:t xml:space="preserve"> and Cape Town therefore will not assist the process at the moment. Payroll Delivery Register to Regional Offices have been compiled. </w:t>
            </w:r>
          </w:p>
          <w:p w14:paraId="3B3433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CAEA34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Currently Payroll Register to Units was amended to include follow-up to Units to ensure timeous submission. </w:t>
            </w:r>
          </w:p>
          <w:p w14:paraId="32BB90B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0AAE0B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possibility of management of the confirmation of Payroll Certificates in line with Treasury Regulations to be transferred to Heads of HR in the Regions is being investigated.</w:t>
            </w:r>
          </w:p>
        </w:tc>
        <w:tc>
          <w:tcPr>
            <w:tcW w:w="1121" w:type="pct"/>
          </w:tcPr>
          <w:p w14:paraId="167AD2F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2475B21B" w14:textId="77777777" w:rsidTr="00BA1375">
        <w:tc>
          <w:tcPr>
            <w:tcW w:w="259" w:type="pct"/>
          </w:tcPr>
          <w:p w14:paraId="49F5CFB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762DBF32" w14:textId="77777777" w:rsidR="006A55AF" w:rsidRPr="00185BAD" w:rsidRDefault="006A55AF" w:rsidP="00BA1375">
            <w:pPr>
              <w:tabs>
                <w:tab w:val="center" w:pos="4320"/>
                <w:tab w:val="right" w:pos="8640"/>
              </w:tabs>
              <w:spacing w:after="0" w:line="240" w:lineRule="auto"/>
              <w:rPr>
                <w:rFonts w:ascii="Arial" w:eastAsia="Times New Roman" w:hAnsi="Arial" w:cs="Arial"/>
                <w:b/>
                <w:color w:val="000000" w:themeColor="text1"/>
                <w:sz w:val="18"/>
                <w:szCs w:val="18"/>
              </w:rPr>
            </w:pPr>
            <w:r w:rsidRPr="00185BAD">
              <w:rPr>
                <w:rFonts w:ascii="Arial" w:eastAsia="Times New Roman" w:hAnsi="Arial" w:cs="Arial"/>
                <w:b/>
                <w:color w:val="000000" w:themeColor="text1"/>
                <w:sz w:val="18"/>
                <w:szCs w:val="18"/>
              </w:rPr>
              <w:t>Human Resource Management</w:t>
            </w:r>
          </w:p>
          <w:p w14:paraId="540CDD2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Leave forms not captured timeously</w:t>
            </w:r>
          </w:p>
          <w:p w14:paraId="0C8DAC2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(1)Reminders to all staff on timeous submission of leave forms every month.  </w:t>
            </w:r>
          </w:p>
          <w:p w14:paraId="32119BA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88DF0F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HR to reconcile leave received with leave captured   Heads of Units informed of late submission of leave forms. </w:t>
            </w:r>
          </w:p>
          <w:p w14:paraId="286251F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EEFD5A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Quarterly reports on late submission to CD: HRM. </w:t>
            </w:r>
          </w:p>
          <w:p w14:paraId="31E3A4A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0531989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(4) Quarterly reports on late submission to CD: HRM.</w:t>
            </w:r>
          </w:p>
        </w:tc>
        <w:tc>
          <w:tcPr>
            <w:tcW w:w="801" w:type="pct"/>
          </w:tcPr>
          <w:p w14:paraId="5AB738C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420A5AC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248488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A130F2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15</w:t>
            </w:r>
            <w:r w:rsidRPr="00185BAD">
              <w:rPr>
                <w:rFonts w:ascii="Arial" w:eastAsia="Times New Roman" w:hAnsi="Arial" w:cs="Arial"/>
                <w:color w:val="000000" w:themeColor="text1"/>
                <w:sz w:val="18"/>
                <w:szCs w:val="18"/>
                <w:vertAlign w:val="superscript"/>
              </w:rPr>
              <w:t>th</w:t>
            </w:r>
            <w:r w:rsidRPr="00185BAD">
              <w:rPr>
                <w:rFonts w:ascii="Arial" w:eastAsia="Times New Roman" w:hAnsi="Arial" w:cs="Arial"/>
                <w:color w:val="000000" w:themeColor="text1"/>
                <w:sz w:val="18"/>
                <w:szCs w:val="18"/>
              </w:rPr>
              <w:t xml:space="preserve"> monthly</w:t>
            </w:r>
          </w:p>
          <w:p w14:paraId="583A0A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5B7E3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A8CE05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986C21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1D1DD4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7B23BC1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p w14:paraId="24F3DED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AB92E0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6D27C4C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9B4879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30/09/2018</w:t>
            </w:r>
          </w:p>
        </w:tc>
        <w:tc>
          <w:tcPr>
            <w:tcW w:w="1238" w:type="pct"/>
          </w:tcPr>
          <w:p w14:paraId="0DC1A2F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589596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Communique was circulated on 30 May 2017 for the quarterly ending 30 June 2017. The communique will no longer be send per quarter but every month. </w:t>
            </w:r>
          </w:p>
          <w:p w14:paraId="7DC2467B"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116E28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The reconciliation of leave received will be in place by 30 September 2017. </w:t>
            </w:r>
          </w:p>
          <w:p w14:paraId="05FC589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CDF57A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The leave liability for Quarter 1 was submitted to Finance in line with the quarterly reminder.</w:t>
            </w:r>
          </w:p>
        </w:tc>
        <w:tc>
          <w:tcPr>
            <w:tcW w:w="1121" w:type="pct"/>
          </w:tcPr>
          <w:p w14:paraId="5F32370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11CBCEC3" w14:textId="77777777" w:rsidTr="00BA1375">
        <w:tc>
          <w:tcPr>
            <w:tcW w:w="259" w:type="pct"/>
          </w:tcPr>
          <w:p w14:paraId="523E6FE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056DBD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Management of vacancy rates</w:t>
            </w:r>
          </w:p>
          <w:p w14:paraId="5F3B829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implementation of the organisational structures for PMTE and DPW (matching and placing). </w:t>
            </w:r>
          </w:p>
          <w:p w14:paraId="090CE3D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4E8EAAC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Allocation of sufficient compensation budget to fill vacant positions. </w:t>
            </w:r>
          </w:p>
          <w:p w14:paraId="523A095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785ADF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Activation on the </w:t>
            </w:r>
            <w:proofErr w:type="spellStart"/>
            <w:r w:rsidRPr="00185BAD">
              <w:rPr>
                <w:rFonts w:ascii="Arial" w:eastAsia="Times New Roman" w:hAnsi="Arial" w:cs="Arial"/>
                <w:color w:val="000000" w:themeColor="text1"/>
                <w:sz w:val="18"/>
                <w:szCs w:val="18"/>
              </w:rPr>
              <w:t>Persal</w:t>
            </w:r>
            <w:proofErr w:type="spellEnd"/>
            <w:r w:rsidRPr="00185BAD">
              <w:rPr>
                <w:rFonts w:ascii="Arial" w:eastAsia="Times New Roman" w:hAnsi="Arial" w:cs="Arial"/>
                <w:color w:val="000000" w:themeColor="text1"/>
                <w:sz w:val="18"/>
                <w:szCs w:val="18"/>
              </w:rPr>
              <w:t xml:space="preserve"> establishment of funded vacant positions for immediate advertising and filling.</w:t>
            </w:r>
          </w:p>
          <w:p w14:paraId="7E6FC8A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170918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801" w:type="pct"/>
          </w:tcPr>
          <w:p w14:paraId="768C5F3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022E3D3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42EE43D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49AE3E9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(1) The approved organisational structures for PMTE and DPW are being implemented with effect from 1 April 2017.  </w:t>
            </w:r>
          </w:p>
          <w:p w14:paraId="3CA323E2"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9A45B7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Consultation on the migration framework has concluded and to be signed-off by 18 August 2017. Email requesting Branches to identify and submit priority positions for advertising and filling issued. </w:t>
            </w:r>
          </w:p>
          <w:p w14:paraId="115586D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923098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(3) Circular informing employees on the advertisement of positions issued 04 August 2017. </w:t>
            </w:r>
          </w:p>
          <w:p w14:paraId="7031399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B7B1C8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(4) Bilateral engagements with Labour resolved that matching and placement at salary levels 14 and below should proceed. </w:t>
            </w:r>
          </w:p>
          <w:p w14:paraId="2D01B285"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52A657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(5) Submission to approve the matching and placement at salary level 14 and below on route for approval by the Director-General.   </w:t>
            </w:r>
          </w:p>
        </w:tc>
        <w:tc>
          <w:tcPr>
            <w:tcW w:w="1121" w:type="pct"/>
          </w:tcPr>
          <w:p w14:paraId="3684700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5E0A6CAA" w14:textId="77777777" w:rsidTr="00BA1375">
        <w:tc>
          <w:tcPr>
            <w:tcW w:w="259" w:type="pct"/>
          </w:tcPr>
          <w:p w14:paraId="52C7C41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54BB6BFE" w14:textId="77777777" w:rsidR="006A55AF" w:rsidRPr="00185BAD" w:rsidRDefault="006A55AF" w:rsidP="00BA1375">
            <w:pPr>
              <w:tabs>
                <w:tab w:val="center" w:pos="4320"/>
                <w:tab w:val="right" w:pos="8640"/>
              </w:tabs>
              <w:spacing w:after="0" w:line="240" w:lineRule="auto"/>
              <w:rPr>
                <w:rFonts w:ascii="Arial" w:hAnsi="Arial" w:cs="Arial"/>
                <w:sz w:val="18"/>
                <w:szCs w:val="18"/>
              </w:rPr>
            </w:pPr>
            <w:r w:rsidRPr="00185BAD">
              <w:rPr>
                <w:rFonts w:ascii="Arial" w:eastAsia="Times New Roman" w:hAnsi="Arial" w:cs="Arial"/>
                <w:b/>
                <w:color w:val="000000" w:themeColor="text1"/>
                <w:sz w:val="18"/>
                <w:szCs w:val="18"/>
              </w:rPr>
              <w:t>Human Resource Management</w:t>
            </w:r>
            <w:r w:rsidRPr="00185BAD">
              <w:rPr>
                <w:rFonts w:ascii="Arial" w:eastAsia="Times New Roman" w:hAnsi="Arial" w:cs="Arial"/>
                <w:color w:val="000000" w:themeColor="text1"/>
                <w:sz w:val="18"/>
                <w:szCs w:val="18"/>
              </w:rPr>
              <w:t xml:space="preserve"> - Performance agreement deviations</w:t>
            </w:r>
            <w:r w:rsidRPr="00185BAD">
              <w:rPr>
                <w:rFonts w:ascii="Arial" w:hAnsi="Arial" w:cs="Arial"/>
                <w:sz w:val="18"/>
                <w:szCs w:val="18"/>
              </w:rPr>
              <w:t xml:space="preserve"> </w:t>
            </w:r>
          </w:p>
          <w:p w14:paraId="352AD8D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(1) Send reminders to all SMS members to submit signed PA’s timeously.</w:t>
            </w:r>
          </w:p>
          <w:p w14:paraId="47CDD40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3E4CBAA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Institute disciplinary action against members who do not comply with the SMS Handbook and the DPSA instructions.</w:t>
            </w:r>
          </w:p>
          <w:p w14:paraId="20A29BC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93DD5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Recommend members who do not comply with the SMS Handbook and DPSA instructions to not be considered to receive performance related incentives.</w:t>
            </w:r>
          </w:p>
        </w:tc>
        <w:tc>
          <w:tcPr>
            <w:tcW w:w="801" w:type="pct"/>
          </w:tcPr>
          <w:p w14:paraId="7442533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2F7EDC8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30DE79B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Partially resolved:</w:t>
            </w:r>
          </w:p>
          <w:p w14:paraId="61F0191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(1)The Human Resource section did exercise oversight responsibility in ensuring that performance Agreements are submitted and signed timeously by all SMS members. Reminders were sent </w:t>
            </w:r>
            <w:proofErr w:type="gramStart"/>
            <w:r w:rsidRPr="00185BAD">
              <w:rPr>
                <w:rFonts w:ascii="Arial" w:eastAsia="Times New Roman" w:hAnsi="Arial" w:cs="Arial"/>
                <w:color w:val="000000" w:themeColor="text1"/>
                <w:sz w:val="18"/>
                <w:szCs w:val="18"/>
              </w:rPr>
              <w:t>to</w:t>
            </w:r>
            <w:proofErr w:type="gramEnd"/>
            <w:r w:rsidRPr="00185BAD">
              <w:rPr>
                <w:rFonts w:ascii="Arial" w:eastAsia="Times New Roman" w:hAnsi="Arial" w:cs="Arial"/>
                <w:color w:val="000000" w:themeColor="text1"/>
                <w:sz w:val="18"/>
                <w:szCs w:val="18"/>
              </w:rPr>
              <w:t xml:space="preserve"> all SMS Members to comply. </w:t>
            </w:r>
          </w:p>
          <w:p w14:paraId="52FEE590"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7B9A23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(2) Disciplinary action was instituted against those SMS Members who do not sign and submit PA’s for the 2016/2017 PMDS Cycle as well as those SMS Members who signed their performance agreements after the due date.  </w:t>
            </w:r>
          </w:p>
          <w:p w14:paraId="4791478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B72430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Attached is proof of the submission written to the DG re: compliance re: SMS PA’s for the 2016/2017 PMDS Cycle as well as an example of a letter to an SMS Member in this regard. Those SMS Members who failed to meet the compliance requirements of the SMS Handbook and DPSA Instructions may not be considered to receive performance related incentives for the said PMDS Cycle.</w:t>
            </w:r>
          </w:p>
        </w:tc>
        <w:tc>
          <w:tcPr>
            <w:tcW w:w="1121" w:type="pct"/>
          </w:tcPr>
          <w:p w14:paraId="5981A7AD"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Resolved no finding was raised</w:t>
            </w:r>
          </w:p>
        </w:tc>
      </w:tr>
      <w:tr w:rsidR="006A55AF" w:rsidRPr="00185BAD" w14:paraId="384E29BC" w14:textId="77777777" w:rsidTr="00BA1375">
        <w:tc>
          <w:tcPr>
            <w:tcW w:w="259" w:type="pct"/>
          </w:tcPr>
          <w:p w14:paraId="50F7A74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47D9096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Security Management</w:t>
            </w:r>
            <w:r w:rsidRPr="00185BAD">
              <w:rPr>
                <w:rFonts w:ascii="Arial" w:eastAsia="Times New Roman" w:hAnsi="Arial" w:cs="Arial"/>
                <w:color w:val="000000" w:themeColor="text1"/>
                <w:sz w:val="18"/>
                <w:szCs w:val="18"/>
              </w:rPr>
              <w:t xml:space="preserve"> - Management did not implement adequate security management controls.</w:t>
            </w:r>
          </w:p>
          <w:p w14:paraId="6C49F67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hAnsi="Arial" w:cs="Arial"/>
                <w:sz w:val="18"/>
                <w:szCs w:val="18"/>
              </w:rPr>
              <w:t xml:space="preserve"> </w:t>
            </w:r>
            <w:r w:rsidRPr="00185BAD">
              <w:rPr>
                <w:rFonts w:ascii="Arial" w:eastAsia="Times New Roman" w:hAnsi="Arial" w:cs="Arial"/>
                <w:color w:val="000000" w:themeColor="text1"/>
                <w:sz w:val="18"/>
                <w:szCs w:val="18"/>
              </w:rPr>
              <w:t>(1) Finalise Firewall installation at 2 remaining sites.</w:t>
            </w:r>
          </w:p>
          <w:p w14:paraId="6C8091A9"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1B60F23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Implement Patch management.</w:t>
            </w:r>
          </w:p>
          <w:p w14:paraId="7138D82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2CC96ED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 Update Security Policy</w:t>
            </w:r>
          </w:p>
        </w:tc>
        <w:tc>
          <w:tcPr>
            <w:tcW w:w="801" w:type="pct"/>
          </w:tcPr>
          <w:p w14:paraId="46AF09B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4413E3B4"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31/03/2018</w:t>
            </w:r>
          </w:p>
        </w:tc>
        <w:tc>
          <w:tcPr>
            <w:tcW w:w="1238" w:type="pct"/>
          </w:tcPr>
          <w:p w14:paraId="4A135BC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63B42CD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(1) Firewall installation has been completed for all sites. </w:t>
            </w:r>
          </w:p>
          <w:p w14:paraId="12292E9E"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p w14:paraId="50EE1633"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(2) IT Security policy is in place Patch management is implemented on all servers.</w:t>
            </w:r>
          </w:p>
        </w:tc>
        <w:tc>
          <w:tcPr>
            <w:tcW w:w="1121" w:type="pct"/>
          </w:tcPr>
          <w:p w14:paraId="58D68236"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Not resolved, the same finding was raised</w:t>
            </w:r>
          </w:p>
        </w:tc>
      </w:tr>
      <w:tr w:rsidR="006A55AF" w:rsidRPr="00185BAD" w14:paraId="5D5DA83D" w14:textId="77777777" w:rsidTr="00BA1375">
        <w:tc>
          <w:tcPr>
            <w:tcW w:w="259" w:type="pct"/>
          </w:tcPr>
          <w:p w14:paraId="29A3DC27"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c>
          <w:tcPr>
            <w:tcW w:w="1157" w:type="pct"/>
          </w:tcPr>
          <w:p w14:paraId="0E41894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b/>
                <w:color w:val="000000" w:themeColor="text1"/>
                <w:sz w:val="18"/>
                <w:szCs w:val="18"/>
              </w:rPr>
              <w:t>IT Service Continuity</w:t>
            </w:r>
            <w:r w:rsidRPr="00185BAD">
              <w:rPr>
                <w:rFonts w:ascii="Arial" w:eastAsia="Times New Roman" w:hAnsi="Arial" w:cs="Arial"/>
                <w:color w:val="000000" w:themeColor="text1"/>
                <w:sz w:val="18"/>
                <w:szCs w:val="18"/>
              </w:rPr>
              <w:t xml:space="preserve"> –</w:t>
            </w:r>
          </w:p>
          <w:p w14:paraId="033B483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 xml:space="preserve"> An ICT Disaster recovery plan (DRP) had been documented however the plan had not been approved</w:t>
            </w:r>
          </w:p>
          <w:p w14:paraId="144E82BC"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Complete updating of DRP</w:t>
            </w:r>
          </w:p>
        </w:tc>
        <w:tc>
          <w:tcPr>
            <w:tcW w:w="801" w:type="pct"/>
          </w:tcPr>
          <w:p w14:paraId="22FA197A"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Ms T. Hlatshwayo(DDG:CS)</w:t>
            </w:r>
          </w:p>
        </w:tc>
        <w:tc>
          <w:tcPr>
            <w:tcW w:w="425" w:type="pct"/>
          </w:tcPr>
          <w:p w14:paraId="6FB02A1F"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01/02/2018</w:t>
            </w:r>
          </w:p>
        </w:tc>
        <w:tc>
          <w:tcPr>
            <w:tcW w:w="1238" w:type="pct"/>
          </w:tcPr>
          <w:p w14:paraId="544CC811"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Resolved:</w:t>
            </w:r>
          </w:p>
          <w:p w14:paraId="20A4281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r w:rsidRPr="00185BAD">
              <w:rPr>
                <w:rFonts w:ascii="Arial" w:eastAsia="Times New Roman" w:hAnsi="Arial" w:cs="Arial"/>
                <w:color w:val="000000" w:themeColor="text1"/>
                <w:sz w:val="18"/>
                <w:szCs w:val="18"/>
              </w:rPr>
              <w:t>DRP and BCP document has been completed, awaiting signoff</w:t>
            </w:r>
          </w:p>
        </w:tc>
        <w:tc>
          <w:tcPr>
            <w:tcW w:w="1121" w:type="pct"/>
          </w:tcPr>
          <w:p w14:paraId="54A2D41E" w14:textId="77777777" w:rsidR="006A55AF" w:rsidRPr="00523B57" w:rsidRDefault="006A55AF" w:rsidP="00BA1375">
            <w:pPr>
              <w:rPr>
                <w:rFonts w:ascii="Arial" w:hAnsi="Arial" w:cs="Arial"/>
                <w:sz w:val="18"/>
                <w:szCs w:val="18"/>
                <w:lang w:eastAsia="en-GB"/>
              </w:rPr>
            </w:pPr>
            <w:r w:rsidRPr="00523B57">
              <w:rPr>
                <w:rFonts w:ascii="Arial" w:hAnsi="Arial" w:cs="Arial"/>
                <w:sz w:val="18"/>
                <w:szCs w:val="18"/>
                <w:lang w:eastAsia="en-GB"/>
              </w:rPr>
              <w:t>Not resolved. Although Disaster Recovery Plan (DRP) was developed and approved, however it was noted that the DRP was not tested.</w:t>
            </w:r>
          </w:p>
          <w:p w14:paraId="05B073F8" w14:textId="77777777" w:rsidR="006A55AF" w:rsidRPr="00185BAD" w:rsidRDefault="006A55AF" w:rsidP="00BA1375">
            <w:pPr>
              <w:tabs>
                <w:tab w:val="center" w:pos="4320"/>
                <w:tab w:val="right" w:pos="8640"/>
              </w:tabs>
              <w:spacing w:after="0" w:line="240" w:lineRule="auto"/>
              <w:rPr>
                <w:rFonts w:ascii="Arial" w:eastAsia="Times New Roman" w:hAnsi="Arial" w:cs="Arial"/>
                <w:color w:val="000000" w:themeColor="text1"/>
                <w:sz w:val="18"/>
                <w:szCs w:val="18"/>
              </w:rPr>
            </w:pPr>
          </w:p>
        </w:tc>
      </w:tr>
    </w:tbl>
    <w:p w14:paraId="6D0C205F" w14:textId="77777777" w:rsidR="00C22F2B" w:rsidRPr="00C516E8" w:rsidRDefault="00C22F2B" w:rsidP="00C22F2B">
      <w:pPr>
        <w:spacing w:after="0" w:line="240" w:lineRule="auto"/>
        <w:rPr>
          <w:rFonts w:ascii="Arial" w:eastAsia="Times New Roman" w:hAnsi="Arial" w:cs="Arial"/>
          <w:sz w:val="20"/>
          <w:szCs w:val="20"/>
        </w:rPr>
      </w:pPr>
    </w:p>
    <w:p w14:paraId="0542D227" w14:textId="77777777" w:rsidR="00C22F2B" w:rsidRPr="00C516E8" w:rsidRDefault="006A55AF" w:rsidP="009A54E9">
      <w:pPr>
        <w:pStyle w:val="Numbernormal"/>
        <w:numPr>
          <w:ilvl w:val="0"/>
          <w:numId w:val="7"/>
        </w:numPr>
        <w:ind w:left="426" w:hanging="426"/>
      </w:pPr>
      <w:r w:rsidRPr="006A55AF">
        <w:t>25</w:t>
      </w:r>
      <w:r w:rsidR="00C22F2B" w:rsidRPr="00C516E8">
        <w:t xml:space="preserve"> audit recommendations accepted by management in the prior year on matters included in the auditor’s report and other important matters were implemented, or alternative actions were taken to resolve the finding.</w:t>
      </w:r>
    </w:p>
    <w:p w14:paraId="6F84DC89" w14:textId="77777777" w:rsidR="00C22F2B" w:rsidRPr="00C516E8" w:rsidRDefault="006A55AF" w:rsidP="009A54E9">
      <w:pPr>
        <w:pStyle w:val="Numbernormal"/>
        <w:numPr>
          <w:ilvl w:val="0"/>
          <w:numId w:val="7"/>
        </w:numPr>
        <w:ind w:left="426" w:hanging="426"/>
      </w:pPr>
      <w:r>
        <w:t>3</w:t>
      </w:r>
      <w:r w:rsidR="00C22F2B" w:rsidRPr="00C516E8">
        <w:t xml:space="preserve"> recommendations are still being implemented and </w:t>
      </w:r>
      <w:r w:rsidRPr="006A55AF">
        <w:t>12</w:t>
      </w:r>
      <w:r w:rsidR="00C22F2B" w:rsidRPr="00C516E8">
        <w:t xml:space="preserve"> have not been addressed, or very limited progress has been made. </w:t>
      </w:r>
    </w:p>
    <w:p w14:paraId="570D60B7" w14:textId="77777777" w:rsidR="00F124FE" w:rsidRPr="00C516E8" w:rsidRDefault="00C22F2B" w:rsidP="009A54E9">
      <w:pPr>
        <w:pStyle w:val="Numbernormal"/>
        <w:numPr>
          <w:ilvl w:val="0"/>
          <w:numId w:val="7"/>
        </w:numPr>
        <w:ind w:left="426" w:hanging="426"/>
      </w:pPr>
      <w:r w:rsidRPr="00C516E8">
        <w:t xml:space="preserve">Details on the status of implementing the previous </w:t>
      </w:r>
      <w:proofErr w:type="spellStart"/>
      <w:proofErr w:type="gramStart"/>
      <w:r w:rsidRPr="00C516E8">
        <w:t>year</w:t>
      </w:r>
      <w:r w:rsidR="006A55AF" w:rsidRPr="006A55AF">
        <w:t>s</w:t>
      </w:r>
      <w:proofErr w:type="spellEnd"/>
      <w:proofErr w:type="gramEnd"/>
      <w:r w:rsidRPr="00C516E8">
        <w:t xml:space="preserve"> recommendations </w:t>
      </w:r>
      <w:r w:rsidR="00972A1C" w:rsidRPr="00C516E8">
        <w:t>are provided in section</w:t>
      </w:r>
      <w:r w:rsidR="00C140A3" w:rsidRPr="00C516E8">
        <w:t xml:space="preserve"> 10</w:t>
      </w:r>
      <w:r w:rsidRPr="00C516E8">
        <w:t xml:space="preserve">, which summarises the detailed audit findings. </w:t>
      </w:r>
      <w:bookmarkStart w:id="134" w:name="NewPartG"/>
      <w:bookmarkStart w:id="135" w:name="S5E39"/>
      <w:bookmarkStart w:id="136" w:name="Para59"/>
      <w:bookmarkStart w:id="137" w:name="S5E40"/>
      <w:bookmarkStart w:id="138" w:name="Para62"/>
      <w:bookmarkStart w:id="139" w:name="SEC3"/>
      <w:bookmarkStart w:id="140" w:name="_Toc447106615"/>
      <w:bookmarkEnd w:id="134"/>
      <w:bookmarkEnd w:id="135"/>
      <w:bookmarkEnd w:id="136"/>
      <w:bookmarkEnd w:id="137"/>
      <w:bookmarkEnd w:id="138"/>
      <w:bookmarkEnd w:id="139"/>
    </w:p>
    <w:p w14:paraId="37442A84" w14:textId="77777777" w:rsidR="002805E7" w:rsidRPr="00C516E8" w:rsidRDefault="00804922" w:rsidP="002805E7">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41" w:name="FH"/>
      <w:bookmarkEnd w:id="141"/>
      <w:r w:rsidRPr="00C516E8">
        <w:rPr>
          <w:rFonts w:ascii="Century Gothic" w:eastAsia="MS Mincho" w:hAnsi="Century Gothic" w:cs="Arial"/>
          <w:b/>
          <w:bCs/>
          <w:color w:val="365F91"/>
          <w:sz w:val="28"/>
          <w:szCs w:val="28"/>
        </w:rPr>
        <w:t>SECTION 4</w:t>
      </w:r>
      <w:r w:rsidR="002805E7" w:rsidRPr="00C516E8">
        <w:rPr>
          <w:rFonts w:ascii="Century Gothic" w:eastAsia="MS Mincho" w:hAnsi="Century Gothic" w:cs="Arial"/>
          <w:b/>
          <w:bCs/>
          <w:color w:val="365F91"/>
          <w:sz w:val="28"/>
          <w:szCs w:val="28"/>
        </w:rPr>
        <w:t xml:space="preserve">: </w:t>
      </w:r>
      <w:r w:rsidR="008E1830" w:rsidRPr="00C516E8">
        <w:rPr>
          <w:rFonts w:ascii="Century Gothic" w:eastAsia="MS Mincho" w:hAnsi="Century Gothic" w:cs="Arial"/>
          <w:b/>
          <w:bCs/>
          <w:color w:val="365F91"/>
          <w:sz w:val="28"/>
          <w:szCs w:val="28"/>
        </w:rPr>
        <w:t>Specific f</w:t>
      </w:r>
      <w:r w:rsidR="002805E7" w:rsidRPr="00C516E8">
        <w:rPr>
          <w:rFonts w:ascii="Century Gothic" w:eastAsia="MS Mincho" w:hAnsi="Century Gothic" w:cs="Arial"/>
          <w:b/>
          <w:bCs/>
          <w:color w:val="365F91"/>
          <w:sz w:val="28"/>
          <w:szCs w:val="28"/>
        </w:rPr>
        <w:t>ocus areas</w:t>
      </w:r>
    </w:p>
    <w:p w14:paraId="4D1FE238" w14:textId="77777777" w:rsidR="009F2DC4" w:rsidRPr="00526D5A" w:rsidRDefault="009F2DC4" w:rsidP="00526D5A">
      <w:pPr>
        <w:keepNext/>
        <w:keepLines/>
        <w:spacing w:before="120" w:after="360"/>
        <w:outlineLvl w:val="1"/>
        <w:rPr>
          <w:rFonts w:ascii="Arial" w:hAnsi="Arial" w:cs="Arial"/>
          <w:b/>
          <w:bCs/>
          <w:color w:val="4F81BD"/>
          <w:sz w:val="26"/>
          <w:szCs w:val="26"/>
        </w:rPr>
      </w:pPr>
      <w:bookmarkStart w:id="142" w:name="S4E17"/>
      <w:bookmarkEnd w:id="140"/>
      <w:bookmarkEnd w:id="142"/>
      <w:r w:rsidRPr="00526D5A">
        <w:rPr>
          <w:rFonts w:ascii="Arial" w:hAnsi="Arial" w:cs="Arial"/>
          <w:b/>
          <w:bCs/>
          <w:color w:val="4F81BD"/>
          <w:sz w:val="26"/>
          <w:szCs w:val="26"/>
        </w:rPr>
        <w:t>FINANCIAL VIABILITY</w:t>
      </w:r>
    </w:p>
    <w:p w14:paraId="5B365722" w14:textId="77777777" w:rsidR="009F2DC4" w:rsidRPr="00C516E8" w:rsidRDefault="009F2DC4" w:rsidP="009A54E9">
      <w:pPr>
        <w:numPr>
          <w:ilvl w:val="0"/>
          <w:numId w:val="8"/>
        </w:numPr>
        <w:shd w:val="clear" w:color="auto" w:fill="FFFFFF"/>
        <w:spacing w:after="240"/>
        <w:ind w:left="357" w:hanging="357"/>
        <w:rPr>
          <w:rFonts w:ascii="Arial" w:eastAsia="Calibri" w:hAnsi="Arial" w:cs="Arial"/>
        </w:rPr>
      </w:pPr>
      <w:r w:rsidRPr="00C516E8">
        <w:rPr>
          <w:rFonts w:ascii="Arial" w:eastAsia="Calibri" w:hAnsi="Arial" w:cs="Arial"/>
        </w:rPr>
        <w:t xml:space="preserve">Our audit included a high-level overview of the </w:t>
      </w:r>
      <w:r w:rsidR="009A5163" w:rsidRPr="009A5163">
        <w:rPr>
          <w:rFonts w:ascii="Arial" w:eastAsia="Calibri" w:hAnsi="Arial" w:cs="Arial"/>
        </w:rPr>
        <w:t>department</w:t>
      </w:r>
      <w:r w:rsidRPr="00C516E8">
        <w:rPr>
          <w:rFonts w:ascii="Arial" w:eastAsia="Calibri" w:hAnsi="Arial" w:cs="Arial"/>
        </w:rPr>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9F2DC4" w:rsidRPr="00C516E8" w14:paraId="40D1B24F" w14:textId="77777777" w:rsidTr="002A0937">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4EB9968E"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FINANCIAL VIABILITY ASSESSMENT</w:t>
            </w:r>
          </w:p>
        </w:tc>
      </w:tr>
      <w:tr w:rsidR="009F2DC4" w:rsidRPr="00C516E8" w14:paraId="451052AC" w14:textId="77777777" w:rsidTr="002A0937">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47B249AE" w14:textId="77777777" w:rsidR="009F2DC4" w:rsidRPr="009D3270" w:rsidRDefault="009F2DC4" w:rsidP="009F2DC4">
            <w:pPr>
              <w:autoSpaceDE w:val="0"/>
              <w:autoSpaceDN w:val="0"/>
              <w:adjustRightInd w:val="0"/>
              <w:spacing w:before="60" w:after="60"/>
              <w:ind w:left="1452" w:hanging="1276"/>
              <w:rPr>
                <w:rFonts w:ascii="Arial" w:hAnsi="Arial" w:cs="Arial"/>
                <w:b/>
                <w:color w:val="000000"/>
                <w:lang w:val="en-ZA"/>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1DC16EE8" w14:textId="77777777"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2018</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20C873D4" w14:textId="77777777" w:rsidR="009F2DC4" w:rsidRPr="009D3270" w:rsidRDefault="00966A02" w:rsidP="009F2DC4">
            <w:pPr>
              <w:autoSpaceDE w:val="0"/>
              <w:autoSpaceDN w:val="0"/>
              <w:adjustRightInd w:val="0"/>
              <w:spacing w:before="60" w:after="60"/>
              <w:jc w:val="center"/>
              <w:rPr>
                <w:rFonts w:ascii="Arial" w:hAnsi="Arial" w:cs="Arial"/>
                <w:b/>
                <w:color w:val="000000"/>
                <w:lang w:val="en-ZA"/>
              </w:rPr>
            </w:pPr>
            <w:r>
              <w:rPr>
                <w:rFonts w:ascii="Arial" w:hAnsi="Arial" w:cs="Arial"/>
                <w:b/>
                <w:color w:val="000000"/>
              </w:rPr>
              <w:t>AS AT 31 MARCH 2017</w:t>
            </w:r>
          </w:p>
        </w:tc>
      </w:tr>
      <w:tr w:rsidR="009F2DC4" w:rsidRPr="00C516E8" w14:paraId="29E250D1"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1E407557" w14:textId="77777777" w:rsidR="009F2DC4" w:rsidRPr="009D3270" w:rsidRDefault="009F2DC4" w:rsidP="009F2DC4">
            <w:pPr>
              <w:tabs>
                <w:tab w:val="left" w:pos="2405"/>
              </w:tabs>
              <w:spacing w:before="60" w:after="60"/>
              <w:jc w:val="center"/>
              <w:rPr>
                <w:rFonts w:ascii="Arial" w:hAnsi="Arial" w:cs="Arial"/>
                <w:b/>
                <w:color w:val="000000"/>
                <w:lang w:val="en-ZA"/>
              </w:rPr>
            </w:pPr>
            <w:r w:rsidRPr="00C516E8">
              <w:rPr>
                <w:rFonts w:ascii="Arial" w:hAnsi="Arial" w:cs="Arial"/>
                <w:b/>
                <w:color w:val="000000"/>
              </w:rPr>
              <w:t>EXPENDITURE MANAGEMENT</w:t>
            </w:r>
          </w:p>
        </w:tc>
      </w:tr>
      <w:tr w:rsidR="009F2DC4" w:rsidRPr="00C516E8" w14:paraId="048A310F" w14:textId="77777777" w:rsidTr="002A0937">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14:paraId="6A431CF8" w14:textId="77777777" w:rsidR="009F2DC4" w:rsidRPr="009D3270" w:rsidRDefault="009F2DC4" w:rsidP="009F2DC4">
            <w:pPr>
              <w:spacing w:before="60" w:after="60"/>
              <w:rPr>
                <w:rFonts w:ascii="Arial" w:hAnsi="Arial" w:cs="Arial"/>
                <w:lang w:val="en-ZA"/>
              </w:rPr>
            </w:pPr>
            <w:r w:rsidRPr="00C516E8">
              <w:rPr>
                <w:rFonts w:ascii="Arial" w:hAnsi="Arial" w:cs="Arial"/>
              </w:rPr>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14:paraId="2BBB3508" w14:textId="77777777" w:rsidR="009F2DC4" w:rsidRPr="009D3270" w:rsidRDefault="009F2DC4" w:rsidP="009F2DC4">
            <w:pPr>
              <w:spacing w:before="60" w:after="60"/>
              <w:rPr>
                <w:rFonts w:ascii="Arial" w:hAnsi="Arial" w:cs="Arial"/>
                <w:lang w:val="en-ZA"/>
              </w:rPr>
            </w:pPr>
            <w:r w:rsidRPr="00C516E8">
              <w:rPr>
                <w:rFonts w:ascii="Arial" w:hAnsi="Arial" w:cs="Arial"/>
              </w:rPr>
              <w:t>Creditor-payment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47EE2CB4" w14:textId="77777777" w:rsidR="009F2DC4" w:rsidRPr="009D3270" w:rsidRDefault="00966A02" w:rsidP="009F2DC4">
            <w:pPr>
              <w:spacing w:before="60" w:after="60"/>
              <w:jc w:val="center"/>
              <w:rPr>
                <w:rFonts w:ascii="Arial" w:hAnsi="Arial" w:cs="Arial"/>
                <w:b/>
                <w:lang w:val="en-ZA"/>
              </w:rPr>
            </w:pPr>
            <w:r>
              <w:rPr>
                <w:rFonts w:ascii="Arial" w:hAnsi="Arial" w:cs="Arial"/>
                <w:b/>
              </w:rPr>
              <w:t xml:space="preserve">46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1735C318" w14:textId="77777777" w:rsidR="009F2DC4" w:rsidRPr="009D3270" w:rsidRDefault="00966A02" w:rsidP="009F2DC4">
            <w:pPr>
              <w:spacing w:before="60" w:after="60"/>
              <w:jc w:val="center"/>
              <w:rPr>
                <w:rFonts w:ascii="Arial" w:hAnsi="Arial" w:cs="Arial"/>
                <w:b/>
                <w:lang w:val="en-ZA"/>
              </w:rPr>
            </w:pPr>
            <w:r>
              <w:rPr>
                <w:rFonts w:ascii="Arial" w:hAnsi="Arial" w:cs="Arial"/>
                <w:b/>
              </w:rPr>
              <w:t xml:space="preserve">44 </w:t>
            </w:r>
            <w:r w:rsidR="009F2DC4" w:rsidRPr="00C516E8">
              <w:rPr>
                <w:rFonts w:ascii="Arial" w:hAnsi="Arial" w:cs="Arial"/>
                <w:b/>
              </w:rPr>
              <w:t>Days</w:t>
            </w:r>
          </w:p>
        </w:tc>
      </w:tr>
      <w:tr w:rsidR="009F2DC4" w:rsidRPr="00C516E8" w14:paraId="72F99BFC" w14:textId="77777777" w:rsidTr="002A0937">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14:paraId="4488CEE9" w14:textId="77777777" w:rsidR="009F2DC4" w:rsidRPr="009D3270" w:rsidRDefault="009F2DC4" w:rsidP="009F2DC4">
            <w:pPr>
              <w:spacing w:before="60" w:after="60"/>
              <w:rPr>
                <w:rFonts w:ascii="Arial" w:hAnsi="Arial" w:cs="Arial"/>
                <w:lang w:val="en-ZA"/>
              </w:rPr>
            </w:pPr>
            <w:r w:rsidRPr="00C516E8">
              <w:rPr>
                <w:rFonts w:ascii="Arial" w:hAnsi="Arial"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14:paraId="4F769EE7" w14:textId="77777777" w:rsidR="009F2DC4" w:rsidRPr="009D3270" w:rsidRDefault="009F2DC4" w:rsidP="009F2DC4">
            <w:pPr>
              <w:spacing w:before="60" w:after="60"/>
              <w:rPr>
                <w:rFonts w:ascii="Arial" w:hAnsi="Arial" w:cs="Arial"/>
                <w:lang w:val="en-ZA"/>
              </w:rPr>
            </w:pPr>
            <w:r w:rsidRPr="00C516E8">
              <w:rPr>
                <w:rFonts w:ascii="Arial" w:hAnsi="Arial"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14BAF117" w14:textId="77777777" w:rsidR="009F2DC4" w:rsidRPr="009D3270" w:rsidRDefault="00966A02" w:rsidP="009F2DC4">
            <w:pPr>
              <w:spacing w:before="60" w:after="60"/>
              <w:jc w:val="center"/>
              <w:rPr>
                <w:rFonts w:ascii="Arial" w:hAnsi="Arial" w:cs="Arial"/>
                <w:b/>
                <w:lang w:val="en-ZA"/>
              </w:rPr>
            </w:pPr>
            <w:r>
              <w:rPr>
                <w:rFonts w:ascii="Arial" w:hAnsi="Arial" w:cs="Arial"/>
                <w:b/>
              </w:rPr>
              <w:t>0.7</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62BFCBC8" w14:textId="77777777" w:rsidR="009F2DC4" w:rsidRPr="009D3270" w:rsidRDefault="00966A02" w:rsidP="009F2DC4">
            <w:pPr>
              <w:spacing w:before="60" w:after="60"/>
              <w:jc w:val="center"/>
              <w:rPr>
                <w:rFonts w:ascii="Arial" w:hAnsi="Arial" w:cs="Arial"/>
                <w:b/>
                <w:lang w:val="en-ZA"/>
              </w:rPr>
            </w:pPr>
            <w:r>
              <w:rPr>
                <w:rFonts w:ascii="Arial" w:hAnsi="Arial" w:cs="Arial"/>
                <w:b/>
              </w:rPr>
              <w:t>7.2</w:t>
            </w:r>
            <w:r w:rsidR="009F2DC4" w:rsidRPr="00C516E8">
              <w:rPr>
                <w:rFonts w:ascii="Arial" w:hAnsi="Arial" w:cs="Arial"/>
                <w:b/>
              </w:rPr>
              <w:t>%</w:t>
            </w:r>
          </w:p>
        </w:tc>
      </w:tr>
      <w:tr w:rsidR="009F2DC4" w:rsidRPr="00C516E8" w14:paraId="5746DC35" w14:textId="77777777" w:rsidTr="002A0937">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14:paraId="6CE1F4B3" w14:textId="77777777" w:rsidR="009F2DC4" w:rsidRPr="009D3270" w:rsidRDefault="009F2DC4" w:rsidP="009F2DC4">
            <w:pPr>
              <w:spacing w:before="60" w:after="60"/>
              <w:rPr>
                <w:rFonts w:ascii="Arial" w:hAnsi="Arial" w:cs="Arial"/>
                <w:lang w:val="en-ZA"/>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14:paraId="3375756F"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30+ day accruals</w:t>
            </w:r>
          </w:p>
          <w:p w14:paraId="3C26E749"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3B83ABB2" w14:textId="77777777" w:rsidR="009F2DC4" w:rsidRPr="009D3270" w:rsidRDefault="00966A02" w:rsidP="009F2DC4">
            <w:pPr>
              <w:spacing w:before="60" w:after="60"/>
              <w:jc w:val="center"/>
              <w:rPr>
                <w:rFonts w:ascii="Arial" w:hAnsi="Arial" w:cs="Arial"/>
                <w:b/>
                <w:lang w:val="en-ZA"/>
              </w:rPr>
            </w:pPr>
            <w:r>
              <w:rPr>
                <w:rFonts w:ascii="Arial" w:hAnsi="Arial" w:cs="Arial"/>
                <w:b/>
              </w:rPr>
              <w:t>R 365 000</w:t>
            </w:r>
          </w:p>
          <w:p w14:paraId="455E8CC7" w14:textId="77777777" w:rsidR="009F2DC4" w:rsidRPr="009D3270" w:rsidRDefault="00966A02" w:rsidP="009F2DC4">
            <w:pPr>
              <w:spacing w:before="60" w:after="60"/>
              <w:jc w:val="center"/>
              <w:rPr>
                <w:rFonts w:ascii="Arial" w:hAnsi="Arial" w:cs="Arial"/>
                <w:b/>
                <w:lang w:val="en-ZA"/>
              </w:rPr>
            </w:pPr>
            <w:r>
              <w:rPr>
                <w:rFonts w:ascii="Arial" w:hAnsi="Arial" w:cs="Arial"/>
                <w:b/>
              </w:rPr>
              <w:t>R 50 481 000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14:paraId="574B8236" w14:textId="77777777" w:rsidR="009F2DC4" w:rsidRPr="009D3270" w:rsidRDefault="00966A02" w:rsidP="009F2DC4">
            <w:pPr>
              <w:spacing w:before="60" w:after="60"/>
              <w:jc w:val="center"/>
              <w:rPr>
                <w:rFonts w:ascii="Arial" w:hAnsi="Arial" w:cs="Arial"/>
                <w:b/>
                <w:lang w:val="en-ZA"/>
              </w:rPr>
            </w:pPr>
            <w:r>
              <w:rPr>
                <w:rFonts w:ascii="Arial" w:hAnsi="Arial" w:cs="Arial"/>
                <w:b/>
              </w:rPr>
              <w:t>R 3 567 000</w:t>
            </w:r>
          </w:p>
          <w:p w14:paraId="06CF3C3E" w14:textId="77777777" w:rsidR="009F2DC4" w:rsidRPr="009D3270" w:rsidRDefault="00966A02" w:rsidP="009F2DC4">
            <w:pPr>
              <w:spacing w:before="60" w:after="60"/>
              <w:jc w:val="center"/>
              <w:rPr>
                <w:rFonts w:ascii="Arial" w:hAnsi="Arial" w:cs="Arial"/>
                <w:b/>
                <w:lang w:val="en-ZA"/>
              </w:rPr>
            </w:pPr>
            <w:r>
              <w:rPr>
                <w:rFonts w:ascii="Arial" w:hAnsi="Arial" w:cs="Arial"/>
                <w:b/>
              </w:rPr>
              <w:t>R 48 879 000</w:t>
            </w:r>
          </w:p>
        </w:tc>
      </w:tr>
      <w:tr w:rsidR="009F2DC4" w:rsidRPr="00C516E8" w14:paraId="0261AA4F"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547AB43F"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REVENUE MANAGEMENT</w:t>
            </w:r>
          </w:p>
        </w:tc>
      </w:tr>
      <w:tr w:rsidR="009F2DC4" w:rsidRPr="00C516E8" w14:paraId="47AD4A0B" w14:textId="77777777" w:rsidTr="002A0937">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14:paraId="77CF4EDF"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6711A75D" w14:textId="77777777" w:rsidR="009F2DC4" w:rsidRPr="009D3270" w:rsidRDefault="009F2DC4" w:rsidP="009F2DC4">
            <w:pPr>
              <w:spacing w:before="60" w:after="60"/>
              <w:rPr>
                <w:rFonts w:ascii="Arial" w:hAnsi="Arial" w:cs="Arial"/>
                <w:lang w:val="en-ZA"/>
              </w:rPr>
            </w:pPr>
            <w:r w:rsidRPr="00C516E8">
              <w:rPr>
                <w:rFonts w:ascii="Arial" w:hAnsi="Arial"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2B4E9059"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83 </w:t>
            </w:r>
            <w:r w:rsidR="009F2DC4" w:rsidRPr="00C516E8">
              <w:rPr>
                <w:rFonts w:ascii="Arial" w:hAnsi="Arial"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00047FF3"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48 </w:t>
            </w:r>
            <w:r w:rsidR="009F2DC4" w:rsidRPr="00C516E8">
              <w:rPr>
                <w:rFonts w:ascii="Arial" w:hAnsi="Arial" w:cs="Arial"/>
                <w:b/>
              </w:rPr>
              <w:t>Days</w:t>
            </w:r>
          </w:p>
        </w:tc>
      </w:tr>
      <w:tr w:rsidR="009F2DC4" w:rsidRPr="00C516E8" w14:paraId="6C2B0197" w14:textId="77777777"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5DFE6DC0"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4C539B8" w14:textId="77777777" w:rsidR="009F2DC4" w:rsidRPr="009D3270" w:rsidRDefault="009F2DC4" w:rsidP="009F2DC4">
            <w:pPr>
              <w:spacing w:before="60" w:after="60"/>
              <w:rPr>
                <w:rFonts w:ascii="Arial" w:hAnsi="Arial" w:cs="Arial"/>
                <w:lang w:val="en-ZA"/>
              </w:rPr>
            </w:pPr>
            <w:r w:rsidRPr="00C516E8">
              <w:rPr>
                <w:rFonts w:ascii="Arial" w:hAnsi="Arial"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1D43E897" w14:textId="77777777"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13EAACB" w14:textId="77777777" w:rsidR="009F2DC4" w:rsidRPr="009D3270" w:rsidRDefault="007C796E" w:rsidP="009F2DC4">
            <w:pPr>
              <w:spacing w:before="60" w:after="60"/>
              <w:jc w:val="center"/>
              <w:rPr>
                <w:rFonts w:ascii="Arial" w:hAnsi="Arial" w:cs="Arial"/>
                <w:b/>
                <w:lang w:val="en-ZA"/>
              </w:rPr>
            </w:pPr>
            <w:r>
              <w:rPr>
                <w:rFonts w:ascii="Arial" w:hAnsi="Arial" w:cs="Arial"/>
                <w:b/>
              </w:rPr>
              <w:t>0</w:t>
            </w:r>
            <w:r w:rsidR="009F2DC4" w:rsidRPr="00C516E8">
              <w:rPr>
                <w:rFonts w:ascii="Arial" w:hAnsi="Arial" w:cs="Arial"/>
                <w:b/>
              </w:rPr>
              <w:t>%</w:t>
            </w:r>
          </w:p>
        </w:tc>
      </w:tr>
      <w:tr w:rsidR="009F2DC4" w:rsidRPr="00C516E8" w14:paraId="69C8CA3E" w14:textId="77777777"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48E8E183"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2920288C"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debtors impairment provision</w:t>
            </w:r>
          </w:p>
          <w:p w14:paraId="51C0410D"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78C606B" w14:textId="77777777" w:rsidR="009F2DC4" w:rsidRPr="009D3270" w:rsidRDefault="007C796E" w:rsidP="009F2DC4">
            <w:pPr>
              <w:spacing w:before="60" w:after="60"/>
              <w:jc w:val="center"/>
              <w:rPr>
                <w:rFonts w:ascii="Arial" w:hAnsi="Arial" w:cs="Arial"/>
                <w:b/>
                <w:lang w:val="en-ZA"/>
              </w:rPr>
            </w:pPr>
            <w:r>
              <w:rPr>
                <w:rFonts w:ascii="Arial" w:hAnsi="Arial" w:cs="Arial"/>
                <w:b/>
              </w:rPr>
              <w:t>R0</w:t>
            </w:r>
          </w:p>
          <w:p w14:paraId="3F5BDAC3" w14:textId="77777777" w:rsidR="009F2DC4" w:rsidRPr="009D3270" w:rsidRDefault="007C796E" w:rsidP="009F2DC4">
            <w:pPr>
              <w:spacing w:before="60" w:after="60"/>
              <w:jc w:val="center"/>
              <w:rPr>
                <w:rFonts w:ascii="Arial" w:hAnsi="Arial" w:cs="Arial"/>
                <w:b/>
                <w:lang w:val="en-ZA"/>
              </w:rPr>
            </w:pPr>
            <w:r>
              <w:rPr>
                <w:rFonts w:ascii="Arial" w:hAnsi="Arial" w:cs="Arial"/>
                <w:b/>
              </w:rPr>
              <w:t>R1 836 000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1E44847" w14:textId="77777777" w:rsidR="009F2DC4" w:rsidRPr="009D3270" w:rsidRDefault="007C796E" w:rsidP="009F2DC4">
            <w:pPr>
              <w:spacing w:before="60" w:after="60"/>
              <w:jc w:val="center"/>
              <w:rPr>
                <w:rFonts w:ascii="Arial" w:hAnsi="Arial" w:cs="Arial"/>
                <w:b/>
                <w:lang w:val="en-ZA"/>
              </w:rPr>
            </w:pPr>
            <w:r>
              <w:rPr>
                <w:rFonts w:ascii="Arial" w:hAnsi="Arial" w:cs="Arial"/>
                <w:b/>
              </w:rPr>
              <w:t>R0</w:t>
            </w:r>
          </w:p>
          <w:p w14:paraId="6DB592AC" w14:textId="77777777" w:rsidR="009F2DC4" w:rsidRPr="009D3270" w:rsidRDefault="007C796E" w:rsidP="009F2DC4">
            <w:pPr>
              <w:spacing w:before="60" w:after="60"/>
              <w:jc w:val="center"/>
              <w:rPr>
                <w:rFonts w:ascii="Arial" w:hAnsi="Arial" w:cs="Arial"/>
                <w:b/>
                <w:lang w:val="en-ZA"/>
              </w:rPr>
            </w:pPr>
            <w:r>
              <w:rPr>
                <w:rFonts w:ascii="Arial" w:hAnsi="Arial" w:cs="Arial"/>
                <w:b/>
              </w:rPr>
              <w:t>R1 416 000</w:t>
            </w:r>
          </w:p>
        </w:tc>
      </w:tr>
      <w:tr w:rsidR="009F2DC4" w:rsidRPr="00C516E8" w14:paraId="3E3DA456"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57038CCE"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ASSET AND LIABILITY MANAGEMENT</w:t>
            </w:r>
          </w:p>
        </w:tc>
      </w:tr>
      <w:tr w:rsidR="009F2DC4" w:rsidRPr="00C516E8" w14:paraId="4BA0501C"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5DD6477D"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08174DC" w14:textId="77777777" w:rsidR="009F2DC4" w:rsidRPr="009D3270" w:rsidRDefault="009F2DC4" w:rsidP="009F2DC4">
            <w:pPr>
              <w:spacing w:before="60" w:after="60"/>
              <w:rPr>
                <w:rFonts w:ascii="Arial" w:hAnsi="Arial" w:cs="Arial"/>
                <w:lang w:val="en-ZA"/>
              </w:rPr>
            </w:pPr>
            <w:r w:rsidRPr="00C516E8">
              <w:rPr>
                <w:rFonts w:ascii="Arial" w:hAnsi="Arial" w:cs="Arial"/>
              </w:rPr>
              <w:t xml:space="preserve">An accrual-adjusted deficit for the year was </w:t>
            </w:r>
            <w:proofErr w:type="spellStart"/>
            <w:r w:rsidRPr="00C516E8">
              <w:rPr>
                <w:rFonts w:ascii="Arial" w:hAnsi="Arial" w:cs="Arial"/>
              </w:rPr>
              <w:t>realised</w:t>
            </w:r>
            <w:proofErr w:type="spellEnd"/>
            <w:r w:rsidRPr="00C516E8">
              <w:rPr>
                <w:rFonts w:ascii="Arial" w:hAnsi="Arial" w:cs="Arial"/>
              </w:rPr>
              <w:t xml:space="preserve">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16CC55D"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44DC1F0F"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14:paraId="44686A9E"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602E229A" w14:textId="77777777"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4F26561"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surplus / (deficit)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4228289C" w14:textId="77777777" w:rsidR="009F2DC4" w:rsidRPr="009D3270" w:rsidRDefault="007C796E" w:rsidP="009F2DC4">
            <w:pPr>
              <w:spacing w:before="60" w:after="60"/>
              <w:jc w:val="center"/>
              <w:rPr>
                <w:rFonts w:ascii="Arial" w:hAnsi="Arial" w:cs="Arial"/>
                <w:b/>
                <w:lang w:val="en-ZA"/>
              </w:rPr>
            </w:pPr>
            <w:r>
              <w:rPr>
                <w:rFonts w:ascii="Arial" w:hAnsi="Arial" w:cs="Arial"/>
                <w:b/>
              </w:rPr>
              <w:t xml:space="preserve">(R20 399 000) </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19AAB181" w14:textId="77777777" w:rsidR="009F2DC4" w:rsidRPr="009D3270" w:rsidRDefault="007C796E" w:rsidP="009F2DC4">
            <w:pPr>
              <w:spacing w:before="60" w:after="60"/>
              <w:jc w:val="center"/>
              <w:rPr>
                <w:rFonts w:ascii="Arial" w:hAnsi="Arial" w:cs="Arial"/>
                <w:b/>
                <w:lang w:val="en-ZA"/>
              </w:rPr>
            </w:pPr>
            <w:r>
              <w:rPr>
                <w:rFonts w:ascii="Arial" w:hAnsi="Arial" w:cs="Arial"/>
                <w:b/>
              </w:rPr>
              <w:t>R42 224 000</w:t>
            </w:r>
          </w:p>
        </w:tc>
      </w:tr>
      <w:tr w:rsidR="009F2DC4" w:rsidRPr="00C516E8" w14:paraId="28797DDF" w14:textId="77777777" w:rsidTr="002A0937">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74CF178C"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47C74221" w14:textId="77777777" w:rsidR="009F2DC4" w:rsidRPr="009D3270" w:rsidRDefault="009F2DC4" w:rsidP="009F2DC4">
            <w:pPr>
              <w:spacing w:before="60" w:after="60"/>
              <w:rPr>
                <w:rFonts w:ascii="Arial" w:hAnsi="Arial" w:cs="Arial"/>
                <w:lang w:val="en-ZA"/>
              </w:rPr>
            </w:pPr>
            <w:r w:rsidRPr="00C516E8">
              <w:rPr>
                <w:rFonts w:ascii="Arial" w:hAnsi="Arial" w:cs="Arial"/>
              </w:rPr>
              <w:t xml:space="preserve">An accrual-adjusted net current liability position was </w:t>
            </w:r>
            <w:proofErr w:type="spellStart"/>
            <w:r w:rsidRPr="00C516E8">
              <w:rPr>
                <w:rFonts w:ascii="Arial" w:hAnsi="Arial" w:cs="Arial"/>
              </w:rPr>
              <w:t>realised</w:t>
            </w:r>
            <w:proofErr w:type="spellEnd"/>
            <w:r w:rsidRPr="00C516E8">
              <w:rPr>
                <w:rFonts w:ascii="Arial" w:hAnsi="Arial" w:cs="Arial"/>
              </w:rPr>
              <w:t xml:space="preserve">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240D7F6"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4CA9C864"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14:paraId="191E4B44" w14:textId="77777777" w:rsidTr="002A0937">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57DE89CF"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0F59B414"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accrual-adjusted net current assets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F5E09A0" w14:textId="77777777" w:rsidR="009F2DC4" w:rsidRPr="009D3270" w:rsidRDefault="007C796E" w:rsidP="009F2DC4">
            <w:pPr>
              <w:spacing w:before="60" w:after="60"/>
              <w:jc w:val="center"/>
              <w:rPr>
                <w:rFonts w:ascii="Arial" w:hAnsi="Arial" w:cs="Arial"/>
                <w:b/>
                <w:lang w:val="en-ZA"/>
              </w:rPr>
            </w:pPr>
            <w:r>
              <w:rPr>
                <w:rFonts w:ascii="Arial" w:hAnsi="Arial" w:cs="Arial"/>
                <w:b/>
              </w:rPr>
              <w:t>(R381 185 000)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5A43F54" w14:textId="77777777" w:rsidR="009F2DC4" w:rsidRPr="009D3270" w:rsidRDefault="007C796E" w:rsidP="009F2DC4">
            <w:pPr>
              <w:spacing w:before="60" w:after="60"/>
              <w:jc w:val="center"/>
              <w:rPr>
                <w:rFonts w:ascii="Arial" w:hAnsi="Arial" w:cs="Arial"/>
                <w:b/>
                <w:lang w:val="en-ZA"/>
              </w:rPr>
            </w:pPr>
            <w:r>
              <w:rPr>
                <w:rFonts w:ascii="Arial" w:hAnsi="Arial" w:cs="Arial"/>
                <w:b/>
              </w:rPr>
              <w:t>(R334 736 000)</w:t>
            </w:r>
          </w:p>
        </w:tc>
      </w:tr>
      <w:tr w:rsidR="009F2DC4" w:rsidRPr="00C516E8" w14:paraId="1B5BBA5C"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3A3A29B3"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645E8221" w14:textId="77777777" w:rsidR="009F2DC4" w:rsidRPr="009D3270" w:rsidRDefault="009F2DC4" w:rsidP="009F2DC4">
            <w:pPr>
              <w:spacing w:before="60" w:after="60"/>
              <w:rPr>
                <w:rFonts w:ascii="Arial" w:hAnsi="Arial" w:cs="Arial"/>
                <w:lang w:val="en-ZA"/>
              </w:rPr>
            </w:pPr>
            <w:r w:rsidRPr="00C516E8">
              <w:rPr>
                <w:rFonts w:ascii="Arial" w:hAnsi="Arial" w:cs="Arial"/>
              </w:rPr>
              <w:t xml:space="preserve">An accrual-adjusted net liability position was </w:t>
            </w:r>
            <w:proofErr w:type="spellStart"/>
            <w:r w:rsidRPr="00C516E8">
              <w:rPr>
                <w:rFonts w:ascii="Arial" w:hAnsi="Arial" w:cs="Arial"/>
              </w:rPr>
              <w:t>realised</w:t>
            </w:r>
            <w:proofErr w:type="spellEnd"/>
            <w:r w:rsidRPr="00C516E8">
              <w:rPr>
                <w:rFonts w:ascii="Arial" w:hAnsi="Arial" w:cs="Arial"/>
              </w:rPr>
              <w:t xml:space="preserve">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18B31E7B"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2AA51D24" w14:textId="77777777" w:rsidR="009F2DC4" w:rsidRPr="009D3270" w:rsidRDefault="007C796E" w:rsidP="009F2DC4">
            <w:pPr>
              <w:spacing w:before="60" w:after="60"/>
              <w:jc w:val="center"/>
              <w:rPr>
                <w:rFonts w:ascii="Arial" w:hAnsi="Arial" w:cs="Arial"/>
                <w:b/>
                <w:lang w:val="en-ZA"/>
              </w:rPr>
            </w:pPr>
            <w:r>
              <w:rPr>
                <w:rFonts w:ascii="Arial" w:hAnsi="Arial" w:cs="Arial"/>
                <w:b/>
              </w:rPr>
              <w:t>No</w:t>
            </w:r>
          </w:p>
        </w:tc>
      </w:tr>
      <w:tr w:rsidR="009F2DC4" w:rsidRPr="00C516E8" w14:paraId="74914F7F"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29090B74"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5B09252D"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accrual-adjusted net asset / (liability)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08E4067E" w14:textId="77777777" w:rsidR="009F2DC4" w:rsidRPr="009D3270" w:rsidRDefault="007C796E" w:rsidP="009F2DC4">
            <w:pPr>
              <w:spacing w:before="60" w:after="60"/>
              <w:jc w:val="center"/>
              <w:rPr>
                <w:rFonts w:ascii="Arial" w:hAnsi="Arial" w:cs="Arial"/>
                <w:b/>
                <w:lang w:val="en-ZA"/>
              </w:rPr>
            </w:pPr>
            <w:r>
              <w:rPr>
                <w:rFonts w:ascii="Arial" w:hAnsi="Arial" w:cs="Arial"/>
                <w:b/>
              </w:rPr>
              <w:t>R166 949 000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2ED9CCC4" w14:textId="77777777" w:rsidR="009F2DC4" w:rsidRPr="009D3270" w:rsidRDefault="007C796E" w:rsidP="009F2DC4">
            <w:pPr>
              <w:spacing w:before="60" w:after="60"/>
              <w:jc w:val="center"/>
              <w:rPr>
                <w:rFonts w:ascii="Arial" w:hAnsi="Arial" w:cs="Arial"/>
                <w:b/>
                <w:lang w:val="en-ZA"/>
              </w:rPr>
            </w:pPr>
            <w:r>
              <w:rPr>
                <w:rFonts w:ascii="Arial" w:hAnsi="Arial" w:cs="Arial"/>
                <w:b/>
              </w:rPr>
              <w:t>R181 572 000</w:t>
            </w:r>
          </w:p>
        </w:tc>
      </w:tr>
      <w:tr w:rsidR="009F2DC4" w:rsidRPr="00C516E8" w14:paraId="7193D599"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05A3A23E" w14:textId="77777777" w:rsidR="009F2DC4" w:rsidRPr="009D3270" w:rsidRDefault="009F2DC4" w:rsidP="009F2DC4">
            <w:pPr>
              <w:spacing w:before="60" w:after="60"/>
              <w:jc w:val="center"/>
              <w:rPr>
                <w:rFonts w:ascii="Arial" w:hAnsi="Arial" w:cs="Arial"/>
                <w:b/>
                <w:color w:val="000000"/>
                <w:lang w:val="en-ZA"/>
              </w:rPr>
            </w:pPr>
            <w:r w:rsidRPr="00C516E8">
              <w:rPr>
                <w:rFonts w:ascii="Arial" w:hAnsi="Arial" w:cs="Arial"/>
                <w:b/>
                <w:color w:val="000000"/>
              </w:rPr>
              <w:t>CASH MANAGEMENT</w:t>
            </w:r>
          </w:p>
        </w:tc>
      </w:tr>
      <w:tr w:rsidR="009F2DC4" w:rsidRPr="00C516E8" w14:paraId="5FAB3067" w14:textId="77777777" w:rsidTr="002A0937">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4F764DCF"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893E887" w14:textId="77777777" w:rsidR="009F2DC4" w:rsidRPr="009D3270" w:rsidRDefault="009F2DC4" w:rsidP="009F2DC4">
            <w:pPr>
              <w:spacing w:before="60" w:after="60"/>
              <w:rPr>
                <w:rFonts w:ascii="Arial" w:hAnsi="Arial" w:cs="Arial"/>
                <w:lang w:val="en-ZA"/>
              </w:rPr>
            </w:pPr>
            <w:r w:rsidRPr="00C516E8">
              <w:rPr>
                <w:rFonts w:ascii="Arial" w:hAnsi="Arial"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D4C2CDB"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E618EAB"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Yes</w:t>
            </w:r>
          </w:p>
        </w:tc>
      </w:tr>
      <w:tr w:rsidR="009F2DC4" w:rsidRPr="00C516E8" w14:paraId="52A06E1B" w14:textId="77777777" w:rsidTr="002A0937">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56CCA0A" w14:textId="77777777" w:rsidR="009F2DC4" w:rsidRPr="009D3270" w:rsidRDefault="009F2DC4" w:rsidP="009F2DC4">
            <w:pPr>
              <w:spacing w:before="60" w:after="60"/>
              <w:ind w:left="357"/>
              <w:rPr>
                <w:rFonts w:ascii="Arial" w:hAnsi="Arial" w:cs="Arial"/>
                <w:color w:val="000000"/>
                <w:lang w:val="en-ZA"/>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798FCDAD"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color w:val="000000"/>
              </w:rPr>
              <w:t>Amount</w:t>
            </w:r>
            <w:r w:rsidRPr="00C516E8">
              <w:rPr>
                <w:rFonts w:ascii="Arial" w:hAnsi="Arial" w:cs="Arial"/>
              </w:rPr>
              <w:t xml:space="preserve"> of year-end bank balance (cash and cash equivalents) / (bank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1CD26335" w14:textId="77777777" w:rsidR="009F2DC4" w:rsidRPr="009D3270" w:rsidRDefault="001F40B2" w:rsidP="009F2DC4">
            <w:pPr>
              <w:spacing w:before="60" w:after="60"/>
              <w:jc w:val="center"/>
              <w:rPr>
                <w:rFonts w:ascii="Arial" w:hAnsi="Arial" w:cs="Arial"/>
                <w:b/>
                <w:lang w:val="en-ZA"/>
              </w:rPr>
            </w:pPr>
            <w:r>
              <w:rPr>
                <w:rFonts w:ascii="Arial" w:hAnsi="Arial" w:cs="Arial"/>
                <w:b/>
              </w:rPr>
              <w:t>(R277 731 000)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E349762" w14:textId="77777777" w:rsidR="009F2DC4" w:rsidRPr="009D3270" w:rsidRDefault="001F40B2" w:rsidP="009F2DC4">
            <w:pPr>
              <w:spacing w:before="60" w:after="60"/>
              <w:jc w:val="center"/>
              <w:rPr>
                <w:rFonts w:ascii="Arial" w:hAnsi="Arial" w:cs="Arial"/>
                <w:b/>
                <w:lang w:val="en-ZA"/>
              </w:rPr>
            </w:pPr>
            <w:r>
              <w:rPr>
                <w:rFonts w:ascii="Arial" w:hAnsi="Arial" w:cs="Arial"/>
                <w:b/>
              </w:rPr>
              <w:t>(R753 533 000)</w:t>
            </w:r>
          </w:p>
        </w:tc>
      </w:tr>
      <w:tr w:rsidR="009F2DC4" w:rsidRPr="00C516E8" w14:paraId="737E7854" w14:textId="77777777" w:rsidTr="00C0583B">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6FACE409"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56B5327E" w14:textId="77777777" w:rsidR="009F2DC4" w:rsidRPr="009D3270" w:rsidRDefault="009F2DC4" w:rsidP="009F2DC4">
            <w:pPr>
              <w:spacing w:before="60" w:after="60"/>
              <w:rPr>
                <w:rFonts w:ascii="Arial" w:hAnsi="Arial" w:cs="Arial"/>
                <w:lang w:val="en-ZA"/>
              </w:rPr>
            </w:pPr>
            <w:r w:rsidRPr="00C516E8">
              <w:rPr>
                <w:rFonts w:ascii="Arial" w:hAnsi="Arial"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FFFF00"/>
            <w:tcMar>
              <w:left w:w="28" w:type="dxa"/>
              <w:right w:w="28" w:type="dxa"/>
            </w:tcMar>
            <w:vAlign w:val="center"/>
          </w:tcPr>
          <w:p w14:paraId="005EE41E" w14:textId="77777777" w:rsidR="009F2DC4" w:rsidRPr="009D3270" w:rsidRDefault="00ED626A" w:rsidP="009F2DC4">
            <w:pPr>
              <w:spacing w:before="60" w:after="60"/>
              <w:jc w:val="center"/>
              <w:rPr>
                <w:rFonts w:ascii="Arial" w:hAnsi="Arial" w:cs="Arial"/>
                <w:b/>
                <w:lang w:val="en-ZA"/>
              </w:rPr>
            </w:pPr>
            <w:r>
              <w:rPr>
                <w:rFonts w:ascii="Arial" w:hAnsi="Arial" w:cs="Arial"/>
                <w:b/>
              </w:rPr>
              <w:t>459.4</w:t>
            </w:r>
            <w:r w:rsidR="009F2DC4" w:rsidRPr="00C516E8">
              <w:rPr>
                <w:rFonts w:ascii="Arial" w:hAnsi="Arial" w:cs="Arial"/>
                <w:b/>
              </w:rPr>
              <w:t>%</w:t>
            </w:r>
          </w:p>
        </w:tc>
        <w:tc>
          <w:tcPr>
            <w:tcW w:w="2126" w:type="dxa"/>
            <w:tcBorders>
              <w:top w:val="single" w:sz="12" w:space="0" w:color="000000"/>
              <w:left w:val="single" w:sz="4" w:space="0" w:color="000000"/>
              <w:bottom w:val="single" w:sz="4" w:space="0" w:color="000000"/>
              <w:right w:val="single" w:sz="12" w:space="0" w:color="000000"/>
            </w:tcBorders>
            <w:shd w:val="clear" w:color="auto" w:fill="FFFF00"/>
            <w:tcMar>
              <w:left w:w="28" w:type="dxa"/>
              <w:right w:w="28" w:type="dxa"/>
            </w:tcMar>
            <w:vAlign w:val="center"/>
          </w:tcPr>
          <w:p w14:paraId="53620C4B" w14:textId="77777777" w:rsidR="009F2DC4" w:rsidRPr="009D3270" w:rsidRDefault="00ED626A" w:rsidP="009F2DC4">
            <w:pPr>
              <w:spacing w:before="60" w:after="60"/>
              <w:jc w:val="center"/>
              <w:rPr>
                <w:rFonts w:ascii="Arial" w:hAnsi="Arial" w:cs="Arial"/>
                <w:b/>
                <w:lang w:val="en-ZA"/>
              </w:rPr>
            </w:pPr>
            <w:r>
              <w:rPr>
                <w:rFonts w:ascii="Arial" w:hAnsi="Arial" w:cs="Arial"/>
                <w:b/>
              </w:rPr>
              <w:t>147.7</w:t>
            </w:r>
            <w:r w:rsidR="009F2DC4" w:rsidRPr="00C516E8">
              <w:rPr>
                <w:rFonts w:ascii="Arial" w:hAnsi="Arial" w:cs="Arial"/>
                <w:b/>
              </w:rPr>
              <w:t>%</w:t>
            </w:r>
          </w:p>
        </w:tc>
      </w:tr>
      <w:tr w:rsidR="009F2DC4" w:rsidRPr="00C516E8" w14:paraId="637A3C7E" w14:textId="77777777" w:rsidTr="00C0583B">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14:paraId="55DB29FF" w14:textId="77777777" w:rsidR="009F2DC4" w:rsidRPr="009D3270" w:rsidRDefault="009F2DC4" w:rsidP="009F2DC4">
            <w:pPr>
              <w:spacing w:before="60" w:after="60"/>
              <w:rPr>
                <w:rFonts w:ascii="Arial" w:hAnsi="Arial" w:cs="Arial"/>
                <w:color w:val="000000"/>
                <w:lang w:val="en-ZA"/>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14:paraId="53E702AA" w14:textId="77777777" w:rsidR="009F2DC4" w:rsidRPr="009D3270" w:rsidRDefault="009F2DC4" w:rsidP="009A54E9">
            <w:pPr>
              <w:numPr>
                <w:ilvl w:val="0"/>
                <w:numId w:val="9"/>
              </w:numPr>
              <w:spacing w:before="60" w:after="60"/>
              <w:ind w:left="284" w:hanging="284"/>
              <w:rPr>
                <w:rFonts w:ascii="Arial" w:hAnsi="Arial" w:cs="Arial"/>
                <w:lang w:val="en-ZA"/>
              </w:rPr>
            </w:pPr>
            <w:r w:rsidRPr="00C516E8">
              <w:rPr>
                <w:rFonts w:ascii="Arial" w:hAnsi="Arial" w:cs="Arial"/>
              </w:rPr>
              <w:t>Amount of the cash surplus / (shortfall)</w:t>
            </w:r>
          </w:p>
          <w:p w14:paraId="605E043B"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FFFF00"/>
            <w:tcMar>
              <w:left w:w="28" w:type="dxa"/>
              <w:right w:w="28" w:type="dxa"/>
            </w:tcMar>
          </w:tcPr>
          <w:p w14:paraId="11D5286C" w14:textId="77777777" w:rsidR="009F2DC4" w:rsidRPr="009D3270" w:rsidRDefault="00ED626A" w:rsidP="009F2DC4">
            <w:pPr>
              <w:spacing w:before="60" w:after="60"/>
              <w:jc w:val="center"/>
              <w:rPr>
                <w:rFonts w:ascii="Arial" w:hAnsi="Arial" w:cs="Arial"/>
                <w:b/>
                <w:lang w:val="en-ZA"/>
              </w:rPr>
            </w:pPr>
            <w:r>
              <w:rPr>
                <w:rFonts w:ascii="Arial" w:hAnsi="Arial" w:cs="Arial"/>
                <w:b/>
              </w:rPr>
              <w:t>(R329 362 000)</w:t>
            </w:r>
          </w:p>
          <w:p w14:paraId="397C7AAC" w14:textId="77777777" w:rsidR="009F2DC4" w:rsidRPr="009D3270" w:rsidRDefault="00ED626A" w:rsidP="009F2DC4">
            <w:pPr>
              <w:spacing w:before="60" w:after="60"/>
              <w:jc w:val="center"/>
              <w:rPr>
                <w:rFonts w:ascii="Arial" w:hAnsi="Arial" w:cs="Arial"/>
                <w:b/>
                <w:lang w:val="en-ZA"/>
              </w:rPr>
            </w:pPr>
            <w:r>
              <w:rPr>
                <w:rFonts w:ascii="Arial" w:hAnsi="Arial" w:cs="Arial"/>
                <w:b/>
              </w:rPr>
              <w:t>R71 700 000</w:t>
            </w:r>
          </w:p>
        </w:tc>
        <w:tc>
          <w:tcPr>
            <w:tcW w:w="2126" w:type="dxa"/>
            <w:tcBorders>
              <w:top w:val="single" w:sz="4" w:space="0" w:color="000000"/>
              <w:left w:val="single" w:sz="4" w:space="0" w:color="000000"/>
              <w:bottom w:val="single" w:sz="12" w:space="0" w:color="auto"/>
              <w:right w:val="single" w:sz="12" w:space="0" w:color="000000"/>
            </w:tcBorders>
            <w:shd w:val="clear" w:color="auto" w:fill="FFFF00"/>
            <w:tcMar>
              <w:left w:w="28" w:type="dxa"/>
              <w:right w:w="28" w:type="dxa"/>
            </w:tcMar>
          </w:tcPr>
          <w:p w14:paraId="777ADE3D" w14:textId="77777777" w:rsidR="009F2DC4" w:rsidRPr="009D3270" w:rsidRDefault="00ED626A" w:rsidP="009F2DC4">
            <w:pPr>
              <w:spacing w:before="60" w:after="60"/>
              <w:jc w:val="center"/>
              <w:rPr>
                <w:rFonts w:ascii="Arial" w:hAnsi="Arial" w:cs="Arial"/>
                <w:b/>
                <w:lang w:val="en-ZA"/>
              </w:rPr>
            </w:pPr>
            <w:r>
              <w:rPr>
                <w:rFonts w:ascii="Arial" w:hAnsi="Arial" w:cs="Arial"/>
                <w:b/>
              </w:rPr>
              <w:t>(R625 145 000)</w:t>
            </w:r>
          </w:p>
          <w:p w14:paraId="3FACCE7C" w14:textId="77777777" w:rsidR="009F2DC4" w:rsidRPr="009D3270" w:rsidRDefault="00C0583B" w:rsidP="009F2DC4">
            <w:pPr>
              <w:spacing w:before="60" w:after="60"/>
              <w:jc w:val="center"/>
              <w:rPr>
                <w:rFonts w:ascii="Arial" w:hAnsi="Arial" w:cs="Arial"/>
                <w:b/>
                <w:lang w:val="en-ZA"/>
              </w:rPr>
            </w:pPr>
            <w:r w:rsidRPr="00C22F2B">
              <w:rPr>
                <w:rFonts w:ascii="Arial" w:hAnsi="Arial" w:cs="Arial"/>
                <w:b/>
              </w:rPr>
              <w:t>R</w:t>
            </w:r>
            <w:r>
              <w:rPr>
                <w:rFonts w:ascii="Arial" w:hAnsi="Arial" w:cs="Arial"/>
                <w:b/>
              </w:rPr>
              <w:t>6 788 100 000</w:t>
            </w:r>
          </w:p>
        </w:tc>
      </w:tr>
      <w:tr w:rsidR="009F2DC4" w:rsidRPr="00C516E8" w14:paraId="08B129A4" w14:textId="77777777" w:rsidTr="002A0937">
        <w:trPr>
          <w:trHeight w:val="340"/>
        </w:trPr>
        <w:tc>
          <w:tcPr>
            <w:tcW w:w="567" w:type="dxa"/>
            <w:vMerge w:val="restart"/>
            <w:tcBorders>
              <w:top w:val="single" w:sz="12" w:space="0" w:color="auto"/>
              <w:left w:val="single" w:sz="12" w:space="0" w:color="auto"/>
            </w:tcBorders>
          </w:tcPr>
          <w:p w14:paraId="636F989F"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4.3</w:t>
            </w:r>
          </w:p>
        </w:tc>
        <w:tc>
          <w:tcPr>
            <w:tcW w:w="4820" w:type="dxa"/>
            <w:tcBorders>
              <w:top w:val="single" w:sz="12" w:space="0" w:color="auto"/>
            </w:tcBorders>
          </w:tcPr>
          <w:p w14:paraId="4B3EE65A" w14:textId="77777777" w:rsidR="009F2DC4" w:rsidRPr="009D3270" w:rsidRDefault="009F2DC4" w:rsidP="0086686B">
            <w:pPr>
              <w:spacing w:before="60" w:after="60"/>
              <w:rPr>
                <w:rFonts w:ascii="Arial" w:hAnsi="Arial" w:cs="Arial"/>
                <w:lang w:val="en-ZA"/>
              </w:rPr>
            </w:pPr>
            <w:r w:rsidRPr="00C516E8">
              <w:rPr>
                <w:rFonts w:ascii="Arial" w:hAnsi="Arial" w:cs="Arial"/>
              </w:rPr>
              <w:t xml:space="preserve">Amounts payable in future periods as a percentage of the budget for the next three years, excluding “compensation of employees” and "transfers and subsidies" </w:t>
            </w:r>
          </w:p>
        </w:tc>
        <w:tc>
          <w:tcPr>
            <w:tcW w:w="2126" w:type="dxa"/>
            <w:tcBorders>
              <w:top w:val="single" w:sz="12" w:space="0" w:color="auto"/>
            </w:tcBorders>
          </w:tcPr>
          <w:p w14:paraId="4717D553" w14:textId="77777777" w:rsidR="009F2DC4" w:rsidRPr="009D3270" w:rsidRDefault="00ED626A" w:rsidP="009F2DC4">
            <w:pPr>
              <w:spacing w:before="60" w:after="60"/>
              <w:jc w:val="center"/>
              <w:rPr>
                <w:rFonts w:ascii="Arial" w:hAnsi="Arial" w:cs="Arial"/>
                <w:b/>
                <w:lang w:val="en-ZA"/>
              </w:rPr>
            </w:pPr>
            <w:r>
              <w:rPr>
                <w:rFonts w:ascii="Arial" w:hAnsi="Arial" w:cs="Arial"/>
                <w:b/>
              </w:rPr>
              <w:t>17.6</w:t>
            </w:r>
            <w:r w:rsidR="009F2DC4" w:rsidRPr="00C516E8">
              <w:rPr>
                <w:rFonts w:ascii="Arial" w:hAnsi="Arial" w:cs="Arial"/>
                <w:b/>
              </w:rPr>
              <w:t>%</w:t>
            </w:r>
          </w:p>
        </w:tc>
        <w:tc>
          <w:tcPr>
            <w:tcW w:w="2126" w:type="dxa"/>
            <w:tcBorders>
              <w:top w:val="single" w:sz="12" w:space="0" w:color="auto"/>
              <w:right w:val="single" w:sz="12" w:space="0" w:color="auto"/>
            </w:tcBorders>
          </w:tcPr>
          <w:p w14:paraId="785FA7B1" w14:textId="77777777" w:rsidR="009F2DC4" w:rsidRPr="009D3270" w:rsidRDefault="008E6E83" w:rsidP="009F2DC4">
            <w:pPr>
              <w:spacing w:before="60" w:after="60"/>
              <w:jc w:val="center"/>
              <w:rPr>
                <w:rFonts w:ascii="Arial" w:hAnsi="Arial" w:cs="Arial"/>
                <w:b/>
                <w:lang w:val="en-ZA"/>
              </w:rPr>
            </w:pPr>
            <w:r>
              <w:rPr>
                <w:rFonts w:ascii="Arial" w:hAnsi="Arial" w:cs="Arial"/>
                <w:b/>
              </w:rPr>
              <w:t>22.3</w:t>
            </w:r>
            <w:r w:rsidR="009F2DC4" w:rsidRPr="00C516E8">
              <w:rPr>
                <w:rFonts w:ascii="Arial" w:hAnsi="Arial" w:cs="Arial"/>
                <w:b/>
              </w:rPr>
              <w:t>%</w:t>
            </w:r>
          </w:p>
        </w:tc>
      </w:tr>
      <w:tr w:rsidR="009F2DC4" w:rsidRPr="00C516E8" w14:paraId="541DD7A0" w14:textId="77777777" w:rsidTr="002A0937">
        <w:trPr>
          <w:trHeight w:val="70"/>
        </w:trPr>
        <w:tc>
          <w:tcPr>
            <w:tcW w:w="567" w:type="dxa"/>
            <w:vMerge/>
            <w:tcBorders>
              <w:left w:val="single" w:sz="12" w:space="0" w:color="auto"/>
              <w:bottom w:val="single" w:sz="12" w:space="0" w:color="auto"/>
            </w:tcBorders>
          </w:tcPr>
          <w:p w14:paraId="0F972144"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33E3F962"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Amounts payable in future periods</w:t>
            </w:r>
          </w:p>
          <w:p w14:paraId="4BE2E99C"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the next three years’ appropriation (budget), excluding “compensation of employees" and "transfers and subsidies"</w:t>
            </w:r>
          </w:p>
        </w:tc>
        <w:tc>
          <w:tcPr>
            <w:tcW w:w="2126" w:type="dxa"/>
            <w:tcBorders>
              <w:bottom w:val="single" w:sz="12" w:space="0" w:color="auto"/>
            </w:tcBorders>
          </w:tcPr>
          <w:p w14:paraId="5B28EAAD" w14:textId="77777777" w:rsidR="009F2DC4" w:rsidRPr="009D3270" w:rsidRDefault="00ED626A" w:rsidP="009F2DC4">
            <w:pPr>
              <w:spacing w:before="60" w:after="60"/>
              <w:jc w:val="center"/>
              <w:rPr>
                <w:rFonts w:ascii="Arial" w:hAnsi="Arial" w:cs="Arial"/>
                <w:b/>
                <w:lang w:val="en-ZA"/>
              </w:rPr>
            </w:pPr>
            <w:r>
              <w:rPr>
                <w:rFonts w:ascii="Arial" w:hAnsi="Arial" w:cs="Arial"/>
                <w:b/>
              </w:rPr>
              <w:t>R263 426 00</w:t>
            </w:r>
          </w:p>
          <w:p w14:paraId="4BBFC2FE" w14:textId="77777777" w:rsidR="009F2DC4" w:rsidRPr="009D3270" w:rsidRDefault="00ED626A" w:rsidP="009F2DC4">
            <w:pPr>
              <w:spacing w:before="60" w:after="60"/>
              <w:jc w:val="center"/>
              <w:rPr>
                <w:rFonts w:ascii="Arial" w:hAnsi="Arial" w:cs="Arial"/>
                <w:b/>
                <w:lang w:val="en-ZA"/>
              </w:rPr>
            </w:pPr>
            <w:r>
              <w:rPr>
                <w:rFonts w:ascii="Arial" w:hAnsi="Arial" w:cs="Arial"/>
                <w:b/>
              </w:rPr>
              <w:t xml:space="preserve">R1 493 200 </w:t>
            </w:r>
            <w:r w:rsidR="00172919">
              <w:rPr>
                <w:rFonts w:ascii="Arial" w:hAnsi="Arial" w:cs="Arial"/>
                <w:b/>
              </w:rPr>
              <w:t>000</w:t>
            </w:r>
          </w:p>
        </w:tc>
        <w:tc>
          <w:tcPr>
            <w:tcW w:w="2126" w:type="dxa"/>
            <w:tcBorders>
              <w:bottom w:val="single" w:sz="12" w:space="0" w:color="auto"/>
              <w:right w:val="single" w:sz="12" w:space="0" w:color="auto"/>
            </w:tcBorders>
          </w:tcPr>
          <w:p w14:paraId="16A86371" w14:textId="77777777" w:rsidR="009F2DC4" w:rsidRPr="009D3270" w:rsidRDefault="008E6E83" w:rsidP="009F2DC4">
            <w:pPr>
              <w:spacing w:before="60" w:after="60"/>
              <w:jc w:val="center"/>
              <w:rPr>
                <w:rFonts w:ascii="Arial" w:hAnsi="Arial" w:cs="Arial"/>
                <w:b/>
                <w:lang w:val="en-ZA"/>
              </w:rPr>
            </w:pPr>
            <w:r>
              <w:rPr>
                <w:rFonts w:ascii="Arial" w:hAnsi="Arial" w:cs="Arial"/>
                <w:b/>
              </w:rPr>
              <w:t>R308 396 000</w:t>
            </w:r>
          </w:p>
          <w:p w14:paraId="54FB9F5F" w14:textId="77777777" w:rsidR="009F2DC4" w:rsidRPr="009D3270" w:rsidRDefault="008E6E83" w:rsidP="009F2DC4">
            <w:pPr>
              <w:spacing w:before="60" w:after="60"/>
              <w:jc w:val="center"/>
              <w:rPr>
                <w:rFonts w:ascii="Arial" w:hAnsi="Arial" w:cs="Arial"/>
                <w:b/>
                <w:lang w:val="en-ZA"/>
              </w:rPr>
            </w:pPr>
            <w:r>
              <w:rPr>
                <w:rFonts w:ascii="Arial" w:hAnsi="Arial" w:cs="Arial"/>
                <w:b/>
              </w:rPr>
              <w:t>R1 381 300 000</w:t>
            </w:r>
          </w:p>
        </w:tc>
      </w:tr>
      <w:tr w:rsidR="009F2DC4" w:rsidRPr="00C516E8" w14:paraId="3C9B2259" w14:textId="77777777" w:rsidTr="002A0937">
        <w:trPr>
          <w:trHeight w:val="340"/>
        </w:trPr>
        <w:tc>
          <w:tcPr>
            <w:tcW w:w="567" w:type="dxa"/>
            <w:vMerge w:val="restart"/>
            <w:tcBorders>
              <w:top w:val="single" w:sz="12" w:space="0" w:color="auto"/>
              <w:left w:val="single" w:sz="12" w:space="0" w:color="auto"/>
            </w:tcBorders>
          </w:tcPr>
          <w:p w14:paraId="17E60658"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4.4</w:t>
            </w:r>
          </w:p>
        </w:tc>
        <w:tc>
          <w:tcPr>
            <w:tcW w:w="4820" w:type="dxa"/>
            <w:tcBorders>
              <w:top w:val="single" w:sz="12" w:space="0" w:color="auto"/>
            </w:tcBorders>
          </w:tcPr>
          <w:p w14:paraId="6E8E230D" w14:textId="77777777" w:rsidR="009F2DC4" w:rsidRPr="009D3270" w:rsidRDefault="009F2DC4" w:rsidP="009F2DC4">
            <w:pPr>
              <w:spacing w:before="60" w:after="60"/>
              <w:rPr>
                <w:rFonts w:ascii="Arial" w:hAnsi="Arial" w:cs="Arial"/>
                <w:lang w:val="en-ZA"/>
              </w:rPr>
            </w:pPr>
            <w:r w:rsidRPr="00C516E8">
              <w:rPr>
                <w:rFonts w:ascii="Arial" w:hAnsi="Arial" w:cs="Arial"/>
              </w:rPr>
              <w:t>Guarantees issued by the department as a percentage of next year’s budget, excluding “compensation of employees” and "transfers and subsidies"</w:t>
            </w:r>
          </w:p>
        </w:tc>
        <w:tc>
          <w:tcPr>
            <w:tcW w:w="2126" w:type="dxa"/>
            <w:tcBorders>
              <w:top w:val="single" w:sz="12" w:space="0" w:color="auto"/>
            </w:tcBorders>
          </w:tcPr>
          <w:p w14:paraId="5DE395B1" w14:textId="77777777" w:rsidR="009F2DC4" w:rsidRPr="009D3270" w:rsidRDefault="00172919" w:rsidP="009F2DC4">
            <w:pPr>
              <w:spacing w:before="60" w:after="60"/>
              <w:jc w:val="center"/>
              <w:rPr>
                <w:rFonts w:ascii="Arial" w:hAnsi="Arial" w:cs="Arial"/>
                <w:b/>
                <w:lang w:val="en-ZA"/>
              </w:rPr>
            </w:pPr>
            <w:r>
              <w:rPr>
                <w:rFonts w:ascii="Arial" w:hAnsi="Arial" w:cs="Arial"/>
                <w:b/>
              </w:rPr>
              <w:t xml:space="preserve">No guarantees issued </w:t>
            </w:r>
          </w:p>
        </w:tc>
        <w:tc>
          <w:tcPr>
            <w:tcW w:w="2126" w:type="dxa"/>
            <w:tcBorders>
              <w:top w:val="single" w:sz="12" w:space="0" w:color="auto"/>
              <w:right w:val="single" w:sz="12" w:space="0" w:color="auto"/>
            </w:tcBorders>
          </w:tcPr>
          <w:p w14:paraId="7EF29DC2" w14:textId="77777777" w:rsidR="009F2DC4" w:rsidRPr="009D3270" w:rsidRDefault="00172919" w:rsidP="009F2DC4">
            <w:pPr>
              <w:spacing w:before="60" w:after="60"/>
              <w:jc w:val="center"/>
              <w:rPr>
                <w:rFonts w:ascii="Arial" w:hAnsi="Arial" w:cs="Arial"/>
                <w:b/>
                <w:lang w:val="en-ZA"/>
              </w:rPr>
            </w:pPr>
            <w:r>
              <w:rPr>
                <w:rFonts w:ascii="Arial" w:hAnsi="Arial" w:cs="Arial"/>
                <w:b/>
              </w:rPr>
              <w:t>No guarantees issued</w:t>
            </w:r>
          </w:p>
        </w:tc>
      </w:tr>
      <w:tr w:rsidR="009F2DC4" w:rsidRPr="00C516E8" w14:paraId="03024AE8" w14:textId="77777777" w:rsidTr="002A0937">
        <w:trPr>
          <w:trHeight w:val="70"/>
        </w:trPr>
        <w:tc>
          <w:tcPr>
            <w:tcW w:w="567" w:type="dxa"/>
            <w:vMerge/>
            <w:tcBorders>
              <w:left w:val="single" w:sz="12" w:space="0" w:color="auto"/>
              <w:bottom w:val="single" w:sz="12" w:space="0" w:color="auto"/>
            </w:tcBorders>
          </w:tcPr>
          <w:p w14:paraId="26818860"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52598EC2"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guarantees issued</w:t>
            </w:r>
          </w:p>
          <w:p w14:paraId="50C6980B"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next year’s appropriation (budget), excluding “compensation of employees" and "transfers</w:t>
            </w:r>
            <w:r w:rsidRPr="00C516E8">
              <w:rPr>
                <w:rFonts w:ascii="Arial" w:hAnsi="Arial" w:cs="Arial"/>
              </w:rPr>
              <w:t xml:space="preserve"> and subsidies"</w:t>
            </w:r>
          </w:p>
        </w:tc>
        <w:tc>
          <w:tcPr>
            <w:tcW w:w="2126" w:type="dxa"/>
            <w:tcBorders>
              <w:bottom w:val="single" w:sz="12" w:space="0" w:color="auto"/>
            </w:tcBorders>
          </w:tcPr>
          <w:p w14:paraId="6DC3C997"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0B199FC4" w14:textId="77777777" w:rsidR="009F2DC4" w:rsidRPr="009D3270" w:rsidRDefault="00172919" w:rsidP="009F2DC4">
            <w:pPr>
              <w:spacing w:before="60" w:after="60"/>
              <w:jc w:val="center"/>
              <w:rPr>
                <w:rFonts w:ascii="Arial" w:hAnsi="Arial" w:cs="Arial"/>
                <w:b/>
                <w:lang w:val="en-ZA"/>
              </w:rPr>
            </w:pPr>
            <w:r>
              <w:rPr>
                <w:rFonts w:ascii="Arial" w:hAnsi="Arial" w:cs="Arial"/>
                <w:b/>
              </w:rPr>
              <w:t>R1 493 200 000</w:t>
            </w:r>
          </w:p>
        </w:tc>
        <w:tc>
          <w:tcPr>
            <w:tcW w:w="2126" w:type="dxa"/>
            <w:tcBorders>
              <w:bottom w:val="single" w:sz="12" w:space="0" w:color="auto"/>
              <w:right w:val="single" w:sz="12" w:space="0" w:color="auto"/>
            </w:tcBorders>
          </w:tcPr>
          <w:p w14:paraId="7112EA0F"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7DAA22B4" w14:textId="77777777" w:rsidR="009F2DC4" w:rsidRPr="009D3270" w:rsidRDefault="00172919" w:rsidP="009F2DC4">
            <w:pPr>
              <w:spacing w:before="60" w:after="60"/>
              <w:jc w:val="center"/>
              <w:rPr>
                <w:rFonts w:ascii="Arial" w:hAnsi="Arial" w:cs="Arial"/>
                <w:b/>
                <w:lang w:val="en-ZA"/>
              </w:rPr>
            </w:pPr>
            <w:r>
              <w:rPr>
                <w:rFonts w:ascii="Arial" w:hAnsi="Arial" w:cs="Arial"/>
                <w:b/>
              </w:rPr>
              <w:t>R1 381 300 000</w:t>
            </w:r>
          </w:p>
        </w:tc>
      </w:tr>
      <w:tr w:rsidR="009F2DC4" w:rsidRPr="00C516E8" w14:paraId="2E289A31" w14:textId="77777777" w:rsidTr="002A0937">
        <w:trPr>
          <w:trHeight w:val="340"/>
        </w:trPr>
        <w:tc>
          <w:tcPr>
            <w:tcW w:w="567" w:type="dxa"/>
            <w:vMerge w:val="restart"/>
            <w:tcBorders>
              <w:top w:val="single" w:sz="12" w:space="0" w:color="auto"/>
              <w:left w:val="single" w:sz="12" w:space="0" w:color="auto"/>
            </w:tcBorders>
          </w:tcPr>
          <w:p w14:paraId="0A004EF9" w14:textId="77777777" w:rsidR="009F2DC4" w:rsidRPr="009D3270" w:rsidRDefault="009F2DC4" w:rsidP="009F2DC4">
            <w:pPr>
              <w:spacing w:before="60" w:after="60"/>
              <w:rPr>
                <w:rFonts w:ascii="Arial" w:hAnsi="Arial" w:cs="Arial"/>
                <w:color w:val="000000"/>
                <w:lang w:val="en-ZA"/>
              </w:rPr>
            </w:pPr>
            <w:r w:rsidRPr="00C516E8">
              <w:rPr>
                <w:rFonts w:ascii="Arial" w:hAnsi="Arial" w:cs="Arial"/>
                <w:color w:val="000000"/>
              </w:rPr>
              <w:t>4.5</w:t>
            </w:r>
          </w:p>
        </w:tc>
        <w:tc>
          <w:tcPr>
            <w:tcW w:w="4820" w:type="dxa"/>
            <w:tcBorders>
              <w:top w:val="single" w:sz="12" w:space="0" w:color="auto"/>
            </w:tcBorders>
          </w:tcPr>
          <w:p w14:paraId="48E24BC6" w14:textId="77777777" w:rsidR="009F2DC4" w:rsidRPr="009D3270" w:rsidRDefault="009F2DC4" w:rsidP="009F2DC4">
            <w:pPr>
              <w:spacing w:before="60" w:after="60"/>
              <w:rPr>
                <w:rFonts w:ascii="Arial" w:hAnsi="Arial" w:cs="Arial"/>
                <w:lang w:val="en-ZA"/>
              </w:rPr>
            </w:pPr>
            <w:r w:rsidRPr="00C516E8">
              <w:rPr>
                <w:rFonts w:ascii="Arial" w:hAnsi="Arial" w:cs="Arial"/>
              </w:rPr>
              <w:t>Claims against the department as a percentage of next year’s budget, excluding “compensation of employees” and "transfers and subsidies"</w:t>
            </w:r>
          </w:p>
        </w:tc>
        <w:tc>
          <w:tcPr>
            <w:tcW w:w="2126" w:type="dxa"/>
            <w:tcBorders>
              <w:top w:val="single" w:sz="12" w:space="0" w:color="auto"/>
            </w:tcBorders>
          </w:tcPr>
          <w:p w14:paraId="2C81C6EF"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 xml:space="preserve">laims against the department </w:t>
            </w:r>
          </w:p>
        </w:tc>
        <w:tc>
          <w:tcPr>
            <w:tcW w:w="2126" w:type="dxa"/>
            <w:tcBorders>
              <w:top w:val="single" w:sz="12" w:space="0" w:color="auto"/>
              <w:right w:val="single" w:sz="12" w:space="0" w:color="auto"/>
            </w:tcBorders>
          </w:tcPr>
          <w:p w14:paraId="09B98B7B" w14:textId="77777777" w:rsidR="009F2DC4" w:rsidRPr="009D3270" w:rsidRDefault="009F2DC4" w:rsidP="009F2DC4">
            <w:pPr>
              <w:spacing w:before="60" w:after="60"/>
              <w:jc w:val="center"/>
              <w:rPr>
                <w:rFonts w:ascii="Arial" w:hAnsi="Arial" w:cs="Arial"/>
                <w:b/>
                <w:lang w:val="en-ZA"/>
              </w:rPr>
            </w:pPr>
            <w:r w:rsidRPr="00C516E8">
              <w:rPr>
                <w:rFonts w:ascii="Arial" w:hAnsi="Arial" w:cs="Arial"/>
                <w:b/>
              </w:rPr>
              <w:t>No c</w:t>
            </w:r>
            <w:r w:rsidR="00172919">
              <w:rPr>
                <w:rFonts w:ascii="Arial" w:hAnsi="Arial" w:cs="Arial"/>
                <w:b/>
              </w:rPr>
              <w:t>laims against the department</w:t>
            </w:r>
          </w:p>
        </w:tc>
      </w:tr>
      <w:tr w:rsidR="009F2DC4" w:rsidRPr="00C516E8" w14:paraId="62143C02" w14:textId="77777777" w:rsidTr="002A0937">
        <w:trPr>
          <w:trHeight w:val="70"/>
        </w:trPr>
        <w:tc>
          <w:tcPr>
            <w:tcW w:w="567" w:type="dxa"/>
            <w:vMerge/>
            <w:tcBorders>
              <w:left w:val="single" w:sz="12" w:space="0" w:color="auto"/>
              <w:bottom w:val="single" w:sz="12" w:space="0" w:color="auto"/>
            </w:tcBorders>
          </w:tcPr>
          <w:p w14:paraId="66B01F97" w14:textId="77777777" w:rsidR="009F2DC4" w:rsidRPr="009D3270" w:rsidRDefault="009F2DC4" w:rsidP="009F2DC4">
            <w:pPr>
              <w:spacing w:before="60" w:after="60"/>
              <w:rPr>
                <w:rFonts w:ascii="Arial" w:hAnsi="Arial" w:cs="Arial"/>
                <w:color w:val="000000"/>
                <w:lang w:val="en-ZA"/>
              </w:rPr>
            </w:pPr>
          </w:p>
        </w:tc>
        <w:tc>
          <w:tcPr>
            <w:tcW w:w="4820" w:type="dxa"/>
            <w:tcBorders>
              <w:bottom w:val="single" w:sz="12" w:space="0" w:color="auto"/>
            </w:tcBorders>
          </w:tcPr>
          <w:p w14:paraId="0DB8E33D"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color w:val="000000"/>
              </w:rPr>
              <w:t>Amount of claims against the department</w:t>
            </w:r>
          </w:p>
          <w:p w14:paraId="08F2468C" w14:textId="77777777" w:rsidR="009F2DC4" w:rsidRPr="009D3270" w:rsidRDefault="009F2DC4" w:rsidP="009A54E9">
            <w:pPr>
              <w:numPr>
                <w:ilvl w:val="0"/>
                <w:numId w:val="9"/>
              </w:numPr>
              <w:spacing w:before="60" w:after="60"/>
              <w:ind w:left="284" w:hanging="284"/>
              <w:rPr>
                <w:rFonts w:ascii="Arial" w:hAnsi="Arial" w:cs="Arial"/>
                <w:color w:val="000000"/>
                <w:lang w:val="en-ZA"/>
              </w:rPr>
            </w:pPr>
            <w:r w:rsidRPr="00C516E8">
              <w:rPr>
                <w:rFonts w:ascii="Arial" w:hAnsi="Arial" w:cs="Arial"/>
              </w:rPr>
              <w:t>Amount of next</w:t>
            </w:r>
            <w:r w:rsidRPr="00C516E8">
              <w:rPr>
                <w:rFonts w:ascii="Arial" w:hAnsi="Arial" w:cs="Arial"/>
                <w:color w:val="000000"/>
              </w:rPr>
              <w:t xml:space="preserve"> year’s appropriation (budget), excluding “compensation of employees" </w:t>
            </w:r>
            <w:r w:rsidRPr="00C516E8">
              <w:rPr>
                <w:rFonts w:ascii="Arial" w:hAnsi="Arial" w:cs="Arial"/>
              </w:rPr>
              <w:t>and "transfers and subsidies"</w:t>
            </w:r>
          </w:p>
        </w:tc>
        <w:tc>
          <w:tcPr>
            <w:tcW w:w="2126" w:type="dxa"/>
            <w:tcBorders>
              <w:bottom w:val="single" w:sz="12" w:space="0" w:color="auto"/>
            </w:tcBorders>
          </w:tcPr>
          <w:p w14:paraId="518922DA"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150AF5AA" w14:textId="77777777" w:rsidR="009F2DC4" w:rsidRPr="009D3270" w:rsidRDefault="00172919" w:rsidP="009F2DC4">
            <w:pPr>
              <w:spacing w:before="60" w:after="60"/>
              <w:jc w:val="center"/>
              <w:rPr>
                <w:rFonts w:ascii="Arial" w:hAnsi="Arial" w:cs="Arial"/>
                <w:b/>
                <w:lang w:val="en-ZA"/>
              </w:rPr>
            </w:pPr>
            <w:r>
              <w:rPr>
                <w:rFonts w:ascii="Arial" w:hAnsi="Arial" w:cs="Arial"/>
                <w:b/>
              </w:rPr>
              <w:t>R71 700 000</w:t>
            </w:r>
          </w:p>
        </w:tc>
        <w:tc>
          <w:tcPr>
            <w:tcW w:w="2126" w:type="dxa"/>
            <w:tcBorders>
              <w:bottom w:val="single" w:sz="12" w:space="0" w:color="auto"/>
              <w:right w:val="single" w:sz="12" w:space="0" w:color="auto"/>
            </w:tcBorders>
          </w:tcPr>
          <w:p w14:paraId="607F46E2" w14:textId="77777777" w:rsidR="009F2DC4" w:rsidRPr="009D3270" w:rsidRDefault="00172919" w:rsidP="009F2DC4">
            <w:pPr>
              <w:spacing w:before="60" w:after="60"/>
              <w:jc w:val="center"/>
              <w:rPr>
                <w:rFonts w:ascii="Arial" w:hAnsi="Arial" w:cs="Arial"/>
                <w:b/>
                <w:lang w:val="en-ZA"/>
              </w:rPr>
            </w:pPr>
            <w:r>
              <w:rPr>
                <w:rFonts w:ascii="Arial" w:hAnsi="Arial" w:cs="Arial"/>
                <w:b/>
              </w:rPr>
              <w:t>R0</w:t>
            </w:r>
          </w:p>
          <w:p w14:paraId="0DCF3AED" w14:textId="77777777" w:rsidR="009F2DC4" w:rsidRPr="009D3270" w:rsidRDefault="00172919" w:rsidP="009F2DC4">
            <w:pPr>
              <w:spacing w:before="60" w:after="60"/>
              <w:jc w:val="center"/>
              <w:rPr>
                <w:rFonts w:ascii="Arial" w:hAnsi="Arial" w:cs="Arial"/>
                <w:b/>
                <w:lang w:val="en-ZA"/>
              </w:rPr>
            </w:pPr>
            <w:r>
              <w:rPr>
                <w:rFonts w:ascii="Arial" w:hAnsi="Arial" w:cs="Arial"/>
                <w:b/>
              </w:rPr>
              <w:t>R423 200 000</w:t>
            </w:r>
          </w:p>
        </w:tc>
      </w:tr>
      <w:tr w:rsidR="009F2DC4" w:rsidRPr="00C516E8" w14:paraId="1DF7FA16" w14:textId="77777777" w:rsidTr="002A0937">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14:paraId="3D4F157C" w14:textId="77777777" w:rsidR="009F2DC4" w:rsidRPr="009D3270" w:rsidRDefault="009F2DC4" w:rsidP="0086686B">
            <w:pPr>
              <w:spacing w:before="60" w:after="60"/>
              <w:jc w:val="center"/>
              <w:rPr>
                <w:rFonts w:ascii="Arial" w:hAnsi="Arial" w:cs="Arial"/>
                <w:b/>
                <w:color w:val="000000"/>
                <w:lang w:val="en-ZA"/>
              </w:rPr>
            </w:pPr>
            <w:r w:rsidRPr="00C516E8">
              <w:rPr>
                <w:rFonts w:ascii="Arial" w:hAnsi="Arial" w:cs="Arial"/>
                <w:b/>
                <w:color w:val="000000"/>
              </w:rPr>
              <w:t xml:space="preserve">OVERALL ASSESSMENT </w:t>
            </w:r>
          </w:p>
        </w:tc>
      </w:tr>
      <w:tr w:rsidR="009F2DC4" w:rsidRPr="00C516E8" w14:paraId="1348CBB9" w14:textId="77777777" w:rsidTr="002A0937">
        <w:trPr>
          <w:trHeight w:val="340"/>
        </w:trPr>
        <w:tc>
          <w:tcPr>
            <w:tcW w:w="5387" w:type="dxa"/>
            <w:gridSpan w:val="2"/>
            <w:tcBorders>
              <w:top w:val="single" w:sz="4" w:space="0" w:color="000000"/>
              <w:left w:val="single" w:sz="12" w:space="0" w:color="000000"/>
              <w:bottom w:val="single" w:sz="4" w:space="0" w:color="000000"/>
              <w:right w:val="single" w:sz="4" w:space="0" w:color="000000"/>
            </w:tcBorders>
            <w:tcMar>
              <w:left w:w="108" w:type="dxa"/>
              <w:right w:w="28" w:type="dxa"/>
            </w:tcMar>
            <w:vAlign w:val="center"/>
          </w:tcPr>
          <w:p w14:paraId="4D41CEC5" w14:textId="77777777" w:rsidR="009F2DC4" w:rsidRPr="009D3270" w:rsidRDefault="005866FB" w:rsidP="009F2DC4">
            <w:pPr>
              <w:spacing w:before="60" w:after="60"/>
              <w:rPr>
                <w:rFonts w:ascii="Arial" w:hAnsi="Arial" w:cs="Arial"/>
                <w:lang w:val="en-ZA"/>
              </w:rPr>
            </w:pPr>
            <w:r w:rsidRPr="00C516E8">
              <w:rPr>
                <w:rFonts w:ascii="Arial" w:hAnsi="Arial" w:cs="Arial"/>
              </w:rPr>
              <w:t>Overall the financial viability is assessed as:</w:t>
            </w:r>
          </w:p>
        </w:tc>
        <w:tc>
          <w:tcPr>
            <w:tcW w:w="2126"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70A63EEB" w14:textId="77777777"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c>
          <w:tcPr>
            <w:tcW w:w="2126" w:type="dxa"/>
            <w:tcBorders>
              <w:top w:val="single" w:sz="4" w:space="0" w:color="000000"/>
              <w:left w:val="single" w:sz="4" w:space="0" w:color="000000"/>
              <w:bottom w:val="single" w:sz="4" w:space="0" w:color="000000"/>
              <w:right w:val="single" w:sz="12" w:space="0" w:color="000000"/>
            </w:tcBorders>
            <w:shd w:val="clear" w:color="auto" w:fill="FFC000"/>
            <w:vAlign w:val="center"/>
          </w:tcPr>
          <w:p w14:paraId="34C8B808" w14:textId="77777777" w:rsidR="009F2DC4" w:rsidRPr="009D3270" w:rsidRDefault="009F2DC4" w:rsidP="009F2DC4">
            <w:pPr>
              <w:spacing w:before="60" w:after="60"/>
              <w:jc w:val="center"/>
              <w:rPr>
                <w:rFonts w:ascii="Arial" w:hAnsi="Arial" w:cs="Arial"/>
                <w:b/>
                <w:bCs/>
                <w:color w:val="000000"/>
                <w:lang w:val="en-ZA"/>
              </w:rPr>
            </w:pPr>
            <w:r w:rsidRPr="00C516E8">
              <w:rPr>
                <w:rFonts w:ascii="Arial" w:hAnsi="Arial" w:cs="Arial"/>
                <w:b/>
                <w:bCs/>
                <w:color w:val="000000"/>
              </w:rPr>
              <w:t>Yellow (Concerning)</w:t>
            </w:r>
          </w:p>
        </w:tc>
      </w:tr>
      <w:tr w:rsidR="009F2DC4" w:rsidRPr="00C516E8" w14:paraId="592B479B" w14:textId="77777777" w:rsidTr="002A0937">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6ABC3040" w14:textId="77777777" w:rsidR="009F2DC4" w:rsidRPr="009D3270" w:rsidRDefault="009F2DC4" w:rsidP="009F2DC4">
            <w:pPr>
              <w:spacing w:before="60" w:after="60"/>
              <w:ind w:left="284" w:hanging="284"/>
              <w:rPr>
                <w:rFonts w:ascii="Arial" w:hAnsi="Arial" w:cs="Arial"/>
                <w:i/>
                <w:lang w:val="en-ZA"/>
              </w:rPr>
            </w:pPr>
            <w:r w:rsidRPr="00C516E8">
              <w:rPr>
                <w:rFonts w:ascii="Arial" w:hAnsi="Arial" w:cs="Arial"/>
                <w:i/>
              </w:rPr>
              <w:t xml:space="preserve">* </w:t>
            </w:r>
            <w:r w:rsidRPr="00C516E8">
              <w:rPr>
                <w:rFonts w:ascii="Arial" w:hAnsi="Arial" w:cs="Arial"/>
                <w:i/>
              </w:rPr>
              <w:tab/>
            </w:r>
            <w:r w:rsidRPr="005866FB">
              <w:rPr>
                <w:rFonts w:ascii="Arial" w:hAnsi="Arial" w:cs="Arial"/>
                <w:i/>
                <w:highlight w:val="yellow"/>
              </w:rPr>
              <w:t xml:space="preserve">This (these) amount(s) has (have) been adjusted for uncorrected misstatements that resulted in the modification of the audit opinion and will therefore not agree </w:t>
            </w:r>
            <w:r w:rsidR="009D3270" w:rsidRPr="005866FB">
              <w:rPr>
                <w:rFonts w:ascii="Arial" w:hAnsi="Arial" w:cs="Arial"/>
                <w:i/>
                <w:highlight w:val="yellow"/>
              </w:rPr>
              <w:t xml:space="preserve">with </w:t>
            </w:r>
            <w:r w:rsidRPr="005866FB">
              <w:rPr>
                <w:rFonts w:ascii="Arial" w:hAnsi="Arial" w:cs="Arial"/>
                <w:i/>
                <w:highlight w:val="yellow"/>
              </w:rPr>
              <w:t>the financial statement amounts.</w:t>
            </w:r>
            <w:r w:rsidRPr="00C516E8">
              <w:rPr>
                <w:rFonts w:ascii="Arial" w:hAnsi="Arial" w:cs="Arial"/>
                <w:i/>
                <w:vertAlign w:val="superscript"/>
              </w:rPr>
              <w:t xml:space="preserve"> </w:t>
            </w:r>
          </w:p>
          <w:p w14:paraId="5094025B" w14:textId="77777777" w:rsidR="009F2DC4" w:rsidRPr="009D3270" w:rsidRDefault="009F2DC4" w:rsidP="009F2DC4">
            <w:pPr>
              <w:spacing w:before="60" w:after="60"/>
              <w:ind w:left="284" w:hanging="284"/>
              <w:rPr>
                <w:rFonts w:ascii="Arial" w:hAnsi="Arial" w:cs="Arial"/>
                <w:i/>
                <w:lang w:val="en-ZA"/>
              </w:rPr>
            </w:pPr>
            <w:r w:rsidRPr="00C516E8">
              <w:rPr>
                <w:rFonts w:ascii="Arial" w:hAnsi="Arial" w:cs="Arial"/>
                <w:i/>
              </w:rPr>
              <w:t xml:space="preserve">** </w:t>
            </w:r>
            <w:r w:rsidRPr="00C516E8">
              <w:rPr>
                <w:rFonts w:ascii="Arial" w:hAnsi="Arial" w:cs="Arial"/>
                <w:i/>
              </w:rPr>
              <w:tab/>
              <w:t>This indicator assumes that t</w:t>
            </w:r>
            <w:r w:rsidR="005866FB">
              <w:rPr>
                <w:rFonts w:ascii="Arial" w:hAnsi="Arial" w:cs="Arial"/>
                <w:i/>
              </w:rPr>
              <w:t xml:space="preserve">he </w:t>
            </w:r>
            <w:proofErr w:type="spellStart"/>
            <w:r w:rsidR="005866FB">
              <w:rPr>
                <w:rFonts w:ascii="Arial" w:hAnsi="Arial" w:cs="Arial"/>
                <w:i/>
              </w:rPr>
              <w:t>unauthorised</w:t>
            </w:r>
            <w:proofErr w:type="spellEnd"/>
            <w:r w:rsidR="005866FB">
              <w:rPr>
                <w:rFonts w:ascii="Arial" w:hAnsi="Arial" w:cs="Arial"/>
                <w:i/>
              </w:rPr>
              <w:t xml:space="preserve"> expenditure of R261 169 000, per note 11</w:t>
            </w:r>
            <w:r w:rsidRPr="00C516E8">
              <w:rPr>
                <w:rFonts w:ascii="Arial" w:hAnsi="Arial" w:cs="Arial"/>
                <w:i/>
              </w:rPr>
              <w:t xml:space="preserve"> will not be approved with funding.</w:t>
            </w:r>
          </w:p>
        </w:tc>
      </w:tr>
    </w:tbl>
    <w:p w14:paraId="6C66EA62" w14:textId="77777777" w:rsidR="009F2DC4" w:rsidRPr="00C516E8" w:rsidRDefault="009F2DC4" w:rsidP="00B050E6">
      <w:pPr>
        <w:spacing w:after="240"/>
        <w:rPr>
          <w:rFonts w:ascii="Arial" w:eastAsia="MS Mincho" w:hAnsi="Arial" w:cs="Arial"/>
        </w:rPr>
      </w:pPr>
    </w:p>
    <w:p w14:paraId="433AB314" w14:textId="77777777" w:rsidR="009F2DC4" w:rsidRPr="00C516E8" w:rsidRDefault="009F2DC4" w:rsidP="00526D5A">
      <w:pPr>
        <w:keepNext/>
        <w:spacing w:after="240"/>
        <w:outlineLvl w:val="1"/>
        <w:rPr>
          <w:rFonts w:ascii="Arial" w:eastAsia="Times New Roman" w:hAnsi="Arial" w:cs="Arial"/>
          <w:color w:val="4F81BD"/>
          <w:sz w:val="24"/>
          <w:szCs w:val="24"/>
        </w:rPr>
      </w:pPr>
      <w:r w:rsidRPr="00C516E8">
        <w:rPr>
          <w:rFonts w:ascii="Arial" w:eastAsia="Times New Roman" w:hAnsi="Arial" w:cs="Arial"/>
          <w:color w:val="4F81BD"/>
          <w:sz w:val="24"/>
          <w:szCs w:val="24"/>
        </w:rPr>
        <w:t>High-level comments</w:t>
      </w:r>
    </w:p>
    <w:p w14:paraId="3DF4DB4F" w14:textId="77777777" w:rsidR="00772CB4" w:rsidRPr="0080580F" w:rsidRDefault="00772CB4" w:rsidP="009A54E9">
      <w:pPr>
        <w:pStyle w:val="ListParagraph"/>
        <w:numPr>
          <w:ilvl w:val="0"/>
          <w:numId w:val="8"/>
        </w:numPr>
        <w:shd w:val="clear" w:color="auto" w:fill="FFFFFF"/>
        <w:spacing w:after="240"/>
        <w:rPr>
          <w:rFonts w:ascii="Arial" w:eastAsia="Calibri" w:hAnsi="Arial" w:cs="Arial"/>
          <w:sz w:val="22"/>
        </w:rPr>
      </w:pPr>
      <w:r w:rsidRPr="0080580F">
        <w:rPr>
          <w:rFonts w:ascii="Arial" w:eastAsia="Calibri" w:hAnsi="Arial" w:cs="Arial"/>
          <w:sz w:val="22"/>
        </w:rPr>
        <w:t>The department is able to undertake its objectives and the vote has not been depleted or exceeded and there is no significant unpaid expenditure.</w:t>
      </w:r>
    </w:p>
    <w:p w14:paraId="758E45C1" w14:textId="77777777"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t xml:space="preserve">The bank overdraft primarily emanated as a result of unauthorised expenditure and it is important to note, as highlighted above, that these indicators assume that any unauthorised expenditure that the </w:t>
      </w:r>
      <w:proofErr w:type="spellStart"/>
      <w:r w:rsidRPr="0080580F">
        <w:rPr>
          <w:rFonts w:ascii="Arial" w:eastAsia="Calibri" w:hAnsi="Arial" w:cs="Arial"/>
          <w:sz w:val="22"/>
          <w:szCs w:val="24"/>
          <w:lang w:eastAsia="en-GB"/>
        </w:rPr>
        <w:t>auditee</w:t>
      </w:r>
      <w:proofErr w:type="spellEnd"/>
      <w:r w:rsidRPr="0080580F">
        <w:rPr>
          <w:rFonts w:ascii="Arial" w:eastAsia="Calibri" w:hAnsi="Arial" w:cs="Arial"/>
          <w:sz w:val="22"/>
          <w:szCs w:val="24"/>
          <w:lang w:eastAsia="en-GB"/>
        </w:rPr>
        <w:t xml:space="preserve"> may have incurred will not be approved with funding. If the unauthorised expenditure is approved with funding, the cash shortfall will decrease.</w:t>
      </w:r>
    </w:p>
    <w:p w14:paraId="6E16F811" w14:textId="77777777" w:rsidR="00772CB4" w:rsidRPr="0080580F" w:rsidRDefault="00772CB4" w:rsidP="00772CB4">
      <w:pPr>
        <w:pStyle w:val="ListParagraph"/>
        <w:shd w:val="clear" w:color="auto" w:fill="FFFFFF"/>
        <w:spacing w:after="120"/>
        <w:ind w:left="360"/>
        <w:contextualSpacing/>
        <w:rPr>
          <w:rFonts w:ascii="Arial" w:eastAsia="MS Mincho" w:hAnsi="Arial" w:cs="Arial"/>
          <w:sz w:val="22"/>
          <w:lang w:eastAsia="en-GB"/>
        </w:rPr>
      </w:pPr>
    </w:p>
    <w:p w14:paraId="0237A73B" w14:textId="77777777" w:rsidR="009F2DC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Calibri" w:hAnsi="Arial" w:cs="Arial"/>
          <w:sz w:val="22"/>
          <w:szCs w:val="24"/>
          <w:lang w:eastAsia="en-GB"/>
        </w:rPr>
        <w:t>Should the unauthorised expenditure however not be approved with funding it could result in a shortage of available funds to implement planned activities, programs and projects in the future.  The department should therefore continue in their efforts to obtain the necessary approval.</w:t>
      </w:r>
      <w:r w:rsidR="009F2DC4" w:rsidRPr="0080580F" w:rsidDel="00505EB8">
        <w:rPr>
          <w:rFonts w:ascii="Arial" w:eastAsia="Calibri" w:hAnsi="Arial" w:cs="Arial"/>
          <w:sz w:val="22"/>
        </w:rPr>
        <w:t xml:space="preserve"> </w:t>
      </w:r>
    </w:p>
    <w:p w14:paraId="2C172A12" w14:textId="77777777" w:rsidR="00772CB4" w:rsidRPr="0080580F" w:rsidRDefault="00772CB4" w:rsidP="00772CB4">
      <w:pPr>
        <w:pStyle w:val="ListParagraph"/>
        <w:rPr>
          <w:rFonts w:ascii="Arial" w:eastAsia="MS Mincho" w:hAnsi="Arial" w:cs="Arial"/>
          <w:sz w:val="22"/>
          <w:lang w:eastAsia="en-GB"/>
        </w:rPr>
      </w:pPr>
    </w:p>
    <w:p w14:paraId="0FB5D1C1" w14:textId="77777777" w:rsidR="00772CB4" w:rsidRPr="0080580F" w:rsidRDefault="00772CB4" w:rsidP="009A54E9">
      <w:pPr>
        <w:pStyle w:val="ListParagraph"/>
        <w:numPr>
          <w:ilvl w:val="0"/>
          <w:numId w:val="8"/>
        </w:numPr>
        <w:shd w:val="clear" w:color="auto" w:fill="FFFFFF"/>
        <w:spacing w:after="120"/>
        <w:contextualSpacing/>
        <w:rPr>
          <w:rFonts w:ascii="Arial" w:eastAsia="MS Mincho" w:hAnsi="Arial" w:cs="Arial"/>
          <w:sz w:val="22"/>
          <w:lang w:eastAsia="en-GB"/>
        </w:rPr>
      </w:pPr>
      <w:r w:rsidRPr="0080580F">
        <w:rPr>
          <w:rFonts w:ascii="Arial" w:eastAsia="MS Mincho" w:hAnsi="Arial" w:cs="Arial"/>
          <w:sz w:val="22"/>
          <w:lang w:eastAsia="en-GB"/>
        </w:rPr>
        <w:t>The major underspending was on consultants (Business and advisory), agency and support (outsourced services) and travel and subsistence, this is a positive indicator and could be as a result of effective cost containment</w:t>
      </w:r>
      <w:r w:rsidR="00830F75" w:rsidRPr="0080580F">
        <w:rPr>
          <w:rFonts w:ascii="Arial" w:eastAsia="MS Mincho" w:hAnsi="Arial" w:cs="Arial"/>
          <w:sz w:val="22"/>
          <w:lang w:eastAsia="en-GB"/>
        </w:rPr>
        <w:t xml:space="preserve"> measures. </w:t>
      </w:r>
    </w:p>
    <w:p w14:paraId="4D3CA218" w14:textId="77777777" w:rsidR="00F576DC" w:rsidRPr="00526D5A" w:rsidRDefault="00C22F2B" w:rsidP="00526D5A">
      <w:pPr>
        <w:keepNext/>
        <w:keepLines/>
        <w:spacing w:before="120" w:after="360"/>
        <w:outlineLvl w:val="1"/>
        <w:rPr>
          <w:rFonts w:ascii="Century Gothic" w:hAnsi="Century Gothic"/>
          <w:b/>
          <w:bCs/>
          <w:color w:val="4F81BD"/>
          <w:sz w:val="26"/>
          <w:szCs w:val="26"/>
        </w:rPr>
      </w:pPr>
      <w:bookmarkStart w:id="143" w:name="_Toc447106617"/>
      <w:r w:rsidRPr="00526D5A">
        <w:rPr>
          <w:rFonts w:ascii="Century Gothic" w:hAnsi="Century Gothic"/>
          <w:b/>
          <w:bCs/>
          <w:color w:val="4F81BD"/>
          <w:sz w:val="26"/>
          <w:szCs w:val="26"/>
        </w:rPr>
        <w:t>PROCUREMENT AND CONTRACT MANAGEMENT</w:t>
      </w:r>
      <w:bookmarkEnd w:id="143"/>
    </w:p>
    <w:p w14:paraId="2A23496A" w14:textId="77777777" w:rsidR="00C22F2B" w:rsidRPr="00526D5A" w:rsidRDefault="00D35BBA" w:rsidP="009A54E9">
      <w:pPr>
        <w:pStyle w:val="ListParagraph"/>
        <w:numPr>
          <w:ilvl w:val="0"/>
          <w:numId w:val="8"/>
        </w:numPr>
        <w:rPr>
          <w:rFonts w:ascii="Arial" w:eastAsia="Calibri" w:hAnsi="Arial" w:cs="Arial"/>
          <w:sz w:val="22"/>
          <w:szCs w:val="22"/>
        </w:rPr>
      </w:pPr>
      <w:r w:rsidRPr="00526D5A">
        <w:rPr>
          <w:rFonts w:ascii="Arial" w:eastAsia="Calibri" w:hAnsi="Arial" w:cs="Arial"/>
          <w:sz w:val="22"/>
          <w:szCs w:val="22"/>
        </w:rPr>
        <w:t xml:space="preserve">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w:t>
      </w:r>
      <w:r w:rsidR="00C22F2B" w:rsidRPr="00C976E6">
        <w:rPr>
          <w:rFonts w:ascii="Arial" w:eastAsia="Calibri" w:hAnsi="Arial" w:cs="Arial"/>
          <w:sz w:val="22"/>
          <w:szCs w:val="22"/>
        </w:rPr>
        <w:t>A summary of the findings from the audit are as follows:</w:t>
      </w:r>
    </w:p>
    <w:p w14:paraId="26C4210E" w14:textId="77777777" w:rsidR="00C22F2B" w:rsidRPr="00526D5A" w:rsidRDefault="00C22F2B" w:rsidP="00526D5A">
      <w:pPr>
        <w:keepNext/>
        <w:keepLines/>
        <w:spacing w:before="120" w:after="240"/>
        <w:outlineLvl w:val="1"/>
        <w:rPr>
          <w:rFonts w:ascii="Arial" w:eastAsia="Calibri" w:hAnsi="Arial" w:cs="Arial"/>
          <w:color w:val="4F81BD"/>
          <w:sz w:val="24"/>
          <w:szCs w:val="24"/>
        </w:rPr>
      </w:pPr>
      <w:bookmarkStart w:id="144" w:name="_Toc447106618"/>
      <w:commentRangeStart w:id="145"/>
      <w:r w:rsidRPr="00526D5A">
        <w:rPr>
          <w:rFonts w:ascii="Arial" w:eastAsia="Calibri" w:hAnsi="Arial" w:cs="Arial"/>
          <w:color w:val="4F81BD"/>
          <w:sz w:val="24"/>
          <w:szCs w:val="24"/>
        </w:rPr>
        <w:t>Irregular expenditure</w:t>
      </w:r>
      <w:bookmarkEnd w:id="144"/>
    </w:p>
    <w:p w14:paraId="4D34DCBE" w14:textId="77777777" w:rsidR="00C22F2B" w:rsidRPr="001D6B2F" w:rsidRDefault="00C22F2B" w:rsidP="009A54E9">
      <w:pPr>
        <w:pStyle w:val="ListParagraph"/>
        <w:numPr>
          <w:ilvl w:val="0"/>
          <w:numId w:val="8"/>
        </w:numPr>
        <w:rPr>
          <w:rFonts w:ascii="Arial" w:eastAsia="Calibri" w:hAnsi="Arial" w:cs="Arial"/>
        </w:rPr>
      </w:pPr>
      <w:r w:rsidRPr="001D6B2F">
        <w:rPr>
          <w:rFonts w:ascii="Arial" w:eastAsia="Calibri" w:hAnsi="Arial" w:cs="Arial"/>
          <w:sz w:val="22"/>
          <w:szCs w:val="22"/>
        </w:rPr>
        <w:t>R</w:t>
      </w:r>
      <w:r w:rsidR="00992364" w:rsidRPr="001D6B2F">
        <w:rPr>
          <w:rFonts w:ascii="Arial" w:eastAsia="Calibri" w:hAnsi="Arial" w:cs="Arial"/>
          <w:sz w:val="22"/>
          <w:szCs w:val="22"/>
        </w:rPr>
        <w:t>12 606 297</w:t>
      </w:r>
      <w:r w:rsidR="00A8464B" w:rsidRPr="001D6B2F">
        <w:rPr>
          <w:rFonts w:ascii="Arial" w:eastAsia="Calibri" w:hAnsi="Arial" w:cs="Arial"/>
          <w:sz w:val="22"/>
          <w:szCs w:val="22"/>
        </w:rPr>
        <w:t xml:space="preserve"> (</w:t>
      </w:r>
      <w:r w:rsidR="001D6B2F" w:rsidRPr="001D6B2F">
        <w:rPr>
          <w:rFonts w:ascii="Arial" w:eastAsia="Calibri" w:hAnsi="Arial" w:cs="Arial"/>
          <w:sz w:val="22"/>
          <w:szCs w:val="22"/>
        </w:rPr>
        <w:t>100</w:t>
      </w:r>
      <w:r w:rsidRPr="001D6B2F">
        <w:rPr>
          <w:rFonts w:ascii="Arial" w:eastAsia="Calibri" w:hAnsi="Arial" w:cs="Arial"/>
          <w:sz w:val="22"/>
          <w:szCs w:val="22"/>
        </w:rPr>
        <w:t>%) of irregular expenditure incurred in the current financial year was as a result of the contraventi</w:t>
      </w:r>
      <w:r w:rsidR="00965ECB">
        <w:rPr>
          <w:rFonts w:ascii="Arial" w:eastAsia="Calibri" w:hAnsi="Arial" w:cs="Arial"/>
          <w:sz w:val="22"/>
          <w:szCs w:val="22"/>
        </w:rPr>
        <w:t>on of SCM legislation</w:t>
      </w:r>
      <w:r w:rsidRPr="001D6B2F">
        <w:rPr>
          <w:rFonts w:ascii="Arial" w:eastAsia="Calibri" w:hAnsi="Arial" w:cs="Arial"/>
          <w:sz w:val="22"/>
          <w:szCs w:val="22"/>
        </w:rPr>
        <w:t xml:space="preserve">. </w:t>
      </w:r>
      <w:r w:rsidR="001D6B2F" w:rsidRPr="001D6B2F">
        <w:rPr>
          <w:rFonts w:ascii="Arial" w:eastAsia="Calibri" w:hAnsi="Arial" w:cs="Arial"/>
          <w:sz w:val="22"/>
          <w:szCs w:val="22"/>
        </w:rPr>
        <w:t>100</w:t>
      </w:r>
      <w:r w:rsidR="009C2813" w:rsidRPr="001D6B2F">
        <w:rPr>
          <w:rFonts w:ascii="Arial" w:eastAsia="Calibri" w:hAnsi="Arial" w:cs="Arial"/>
          <w:sz w:val="22"/>
          <w:szCs w:val="22"/>
        </w:rPr>
        <w:t>% (100</w:t>
      </w:r>
      <w:r w:rsidRPr="001D6B2F">
        <w:rPr>
          <w:rFonts w:ascii="Arial" w:eastAsia="Calibri" w:hAnsi="Arial" w:cs="Arial"/>
          <w:sz w:val="22"/>
          <w:szCs w:val="22"/>
        </w:rPr>
        <w:t xml:space="preserve">% in the prior year) of this irregular expenditure was identified during the audit process and not detected by the </w:t>
      </w:r>
      <w:r w:rsidR="009C2813" w:rsidRPr="001D6B2F">
        <w:rPr>
          <w:rFonts w:ascii="Arial" w:eastAsia="Calibri" w:hAnsi="Arial" w:cs="Arial"/>
          <w:sz w:val="22"/>
          <w:szCs w:val="22"/>
        </w:rPr>
        <w:t>department’s</w:t>
      </w:r>
      <w:r w:rsidRPr="001D6B2F">
        <w:rPr>
          <w:rFonts w:ascii="Arial" w:eastAsia="Calibri" w:hAnsi="Arial" w:cs="Arial"/>
          <w:sz w:val="22"/>
          <w:szCs w:val="22"/>
        </w:rPr>
        <w:t xml:space="preserve"> monitoring processes. The root cause of the lack of effective prevention and detection are </w:t>
      </w:r>
      <w:r w:rsidR="001D6B2F" w:rsidRPr="001D6B2F">
        <w:rPr>
          <w:rFonts w:ascii="Arial" w:eastAsia="Calibri" w:hAnsi="Arial" w:cs="Arial"/>
          <w:sz w:val="22"/>
          <w:szCs w:val="22"/>
        </w:rPr>
        <w:t xml:space="preserve">inadequate review and monitoring of compliance with SCM processes and requirements. </w:t>
      </w:r>
      <w:commentRangeEnd w:id="145"/>
      <w:r w:rsidR="00DD2AA6">
        <w:rPr>
          <w:rStyle w:val="CommentReference"/>
        </w:rPr>
        <w:commentReference w:id="145"/>
      </w:r>
    </w:p>
    <w:p w14:paraId="000549E2" w14:textId="77777777" w:rsidR="00914205" w:rsidRDefault="000376A9"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 xml:space="preserve">Employees doing business with the </w:t>
      </w:r>
      <w:r w:rsidR="00C976E6" w:rsidRPr="00526D5A">
        <w:rPr>
          <w:rFonts w:ascii="Arial" w:eastAsia="Calibri" w:hAnsi="Arial" w:cs="Arial"/>
          <w:color w:val="4F81BD"/>
          <w:sz w:val="24"/>
          <w:szCs w:val="24"/>
        </w:rPr>
        <w:t>s</w:t>
      </w:r>
      <w:r w:rsidRPr="00526D5A">
        <w:rPr>
          <w:rFonts w:ascii="Arial" w:eastAsia="Calibri" w:hAnsi="Arial" w:cs="Arial"/>
          <w:color w:val="4F81BD"/>
          <w:sz w:val="24"/>
          <w:szCs w:val="24"/>
        </w:rPr>
        <w:t>tate</w:t>
      </w:r>
      <w:r w:rsidR="00914205">
        <w:rPr>
          <w:rFonts w:ascii="Arial" w:eastAsia="Calibri" w:hAnsi="Arial" w:cs="Arial"/>
          <w:color w:val="4F81BD"/>
          <w:sz w:val="24"/>
          <w:szCs w:val="24"/>
        </w:rPr>
        <w:t xml:space="preserve"> </w:t>
      </w:r>
    </w:p>
    <w:p w14:paraId="65F002F2" w14:textId="77777777" w:rsidR="00C22F2B" w:rsidRPr="00914205" w:rsidRDefault="000376A9" w:rsidP="009A54E9">
      <w:pPr>
        <w:pStyle w:val="ListParagraph"/>
        <w:numPr>
          <w:ilvl w:val="0"/>
          <w:numId w:val="8"/>
        </w:numPr>
        <w:rPr>
          <w:rFonts w:ascii="Arial" w:eastAsia="Calibri" w:hAnsi="Arial" w:cs="Arial"/>
          <w:sz w:val="22"/>
          <w:szCs w:val="22"/>
        </w:rPr>
      </w:pPr>
      <w:r w:rsidRPr="00914205">
        <w:rPr>
          <w:rFonts w:ascii="Arial" w:eastAsia="Calibri" w:hAnsi="Arial" w:cs="Arial"/>
          <w:sz w:val="22"/>
          <w:szCs w:val="22"/>
        </w:rPr>
        <w:t xml:space="preserve">Regulation 13(c) of the Public Service Regulations of 2016 prohibits </w:t>
      </w:r>
      <w:r w:rsidR="00B41944" w:rsidRPr="00914205">
        <w:rPr>
          <w:rFonts w:ascii="Arial" w:eastAsia="Calibri" w:hAnsi="Arial" w:cs="Arial"/>
          <w:sz w:val="22"/>
          <w:szCs w:val="22"/>
        </w:rPr>
        <w:t xml:space="preserve">employees of departments from doing business with the </w:t>
      </w:r>
      <w:r w:rsidR="00C976E6" w:rsidRPr="00914205">
        <w:rPr>
          <w:rFonts w:ascii="Arial" w:eastAsia="Calibri" w:hAnsi="Arial" w:cs="Arial"/>
          <w:sz w:val="22"/>
          <w:szCs w:val="22"/>
        </w:rPr>
        <w:t>s</w:t>
      </w:r>
      <w:r w:rsidR="00B41944" w:rsidRPr="00914205">
        <w:rPr>
          <w:rFonts w:ascii="Arial" w:eastAsia="Calibri" w:hAnsi="Arial" w:cs="Arial"/>
          <w:sz w:val="22"/>
          <w:szCs w:val="22"/>
        </w:rPr>
        <w:t>tate from 1 August 2016. The transitional provisions of the regulations require that the following actions</w:t>
      </w:r>
      <w:r w:rsidR="00FB5745" w:rsidRPr="00914205">
        <w:rPr>
          <w:rFonts w:ascii="Arial" w:eastAsia="Calibri" w:hAnsi="Arial" w:cs="Arial"/>
          <w:sz w:val="22"/>
          <w:szCs w:val="22"/>
        </w:rPr>
        <w:t xml:space="preserve"> must be taken by 1 February 2017 in relation to those contracts that were awarded before 1 August 201</w:t>
      </w:r>
      <w:r w:rsidR="00C563FF" w:rsidRPr="00914205">
        <w:rPr>
          <w:rFonts w:ascii="Arial" w:eastAsia="Calibri" w:hAnsi="Arial" w:cs="Arial"/>
          <w:sz w:val="22"/>
          <w:szCs w:val="22"/>
        </w:rPr>
        <w:t>6</w:t>
      </w:r>
      <w:r w:rsidR="00C05EA5" w:rsidRPr="00914205">
        <w:rPr>
          <w:rFonts w:ascii="Arial" w:eastAsia="Calibri" w:hAnsi="Arial" w:cs="Arial"/>
          <w:sz w:val="22"/>
          <w:szCs w:val="22"/>
        </w:rPr>
        <w:t>:</w:t>
      </w:r>
    </w:p>
    <w:p w14:paraId="43ADDF53" w14:textId="77777777" w:rsidR="00C05EA5" w:rsidRPr="00C563FF" w:rsidRDefault="00FB5745" w:rsidP="00C563FF">
      <w:pPr>
        <w:shd w:val="clear" w:color="auto" w:fill="FFFFFF"/>
        <w:spacing w:after="0"/>
        <w:ind w:left="425"/>
        <w:rPr>
          <w:rFonts w:ascii="ArialMT" w:hAnsi="ArialMT" w:cs="ArialMT"/>
        </w:rPr>
      </w:pPr>
      <w:r w:rsidRPr="00C563FF">
        <w:rPr>
          <w:rFonts w:ascii="ArialMT" w:hAnsi="ArialMT" w:cs="ArialMT"/>
        </w:rPr>
        <w:t>An employee shall:</w:t>
      </w:r>
    </w:p>
    <w:p w14:paraId="005D3997" w14:textId="77777777" w:rsidR="00C73795" w:rsidRPr="00C516E8" w:rsidRDefault="00FB5745" w:rsidP="009A54E9">
      <w:pPr>
        <w:pStyle w:val="ListParagraph"/>
        <w:numPr>
          <w:ilvl w:val="0"/>
          <w:numId w:val="20"/>
        </w:numPr>
        <w:autoSpaceDE w:val="0"/>
        <w:autoSpaceDN w:val="0"/>
        <w:adjustRightInd w:val="0"/>
        <w:rPr>
          <w:rFonts w:ascii="ArialMT" w:hAnsi="ArialMT" w:cs="ArialMT"/>
          <w:sz w:val="22"/>
          <w:szCs w:val="22"/>
        </w:rPr>
      </w:pPr>
      <w:r w:rsidRPr="00C516E8">
        <w:rPr>
          <w:rFonts w:ascii="ArialMT" w:hAnsi="ArialMT" w:cs="ArialMT"/>
          <w:sz w:val="22"/>
          <w:szCs w:val="22"/>
        </w:rPr>
        <w:t>cease conducting business with the organ of the state</w:t>
      </w:r>
      <w:r w:rsidR="00C563FF">
        <w:rPr>
          <w:rFonts w:ascii="ArialMT" w:hAnsi="ArialMT" w:cs="ArialMT"/>
          <w:sz w:val="22"/>
          <w:szCs w:val="22"/>
        </w:rPr>
        <w:t>;</w:t>
      </w:r>
    </w:p>
    <w:p w14:paraId="1376FF72" w14:textId="77777777" w:rsidR="00FB5745" w:rsidRPr="00C516E8" w:rsidRDefault="00FB5745" w:rsidP="009A54E9">
      <w:pPr>
        <w:pStyle w:val="ListParagraph"/>
        <w:numPr>
          <w:ilvl w:val="0"/>
          <w:numId w:val="20"/>
        </w:numPr>
        <w:autoSpaceDE w:val="0"/>
        <w:autoSpaceDN w:val="0"/>
        <w:adjustRightInd w:val="0"/>
        <w:rPr>
          <w:rFonts w:ascii="ArialMT" w:hAnsi="ArialMT" w:cs="ArialMT"/>
          <w:sz w:val="22"/>
          <w:szCs w:val="22"/>
        </w:rPr>
      </w:pPr>
      <w:r w:rsidRPr="00C516E8">
        <w:rPr>
          <w:rFonts w:ascii="ArialMT" w:hAnsi="ArialMT" w:cs="ArialMT"/>
          <w:sz w:val="22"/>
          <w:szCs w:val="22"/>
        </w:rPr>
        <w:t>resign as an employee</w:t>
      </w:r>
      <w:r w:rsidR="00C563FF">
        <w:rPr>
          <w:rFonts w:ascii="ArialMT" w:hAnsi="ArialMT" w:cs="ArialMT"/>
          <w:sz w:val="22"/>
          <w:szCs w:val="22"/>
        </w:rPr>
        <w:t>; or</w:t>
      </w:r>
    </w:p>
    <w:p w14:paraId="5732649F" w14:textId="77777777" w:rsidR="00FB5745" w:rsidRPr="00C516E8" w:rsidRDefault="00FB5745" w:rsidP="009A54E9">
      <w:pPr>
        <w:pStyle w:val="ListParagraph"/>
        <w:numPr>
          <w:ilvl w:val="0"/>
          <w:numId w:val="20"/>
        </w:numPr>
        <w:autoSpaceDE w:val="0"/>
        <w:autoSpaceDN w:val="0"/>
        <w:adjustRightInd w:val="0"/>
        <w:spacing w:after="240"/>
        <w:rPr>
          <w:rFonts w:ascii="ArialMT" w:hAnsi="ArialMT" w:cs="ArialMT"/>
          <w:sz w:val="22"/>
          <w:szCs w:val="22"/>
        </w:rPr>
      </w:pPr>
      <w:proofErr w:type="gramStart"/>
      <w:r w:rsidRPr="00C516E8">
        <w:rPr>
          <w:rFonts w:ascii="ArialMT" w:hAnsi="ArialMT" w:cs="ArialMT"/>
          <w:sz w:val="22"/>
          <w:szCs w:val="22"/>
        </w:rPr>
        <w:t>resign</w:t>
      </w:r>
      <w:proofErr w:type="gramEnd"/>
      <w:r w:rsidRPr="00C516E8">
        <w:rPr>
          <w:rFonts w:ascii="ArialMT" w:hAnsi="ArialMT" w:cs="ArialMT"/>
          <w:sz w:val="22"/>
          <w:szCs w:val="22"/>
        </w:rPr>
        <w:t xml:space="preserve"> as a director of a company that conducts business with an organ of state or resign as an employee</w:t>
      </w:r>
      <w:r w:rsidR="00C976E6">
        <w:rPr>
          <w:rFonts w:ascii="ArialMT" w:hAnsi="ArialMT" w:cs="ArialMT"/>
          <w:sz w:val="22"/>
          <w:szCs w:val="22"/>
        </w:rPr>
        <w:t>.</w:t>
      </w:r>
    </w:p>
    <w:p w14:paraId="434B166A" w14:textId="77777777" w:rsidR="00FB5745" w:rsidRPr="00C976E6" w:rsidRDefault="00FB5745" w:rsidP="009A54E9">
      <w:pPr>
        <w:numPr>
          <w:ilvl w:val="0"/>
          <w:numId w:val="8"/>
        </w:numPr>
        <w:shd w:val="clear" w:color="auto" w:fill="FFFFFF"/>
        <w:spacing w:after="240"/>
        <w:rPr>
          <w:rFonts w:ascii="Arial" w:hAnsi="Arial" w:cs="Arial"/>
        </w:rPr>
      </w:pPr>
      <w:r w:rsidRPr="00C516E8">
        <w:rPr>
          <w:rFonts w:ascii="Arial" w:hAnsi="Arial" w:cs="Arial"/>
        </w:rPr>
        <w:t>Furthermore, section 30(1) of the Public Service Act of 1994 states</w:t>
      </w:r>
      <w:r w:rsidR="00C976E6">
        <w:rPr>
          <w:rFonts w:ascii="Arial" w:hAnsi="Arial" w:cs="Arial"/>
        </w:rPr>
        <w:t>,</w:t>
      </w:r>
      <w:r w:rsidRPr="00C516E8">
        <w:rPr>
          <w:rFonts w:ascii="Arial" w:hAnsi="Arial" w:cs="Arial"/>
        </w:rPr>
        <w:t xml:space="preserve"> </w:t>
      </w:r>
      <w:r w:rsidRPr="00C976E6">
        <w:rPr>
          <w:rFonts w:ascii="Arial" w:hAnsi="Arial" w:cs="Arial"/>
        </w:rPr>
        <w:t>“</w:t>
      </w:r>
      <w:r w:rsidRPr="00C563FF">
        <w:rPr>
          <w:rFonts w:ascii="Arial" w:hAnsi="Arial" w:cs="Arial"/>
        </w:rPr>
        <w:t>No employee shall perform or engage himself or herself to perform remunerative work outside his or her employment in the relevant department, except with the written permission of the executive authority of the department.”</w:t>
      </w:r>
    </w:p>
    <w:p w14:paraId="32A7A6B7" w14:textId="77777777" w:rsidR="008A3441" w:rsidRPr="00C516E8" w:rsidRDefault="008A3441" w:rsidP="009A54E9">
      <w:pPr>
        <w:numPr>
          <w:ilvl w:val="0"/>
          <w:numId w:val="8"/>
        </w:numPr>
        <w:shd w:val="clear" w:color="auto" w:fill="FFFFFF"/>
        <w:spacing w:after="240"/>
        <w:rPr>
          <w:rFonts w:ascii="ArialMT" w:hAnsi="ArialMT" w:cs="ArialMT"/>
        </w:rPr>
      </w:pPr>
      <w:r w:rsidRPr="00C516E8">
        <w:rPr>
          <w:rFonts w:ascii="ArialMT" w:hAnsi="ArialMT" w:cs="ArialMT"/>
        </w:rPr>
        <w:t xml:space="preserve">The table below provides a summary of findings on employees doing business with the </w:t>
      </w:r>
      <w:r w:rsidR="00C976E6">
        <w:rPr>
          <w:rFonts w:ascii="ArialMT" w:hAnsi="ArialMT" w:cs="ArialMT"/>
        </w:rPr>
        <w:t>s</w:t>
      </w:r>
      <w:r w:rsidRPr="00C516E8">
        <w:rPr>
          <w:rFonts w:ascii="ArialMT" w:hAnsi="ArialMT" w:cs="ArialMT"/>
        </w:rPr>
        <w:t>tate. These fin</w:t>
      </w:r>
      <w:r w:rsidR="00C73795" w:rsidRPr="00C516E8">
        <w:rPr>
          <w:rFonts w:ascii="ArialMT" w:hAnsi="ArialMT" w:cs="ArialMT"/>
        </w:rPr>
        <w:t>d</w:t>
      </w:r>
      <w:r w:rsidRPr="00C516E8">
        <w:rPr>
          <w:rFonts w:ascii="ArialMT" w:hAnsi="ArialMT" w:cs="ArialMT"/>
        </w:rPr>
        <w:t xml:space="preserve">ings amount to contravention of the Public Service Code of Conduct, which must be investigated and action taken in accordance with the provisions of the Public Service Act. </w:t>
      </w:r>
    </w:p>
    <w:tbl>
      <w:tblPr>
        <w:tblStyle w:val="TableGrid"/>
        <w:tblW w:w="0" w:type="auto"/>
        <w:tblInd w:w="108" w:type="dxa"/>
        <w:tblLook w:val="04A0" w:firstRow="1" w:lastRow="0" w:firstColumn="1" w:lastColumn="0" w:noHBand="0" w:noVBand="1"/>
      </w:tblPr>
      <w:tblGrid>
        <w:gridCol w:w="5391"/>
        <w:gridCol w:w="2082"/>
        <w:gridCol w:w="2047"/>
      </w:tblGrid>
      <w:tr w:rsidR="008A3441" w:rsidRPr="00C516E8" w14:paraId="7E40D5AD" w14:textId="77777777" w:rsidTr="00D16AD1">
        <w:trPr>
          <w:trHeight w:val="406"/>
        </w:trPr>
        <w:tc>
          <w:tcPr>
            <w:tcW w:w="5529" w:type="dxa"/>
            <w:shd w:val="clear" w:color="auto" w:fill="A6A6A6" w:themeFill="background1" w:themeFillShade="A6"/>
          </w:tcPr>
          <w:p w14:paraId="64B39BE3" w14:textId="77777777" w:rsidR="008A3441" w:rsidRPr="00C516E8" w:rsidRDefault="008A3441" w:rsidP="00351318">
            <w:pPr>
              <w:spacing w:after="120"/>
              <w:jc w:val="center"/>
              <w:rPr>
                <w:rFonts w:ascii="Arial" w:hAnsi="Arial" w:cs="Arial"/>
              </w:rPr>
            </w:pPr>
            <w:bookmarkStart w:id="146" w:name="_Toc447106620"/>
          </w:p>
        </w:tc>
        <w:tc>
          <w:tcPr>
            <w:tcW w:w="2126" w:type="dxa"/>
            <w:shd w:val="clear" w:color="auto" w:fill="A6A6A6" w:themeFill="background1" w:themeFillShade="A6"/>
          </w:tcPr>
          <w:p w14:paraId="59703266" w14:textId="77777777" w:rsidR="008A3441" w:rsidRPr="00C516E8" w:rsidRDefault="00740A6A" w:rsidP="00351318">
            <w:pPr>
              <w:spacing w:after="120"/>
              <w:jc w:val="center"/>
              <w:rPr>
                <w:rFonts w:ascii="Arial" w:hAnsi="Arial" w:cs="Arial"/>
              </w:rPr>
            </w:pPr>
            <w:r w:rsidRPr="00C516E8">
              <w:rPr>
                <w:rFonts w:ascii="Arial" w:hAnsi="Arial" w:cs="Arial"/>
              </w:rPr>
              <w:t>Employees doing business with the department</w:t>
            </w:r>
          </w:p>
        </w:tc>
        <w:tc>
          <w:tcPr>
            <w:tcW w:w="2091" w:type="dxa"/>
            <w:shd w:val="clear" w:color="auto" w:fill="A6A6A6" w:themeFill="background1" w:themeFillShade="A6"/>
          </w:tcPr>
          <w:p w14:paraId="404A5237" w14:textId="77777777" w:rsidR="008A3441" w:rsidRPr="00C516E8" w:rsidRDefault="00740A6A" w:rsidP="00351318">
            <w:pPr>
              <w:spacing w:after="120"/>
              <w:jc w:val="center"/>
              <w:rPr>
                <w:rFonts w:ascii="Arial" w:hAnsi="Arial" w:cs="Arial"/>
              </w:rPr>
            </w:pPr>
            <w:r w:rsidRPr="00C516E8">
              <w:rPr>
                <w:rFonts w:ascii="Arial" w:hAnsi="Arial" w:cs="Arial"/>
              </w:rPr>
              <w:t>Employees doing business with other organs of state</w:t>
            </w:r>
          </w:p>
        </w:tc>
      </w:tr>
      <w:tr w:rsidR="008A3441" w:rsidRPr="00C516E8" w14:paraId="6F9FDF5D" w14:textId="77777777" w:rsidTr="00D16AD1">
        <w:tc>
          <w:tcPr>
            <w:tcW w:w="5529" w:type="dxa"/>
            <w:shd w:val="clear" w:color="auto" w:fill="D9D9D9" w:themeFill="background1" w:themeFillShade="D9"/>
          </w:tcPr>
          <w:p w14:paraId="18525BEA" w14:textId="77777777" w:rsidR="008A3441"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Contracts </w:t>
            </w:r>
            <w:r w:rsidR="00C73795" w:rsidRPr="00C516E8">
              <w:rPr>
                <w:rFonts w:ascii="Arial" w:hAnsi="Arial" w:cs="Arial"/>
              </w:rPr>
              <w:t>secured</w:t>
            </w:r>
            <w:r w:rsidRPr="00C516E8">
              <w:rPr>
                <w:rFonts w:ascii="Arial" w:hAnsi="Arial" w:cs="Arial"/>
              </w:rPr>
              <w:t xml:space="preserve"> after 1 August 2016</w:t>
            </w:r>
          </w:p>
        </w:tc>
        <w:tc>
          <w:tcPr>
            <w:tcW w:w="2126" w:type="dxa"/>
            <w:shd w:val="clear" w:color="auto" w:fill="0D0D0D" w:themeFill="text1" w:themeFillTint="F2"/>
          </w:tcPr>
          <w:p w14:paraId="2A9CE279" w14:textId="77777777" w:rsidR="008A3441" w:rsidRPr="00C516E8" w:rsidRDefault="008A3441" w:rsidP="00C73795">
            <w:pPr>
              <w:spacing w:after="120" w:line="276" w:lineRule="auto"/>
              <w:rPr>
                <w:rFonts w:ascii="Arial" w:hAnsi="Arial" w:cs="Arial"/>
              </w:rPr>
            </w:pPr>
          </w:p>
        </w:tc>
        <w:tc>
          <w:tcPr>
            <w:tcW w:w="2091" w:type="dxa"/>
            <w:shd w:val="clear" w:color="auto" w:fill="0D0D0D" w:themeFill="text1" w:themeFillTint="F2"/>
          </w:tcPr>
          <w:p w14:paraId="5FA8F3DA" w14:textId="77777777" w:rsidR="008A3441" w:rsidRPr="00C516E8" w:rsidRDefault="008A3441" w:rsidP="00C73795">
            <w:pPr>
              <w:spacing w:after="120" w:line="276" w:lineRule="auto"/>
              <w:rPr>
                <w:rFonts w:ascii="Arial" w:hAnsi="Arial" w:cs="Arial"/>
              </w:rPr>
            </w:pPr>
          </w:p>
        </w:tc>
      </w:tr>
      <w:tr w:rsidR="00740A6A" w:rsidRPr="00C516E8" w14:paraId="189A8E66" w14:textId="77777777" w:rsidTr="00D16AD1">
        <w:tc>
          <w:tcPr>
            <w:tcW w:w="5529" w:type="dxa"/>
            <w:shd w:val="clear" w:color="auto" w:fill="FFFFFF" w:themeFill="background1"/>
          </w:tcPr>
          <w:p w14:paraId="6348E593"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14:paraId="7E9C1CBA"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46071417" w14:textId="77777777" w:rsidR="00740A6A" w:rsidRPr="00C516E8" w:rsidRDefault="001D6B2F" w:rsidP="008A3441">
            <w:pPr>
              <w:spacing w:after="120"/>
              <w:rPr>
                <w:rFonts w:ascii="Arial" w:hAnsi="Arial" w:cs="Arial"/>
              </w:rPr>
            </w:pPr>
            <w:r>
              <w:rPr>
                <w:rFonts w:ascii="Arial" w:hAnsi="Arial" w:cs="Arial"/>
              </w:rPr>
              <w:t>3</w:t>
            </w:r>
          </w:p>
        </w:tc>
      </w:tr>
      <w:tr w:rsidR="00740A6A" w:rsidRPr="00C516E8" w14:paraId="16B6D49C" w14:textId="77777777" w:rsidTr="00D16AD1">
        <w:tc>
          <w:tcPr>
            <w:tcW w:w="5529" w:type="dxa"/>
            <w:shd w:val="clear" w:color="auto" w:fill="FFFFFF" w:themeFill="background1"/>
          </w:tcPr>
          <w:p w14:paraId="7C55A2F0"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14:paraId="7C58C0C1"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73E797C8" w14:textId="77777777" w:rsidR="00740A6A" w:rsidRPr="00C516E8" w:rsidRDefault="001D6B2F" w:rsidP="008A3441">
            <w:pPr>
              <w:spacing w:after="120"/>
              <w:rPr>
                <w:rFonts w:ascii="Arial" w:hAnsi="Arial" w:cs="Arial"/>
              </w:rPr>
            </w:pPr>
            <w:r>
              <w:rPr>
                <w:rFonts w:ascii="Arial" w:hAnsi="Arial" w:cs="Arial"/>
              </w:rPr>
              <w:t>3</w:t>
            </w:r>
          </w:p>
        </w:tc>
      </w:tr>
      <w:tr w:rsidR="00740A6A" w:rsidRPr="00C516E8" w14:paraId="09E98334" w14:textId="77777777" w:rsidTr="00D16AD1">
        <w:tc>
          <w:tcPr>
            <w:tcW w:w="5529" w:type="dxa"/>
            <w:shd w:val="clear" w:color="auto" w:fill="FFFFFF" w:themeFill="background1"/>
          </w:tcPr>
          <w:p w14:paraId="7F072F5F" w14:textId="77777777" w:rsidR="00740A6A" w:rsidRPr="00C516E8" w:rsidRDefault="00740A6A"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14:paraId="51B15362" w14:textId="77777777" w:rsidR="00740A6A" w:rsidRPr="00C516E8" w:rsidRDefault="001D6B2F" w:rsidP="008A3441">
            <w:pPr>
              <w:spacing w:after="120"/>
              <w:rPr>
                <w:rFonts w:ascii="Arial" w:hAnsi="Arial" w:cs="Arial"/>
              </w:rPr>
            </w:pPr>
            <w:r>
              <w:rPr>
                <w:rFonts w:ascii="Arial" w:hAnsi="Arial" w:cs="Arial"/>
              </w:rPr>
              <w:t>0</w:t>
            </w:r>
          </w:p>
        </w:tc>
        <w:tc>
          <w:tcPr>
            <w:tcW w:w="2091" w:type="dxa"/>
            <w:shd w:val="clear" w:color="auto" w:fill="FFFFFF" w:themeFill="background1"/>
          </w:tcPr>
          <w:p w14:paraId="1AD8CAD1" w14:textId="77777777" w:rsidR="00740A6A" w:rsidRPr="00C516E8" w:rsidRDefault="001D6B2F" w:rsidP="008A3441">
            <w:pPr>
              <w:spacing w:after="120"/>
              <w:rPr>
                <w:rFonts w:ascii="Arial" w:hAnsi="Arial" w:cs="Arial"/>
              </w:rPr>
            </w:pPr>
            <w:r>
              <w:rPr>
                <w:rFonts w:ascii="Arial" w:hAnsi="Arial" w:cs="Arial"/>
              </w:rPr>
              <w:t>235 993</w:t>
            </w:r>
          </w:p>
        </w:tc>
      </w:tr>
      <w:tr w:rsidR="00740A6A" w:rsidRPr="00C516E8" w14:paraId="03F448B0" w14:textId="77777777" w:rsidTr="00D16AD1">
        <w:tc>
          <w:tcPr>
            <w:tcW w:w="5529" w:type="dxa"/>
            <w:shd w:val="clear" w:color="auto" w:fill="D9D9D9" w:themeFill="background1" w:themeFillShade="D9"/>
          </w:tcPr>
          <w:p w14:paraId="5E5B1C1C" w14:textId="77777777"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Ongoing contracts awarded before 1 August 2016 – </w:t>
            </w:r>
            <w:r w:rsidRPr="00C516E8">
              <w:rPr>
                <w:rFonts w:ascii="Arial" w:hAnsi="Arial" w:cs="Arial"/>
                <w:shd w:val="clear" w:color="auto" w:fill="D9D9D9" w:themeFill="background1" w:themeFillShade="D9"/>
              </w:rPr>
              <w:t>where no action was taken to dispose of the interes</w:t>
            </w:r>
            <w:r w:rsidR="00C73795" w:rsidRPr="00C516E8">
              <w:rPr>
                <w:rFonts w:ascii="Arial" w:hAnsi="Arial" w:cs="Arial"/>
                <w:shd w:val="clear" w:color="auto" w:fill="D9D9D9" w:themeFill="background1" w:themeFillShade="D9"/>
              </w:rPr>
              <w:t>t</w:t>
            </w:r>
          </w:p>
        </w:tc>
        <w:tc>
          <w:tcPr>
            <w:tcW w:w="2126" w:type="dxa"/>
            <w:shd w:val="clear" w:color="auto" w:fill="0D0D0D" w:themeFill="text1" w:themeFillTint="F2"/>
          </w:tcPr>
          <w:p w14:paraId="68523D2E" w14:textId="77777777" w:rsidR="00740A6A" w:rsidRPr="00C516E8" w:rsidRDefault="00740A6A" w:rsidP="008A3441">
            <w:pPr>
              <w:spacing w:after="120"/>
              <w:rPr>
                <w:rFonts w:ascii="Arial" w:hAnsi="Arial" w:cs="Arial"/>
              </w:rPr>
            </w:pPr>
          </w:p>
        </w:tc>
        <w:tc>
          <w:tcPr>
            <w:tcW w:w="2091" w:type="dxa"/>
            <w:shd w:val="clear" w:color="auto" w:fill="0D0D0D" w:themeFill="text1" w:themeFillTint="F2"/>
          </w:tcPr>
          <w:p w14:paraId="3601F3D7" w14:textId="77777777" w:rsidR="00740A6A" w:rsidRPr="00C516E8" w:rsidRDefault="00740A6A" w:rsidP="008A3441">
            <w:pPr>
              <w:spacing w:after="120"/>
              <w:rPr>
                <w:rFonts w:ascii="Arial" w:hAnsi="Arial" w:cs="Arial"/>
              </w:rPr>
            </w:pPr>
          </w:p>
        </w:tc>
      </w:tr>
      <w:tr w:rsidR="00C73795" w:rsidRPr="00C516E8" w14:paraId="5383BB45" w14:textId="77777777" w:rsidTr="00D16AD1">
        <w:tc>
          <w:tcPr>
            <w:tcW w:w="5529" w:type="dxa"/>
            <w:shd w:val="clear" w:color="auto" w:fill="FFFFFF" w:themeFill="background1"/>
          </w:tcPr>
          <w:p w14:paraId="4D9549A6"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employees</w:t>
            </w:r>
          </w:p>
        </w:tc>
        <w:tc>
          <w:tcPr>
            <w:tcW w:w="2126" w:type="dxa"/>
            <w:shd w:val="clear" w:color="auto" w:fill="FFFFFF" w:themeFill="background1"/>
          </w:tcPr>
          <w:p w14:paraId="73374A9B" w14:textId="77777777"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2B360C54" w14:textId="77777777" w:rsidR="00C73795" w:rsidRPr="00C516E8" w:rsidRDefault="007312A1" w:rsidP="00C73795">
            <w:pPr>
              <w:spacing w:after="120"/>
              <w:rPr>
                <w:rFonts w:ascii="Arial" w:hAnsi="Arial" w:cs="Arial"/>
              </w:rPr>
            </w:pPr>
            <w:r>
              <w:rPr>
                <w:rFonts w:ascii="Arial" w:hAnsi="Arial" w:cs="Arial"/>
              </w:rPr>
              <w:t>0</w:t>
            </w:r>
          </w:p>
        </w:tc>
      </w:tr>
      <w:tr w:rsidR="00C73795" w:rsidRPr="00C516E8" w14:paraId="2FC9D1BB" w14:textId="77777777" w:rsidTr="00D16AD1">
        <w:tc>
          <w:tcPr>
            <w:tcW w:w="5529" w:type="dxa"/>
            <w:shd w:val="clear" w:color="auto" w:fill="FFFFFF" w:themeFill="background1"/>
          </w:tcPr>
          <w:p w14:paraId="7FB42E37"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Number of contracts/quotations</w:t>
            </w:r>
          </w:p>
        </w:tc>
        <w:tc>
          <w:tcPr>
            <w:tcW w:w="2126" w:type="dxa"/>
            <w:shd w:val="clear" w:color="auto" w:fill="FFFFFF" w:themeFill="background1"/>
          </w:tcPr>
          <w:p w14:paraId="3E5DE041" w14:textId="77777777"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3270E339" w14:textId="77777777" w:rsidR="00C73795" w:rsidRPr="00C516E8" w:rsidRDefault="007312A1" w:rsidP="00C73795">
            <w:pPr>
              <w:spacing w:after="120"/>
              <w:rPr>
                <w:rFonts w:ascii="Arial" w:hAnsi="Arial" w:cs="Arial"/>
              </w:rPr>
            </w:pPr>
            <w:r>
              <w:rPr>
                <w:rFonts w:ascii="Arial" w:hAnsi="Arial" w:cs="Arial"/>
              </w:rPr>
              <w:t>0</w:t>
            </w:r>
          </w:p>
        </w:tc>
      </w:tr>
      <w:tr w:rsidR="00C73795" w:rsidRPr="00C516E8" w14:paraId="4EAD6A79" w14:textId="77777777" w:rsidTr="00D16AD1">
        <w:tc>
          <w:tcPr>
            <w:tcW w:w="5529" w:type="dxa"/>
            <w:shd w:val="clear" w:color="auto" w:fill="FFFFFF" w:themeFill="background1"/>
          </w:tcPr>
          <w:p w14:paraId="6C7FCC78" w14:textId="77777777" w:rsidR="00C73795" w:rsidRPr="00C516E8" w:rsidRDefault="00C73795" w:rsidP="009A54E9">
            <w:pPr>
              <w:pStyle w:val="ListParagraph"/>
              <w:numPr>
                <w:ilvl w:val="1"/>
                <w:numId w:val="18"/>
              </w:numPr>
              <w:spacing w:after="120"/>
              <w:ind w:left="709"/>
              <w:rPr>
                <w:rFonts w:ascii="Arial" w:hAnsi="Arial" w:cs="Arial"/>
                <w:lang w:eastAsia="en-US"/>
              </w:rPr>
            </w:pPr>
            <w:r w:rsidRPr="00C516E8">
              <w:rPr>
                <w:rFonts w:ascii="Arial" w:hAnsi="Arial" w:cs="Arial"/>
              </w:rPr>
              <w:t>Value of contracts</w:t>
            </w:r>
          </w:p>
        </w:tc>
        <w:tc>
          <w:tcPr>
            <w:tcW w:w="2126" w:type="dxa"/>
            <w:shd w:val="clear" w:color="auto" w:fill="FFFFFF" w:themeFill="background1"/>
          </w:tcPr>
          <w:p w14:paraId="7DD41A1E" w14:textId="77777777" w:rsidR="00C73795" w:rsidRPr="00C516E8" w:rsidRDefault="007312A1" w:rsidP="00C73795">
            <w:pPr>
              <w:spacing w:after="120"/>
              <w:rPr>
                <w:rFonts w:ascii="Arial" w:hAnsi="Arial" w:cs="Arial"/>
              </w:rPr>
            </w:pPr>
            <w:r>
              <w:rPr>
                <w:rFonts w:ascii="Arial" w:hAnsi="Arial" w:cs="Arial"/>
              </w:rPr>
              <w:t>0</w:t>
            </w:r>
          </w:p>
        </w:tc>
        <w:tc>
          <w:tcPr>
            <w:tcW w:w="2091" w:type="dxa"/>
            <w:shd w:val="clear" w:color="auto" w:fill="FFFFFF" w:themeFill="background1"/>
          </w:tcPr>
          <w:p w14:paraId="4CFADAEC" w14:textId="77777777" w:rsidR="00C73795" w:rsidRPr="00C516E8" w:rsidRDefault="007312A1" w:rsidP="00C73795">
            <w:pPr>
              <w:spacing w:after="120"/>
              <w:rPr>
                <w:rFonts w:ascii="Arial" w:hAnsi="Arial" w:cs="Arial"/>
              </w:rPr>
            </w:pPr>
            <w:r>
              <w:rPr>
                <w:rFonts w:ascii="Arial" w:hAnsi="Arial" w:cs="Arial"/>
              </w:rPr>
              <w:t>0</w:t>
            </w:r>
          </w:p>
        </w:tc>
      </w:tr>
      <w:tr w:rsidR="00740A6A" w:rsidRPr="00C516E8" w14:paraId="34CE9D16" w14:textId="77777777" w:rsidTr="00D16AD1">
        <w:tc>
          <w:tcPr>
            <w:tcW w:w="5529" w:type="dxa"/>
            <w:shd w:val="clear" w:color="auto" w:fill="D9D9D9" w:themeFill="background1" w:themeFillShade="D9"/>
          </w:tcPr>
          <w:p w14:paraId="6DDA7C85" w14:textId="77777777" w:rsidR="00740A6A" w:rsidRPr="00C516E8" w:rsidRDefault="00740A6A" w:rsidP="009A54E9">
            <w:pPr>
              <w:pStyle w:val="ListParagraph"/>
              <w:numPr>
                <w:ilvl w:val="0"/>
                <w:numId w:val="18"/>
              </w:numPr>
              <w:spacing w:after="120"/>
              <w:rPr>
                <w:rFonts w:ascii="Arial" w:hAnsi="Arial" w:cs="Arial"/>
                <w:lang w:eastAsia="en-US"/>
              </w:rPr>
            </w:pPr>
            <w:r w:rsidRPr="00C516E8">
              <w:rPr>
                <w:rFonts w:ascii="Arial" w:hAnsi="Arial" w:cs="Arial"/>
              </w:rPr>
              <w:t xml:space="preserve">Number of employees </w:t>
            </w:r>
            <w:r w:rsidR="00C73795" w:rsidRPr="00C516E8">
              <w:rPr>
                <w:rFonts w:ascii="Arial" w:hAnsi="Arial" w:cs="Arial"/>
              </w:rPr>
              <w:t xml:space="preserve">performing other remunerative work </w:t>
            </w:r>
            <w:r w:rsidRPr="00C516E8">
              <w:rPr>
                <w:rFonts w:ascii="Arial" w:hAnsi="Arial" w:cs="Arial"/>
              </w:rPr>
              <w:t>without approval</w:t>
            </w:r>
          </w:p>
        </w:tc>
        <w:tc>
          <w:tcPr>
            <w:tcW w:w="2126" w:type="dxa"/>
            <w:shd w:val="clear" w:color="auto" w:fill="D9D9D9" w:themeFill="background1" w:themeFillShade="D9"/>
          </w:tcPr>
          <w:p w14:paraId="71E7EEFA" w14:textId="77777777" w:rsidR="00740A6A" w:rsidRPr="00C516E8" w:rsidRDefault="005C4537" w:rsidP="008A3441">
            <w:pPr>
              <w:spacing w:after="120"/>
              <w:rPr>
                <w:rFonts w:ascii="Arial" w:hAnsi="Arial" w:cs="Arial"/>
              </w:rPr>
            </w:pPr>
            <w:r>
              <w:rPr>
                <w:rFonts w:ascii="Arial" w:hAnsi="Arial" w:cs="Arial"/>
              </w:rPr>
              <w:t>0</w:t>
            </w:r>
          </w:p>
        </w:tc>
        <w:tc>
          <w:tcPr>
            <w:tcW w:w="2091" w:type="dxa"/>
            <w:shd w:val="clear" w:color="auto" w:fill="D9D9D9" w:themeFill="background1" w:themeFillShade="D9"/>
          </w:tcPr>
          <w:p w14:paraId="69C7E5FA" w14:textId="77777777" w:rsidR="00740A6A" w:rsidRPr="00C516E8" w:rsidRDefault="005C4537" w:rsidP="008A3441">
            <w:pPr>
              <w:spacing w:after="120"/>
              <w:rPr>
                <w:rFonts w:ascii="Arial" w:hAnsi="Arial" w:cs="Arial"/>
              </w:rPr>
            </w:pPr>
            <w:r>
              <w:rPr>
                <w:rFonts w:ascii="Arial" w:hAnsi="Arial" w:cs="Arial"/>
              </w:rPr>
              <w:t>3</w:t>
            </w:r>
          </w:p>
        </w:tc>
      </w:tr>
    </w:tbl>
    <w:p w14:paraId="756D12BB" w14:textId="77777777" w:rsidR="00C22F2B" w:rsidRPr="00526D5A" w:rsidRDefault="00C22F2B" w:rsidP="00526D5A">
      <w:pPr>
        <w:keepNext/>
        <w:keepLines/>
        <w:spacing w:before="36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w:t>
      </w:r>
      <w:bookmarkEnd w:id="146"/>
    </w:p>
    <w:p w14:paraId="7474838C"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table below is a summary of findings identified on procurement processes:</w:t>
      </w:r>
    </w:p>
    <w:tbl>
      <w:tblPr>
        <w:tblStyle w:val="TableGrid14"/>
        <w:tblW w:w="9952" w:type="dxa"/>
        <w:tblInd w:w="108" w:type="dxa"/>
        <w:tblLayout w:type="fixed"/>
        <w:tblLook w:val="04A0" w:firstRow="1" w:lastRow="0" w:firstColumn="1" w:lastColumn="0" w:noHBand="0" w:noVBand="1"/>
      </w:tblPr>
      <w:tblGrid>
        <w:gridCol w:w="2700"/>
        <w:gridCol w:w="1015"/>
        <w:gridCol w:w="1417"/>
        <w:gridCol w:w="988"/>
        <w:gridCol w:w="1260"/>
        <w:gridCol w:w="1080"/>
        <w:gridCol w:w="1492"/>
      </w:tblGrid>
      <w:tr w:rsidR="00D35BBA" w:rsidRPr="00C516E8" w14:paraId="28BA58B3" w14:textId="77777777" w:rsidTr="00957FC1">
        <w:tc>
          <w:tcPr>
            <w:tcW w:w="2700" w:type="dxa"/>
            <w:vMerge w:val="restart"/>
            <w:shd w:val="clear" w:color="auto" w:fill="A6A6A6" w:themeFill="background1" w:themeFillShade="A6"/>
          </w:tcPr>
          <w:p w14:paraId="34E77630" w14:textId="77777777" w:rsidR="00D35BBA" w:rsidRPr="00C516E8" w:rsidRDefault="00D35BBA" w:rsidP="00D35BBA">
            <w:pPr>
              <w:spacing w:after="120"/>
              <w:rPr>
                <w:rFonts w:ascii="Arial" w:hAnsi="Arial" w:cs="Arial"/>
              </w:rPr>
            </w:pPr>
          </w:p>
        </w:tc>
        <w:tc>
          <w:tcPr>
            <w:tcW w:w="2432" w:type="dxa"/>
            <w:gridSpan w:val="2"/>
            <w:shd w:val="clear" w:color="auto" w:fill="A6A6A6" w:themeFill="background1" w:themeFillShade="A6"/>
          </w:tcPr>
          <w:p w14:paraId="2EADF1AB" w14:textId="77777777" w:rsidR="00D35BBA" w:rsidRPr="00C516E8" w:rsidRDefault="00D35BBA" w:rsidP="00D35BBA">
            <w:pPr>
              <w:spacing w:after="120"/>
              <w:jc w:val="center"/>
              <w:rPr>
                <w:rFonts w:ascii="Arial" w:hAnsi="Arial" w:cs="Arial"/>
              </w:rPr>
            </w:pPr>
            <w:r w:rsidRPr="00C516E8">
              <w:rPr>
                <w:rFonts w:ascii="Arial" w:hAnsi="Arial" w:cs="Arial"/>
              </w:rPr>
              <w:t>Total</w:t>
            </w:r>
          </w:p>
        </w:tc>
        <w:tc>
          <w:tcPr>
            <w:tcW w:w="2248" w:type="dxa"/>
            <w:gridSpan w:val="2"/>
            <w:shd w:val="clear" w:color="auto" w:fill="A6A6A6" w:themeFill="background1" w:themeFillShade="A6"/>
          </w:tcPr>
          <w:p w14:paraId="621D0BFB" w14:textId="77777777" w:rsidR="00D35BBA" w:rsidRPr="00C516E8" w:rsidRDefault="00D35BBA" w:rsidP="00D35BBA">
            <w:pPr>
              <w:spacing w:after="120"/>
              <w:jc w:val="center"/>
              <w:rPr>
                <w:rFonts w:ascii="Arial" w:hAnsi="Arial" w:cs="Arial"/>
              </w:rPr>
            </w:pPr>
            <w:r w:rsidRPr="00C516E8">
              <w:rPr>
                <w:rFonts w:ascii="Arial" w:hAnsi="Arial" w:cs="Arial"/>
              </w:rPr>
              <w:t>Quotations (below R500,000)</w:t>
            </w:r>
          </w:p>
        </w:tc>
        <w:tc>
          <w:tcPr>
            <w:tcW w:w="2572" w:type="dxa"/>
            <w:gridSpan w:val="2"/>
            <w:shd w:val="clear" w:color="auto" w:fill="A6A6A6" w:themeFill="background1" w:themeFillShade="A6"/>
          </w:tcPr>
          <w:p w14:paraId="0F617461" w14:textId="77777777" w:rsidR="00D35BBA" w:rsidRPr="00C516E8" w:rsidRDefault="00D35BBA" w:rsidP="00D35BBA">
            <w:pPr>
              <w:spacing w:after="120"/>
              <w:jc w:val="center"/>
              <w:rPr>
                <w:rFonts w:ascii="Arial" w:hAnsi="Arial" w:cs="Arial"/>
              </w:rPr>
            </w:pPr>
            <w:r w:rsidRPr="00C516E8">
              <w:rPr>
                <w:rFonts w:ascii="Arial" w:hAnsi="Arial" w:cs="Arial"/>
              </w:rPr>
              <w:t>Competitive bids (over R500,000)</w:t>
            </w:r>
          </w:p>
        </w:tc>
      </w:tr>
      <w:tr w:rsidR="00D35BBA" w:rsidRPr="00C516E8" w14:paraId="6C42FDED" w14:textId="77777777" w:rsidTr="008873D2">
        <w:tc>
          <w:tcPr>
            <w:tcW w:w="2700" w:type="dxa"/>
            <w:vMerge/>
            <w:shd w:val="clear" w:color="auto" w:fill="A6A6A6" w:themeFill="background1" w:themeFillShade="A6"/>
          </w:tcPr>
          <w:p w14:paraId="0FE98BFE" w14:textId="77777777" w:rsidR="00D35BBA" w:rsidRPr="00C516E8" w:rsidRDefault="00D35BBA" w:rsidP="00D35BBA">
            <w:pPr>
              <w:spacing w:after="120"/>
              <w:rPr>
                <w:rFonts w:ascii="Arial" w:hAnsi="Arial" w:cs="Arial"/>
              </w:rPr>
            </w:pPr>
          </w:p>
        </w:tc>
        <w:tc>
          <w:tcPr>
            <w:tcW w:w="1015" w:type="dxa"/>
            <w:shd w:val="clear" w:color="auto" w:fill="D9D9D9" w:themeFill="background1" w:themeFillShade="D9"/>
          </w:tcPr>
          <w:p w14:paraId="0DAC5543" w14:textId="77777777" w:rsidR="00D35BBA" w:rsidRPr="00C516E8" w:rsidRDefault="00D35BBA" w:rsidP="00D35BBA">
            <w:pPr>
              <w:spacing w:after="120"/>
              <w:rPr>
                <w:rFonts w:ascii="Arial" w:hAnsi="Arial" w:cs="Arial"/>
              </w:rPr>
            </w:pPr>
            <w:r w:rsidRPr="00C516E8">
              <w:rPr>
                <w:rFonts w:ascii="Arial" w:hAnsi="Arial" w:cs="Arial"/>
              </w:rPr>
              <w:t>Number</w:t>
            </w:r>
          </w:p>
        </w:tc>
        <w:tc>
          <w:tcPr>
            <w:tcW w:w="1417" w:type="dxa"/>
            <w:shd w:val="clear" w:color="auto" w:fill="D9D9D9" w:themeFill="background1" w:themeFillShade="D9"/>
          </w:tcPr>
          <w:p w14:paraId="274F917B" w14:textId="77777777" w:rsidR="00834855" w:rsidRPr="00C516E8" w:rsidRDefault="00D35BBA" w:rsidP="0039423B">
            <w:pPr>
              <w:rPr>
                <w:rFonts w:ascii="Arial" w:hAnsi="Arial" w:cs="Arial"/>
              </w:rPr>
            </w:pPr>
            <w:r w:rsidRPr="00C516E8">
              <w:rPr>
                <w:rFonts w:ascii="Arial" w:hAnsi="Arial" w:cs="Arial"/>
              </w:rPr>
              <w:t>Value</w:t>
            </w:r>
          </w:p>
          <w:p w14:paraId="328CE09E" w14:textId="77777777" w:rsidR="00834855" w:rsidRPr="00C516E8" w:rsidRDefault="00834855" w:rsidP="00D35BBA">
            <w:pPr>
              <w:spacing w:after="120"/>
              <w:rPr>
                <w:rFonts w:ascii="Arial" w:hAnsi="Arial" w:cs="Arial"/>
              </w:rPr>
            </w:pPr>
            <w:r w:rsidRPr="00C516E8">
              <w:rPr>
                <w:rFonts w:ascii="Arial" w:hAnsi="Arial" w:cs="Arial"/>
                <w:i/>
              </w:rPr>
              <w:t>R</w:t>
            </w:r>
          </w:p>
        </w:tc>
        <w:tc>
          <w:tcPr>
            <w:tcW w:w="988" w:type="dxa"/>
            <w:shd w:val="clear" w:color="auto" w:fill="D9D9D9" w:themeFill="background1" w:themeFillShade="D9"/>
          </w:tcPr>
          <w:p w14:paraId="6191EB6F" w14:textId="77777777" w:rsidR="00D35BBA" w:rsidRPr="00C516E8" w:rsidRDefault="00D35BBA" w:rsidP="00D35BBA">
            <w:pPr>
              <w:spacing w:after="120"/>
              <w:rPr>
                <w:rFonts w:ascii="Arial" w:hAnsi="Arial" w:cs="Arial"/>
              </w:rPr>
            </w:pPr>
            <w:r w:rsidRPr="00C516E8">
              <w:rPr>
                <w:rFonts w:ascii="Arial" w:hAnsi="Arial" w:cs="Arial"/>
              </w:rPr>
              <w:t>Number</w:t>
            </w:r>
          </w:p>
        </w:tc>
        <w:tc>
          <w:tcPr>
            <w:tcW w:w="1260" w:type="dxa"/>
            <w:shd w:val="clear" w:color="auto" w:fill="D9D9D9" w:themeFill="background1" w:themeFillShade="D9"/>
          </w:tcPr>
          <w:p w14:paraId="3601D997" w14:textId="77777777" w:rsidR="00834855" w:rsidRPr="00C516E8" w:rsidRDefault="00D35BBA" w:rsidP="00D35BBA">
            <w:pPr>
              <w:spacing w:after="120"/>
              <w:rPr>
                <w:rFonts w:ascii="Arial" w:hAnsi="Arial" w:cs="Arial"/>
                <w:i/>
              </w:rPr>
            </w:pPr>
            <w:r w:rsidRPr="00C516E8">
              <w:rPr>
                <w:rFonts w:ascii="Arial" w:hAnsi="Arial" w:cs="Arial"/>
              </w:rPr>
              <w:t xml:space="preserve">Value </w:t>
            </w:r>
          </w:p>
          <w:p w14:paraId="00054EA6" w14:textId="77777777" w:rsidR="00D35BBA" w:rsidRPr="00C516E8" w:rsidRDefault="00D35BBA" w:rsidP="00D35BBA">
            <w:pPr>
              <w:spacing w:after="120"/>
              <w:rPr>
                <w:rFonts w:ascii="Arial" w:hAnsi="Arial" w:cs="Arial"/>
                <w:i/>
              </w:rPr>
            </w:pPr>
            <w:r w:rsidRPr="00C516E8">
              <w:rPr>
                <w:rFonts w:ascii="Arial" w:hAnsi="Arial" w:cs="Arial"/>
                <w:i/>
              </w:rPr>
              <w:t>R</w:t>
            </w:r>
          </w:p>
        </w:tc>
        <w:tc>
          <w:tcPr>
            <w:tcW w:w="1080" w:type="dxa"/>
            <w:shd w:val="clear" w:color="auto" w:fill="D9D9D9" w:themeFill="background1" w:themeFillShade="D9"/>
          </w:tcPr>
          <w:p w14:paraId="66A6F325" w14:textId="77777777" w:rsidR="00D35BBA" w:rsidRPr="00C516E8" w:rsidRDefault="00D35BBA" w:rsidP="00D35BBA">
            <w:pPr>
              <w:spacing w:after="120"/>
              <w:rPr>
                <w:rFonts w:ascii="Arial" w:hAnsi="Arial" w:cs="Arial"/>
              </w:rPr>
            </w:pPr>
            <w:r w:rsidRPr="00C516E8">
              <w:rPr>
                <w:rFonts w:ascii="Arial" w:hAnsi="Arial" w:cs="Arial"/>
              </w:rPr>
              <w:t>Number</w:t>
            </w:r>
          </w:p>
        </w:tc>
        <w:tc>
          <w:tcPr>
            <w:tcW w:w="1492" w:type="dxa"/>
            <w:shd w:val="clear" w:color="auto" w:fill="D9D9D9" w:themeFill="background1" w:themeFillShade="D9"/>
          </w:tcPr>
          <w:p w14:paraId="2DCABF2A" w14:textId="77777777" w:rsidR="00834855" w:rsidRPr="00C516E8" w:rsidRDefault="00D35BBA" w:rsidP="00D35BBA">
            <w:pPr>
              <w:spacing w:after="120"/>
              <w:rPr>
                <w:rFonts w:ascii="Arial" w:hAnsi="Arial" w:cs="Arial"/>
                <w:i/>
              </w:rPr>
            </w:pPr>
            <w:r w:rsidRPr="00C516E8">
              <w:rPr>
                <w:rFonts w:ascii="Arial" w:hAnsi="Arial" w:cs="Arial"/>
              </w:rPr>
              <w:t xml:space="preserve">Value </w:t>
            </w:r>
          </w:p>
          <w:p w14:paraId="56148519" w14:textId="77777777" w:rsidR="00D35BBA" w:rsidRPr="00C516E8" w:rsidRDefault="00D35BBA" w:rsidP="00D35BBA">
            <w:pPr>
              <w:spacing w:after="120"/>
              <w:rPr>
                <w:rFonts w:ascii="Arial" w:hAnsi="Arial" w:cs="Arial"/>
              </w:rPr>
            </w:pPr>
            <w:r w:rsidRPr="00C516E8">
              <w:rPr>
                <w:rFonts w:ascii="Arial" w:hAnsi="Arial" w:cs="Arial"/>
                <w:i/>
              </w:rPr>
              <w:t>R</w:t>
            </w:r>
          </w:p>
        </w:tc>
      </w:tr>
      <w:tr w:rsidR="00C22F2B" w:rsidRPr="00C516E8" w14:paraId="44836E05" w14:textId="77777777" w:rsidTr="008873D2">
        <w:tc>
          <w:tcPr>
            <w:tcW w:w="2700" w:type="dxa"/>
          </w:tcPr>
          <w:p w14:paraId="611451E0" w14:textId="77777777" w:rsidR="00C22F2B" w:rsidRPr="00C516E8" w:rsidRDefault="00C22F2B" w:rsidP="00C22F2B">
            <w:pPr>
              <w:spacing w:after="120"/>
              <w:rPr>
                <w:rFonts w:ascii="Arial" w:hAnsi="Arial" w:cs="Arial"/>
                <w:b/>
              </w:rPr>
            </w:pPr>
            <w:r w:rsidRPr="00C516E8">
              <w:rPr>
                <w:rFonts w:ascii="Arial" w:hAnsi="Arial" w:cs="Arial"/>
                <w:b/>
              </w:rPr>
              <w:t>Awards selected for testing</w:t>
            </w:r>
          </w:p>
        </w:tc>
        <w:tc>
          <w:tcPr>
            <w:tcW w:w="1015" w:type="dxa"/>
            <w:shd w:val="clear" w:color="auto" w:fill="auto"/>
          </w:tcPr>
          <w:p w14:paraId="6395E40D" w14:textId="77777777" w:rsidR="00C22F2B" w:rsidRPr="00957FC1" w:rsidRDefault="00957FC1" w:rsidP="00C22F2B">
            <w:pPr>
              <w:spacing w:after="120"/>
              <w:rPr>
                <w:rFonts w:ascii="Arial" w:hAnsi="Arial" w:cs="Arial"/>
                <w:i/>
              </w:rPr>
            </w:pPr>
            <w:r w:rsidRPr="00957FC1">
              <w:rPr>
                <w:rFonts w:ascii="Arial" w:hAnsi="Arial" w:cs="Arial"/>
                <w:i/>
              </w:rPr>
              <w:t>36</w:t>
            </w:r>
          </w:p>
        </w:tc>
        <w:tc>
          <w:tcPr>
            <w:tcW w:w="1417" w:type="dxa"/>
            <w:shd w:val="clear" w:color="auto" w:fill="auto"/>
          </w:tcPr>
          <w:p w14:paraId="085AB339" w14:textId="77777777" w:rsidR="00C22F2B" w:rsidRPr="00957FC1" w:rsidRDefault="008873D2" w:rsidP="00C22F2B">
            <w:pPr>
              <w:spacing w:after="120"/>
              <w:rPr>
                <w:rFonts w:ascii="Arial" w:hAnsi="Arial" w:cs="Arial"/>
                <w:i/>
              </w:rPr>
            </w:pPr>
            <w:r>
              <w:rPr>
                <w:rFonts w:ascii="Arial" w:hAnsi="Arial" w:cs="Arial"/>
                <w:i/>
              </w:rPr>
              <w:t>R</w:t>
            </w:r>
            <w:r w:rsidR="00957FC1" w:rsidRPr="00957FC1">
              <w:rPr>
                <w:rFonts w:ascii="Arial" w:hAnsi="Arial" w:cs="Arial"/>
                <w:i/>
              </w:rPr>
              <w:t>25 046 190</w:t>
            </w:r>
          </w:p>
        </w:tc>
        <w:tc>
          <w:tcPr>
            <w:tcW w:w="988" w:type="dxa"/>
            <w:shd w:val="clear" w:color="auto" w:fill="auto"/>
          </w:tcPr>
          <w:p w14:paraId="1A9A45C9" w14:textId="77777777" w:rsidR="00C22F2B" w:rsidRPr="00957FC1" w:rsidRDefault="00957FC1" w:rsidP="00C22F2B">
            <w:pPr>
              <w:spacing w:after="120"/>
              <w:rPr>
                <w:rFonts w:ascii="Arial" w:hAnsi="Arial" w:cs="Arial"/>
                <w:i/>
              </w:rPr>
            </w:pPr>
            <w:r w:rsidRPr="00957FC1">
              <w:rPr>
                <w:rFonts w:ascii="Arial" w:hAnsi="Arial" w:cs="Arial"/>
                <w:i/>
              </w:rPr>
              <w:t>20</w:t>
            </w:r>
          </w:p>
        </w:tc>
        <w:tc>
          <w:tcPr>
            <w:tcW w:w="1260" w:type="dxa"/>
            <w:shd w:val="clear" w:color="auto" w:fill="auto"/>
          </w:tcPr>
          <w:p w14:paraId="2B73ECB7" w14:textId="77777777" w:rsidR="00C22F2B" w:rsidRPr="00957FC1" w:rsidRDefault="00957FC1" w:rsidP="00C22F2B">
            <w:pPr>
              <w:spacing w:after="120"/>
              <w:rPr>
                <w:rFonts w:ascii="Arial" w:hAnsi="Arial" w:cs="Arial"/>
                <w:i/>
              </w:rPr>
            </w:pPr>
            <w:r w:rsidRPr="00957FC1">
              <w:rPr>
                <w:rFonts w:ascii="Arial" w:hAnsi="Arial" w:cs="Arial"/>
                <w:i/>
              </w:rPr>
              <w:t>R3 957 133</w:t>
            </w:r>
          </w:p>
        </w:tc>
        <w:tc>
          <w:tcPr>
            <w:tcW w:w="1080" w:type="dxa"/>
            <w:shd w:val="clear" w:color="auto" w:fill="auto"/>
          </w:tcPr>
          <w:p w14:paraId="194CE0E7" w14:textId="77777777" w:rsidR="00C22F2B" w:rsidRPr="00957FC1" w:rsidRDefault="009700DE" w:rsidP="00C22F2B">
            <w:pPr>
              <w:spacing w:after="120"/>
              <w:rPr>
                <w:rFonts w:ascii="Arial" w:hAnsi="Arial" w:cs="Arial"/>
                <w:i/>
              </w:rPr>
            </w:pPr>
            <w:r w:rsidRPr="00957FC1">
              <w:rPr>
                <w:rFonts w:ascii="Arial" w:hAnsi="Arial" w:cs="Arial"/>
                <w:i/>
              </w:rPr>
              <w:t>16</w:t>
            </w:r>
          </w:p>
        </w:tc>
        <w:tc>
          <w:tcPr>
            <w:tcW w:w="1492" w:type="dxa"/>
            <w:shd w:val="clear" w:color="auto" w:fill="auto"/>
          </w:tcPr>
          <w:p w14:paraId="355CCF24" w14:textId="77777777" w:rsidR="00C22F2B" w:rsidRPr="00957FC1" w:rsidRDefault="009700DE" w:rsidP="00C22F2B">
            <w:pPr>
              <w:spacing w:after="120"/>
              <w:rPr>
                <w:rFonts w:ascii="Arial" w:hAnsi="Arial" w:cs="Arial"/>
                <w:i/>
              </w:rPr>
            </w:pPr>
            <w:r w:rsidRPr="00957FC1">
              <w:rPr>
                <w:rFonts w:ascii="Arial" w:hAnsi="Arial" w:cs="Arial"/>
                <w:i/>
              </w:rPr>
              <w:t>R21 089 057</w:t>
            </w:r>
          </w:p>
        </w:tc>
      </w:tr>
      <w:tr w:rsidR="003C494D" w:rsidRPr="00C516E8" w14:paraId="7FC8BB2F" w14:textId="77777777" w:rsidTr="008873D2">
        <w:tc>
          <w:tcPr>
            <w:tcW w:w="2700" w:type="dxa"/>
          </w:tcPr>
          <w:p w14:paraId="01209CC6" w14:textId="77777777" w:rsidR="003C494D" w:rsidRPr="00C516E8" w:rsidRDefault="003C494D" w:rsidP="003C494D">
            <w:pPr>
              <w:spacing w:after="120"/>
              <w:rPr>
                <w:rFonts w:ascii="Arial" w:hAnsi="Arial" w:cs="Arial"/>
                <w:b/>
              </w:rPr>
            </w:pPr>
            <w:r w:rsidRPr="00C516E8">
              <w:rPr>
                <w:rFonts w:ascii="Arial" w:hAnsi="Arial" w:cs="Arial"/>
                <w:b/>
              </w:rPr>
              <w:t xml:space="preserve">Expenditure incurred on selected awards </w:t>
            </w:r>
            <w:r>
              <w:rPr>
                <w:rFonts w:ascii="Arial" w:hAnsi="Arial" w:cs="Arial"/>
                <w:b/>
              </w:rPr>
              <w:t>–</w:t>
            </w:r>
            <w:r w:rsidRPr="00C516E8">
              <w:rPr>
                <w:rFonts w:ascii="Arial" w:hAnsi="Arial" w:cs="Arial"/>
                <w:b/>
              </w:rPr>
              <w:t xml:space="preserve"> current year</w:t>
            </w:r>
          </w:p>
        </w:tc>
        <w:tc>
          <w:tcPr>
            <w:tcW w:w="1015" w:type="dxa"/>
            <w:shd w:val="clear" w:color="auto" w:fill="000000" w:themeFill="text1"/>
          </w:tcPr>
          <w:p w14:paraId="5B2AFB12" w14:textId="77777777" w:rsidR="003C494D" w:rsidRPr="0065178F" w:rsidRDefault="003C494D" w:rsidP="003C494D">
            <w:pPr>
              <w:spacing w:after="120"/>
              <w:rPr>
                <w:rFonts w:ascii="Arial" w:hAnsi="Arial" w:cs="Arial"/>
                <w:i/>
                <w:highlight w:val="yellow"/>
              </w:rPr>
            </w:pPr>
          </w:p>
        </w:tc>
        <w:tc>
          <w:tcPr>
            <w:tcW w:w="1417" w:type="dxa"/>
          </w:tcPr>
          <w:p w14:paraId="1AEEC2A6" w14:textId="77777777" w:rsidR="003C494D" w:rsidRPr="0065178F" w:rsidRDefault="003C494D" w:rsidP="003C494D">
            <w:pPr>
              <w:spacing w:after="120"/>
              <w:ind w:right="-108"/>
              <w:rPr>
                <w:rFonts w:ascii="Arial" w:hAnsi="Arial" w:cs="Arial"/>
                <w:i/>
                <w:highlight w:val="yellow"/>
              </w:rPr>
            </w:pPr>
            <w:r>
              <w:rPr>
                <w:rFonts w:ascii="Arial" w:hAnsi="Arial" w:cs="Arial"/>
                <w:i/>
              </w:rPr>
              <w:t>R</w:t>
            </w:r>
            <w:r w:rsidRPr="00957FC1">
              <w:rPr>
                <w:rFonts w:ascii="Arial" w:hAnsi="Arial" w:cs="Arial"/>
                <w:i/>
              </w:rPr>
              <w:t>2</w:t>
            </w:r>
            <w:r>
              <w:rPr>
                <w:rFonts w:ascii="Arial" w:hAnsi="Arial" w:cs="Arial"/>
                <w:i/>
              </w:rPr>
              <w:t>4 453 569</w:t>
            </w:r>
          </w:p>
        </w:tc>
        <w:tc>
          <w:tcPr>
            <w:tcW w:w="988" w:type="dxa"/>
            <w:shd w:val="clear" w:color="auto" w:fill="000000" w:themeFill="text1"/>
          </w:tcPr>
          <w:p w14:paraId="54AE28D4" w14:textId="77777777" w:rsidR="003C494D" w:rsidRPr="0065178F" w:rsidRDefault="003C494D" w:rsidP="003C494D">
            <w:pPr>
              <w:spacing w:after="120"/>
              <w:rPr>
                <w:rFonts w:ascii="Arial" w:hAnsi="Arial" w:cs="Arial"/>
                <w:i/>
                <w:highlight w:val="yellow"/>
              </w:rPr>
            </w:pPr>
          </w:p>
        </w:tc>
        <w:tc>
          <w:tcPr>
            <w:tcW w:w="1260" w:type="dxa"/>
          </w:tcPr>
          <w:p w14:paraId="386134A4" w14:textId="77777777" w:rsidR="003C494D" w:rsidRPr="00957FC1" w:rsidRDefault="003C494D" w:rsidP="003C494D">
            <w:pPr>
              <w:spacing w:after="120"/>
              <w:ind w:right="-108"/>
              <w:rPr>
                <w:rFonts w:ascii="Arial" w:hAnsi="Arial" w:cs="Arial"/>
                <w:i/>
              </w:rPr>
            </w:pPr>
            <w:r w:rsidRPr="00957FC1">
              <w:rPr>
                <w:rFonts w:ascii="Arial" w:hAnsi="Arial" w:cs="Arial"/>
                <w:i/>
              </w:rPr>
              <w:t>R3 364 512</w:t>
            </w:r>
          </w:p>
        </w:tc>
        <w:tc>
          <w:tcPr>
            <w:tcW w:w="1080" w:type="dxa"/>
            <w:shd w:val="clear" w:color="auto" w:fill="000000" w:themeFill="text1"/>
          </w:tcPr>
          <w:p w14:paraId="042D5970" w14:textId="77777777" w:rsidR="003C494D" w:rsidRPr="0065178F" w:rsidRDefault="003C494D" w:rsidP="003C494D">
            <w:pPr>
              <w:spacing w:after="120"/>
              <w:rPr>
                <w:rFonts w:ascii="Arial" w:hAnsi="Arial" w:cs="Arial"/>
                <w:i/>
                <w:highlight w:val="yellow"/>
              </w:rPr>
            </w:pPr>
          </w:p>
        </w:tc>
        <w:tc>
          <w:tcPr>
            <w:tcW w:w="1492" w:type="dxa"/>
          </w:tcPr>
          <w:p w14:paraId="5ACCD9B4" w14:textId="77777777" w:rsidR="003C494D" w:rsidRPr="0065178F" w:rsidRDefault="003C494D" w:rsidP="003C494D">
            <w:pPr>
              <w:spacing w:after="120"/>
              <w:ind w:right="-82"/>
              <w:rPr>
                <w:rFonts w:ascii="Arial" w:hAnsi="Arial" w:cs="Arial"/>
                <w:i/>
                <w:highlight w:val="yellow"/>
              </w:rPr>
            </w:pPr>
            <w:r w:rsidRPr="00957FC1">
              <w:rPr>
                <w:rFonts w:ascii="Arial" w:hAnsi="Arial" w:cs="Arial"/>
                <w:i/>
              </w:rPr>
              <w:t>R21 089 057</w:t>
            </w:r>
          </w:p>
        </w:tc>
      </w:tr>
      <w:tr w:rsidR="00EA58FD" w:rsidRPr="00C516E8" w14:paraId="56D6E346" w14:textId="77777777" w:rsidTr="008873D2">
        <w:tc>
          <w:tcPr>
            <w:tcW w:w="2700" w:type="dxa"/>
          </w:tcPr>
          <w:p w14:paraId="52C1F063" w14:textId="77777777" w:rsidR="00EA58FD" w:rsidRPr="00C516E8" w:rsidRDefault="00EA58FD" w:rsidP="00EA58FD">
            <w:pPr>
              <w:spacing w:after="120"/>
              <w:rPr>
                <w:rFonts w:ascii="Arial" w:hAnsi="Arial" w:cs="Arial"/>
                <w:b/>
              </w:rPr>
            </w:pPr>
            <w:r w:rsidRPr="00C516E8">
              <w:rPr>
                <w:rFonts w:ascii="Arial" w:hAnsi="Arial" w:cs="Arial"/>
                <w:b/>
              </w:rPr>
              <w:t>Awards on which non-compliance was identified</w:t>
            </w:r>
          </w:p>
        </w:tc>
        <w:tc>
          <w:tcPr>
            <w:tcW w:w="1015" w:type="dxa"/>
          </w:tcPr>
          <w:p w14:paraId="752FD89C" w14:textId="77777777" w:rsidR="00EA58FD" w:rsidRPr="00EA58FD" w:rsidRDefault="00EA58FD" w:rsidP="00EA58FD">
            <w:pPr>
              <w:spacing w:after="120"/>
              <w:rPr>
                <w:rFonts w:ascii="Arial" w:hAnsi="Arial" w:cs="Arial"/>
                <w:i/>
              </w:rPr>
            </w:pPr>
            <w:r w:rsidRPr="00EA58FD">
              <w:rPr>
                <w:rFonts w:ascii="Arial" w:hAnsi="Arial" w:cs="Arial"/>
                <w:i/>
              </w:rPr>
              <w:t>1</w:t>
            </w:r>
          </w:p>
        </w:tc>
        <w:tc>
          <w:tcPr>
            <w:tcW w:w="1417" w:type="dxa"/>
          </w:tcPr>
          <w:p w14:paraId="4795BFEC" w14:textId="77777777" w:rsidR="00EA58FD" w:rsidRPr="0065178F" w:rsidRDefault="00EA58FD" w:rsidP="00EA58FD">
            <w:pPr>
              <w:spacing w:after="120"/>
              <w:rPr>
                <w:rFonts w:ascii="Arial" w:hAnsi="Arial" w:cs="Arial"/>
                <w:i/>
                <w:highlight w:val="yellow"/>
              </w:rPr>
            </w:pPr>
            <w:r w:rsidRPr="00957FC1">
              <w:rPr>
                <w:rFonts w:ascii="Arial" w:hAnsi="Arial" w:cs="Arial"/>
                <w:i/>
              </w:rPr>
              <w:t>Relates to Panel</w:t>
            </w:r>
          </w:p>
        </w:tc>
        <w:tc>
          <w:tcPr>
            <w:tcW w:w="988" w:type="dxa"/>
          </w:tcPr>
          <w:p w14:paraId="56F0A643" w14:textId="77777777" w:rsidR="00EA58FD" w:rsidRPr="00957FC1" w:rsidRDefault="00EA58FD" w:rsidP="00EA58FD">
            <w:pPr>
              <w:spacing w:after="120"/>
              <w:rPr>
                <w:rFonts w:ascii="Arial" w:hAnsi="Arial" w:cs="Arial"/>
                <w:i/>
              </w:rPr>
            </w:pPr>
            <w:r w:rsidRPr="00957FC1">
              <w:rPr>
                <w:rFonts w:ascii="Arial" w:hAnsi="Arial" w:cs="Arial"/>
                <w:i/>
              </w:rPr>
              <w:t>0</w:t>
            </w:r>
          </w:p>
        </w:tc>
        <w:tc>
          <w:tcPr>
            <w:tcW w:w="1260" w:type="dxa"/>
          </w:tcPr>
          <w:p w14:paraId="692736E6" w14:textId="77777777" w:rsidR="00EA58FD" w:rsidRPr="00957FC1" w:rsidRDefault="00EA58FD" w:rsidP="00EA58FD">
            <w:pPr>
              <w:spacing w:after="120"/>
              <w:rPr>
                <w:rFonts w:ascii="Arial" w:hAnsi="Arial" w:cs="Arial"/>
                <w:i/>
              </w:rPr>
            </w:pPr>
            <w:r w:rsidRPr="00957FC1">
              <w:rPr>
                <w:rFonts w:ascii="Arial" w:hAnsi="Arial" w:cs="Arial"/>
                <w:i/>
              </w:rPr>
              <w:t>R0</w:t>
            </w:r>
          </w:p>
        </w:tc>
        <w:tc>
          <w:tcPr>
            <w:tcW w:w="1080" w:type="dxa"/>
          </w:tcPr>
          <w:p w14:paraId="2071F83D" w14:textId="77777777" w:rsidR="00EA58FD" w:rsidRPr="00957FC1" w:rsidRDefault="00EA58FD" w:rsidP="00EA58FD">
            <w:pPr>
              <w:spacing w:after="120"/>
              <w:rPr>
                <w:rFonts w:ascii="Arial" w:hAnsi="Arial" w:cs="Arial"/>
                <w:i/>
              </w:rPr>
            </w:pPr>
            <w:r w:rsidRPr="00957FC1">
              <w:rPr>
                <w:rFonts w:ascii="Arial" w:hAnsi="Arial" w:cs="Arial"/>
                <w:i/>
              </w:rPr>
              <w:t>1</w:t>
            </w:r>
          </w:p>
        </w:tc>
        <w:tc>
          <w:tcPr>
            <w:tcW w:w="1492" w:type="dxa"/>
          </w:tcPr>
          <w:p w14:paraId="4F4CF81A" w14:textId="77777777" w:rsidR="00EA58FD" w:rsidRPr="00957FC1" w:rsidRDefault="00EA58FD" w:rsidP="00EA58FD">
            <w:pPr>
              <w:spacing w:after="120"/>
              <w:rPr>
                <w:rFonts w:ascii="Arial" w:hAnsi="Arial" w:cs="Arial"/>
                <w:i/>
              </w:rPr>
            </w:pPr>
            <w:r w:rsidRPr="00957FC1">
              <w:rPr>
                <w:rFonts w:ascii="Arial" w:hAnsi="Arial" w:cs="Arial"/>
                <w:i/>
              </w:rPr>
              <w:t>Relates to Panel</w:t>
            </w:r>
          </w:p>
        </w:tc>
      </w:tr>
    </w:tbl>
    <w:p w14:paraId="0CD9C881" w14:textId="77777777" w:rsidR="00C22F2B" w:rsidRPr="00C516E8" w:rsidRDefault="00C22F2B" w:rsidP="00C22F2B">
      <w:pPr>
        <w:spacing w:after="120" w:line="240" w:lineRule="auto"/>
        <w:ind w:left="357"/>
        <w:rPr>
          <w:rFonts w:ascii="Arial" w:eastAsia="Times New Roman" w:hAnsi="Arial" w:cs="Arial"/>
        </w:rPr>
      </w:pPr>
    </w:p>
    <w:p w14:paraId="19EDA8B3" w14:textId="77777777" w:rsidR="00F576DC" w:rsidRPr="00914205" w:rsidRDefault="00C22F2B" w:rsidP="00914205">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Procurement processes – general</w:t>
      </w:r>
    </w:p>
    <w:p w14:paraId="4D6D9878" w14:textId="1A76726A" w:rsidR="00C22F2B" w:rsidRPr="005F1614" w:rsidRDefault="00E05E2D" w:rsidP="009A54E9">
      <w:pPr>
        <w:pStyle w:val="ListParagraph"/>
        <w:numPr>
          <w:ilvl w:val="0"/>
          <w:numId w:val="19"/>
        </w:numPr>
        <w:spacing w:after="200"/>
        <w:rPr>
          <w:rFonts w:ascii="Arial" w:eastAsia="Calibri" w:hAnsi="Arial" w:cs="Arial"/>
          <w:sz w:val="22"/>
        </w:rPr>
      </w:pPr>
      <w:r w:rsidRPr="005F1614">
        <w:rPr>
          <w:rFonts w:ascii="Arial" w:eastAsia="Calibri" w:hAnsi="Arial" w:cs="Arial"/>
          <w:sz w:val="22"/>
        </w:rPr>
        <w:t>1</w:t>
      </w:r>
      <w:r w:rsidR="00D17F11" w:rsidRPr="005F1614">
        <w:rPr>
          <w:rFonts w:ascii="Arial" w:eastAsia="Calibri" w:hAnsi="Arial" w:cs="Arial"/>
          <w:sz w:val="22"/>
        </w:rPr>
        <w:t xml:space="preserve"> tender</w:t>
      </w:r>
      <w:ins w:id="147" w:author="Lesetja Toona" w:date="2018-07-20T08:36:00Z">
        <w:r w:rsidR="00DD2AA6">
          <w:rPr>
            <w:rFonts w:ascii="Arial" w:eastAsia="Calibri" w:hAnsi="Arial" w:cs="Arial"/>
            <w:sz w:val="22"/>
          </w:rPr>
          <w:t>er</w:t>
        </w:r>
      </w:ins>
      <w:r w:rsidR="00D17F11" w:rsidRPr="005F1614">
        <w:rPr>
          <w:rFonts w:ascii="Arial" w:eastAsia="Calibri" w:hAnsi="Arial" w:cs="Arial"/>
          <w:sz w:val="22"/>
        </w:rPr>
        <w:t xml:space="preserve"> </w:t>
      </w:r>
      <w:del w:id="148" w:author="Lesetja Toona" w:date="2018-07-20T08:36:00Z">
        <w:r w:rsidR="00D17F11" w:rsidRPr="005F1614" w:rsidDel="00DD2AA6">
          <w:rPr>
            <w:rFonts w:ascii="Arial" w:eastAsia="Calibri" w:hAnsi="Arial" w:cs="Arial"/>
            <w:sz w:val="22"/>
          </w:rPr>
          <w:delText xml:space="preserve">was awarded to a supplier </w:delText>
        </w:r>
      </w:del>
      <w:r w:rsidR="00D17F11" w:rsidRPr="005F1614">
        <w:rPr>
          <w:rFonts w:ascii="Arial" w:eastAsia="Calibri" w:hAnsi="Arial" w:cs="Arial"/>
          <w:sz w:val="22"/>
        </w:rPr>
        <w:t>that failed to achieve</w:t>
      </w:r>
      <w:r w:rsidR="005F1614">
        <w:rPr>
          <w:rFonts w:ascii="Arial" w:eastAsia="Calibri" w:hAnsi="Arial" w:cs="Arial"/>
          <w:sz w:val="22"/>
        </w:rPr>
        <w:t xml:space="preserve"> the minimum qualifying score fo</w:t>
      </w:r>
      <w:r w:rsidR="00D17F11" w:rsidRPr="005F1614">
        <w:rPr>
          <w:rFonts w:ascii="Arial" w:eastAsia="Calibri" w:hAnsi="Arial" w:cs="Arial"/>
          <w:sz w:val="22"/>
        </w:rPr>
        <w:t>r functionality as indicated in the tender invitation</w:t>
      </w:r>
      <w:ins w:id="149" w:author="Lesetja Toona" w:date="2018-07-20T08:36:00Z">
        <w:r w:rsidR="00DD2AA6">
          <w:rPr>
            <w:rFonts w:ascii="Arial" w:eastAsia="Calibri" w:hAnsi="Arial" w:cs="Arial"/>
            <w:sz w:val="22"/>
          </w:rPr>
          <w:t xml:space="preserve"> was appointed </w:t>
        </w:r>
      </w:ins>
      <w:ins w:id="150" w:author="Lesetja Toona" w:date="2018-07-20T08:37:00Z">
        <w:r w:rsidR="00DD2AA6">
          <w:rPr>
            <w:rFonts w:ascii="Arial" w:eastAsia="Calibri" w:hAnsi="Arial" w:cs="Arial"/>
            <w:sz w:val="22"/>
          </w:rPr>
          <w:t>onto a panel</w:t>
        </w:r>
      </w:ins>
      <w:r w:rsidR="00D17F11" w:rsidRPr="005F1614">
        <w:rPr>
          <w:rFonts w:ascii="Arial" w:eastAsia="Calibri" w:hAnsi="Arial" w:cs="Arial"/>
          <w:sz w:val="22"/>
        </w:rPr>
        <w:t xml:space="preserve">. </w:t>
      </w:r>
      <w:ins w:id="151" w:author="Lesetja Toona" w:date="2018-07-20T08:37:00Z">
        <w:r w:rsidR="00DD2AA6">
          <w:rPr>
            <w:rFonts w:ascii="Arial" w:eastAsia="Calibri" w:hAnsi="Arial" w:cs="Arial"/>
            <w:sz w:val="22"/>
          </w:rPr>
          <w:t>No expenditure has been incurred against the tenderer.</w:t>
        </w:r>
      </w:ins>
      <w:del w:id="152" w:author="Lesetja Toona" w:date="2018-07-20T08:37:00Z">
        <w:r w:rsidR="00D17F11" w:rsidRPr="005F1614" w:rsidDel="00DD2AA6">
          <w:rPr>
            <w:rFonts w:ascii="Arial" w:eastAsia="Calibri" w:hAnsi="Arial" w:cs="Arial"/>
            <w:sz w:val="22"/>
          </w:rPr>
          <w:delText xml:space="preserve"> </w:delText>
        </w:r>
        <w:r w:rsidR="00C22F2B" w:rsidRPr="005F1614" w:rsidDel="00DD2AA6">
          <w:rPr>
            <w:rFonts w:ascii="Arial" w:eastAsia="Calibri" w:hAnsi="Arial" w:cs="Arial"/>
            <w:sz w:val="22"/>
          </w:rPr>
          <w:delText xml:space="preserve"> </w:delText>
        </w:r>
      </w:del>
    </w:p>
    <w:p w14:paraId="007F0B57" w14:textId="77777777" w:rsidR="00C22F2B" w:rsidRPr="00C516E8" w:rsidRDefault="00D17F11" w:rsidP="009A54E9">
      <w:pPr>
        <w:pStyle w:val="ListParagraph"/>
        <w:numPr>
          <w:ilvl w:val="0"/>
          <w:numId w:val="19"/>
        </w:numPr>
        <w:spacing w:after="200"/>
        <w:rPr>
          <w:rFonts w:ascii="Arial" w:eastAsia="Calibri" w:hAnsi="Arial" w:cs="Arial"/>
          <w:sz w:val="22"/>
        </w:rPr>
      </w:pPr>
      <w:commentRangeStart w:id="153"/>
      <w:r w:rsidRPr="005F1614">
        <w:rPr>
          <w:rFonts w:ascii="Arial" w:eastAsia="Calibri" w:hAnsi="Arial" w:cs="Arial"/>
          <w:sz w:val="22"/>
        </w:rPr>
        <w:t xml:space="preserve">1 tender was awarded without following the proper procurement process. The </w:t>
      </w:r>
      <w:r>
        <w:rPr>
          <w:rFonts w:ascii="Arial" w:eastAsia="Calibri" w:hAnsi="Arial" w:cs="Arial"/>
          <w:sz w:val="22"/>
        </w:rPr>
        <w:t>deviation for the specific supplier</w:t>
      </w:r>
      <w:r w:rsidR="00C22F2B" w:rsidRPr="00C516E8">
        <w:rPr>
          <w:rFonts w:ascii="Arial" w:eastAsia="Calibri" w:hAnsi="Arial" w:cs="Arial"/>
          <w:sz w:val="22"/>
        </w:rPr>
        <w:t xml:space="preserve"> </w:t>
      </w:r>
      <w:r>
        <w:rPr>
          <w:rFonts w:ascii="Arial" w:eastAsia="Calibri" w:hAnsi="Arial" w:cs="Arial"/>
          <w:sz w:val="22"/>
        </w:rPr>
        <w:t xml:space="preserve">was not approved by the delegated officials. </w:t>
      </w:r>
      <w:commentRangeEnd w:id="153"/>
      <w:r w:rsidR="00DD2AA6">
        <w:rPr>
          <w:rStyle w:val="CommentReference"/>
        </w:rPr>
        <w:commentReference w:id="153"/>
      </w:r>
    </w:p>
    <w:p w14:paraId="24E2B09F" w14:textId="77777777" w:rsidR="00C22F2B" w:rsidRPr="007808AD" w:rsidRDefault="00C22F2B" w:rsidP="00526D5A">
      <w:pPr>
        <w:keepNext/>
        <w:keepLines/>
        <w:spacing w:before="120" w:after="240"/>
        <w:outlineLvl w:val="1"/>
        <w:rPr>
          <w:rFonts w:ascii="Arial" w:eastAsia="Calibri" w:hAnsi="Arial" w:cs="Arial"/>
          <w:color w:val="4F81BD"/>
          <w:sz w:val="24"/>
          <w:szCs w:val="24"/>
        </w:rPr>
      </w:pPr>
      <w:commentRangeStart w:id="154"/>
      <w:r w:rsidRPr="007808AD">
        <w:rPr>
          <w:rFonts w:ascii="Arial" w:eastAsia="Calibri" w:hAnsi="Arial" w:cs="Arial"/>
          <w:color w:val="4F81BD"/>
          <w:sz w:val="24"/>
          <w:szCs w:val="24"/>
        </w:rPr>
        <w:t>IT-related goods and services</w:t>
      </w:r>
    </w:p>
    <w:p w14:paraId="279E7717" w14:textId="77777777" w:rsidR="00C22F2B" w:rsidRPr="007808AD" w:rsidRDefault="007808AD" w:rsidP="009A54E9">
      <w:pPr>
        <w:pStyle w:val="ListParagraph"/>
        <w:numPr>
          <w:ilvl w:val="0"/>
          <w:numId w:val="19"/>
        </w:numPr>
        <w:spacing w:after="200"/>
        <w:rPr>
          <w:rFonts w:ascii="Arial" w:eastAsia="Calibri" w:hAnsi="Arial" w:cs="Arial"/>
          <w:sz w:val="22"/>
        </w:rPr>
      </w:pPr>
      <w:r w:rsidRPr="007808AD">
        <w:rPr>
          <w:rFonts w:ascii="Arial" w:eastAsia="Calibri" w:hAnsi="Arial" w:cs="Arial"/>
          <w:sz w:val="22"/>
        </w:rPr>
        <w:t>4</w:t>
      </w:r>
      <w:r w:rsidR="00C22F2B" w:rsidRPr="007808AD">
        <w:rPr>
          <w:rFonts w:ascii="Arial" w:eastAsia="Calibri" w:hAnsi="Arial" w:cs="Arial"/>
          <w:sz w:val="22"/>
        </w:rPr>
        <w:t xml:space="preserve"> IT-related goods/services classified as mandatory services were procured through means other than SITA. The total value of these awards was R</w:t>
      </w:r>
      <w:r w:rsidRPr="007808AD">
        <w:rPr>
          <w:rFonts w:ascii="Arial" w:eastAsia="Calibri" w:hAnsi="Arial" w:cs="Arial"/>
          <w:sz w:val="22"/>
        </w:rPr>
        <w:t>10 224 273.00.</w:t>
      </w:r>
      <w:commentRangeEnd w:id="154"/>
      <w:r w:rsidR="00DD2AA6">
        <w:rPr>
          <w:rStyle w:val="CommentReference"/>
        </w:rPr>
        <w:commentReference w:id="154"/>
      </w:r>
    </w:p>
    <w:p w14:paraId="054B7C99" w14:textId="77777777" w:rsidR="00C22F2B" w:rsidRPr="00526D5A" w:rsidRDefault="00C22F2B" w:rsidP="00526D5A">
      <w:pPr>
        <w:keepNext/>
        <w:keepLines/>
        <w:spacing w:before="120" w:after="240"/>
        <w:outlineLvl w:val="1"/>
        <w:rPr>
          <w:rFonts w:ascii="Arial" w:eastAsia="Calibri" w:hAnsi="Arial" w:cs="Arial"/>
          <w:color w:val="4F81BD"/>
          <w:sz w:val="24"/>
          <w:szCs w:val="24"/>
        </w:rPr>
      </w:pPr>
      <w:bookmarkStart w:id="155" w:name="_Toc447106621"/>
      <w:r w:rsidRPr="00526D5A">
        <w:rPr>
          <w:rFonts w:ascii="Arial" w:eastAsia="Calibri" w:hAnsi="Arial" w:cs="Arial"/>
          <w:color w:val="4F81BD"/>
          <w:sz w:val="24"/>
          <w:szCs w:val="24"/>
        </w:rPr>
        <w:t>Internal control deficiencies</w:t>
      </w:r>
      <w:bookmarkEnd w:id="155"/>
      <w:r w:rsidRPr="00526D5A">
        <w:rPr>
          <w:rFonts w:ascii="Arial" w:eastAsia="Calibri" w:hAnsi="Arial" w:cs="Arial"/>
          <w:color w:val="4F81BD"/>
          <w:sz w:val="24"/>
          <w:szCs w:val="24"/>
        </w:rPr>
        <w:t xml:space="preserve"> </w:t>
      </w:r>
    </w:p>
    <w:p w14:paraId="3BF79D23" w14:textId="77777777" w:rsidR="00C22F2B" w:rsidRDefault="005F1614" w:rsidP="009A54E9">
      <w:pPr>
        <w:numPr>
          <w:ilvl w:val="0"/>
          <w:numId w:val="8"/>
        </w:numPr>
        <w:shd w:val="clear" w:color="auto" w:fill="FFFFFF"/>
        <w:spacing w:after="240"/>
        <w:rPr>
          <w:rFonts w:ascii="Arial" w:eastAsia="Calibri" w:hAnsi="Arial" w:cs="Arial"/>
        </w:rPr>
      </w:pPr>
      <w:r w:rsidRPr="005F1614">
        <w:rPr>
          <w:rFonts w:ascii="Arial" w:eastAsia="Calibri" w:hAnsi="Arial" w:cs="Arial"/>
        </w:rPr>
        <w:t>The accounting officer did not in some instances exercise oversight responsibility of</w:t>
      </w:r>
      <w:r>
        <w:rPr>
          <w:rFonts w:ascii="Arial" w:eastAsia="Calibri" w:hAnsi="Arial" w:cs="Arial"/>
        </w:rPr>
        <w:t xml:space="preserve"> </w:t>
      </w:r>
      <w:r w:rsidRPr="005F1614">
        <w:rPr>
          <w:rFonts w:ascii="Arial" w:eastAsia="Calibri" w:hAnsi="Arial" w:cs="Arial"/>
        </w:rPr>
        <w:t>reporting and compliance with laws and regulations and internal control.</w:t>
      </w:r>
    </w:p>
    <w:p w14:paraId="2554159B" w14:textId="77777777" w:rsidR="005F1614" w:rsidRPr="005F1614" w:rsidRDefault="005F1614" w:rsidP="009A54E9">
      <w:pPr>
        <w:numPr>
          <w:ilvl w:val="0"/>
          <w:numId w:val="8"/>
        </w:numPr>
        <w:shd w:val="clear" w:color="auto" w:fill="FFFFFF"/>
        <w:spacing w:after="240"/>
        <w:rPr>
          <w:rFonts w:ascii="Arial" w:eastAsia="Calibri" w:hAnsi="Arial" w:cs="Arial"/>
        </w:rPr>
      </w:pPr>
      <w:r w:rsidRPr="005F1614">
        <w:rPr>
          <w:rFonts w:ascii="Arial" w:eastAsia="Calibri" w:hAnsi="Arial" w:cs="Arial"/>
        </w:rPr>
        <w:t>Reviewing and monitoring of compliance with applicable laws and regulations was</w:t>
      </w:r>
      <w:r>
        <w:rPr>
          <w:rFonts w:ascii="Arial" w:eastAsia="Calibri" w:hAnsi="Arial" w:cs="Arial"/>
        </w:rPr>
        <w:t xml:space="preserve"> </w:t>
      </w:r>
      <w:r w:rsidRPr="005F1614">
        <w:rPr>
          <w:rFonts w:ascii="Arial" w:eastAsia="Calibri" w:hAnsi="Arial" w:cs="Arial"/>
        </w:rPr>
        <w:t>insufficient and not properly monitored</w:t>
      </w:r>
    </w:p>
    <w:p w14:paraId="25CD9ADA" w14:textId="77777777" w:rsidR="00D26232" w:rsidRPr="00526D5A" w:rsidRDefault="00C22F2B" w:rsidP="00526D5A">
      <w:pPr>
        <w:keepNext/>
        <w:keepLines/>
        <w:spacing w:before="120" w:after="360"/>
        <w:outlineLvl w:val="1"/>
        <w:rPr>
          <w:rFonts w:ascii="Century Gothic" w:hAnsi="Century Gothic"/>
          <w:b/>
          <w:bCs/>
          <w:color w:val="4F81BD"/>
          <w:sz w:val="26"/>
          <w:szCs w:val="26"/>
        </w:rPr>
      </w:pPr>
      <w:bookmarkStart w:id="156" w:name="S4E18"/>
      <w:bookmarkStart w:id="157" w:name="PartB"/>
      <w:bookmarkStart w:id="158" w:name="PartF"/>
      <w:bookmarkStart w:id="159" w:name="_Toc447106622"/>
      <w:bookmarkEnd w:id="156"/>
      <w:bookmarkEnd w:id="157"/>
      <w:bookmarkEnd w:id="158"/>
      <w:r w:rsidRPr="00526D5A">
        <w:rPr>
          <w:rFonts w:ascii="Century Gothic" w:hAnsi="Century Gothic"/>
          <w:b/>
          <w:bCs/>
          <w:color w:val="4F81BD"/>
          <w:sz w:val="26"/>
          <w:szCs w:val="26"/>
        </w:rPr>
        <w:t>FRAUD AND CONSEQUENCE MANAGEMENT</w:t>
      </w:r>
      <w:bookmarkStart w:id="160" w:name="Fraud1"/>
      <w:bookmarkEnd w:id="159"/>
      <w:bookmarkEnd w:id="160"/>
    </w:p>
    <w:p w14:paraId="5BBA51DE" w14:textId="77777777" w:rsidR="00C22F2B" w:rsidRPr="00C516E8" w:rsidRDefault="00C22F2B" w:rsidP="009A54E9">
      <w:pPr>
        <w:pStyle w:val="ListParagraph"/>
        <w:keepNext/>
        <w:keepLines/>
        <w:numPr>
          <w:ilvl w:val="0"/>
          <w:numId w:val="8"/>
        </w:numPr>
        <w:spacing w:before="120" w:after="240"/>
        <w:outlineLvl w:val="1"/>
        <w:rPr>
          <w:rFonts w:ascii="Arial" w:hAnsi="Arial" w:cs="Arial"/>
          <w:b/>
          <w:bCs/>
          <w:color w:val="4F81BD"/>
          <w:sz w:val="22"/>
          <w:szCs w:val="22"/>
        </w:rPr>
      </w:pPr>
      <w:r w:rsidRPr="00C516E8">
        <w:rPr>
          <w:rFonts w:ascii="Arial" w:eastAsia="Calibri" w:hAnsi="Arial" w:cs="Arial"/>
          <w:sz w:val="22"/>
          <w:szCs w:val="22"/>
        </w:rPr>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p>
    <w:p w14:paraId="15E3A617"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Below is a summary of fraud risk factors that should be addressed to ensure that sufficient measures/controls are in place to prevent material misstatement due to fraud.</w:t>
      </w:r>
    </w:p>
    <w:p w14:paraId="59677E2C" w14:textId="77777777" w:rsidR="00C22F2B" w:rsidRPr="00C516E8" w:rsidRDefault="00134201" w:rsidP="009A54E9">
      <w:pPr>
        <w:pStyle w:val="ListParagraph"/>
        <w:numPr>
          <w:ilvl w:val="0"/>
          <w:numId w:val="19"/>
        </w:numPr>
        <w:spacing w:after="200"/>
        <w:rPr>
          <w:rFonts w:ascii="Arial" w:eastAsia="Calibri" w:hAnsi="Arial" w:cs="Arial"/>
          <w:sz w:val="22"/>
        </w:rPr>
      </w:pPr>
      <w:r w:rsidRPr="00134201">
        <w:rPr>
          <w:rFonts w:ascii="Arial" w:eastAsia="Calibri" w:hAnsi="Arial" w:cs="Arial"/>
          <w:sz w:val="22"/>
        </w:rPr>
        <w:t>Officials in high ranking positions who may take the opportunity to misuse their authority</w:t>
      </w:r>
      <w:r>
        <w:rPr>
          <w:rFonts w:ascii="Arial" w:eastAsia="Calibri" w:hAnsi="Arial" w:cs="Arial"/>
          <w:sz w:val="22"/>
        </w:rPr>
        <w:t xml:space="preserve">. </w:t>
      </w:r>
    </w:p>
    <w:p w14:paraId="72603233" w14:textId="7C7889C2"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PFMA and its regulations clearly stipulate that matters such as incurring unauthorised, irregular as well as fruitless and wasteful expenditure</w:t>
      </w:r>
      <w:r w:rsidR="006958A8">
        <w:rPr>
          <w:rFonts w:ascii="Arial" w:eastAsia="Calibri" w:hAnsi="Arial" w:cs="Arial"/>
        </w:rPr>
        <w:t>,</w:t>
      </w:r>
      <w:r w:rsidRPr="00C516E8">
        <w:rPr>
          <w:rFonts w:ascii="Arial" w:eastAsia="Calibri" w:hAnsi="Arial" w:cs="Arial"/>
        </w:rPr>
        <w:t xml:space="preserve"> the possible abuse of the SCM system (including fraud and improper conduct) and allegations of financial misconduct should be investigated. </w:t>
      </w:r>
      <w:ins w:id="161" w:author="Lesetja Toona" w:date="2018-07-20T08:40:00Z">
        <w:r w:rsidR="001C4D75">
          <w:rPr>
            <w:rFonts w:ascii="Arial" w:eastAsia="Calibri" w:hAnsi="Arial" w:cs="Arial"/>
          </w:rPr>
          <w:t xml:space="preserve">Appropriate </w:t>
        </w:r>
      </w:ins>
      <w:del w:id="162" w:author="Lesetja Toona" w:date="2018-07-20T08:40:00Z">
        <w:r w:rsidRPr="00C516E8" w:rsidDel="001C4D75">
          <w:rPr>
            <w:rFonts w:ascii="Arial" w:eastAsia="Calibri" w:hAnsi="Arial" w:cs="Arial"/>
          </w:rPr>
          <w:delText xml:space="preserve">Disciplinary </w:delText>
        </w:r>
      </w:del>
      <w:r w:rsidRPr="00C516E8">
        <w:rPr>
          <w:rFonts w:ascii="Arial" w:eastAsia="Calibri" w:hAnsi="Arial" w:cs="Arial"/>
        </w:rPr>
        <w:t xml:space="preserve">steps should </w:t>
      </w:r>
      <w:ins w:id="163" w:author="Lesetja Toona" w:date="2018-07-20T08:40:00Z">
        <w:r w:rsidR="001C4D75">
          <w:rPr>
            <w:rFonts w:ascii="Arial" w:eastAsia="Calibri" w:hAnsi="Arial" w:cs="Arial"/>
          </w:rPr>
          <w:t xml:space="preserve">immediately </w:t>
        </w:r>
      </w:ins>
      <w:r w:rsidRPr="00C516E8">
        <w:rPr>
          <w:rFonts w:ascii="Arial" w:eastAsia="Calibri" w:hAnsi="Arial" w:cs="Arial"/>
        </w:rPr>
        <w:t xml:space="preserve">be taken based on the results of the investigations. Our audits included an assessment of the </w:t>
      </w:r>
      <w:r w:rsidR="00134201" w:rsidRPr="00134201">
        <w:rPr>
          <w:rFonts w:ascii="Arial" w:eastAsia="Calibri" w:hAnsi="Arial" w:cs="Arial"/>
        </w:rPr>
        <w:t>department</w:t>
      </w:r>
      <w:r w:rsidRPr="00C516E8">
        <w:rPr>
          <w:rFonts w:ascii="Arial" w:eastAsia="Calibri" w:hAnsi="Arial" w:cs="Arial"/>
        </w:rPr>
        <w:t>’s management of consequences. The signific</w:t>
      </w:r>
      <w:r w:rsidR="00134201">
        <w:rPr>
          <w:rFonts w:ascii="Arial" w:eastAsia="Calibri" w:hAnsi="Arial" w:cs="Arial"/>
        </w:rPr>
        <w:t>ant findings are provided below</w:t>
      </w:r>
      <w:r w:rsidRPr="00C516E8">
        <w:rPr>
          <w:rFonts w:ascii="Arial" w:eastAsia="Calibri" w:hAnsi="Arial" w:cs="Arial"/>
        </w:rPr>
        <w:t>:</w:t>
      </w:r>
    </w:p>
    <w:p w14:paraId="6F72D505" w14:textId="77777777" w:rsidR="00C22F2B" w:rsidRPr="00526D5A" w:rsidRDefault="002459C9" w:rsidP="00526D5A">
      <w:pPr>
        <w:keepNext/>
        <w:keepLines/>
        <w:spacing w:before="120" w:after="240"/>
        <w:outlineLvl w:val="1"/>
        <w:rPr>
          <w:rFonts w:ascii="Arial" w:eastAsia="Calibri" w:hAnsi="Arial" w:cs="Arial"/>
          <w:color w:val="4F81BD"/>
          <w:sz w:val="24"/>
          <w:szCs w:val="24"/>
        </w:rPr>
      </w:pPr>
      <w:bookmarkStart w:id="164" w:name="_Toc447106623"/>
      <w:r w:rsidRPr="00526D5A">
        <w:rPr>
          <w:rFonts w:ascii="Arial" w:eastAsia="Calibri" w:hAnsi="Arial" w:cs="Arial"/>
          <w:color w:val="4F81BD"/>
          <w:sz w:val="24"/>
          <w:szCs w:val="24"/>
        </w:rPr>
        <w:t>Me</w:t>
      </w:r>
      <w:r w:rsidR="00C22F2B" w:rsidRPr="00526D5A">
        <w:rPr>
          <w:rFonts w:ascii="Arial" w:eastAsia="Calibri" w:hAnsi="Arial" w:cs="Arial"/>
          <w:color w:val="4F81BD"/>
          <w:sz w:val="24"/>
          <w:szCs w:val="24"/>
        </w:rPr>
        <w:t>asures to manage consequences</w:t>
      </w:r>
      <w:bookmarkEnd w:id="164"/>
    </w:p>
    <w:p w14:paraId="236322D2" w14:textId="77777777" w:rsidR="00C22F2B" w:rsidRPr="00C516E8" w:rsidRDefault="00C22F2B"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The following measures were not implemented to ensure that the environment is conducive to effective consequence management:</w:t>
      </w:r>
    </w:p>
    <w:p w14:paraId="2D3B8B76" w14:textId="77777777" w:rsidR="00725FEE" w:rsidRPr="00C516E8" w:rsidRDefault="00C22F2B" w:rsidP="009A54E9">
      <w:pPr>
        <w:pStyle w:val="ListParagraph"/>
        <w:numPr>
          <w:ilvl w:val="0"/>
          <w:numId w:val="19"/>
        </w:numPr>
        <w:spacing w:after="200"/>
        <w:ind w:left="709"/>
        <w:rPr>
          <w:rFonts w:ascii="Arial" w:eastAsia="Calibri" w:hAnsi="Arial" w:cs="Arial"/>
          <w:sz w:val="22"/>
        </w:rPr>
      </w:pPr>
      <w:commentRangeStart w:id="165"/>
      <w:r w:rsidRPr="00C516E8">
        <w:rPr>
          <w:rFonts w:ascii="Arial" w:eastAsia="Calibri" w:hAnsi="Arial" w:cs="Arial"/>
          <w:sz w:val="22"/>
        </w:rPr>
        <w:t xml:space="preserve">There </w:t>
      </w:r>
      <w:r w:rsidR="00601BE5" w:rsidRPr="00C516E8">
        <w:rPr>
          <w:rFonts w:ascii="Arial" w:eastAsia="Calibri" w:hAnsi="Arial" w:cs="Arial"/>
          <w:sz w:val="22"/>
        </w:rPr>
        <w:t>was</w:t>
      </w:r>
      <w:r w:rsidRPr="00C516E8">
        <w:rPr>
          <w:rFonts w:ascii="Arial" w:eastAsia="Calibri" w:hAnsi="Arial" w:cs="Arial"/>
          <w:sz w:val="22"/>
        </w:rPr>
        <w:t xml:space="preserve"> </w:t>
      </w:r>
      <w:r w:rsidR="006958A8">
        <w:rPr>
          <w:rFonts w:ascii="Arial" w:eastAsia="Calibri" w:hAnsi="Arial" w:cs="Arial"/>
          <w:sz w:val="22"/>
        </w:rPr>
        <w:t xml:space="preserve">a </w:t>
      </w:r>
      <w:r w:rsidRPr="00C516E8">
        <w:rPr>
          <w:rFonts w:ascii="Arial" w:eastAsia="Calibri" w:hAnsi="Arial" w:cs="Arial"/>
          <w:sz w:val="22"/>
        </w:rPr>
        <w:t xml:space="preserve">lack of proper record keeping to ensure that complete, relevant and accurate information is accessible and available to support the processes followed for financial misconduct/ transgressions committed by officials and suppliers of the </w:t>
      </w:r>
      <w:proofErr w:type="spellStart"/>
      <w:r w:rsidRPr="00C516E8">
        <w:rPr>
          <w:rFonts w:ascii="Arial" w:eastAsia="Calibri" w:hAnsi="Arial" w:cs="Arial"/>
          <w:sz w:val="22"/>
        </w:rPr>
        <w:t>auditee</w:t>
      </w:r>
      <w:proofErr w:type="spellEnd"/>
      <w:r w:rsidRPr="00C516E8">
        <w:rPr>
          <w:rFonts w:ascii="Arial" w:eastAsia="Calibri" w:hAnsi="Arial" w:cs="Arial"/>
          <w:sz w:val="22"/>
        </w:rPr>
        <w:t>.</w:t>
      </w:r>
      <w:commentRangeEnd w:id="165"/>
      <w:r w:rsidR="001C4D75">
        <w:rPr>
          <w:rStyle w:val="CommentReference"/>
        </w:rPr>
        <w:commentReference w:id="165"/>
      </w:r>
    </w:p>
    <w:p w14:paraId="6061F80B" w14:textId="77777777" w:rsidR="00725FEE" w:rsidRPr="00526D5A" w:rsidRDefault="00CB4918" w:rsidP="00526D5A">
      <w:pPr>
        <w:keepNext/>
        <w:keepLines/>
        <w:spacing w:before="120" w:after="240"/>
        <w:outlineLvl w:val="1"/>
        <w:rPr>
          <w:rFonts w:ascii="Arial" w:eastAsia="Calibri" w:hAnsi="Arial" w:cs="Arial"/>
          <w:color w:val="4F81BD"/>
          <w:sz w:val="24"/>
          <w:szCs w:val="24"/>
        </w:rPr>
      </w:pPr>
      <w:r w:rsidRPr="00526D5A">
        <w:rPr>
          <w:rFonts w:ascii="Arial" w:eastAsia="Calibri" w:hAnsi="Arial" w:cs="Arial"/>
          <w:color w:val="4F81BD"/>
          <w:sz w:val="24"/>
          <w:szCs w:val="24"/>
        </w:rPr>
        <w:t>Ongoing</w:t>
      </w:r>
      <w:r w:rsidR="00725FEE" w:rsidRPr="00526D5A">
        <w:rPr>
          <w:rFonts w:ascii="Arial" w:eastAsia="Calibri" w:hAnsi="Arial" w:cs="Arial"/>
          <w:color w:val="4F81BD"/>
          <w:sz w:val="24"/>
          <w:szCs w:val="24"/>
        </w:rPr>
        <w:t xml:space="preserve"> investigations</w:t>
      </w:r>
    </w:p>
    <w:p w14:paraId="2975B775" w14:textId="77777777" w:rsidR="008957BC" w:rsidRPr="00C516E8" w:rsidRDefault="008957BC" w:rsidP="009A54E9">
      <w:pPr>
        <w:numPr>
          <w:ilvl w:val="0"/>
          <w:numId w:val="8"/>
        </w:numPr>
        <w:shd w:val="clear" w:color="auto" w:fill="FFFFFF"/>
        <w:spacing w:after="240"/>
        <w:rPr>
          <w:rFonts w:ascii="Arial" w:eastAsia="Calibri" w:hAnsi="Arial" w:cs="Arial"/>
        </w:rPr>
      </w:pPr>
      <w:r w:rsidRPr="00C516E8">
        <w:rPr>
          <w:rFonts w:ascii="Arial" w:eastAsia="Calibri" w:hAnsi="Arial" w:cs="Arial"/>
        </w:rPr>
        <w:t>A</w:t>
      </w:r>
      <w:r w:rsidR="002459C9" w:rsidRPr="00C516E8">
        <w:rPr>
          <w:rFonts w:ascii="Arial" w:eastAsia="Calibri" w:hAnsi="Arial" w:cs="Arial"/>
        </w:rPr>
        <w:t xml:space="preserve"> t</w:t>
      </w:r>
      <w:r w:rsidRPr="00C516E8">
        <w:rPr>
          <w:rFonts w:ascii="Arial" w:eastAsia="Calibri" w:hAnsi="Arial" w:cs="Arial"/>
        </w:rPr>
        <w:t xml:space="preserve">otal of </w:t>
      </w:r>
      <w:r w:rsidR="00134201" w:rsidRPr="00134201">
        <w:rPr>
          <w:rFonts w:ascii="Arial" w:eastAsia="Calibri" w:hAnsi="Arial" w:cs="Arial"/>
        </w:rPr>
        <w:t>2</w:t>
      </w:r>
      <w:r w:rsidRPr="00C516E8">
        <w:rPr>
          <w:rFonts w:ascii="Arial" w:eastAsia="Calibri" w:hAnsi="Arial" w:cs="Arial"/>
        </w:rPr>
        <w:t xml:space="preserve"> investigations </w:t>
      </w:r>
      <w:r w:rsidR="000554E4" w:rsidRPr="00C516E8">
        <w:rPr>
          <w:rFonts w:ascii="Arial" w:eastAsia="Calibri" w:hAnsi="Arial" w:cs="Arial"/>
        </w:rPr>
        <w:t>were</w:t>
      </w:r>
      <w:r w:rsidR="002459C9" w:rsidRPr="00C516E8">
        <w:rPr>
          <w:rFonts w:ascii="Arial" w:eastAsia="Calibri" w:hAnsi="Arial" w:cs="Arial"/>
        </w:rPr>
        <w:t xml:space="preserve"> ongoing at year</w:t>
      </w:r>
      <w:r w:rsidR="005827DA" w:rsidRPr="00C516E8">
        <w:rPr>
          <w:rFonts w:ascii="Arial" w:eastAsia="Calibri" w:hAnsi="Arial" w:cs="Arial"/>
        </w:rPr>
        <w:t>-</w:t>
      </w:r>
      <w:r w:rsidR="002459C9" w:rsidRPr="00C516E8">
        <w:rPr>
          <w:rFonts w:ascii="Arial" w:eastAsia="Calibri" w:hAnsi="Arial" w:cs="Arial"/>
        </w:rPr>
        <w:t xml:space="preserve">end </w:t>
      </w:r>
      <w:r w:rsidR="00305A60">
        <w:rPr>
          <w:rFonts w:ascii="Arial" w:eastAsia="Calibri" w:hAnsi="Arial" w:cs="Arial"/>
        </w:rPr>
        <w:t>into</w:t>
      </w:r>
      <w:r w:rsidR="00305A60" w:rsidRPr="00C516E8">
        <w:rPr>
          <w:rFonts w:ascii="Arial" w:eastAsia="Calibri" w:hAnsi="Arial" w:cs="Arial"/>
        </w:rPr>
        <w:t xml:space="preserve"> </w:t>
      </w:r>
      <w:r w:rsidR="00996BBB">
        <w:rPr>
          <w:rFonts w:ascii="Arial" w:eastAsia="Calibri" w:hAnsi="Arial" w:cs="Arial"/>
        </w:rPr>
        <w:t>allegations relating to</w:t>
      </w:r>
      <w:r w:rsidRPr="00C516E8">
        <w:rPr>
          <w:rFonts w:ascii="Arial" w:eastAsia="Calibri" w:hAnsi="Arial" w:cs="Arial"/>
        </w:rPr>
        <w:t xml:space="preserve"> improper conduct in SCM. </w:t>
      </w:r>
      <w:r w:rsidRPr="00996BBB">
        <w:rPr>
          <w:rFonts w:ascii="Arial" w:eastAsia="Calibri" w:hAnsi="Arial" w:cs="Arial"/>
        </w:rPr>
        <w:t xml:space="preserve">Some of these investigations have been ongoing for a </w:t>
      </w:r>
      <w:r w:rsidR="00996BBB" w:rsidRPr="00996BBB">
        <w:rPr>
          <w:rFonts w:ascii="Arial" w:eastAsia="Calibri" w:hAnsi="Arial" w:cs="Arial"/>
        </w:rPr>
        <w:t>period exceeding 12 months</w:t>
      </w:r>
      <w:r w:rsidRPr="00996BBB">
        <w:rPr>
          <w:rFonts w:ascii="Arial" w:eastAsia="Calibri" w:hAnsi="Arial" w:cs="Arial"/>
        </w:rPr>
        <w:t>.</w:t>
      </w:r>
      <w:r w:rsidRPr="00C516E8">
        <w:rPr>
          <w:rFonts w:ascii="Arial" w:eastAsia="Calibri" w:hAnsi="Arial" w:cs="Arial"/>
        </w:rPr>
        <w:t xml:space="preserve"> The table below provides a summary of investigations which had not been completed as at year-end:</w:t>
      </w:r>
    </w:p>
    <w:tbl>
      <w:tblPr>
        <w:tblStyle w:val="TableGrid"/>
        <w:tblW w:w="0" w:type="auto"/>
        <w:tblInd w:w="360" w:type="dxa"/>
        <w:tblLook w:val="04A0" w:firstRow="1" w:lastRow="0" w:firstColumn="1" w:lastColumn="0" w:noHBand="0" w:noVBand="1"/>
      </w:tblPr>
      <w:tblGrid>
        <w:gridCol w:w="5588"/>
        <w:gridCol w:w="3680"/>
      </w:tblGrid>
      <w:tr w:rsidR="005827DA" w:rsidRPr="00C516E8" w14:paraId="21469859" w14:textId="77777777" w:rsidTr="00B65109">
        <w:tc>
          <w:tcPr>
            <w:tcW w:w="5702" w:type="dxa"/>
            <w:vAlign w:val="center"/>
          </w:tcPr>
          <w:p w14:paraId="240BC7D7" w14:textId="77777777" w:rsidR="005827DA" w:rsidRPr="00C516E8" w:rsidRDefault="005827DA" w:rsidP="005827DA">
            <w:pPr>
              <w:spacing w:after="240"/>
              <w:rPr>
                <w:rFonts w:ascii="Arial" w:eastAsia="Calibri" w:hAnsi="Arial" w:cs="Arial"/>
              </w:rPr>
            </w:pPr>
            <w:r w:rsidRPr="00C516E8">
              <w:rPr>
                <w:rFonts w:ascii="Arial" w:eastAsia="Calibri" w:hAnsi="Arial" w:cs="Arial"/>
              </w:rPr>
              <w:t>Total number of ongoing investigations as at year-end</w:t>
            </w:r>
          </w:p>
        </w:tc>
        <w:tc>
          <w:tcPr>
            <w:tcW w:w="3792" w:type="dxa"/>
            <w:vAlign w:val="center"/>
          </w:tcPr>
          <w:p w14:paraId="72FE4FC1" w14:textId="77777777" w:rsidR="005827DA" w:rsidRPr="00C516E8" w:rsidRDefault="00996BBB" w:rsidP="00996BBB">
            <w:pPr>
              <w:spacing w:after="240"/>
              <w:jc w:val="center"/>
              <w:rPr>
                <w:rFonts w:ascii="Arial" w:eastAsia="Calibri" w:hAnsi="Arial" w:cs="Arial"/>
              </w:rPr>
            </w:pPr>
            <w:r>
              <w:rPr>
                <w:rFonts w:ascii="Arial" w:eastAsia="Calibri" w:hAnsi="Arial" w:cs="Arial"/>
              </w:rPr>
              <w:t>2</w:t>
            </w:r>
          </w:p>
        </w:tc>
      </w:tr>
      <w:tr w:rsidR="005827DA" w:rsidRPr="00C516E8" w14:paraId="6E9C511B" w14:textId="77777777" w:rsidTr="00B65109">
        <w:tc>
          <w:tcPr>
            <w:tcW w:w="5702" w:type="dxa"/>
            <w:vAlign w:val="center"/>
          </w:tcPr>
          <w:p w14:paraId="2C4F6447" w14:textId="77777777" w:rsidR="005827DA" w:rsidRPr="00C516E8" w:rsidRDefault="005827DA" w:rsidP="009A54E9">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sidR="00305A60">
              <w:rPr>
                <w:rFonts w:ascii="Arial" w:eastAsia="Calibri" w:hAnsi="Arial" w:cs="Arial"/>
              </w:rPr>
              <w:t>SCM-related</w:t>
            </w:r>
            <w:r w:rsidRPr="00C516E8">
              <w:rPr>
                <w:rFonts w:ascii="Arial" w:eastAsia="Calibri" w:hAnsi="Arial" w:cs="Arial"/>
              </w:rPr>
              <w:t xml:space="preserve"> investigations</w:t>
            </w:r>
          </w:p>
        </w:tc>
        <w:tc>
          <w:tcPr>
            <w:tcW w:w="3792" w:type="dxa"/>
            <w:vAlign w:val="center"/>
          </w:tcPr>
          <w:p w14:paraId="7CC6B861" w14:textId="77777777" w:rsidR="005827DA" w:rsidRPr="00C516E8" w:rsidRDefault="00E81263" w:rsidP="00E81263">
            <w:pPr>
              <w:spacing w:after="240"/>
              <w:jc w:val="center"/>
              <w:rPr>
                <w:rFonts w:ascii="Arial" w:eastAsia="Calibri" w:hAnsi="Arial" w:cs="Arial"/>
              </w:rPr>
            </w:pPr>
            <w:r>
              <w:rPr>
                <w:rFonts w:ascii="Arial" w:eastAsia="Calibri" w:hAnsi="Arial" w:cs="Arial"/>
              </w:rPr>
              <w:t>2</w:t>
            </w:r>
          </w:p>
        </w:tc>
      </w:tr>
      <w:tr w:rsidR="005827DA" w:rsidRPr="00C516E8" w14:paraId="66CB6870" w14:textId="77777777" w:rsidTr="00B65109">
        <w:tc>
          <w:tcPr>
            <w:tcW w:w="5702" w:type="dxa"/>
            <w:vAlign w:val="center"/>
          </w:tcPr>
          <w:p w14:paraId="7DE059FD" w14:textId="77777777" w:rsidR="005827DA" w:rsidRPr="00C516E8" w:rsidRDefault="005827DA" w:rsidP="009A54E9">
            <w:pPr>
              <w:pStyle w:val="ListParagraph"/>
              <w:numPr>
                <w:ilvl w:val="0"/>
                <w:numId w:val="23"/>
              </w:numPr>
              <w:spacing w:after="240"/>
              <w:rPr>
                <w:rFonts w:ascii="Arial" w:eastAsia="Calibri" w:hAnsi="Arial" w:cs="Arial"/>
              </w:rPr>
            </w:pPr>
            <w:r w:rsidRPr="00C516E8">
              <w:rPr>
                <w:rFonts w:ascii="Arial" w:eastAsia="Calibri" w:hAnsi="Arial" w:cs="Arial"/>
              </w:rPr>
              <w:t xml:space="preserve">Number of </w:t>
            </w:r>
            <w:r w:rsidR="00305A60">
              <w:rPr>
                <w:rFonts w:ascii="Arial" w:eastAsia="Calibri" w:hAnsi="Arial" w:cs="Arial"/>
              </w:rPr>
              <w:t xml:space="preserve">fraud-related </w:t>
            </w:r>
            <w:r w:rsidRPr="00C516E8">
              <w:rPr>
                <w:rFonts w:ascii="Arial" w:eastAsia="Calibri" w:hAnsi="Arial" w:cs="Arial"/>
              </w:rPr>
              <w:t>investigations</w:t>
            </w:r>
          </w:p>
        </w:tc>
        <w:tc>
          <w:tcPr>
            <w:tcW w:w="3792" w:type="dxa"/>
            <w:vAlign w:val="center"/>
          </w:tcPr>
          <w:p w14:paraId="22E92F61" w14:textId="77777777" w:rsidR="005827DA" w:rsidRPr="00C516E8" w:rsidRDefault="005827DA" w:rsidP="005827DA">
            <w:pPr>
              <w:spacing w:after="240"/>
              <w:rPr>
                <w:rFonts w:ascii="Arial" w:eastAsia="Calibri" w:hAnsi="Arial" w:cs="Arial"/>
              </w:rPr>
            </w:pPr>
          </w:p>
        </w:tc>
      </w:tr>
      <w:tr w:rsidR="005827DA" w:rsidRPr="00C516E8" w14:paraId="36A12517" w14:textId="77777777" w:rsidTr="00B65109">
        <w:tc>
          <w:tcPr>
            <w:tcW w:w="5702" w:type="dxa"/>
            <w:vAlign w:val="center"/>
          </w:tcPr>
          <w:p w14:paraId="2472867A" w14:textId="77777777" w:rsidR="005827DA" w:rsidRPr="00C516E8" w:rsidRDefault="005827DA" w:rsidP="00B65109">
            <w:pPr>
              <w:tabs>
                <w:tab w:val="left" w:pos="1704"/>
              </w:tabs>
              <w:spacing w:after="240"/>
              <w:rPr>
                <w:rFonts w:ascii="Arial" w:eastAsia="Calibri" w:hAnsi="Arial" w:cs="Arial"/>
              </w:rPr>
            </w:pPr>
            <w:r w:rsidRPr="00C516E8">
              <w:rPr>
                <w:rFonts w:ascii="Arial" w:eastAsia="Calibri" w:hAnsi="Arial" w:cs="Arial"/>
              </w:rPr>
              <w:t xml:space="preserve">Number of investigations exceeding a period of </w:t>
            </w:r>
            <w:r w:rsidR="00305A60">
              <w:rPr>
                <w:rFonts w:ascii="Arial" w:eastAsia="Calibri" w:hAnsi="Arial" w:cs="Arial"/>
              </w:rPr>
              <w:t>six</w:t>
            </w:r>
            <w:r w:rsidRPr="00C516E8">
              <w:rPr>
                <w:rFonts w:ascii="Arial" w:eastAsia="Calibri" w:hAnsi="Arial" w:cs="Arial"/>
              </w:rPr>
              <w:t xml:space="preserve"> months</w:t>
            </w:r>
          </w:p>
        </w:tc>
        <w:tc>
          <w:tcPr>
            <w:tcW w:w="3792" w:type="dxa"/>
            <w:vAlign w:val="center"/>
          </w:tcPr>
          <w:p w14:paraId="589DBE7A" w14:textId="77777777" w:rsidR="005827DA" w:rsidRPr="00C516E8" w:rsidRDefault="00132331" w:rsidP="00132331">
            <w:pPr>
              <w:spacing w:after="240"/>
              <w:jc w:val="center"/>
              <w:rPr>
                <w:rFonts w:ascii="Arial" w:eastAsia="Calibri" w:hAnsi="Arial" w:cs="Arial"/>
              </w:rPr>
            </w:pPr>
            <w:r>
              <w:rPr>
                <w:rFonts w:ascii="Arial" w:eastAsia="Calibri" w:hAnsi="Arial" w:cs="Arial"/>
              </w:rPr>
              <w:t>2</w:t>
            </w:r>
          </w:p>
        </w:tc>
      </w:tr>
    </w:tbl>
    <w:p w14:paraId="5F18A3DE" w14:textId="77777777" w:rsidR="00C22F2B" w:rsidRPr="007A45CB" w:rsidRDefault="00C22F2B" w:rsidP="007A45CB">
      <w:pPr>
        <w:keepNext/>
        <w:keepLines/>
        <w:spacing w:before="120" w:after="360"/>
        <w:outlineLvl w:val="1"/>
        <w:rPr>
          <w:rFonts w:ascii="Century Gothic" w:hAnsi="Century Gothic"/>
          <w:b/>
          <w:bCs/>
          <w:color w:val="4F81BD"/>
          <w:sz w:val="26"/>
          <w:szCs w:val="26"/>
        </w:rPr>
      </w:pPr>
      <w:bookmarkStart w:id="166" w:name="_Toc447106633"/>
      <w:r w:rsidRPr="007A45CB">
        <w:rPr>
          <w:rFonts w:ascii="Century Gothic" w:hAnsi="Century Gothic"/>
          <w:b/>
          <w:bCs/>
          <w:color w:val="4F81BD"/>
          <w:sz w:val="26"/>
          <w:szCs w:val="26"/>
        </w:rPr>
        <w:t>CONDITIONAL GRANTS</w:t>
      </w:r>
      <w:bookmarkEnd w:id="166"/>
      <w:r w:rsidR="00F14B17" w:rsidRPr="007A45CB">
        <w:rPr>
          <w:rFonts w:ascii="Century Gothic" w:hAnsi="Century Gothic"/>
          <w:b/>
          <w:bCs/>
          <w:color w:val="4F81BD"/>
          <w:sz w:val="26"/>
          <w:szCs w:val="26"/>
        </w:rPr>
        <w:t xml:space="preserve"> AND TRANSFER OF FUNDS</w:t>
      </w:r>
      <w:r w:rsidR="00A241DC">
        <w:rPr>
          <w:rFonts w:ascii="Century Gothic" w:hAnsi="Century Gothic"/>
          <w:b/>
          <w:bCs/>
          <w:color w:val="4F81BD"/>
          <w:sz w:val="26"/>
          <w:szCs w:val="26"/>
        </w:rPr>
        <w:t xml:space="preserve"> (VALUE ADD)</w:t>
      </w:r>
    </w:p>
    <w:p w14:paraId="4F53648C" w14:textId="77777777" w:rsidR="00C22F2B" w:rsidRPr="007A45CB" w:rsidRDefault="00C22F2B" w:rsidP="007A45CB">
      <w:pPr>
        <w:keepNext/>
        <w:keepLines/>
        <w:spacing w:before="120" w:after="240"/>
        <w:outlineLvl w:val="1"/>
        <w:rPr>
          <w:rFonts w:ascii="Arial" w:hAnsi="Arial"/>
          <w:bCs/>
          <w:color w:val="4F81BD"/>
          <w:sz w:val="24"/>
        </w:rPr>
      </w:pPr>
      <w:bookmarkStart w:id="167" w:name="_Toc447106634"/>
      <w:r w:rsidRPr="007A45CB">
        <w:rPr>
          <w:rFonts w:ascii="Arial" w:hAnsi="Arial"/>
          <w:bCs/>
          <w:color w:val="4F81BD"/>
          <w:sz w:val="24"/>
        </w:rPr>
        <w:t xml:space="preserve">Transfer of conditional grants </w:t>
      </w:r>
      <w:bookmarkEnd w:id="167"/>
    </w:p>
    <w:p w14:paraId="4D453416" w14:textId="77777777" w:rsidR="00A241DC" w:rsidRPr="0080580F" w:rsidRDefault="00A241DC" w:rsidP="009A54E9">
      <w:pPr>
        <w:pStyle w:val="ListParagraph"/>
        <w:numPr>
          <w:ilvl w:val="0"/>
          <w:numId w:val="8"/>
        </w:numPr>
        <w:rPr>
          <w:rFonts w:ascii="Arial" w:eastAsiaTheme="minorHAnsi" w:hAnsi="Arial" w:cs="Arial"/>
          <w:sz w:val="22"/>
          <w:szCs w:val="22"/>
        </w:rPr>
      </w:pPr>
      <w:bookmarkStart w:id="168" w:name="PartE"/>
      <w:bookmarkEnd w:id="168"/>
      <w:r w:rsidRPr="0080580F">
        <w:rPr>
          <w:rFonts w:ascii="Arial" w:eastAsiaTheme="minorHAnsi" w:hAnsi="Arial" w:cs="Arial"/>
          <w:sz w:val="22"/>
          <w:szCs w:val="22"/>
        </w:rPr>
        <w:t>The department was responsible for transferring and monitoring the following conditional grants:</w:t>
      </w:r>
    </w:p>
    <w:p w14:paraId="72EC190A" w14:textId="77777777" w:rsidR="00366017" w:rsidRPr="0080580F" w:rsidRDefault="00366017" w:rsidP="0080580F">
      <w:pPr>
        <w:pStyle w:val="ListParagraph"/>
        <w:ind w:left="360"/>
        <w:rPr>
          <w:rFonts w:ascii="Arial" w:eastAsiaTheme="minorHAnsi" w:hAnsi="Arial" w:cs="Arial"/>
          <w:sz w:val="22"/>
          <w:szCs w:val="22"/>
        </w:rPr>
      </w:pPr>
    </w:p>
    <w:p w14:paraId="668987CC" w14:textId="77777777" w:rsidR="00A241DC" w:rsidRPr="0080580F" w:rsidRDefault="00A241DC" w:rsidP="0080580F">
      <w:pPr>
        <w:pStyle w:val="ListParagraph"/>
        <w:ind w:left="360"/>
        <w:rPr>
          <w:rFonts w:ascii="Arial" w:eastAsiaTheme="minorHAnsi" w:hAnsi="Arial" w:cs="Arial"/>
          <w:sz w:val="22"/>
          <w:szCs w:val="22"/>
        </w:rPr>
      </w:pPr>
      <w:r w:rsidRPr="0080580F">
        <w:rPr>
          <w:rFonts w:ascii="Arial" w:eastAsiaTheme="minorHAnsi" w:hAnsi="Arial" w:cs="Arial"/>
          <w:sz w:val="22"/>
          <w:szCs w:val="22"/>
        </w:rPr>
        <w:t>a)</w:t>
      </w:r>
      <w:r w:rsidRPr="0080580F">
        <w:rPr>
          <w:rFonts w:ascii="Arial" w:eastAsiaTheme="minorHAnsi" w:hAnsi="Arial" w:cs="Arial"/>
          <w:sz w:val="22"/>
          <w:szCs w:val="22"/>
        </w:rPr>
        <w:tab/>
        <w:t>Expanded Public Works Programme Integrated Grant for Municipalities</w:t>
      </w:r>
    </w:p>
    <w:p w14:paraId="452B7DFE" w14:textId="77777777" w:rsidR="00A241DC" w:rsidRPr="0080580F" w:rsidRDefault="00A241DC" w:rsidP="0080580F">
      <w:pPr>
        <w:pStyle w:val="ListParagraph"/>
        <w:ind w:left="360"/>
        <w:rPr>
          <w:rFonts w:ascii="Arial" w:eastAsiaTheme="minorHAnsi" w:hAnsi="Arial" w:cs="Arial"/>
          <w:sz w:val="22"/>
          <w:szCs w:val="22"/>
        </w:rPr>
      </w:pPr>
      <w:r w:rsidRPr="0080580F">
        <w:rPr>
          <w:rFonts w:ascii="Arial" w:eastAsiaTheme="minorHAnsi" w:hAnsi="Arial" w:cs="Arial"/>
          <w:sz w:val="22"/>
          <w:szCs w:val="22"/>
        </w:rPr>
        <w:t>b)</w:t>
      </w:r>
      <w:r w:rsidRPr="0080580F">
        <w:rPr>
          <w:rFonts w:ascii="Arial" w:eastAsiaTheme="minorHAnsi" w:hAnsi="Arial" w:cs="Arial"/>
          <w:sz w:val="22"/>
          <w:szCs w:val="22"/>
        </w:rPr>
        <w:tab/>
        <w:t>Expanded Public Works Programme Integrated Grant for Provinces</w:t>
      </w:r>
    </w:p>
    <w:p w14:paraId="308D4DCB" w14:textId="77777777" w:rsidR="00366017" w:rsidRDefault="00A241DC" w:rsidP="0080580F">
      <w:pPr>
        <w:pStyle w:val="ListParagraph"/>
        <w:ind w:left="360"/>
        <w:rPr>
          <w:rFonts w:ascii="Arial" w:hAnsi="Arial" w:cs="Arial"/>
        </w:rPr>
      </w:pPr>
      <w:r w:rsidRPr="0080580F">
        <w:rPr>
          <w:rFonts w:ascii="Arial" w:eastAsiaTheme="minorHAnsi" w:hAnsi="Arial" w:cs="Arial"/>
        </w:rPr>
        <w:t>c)</w:t>
      </w:r>
      <w:r w:rsidRPr="0080580F">
        <w:rPr>
          <w:rFonts w:ascii="Arial" w:eastAsiaTheme="minorHAnsi" w:hAnsi="Arial" w:cs="Arial"/>
        </w:rPr>
        <w:tab/>
        <w:t>Social Sector Expanded Public Works Programme Incentive Grant for Provinces</w:t>
      </w:r>
    </w:p>
    <w:p w14:paraId="37EE3A64" w14:textId="77777777" w:rsidR="00366017" w:rsidRDefault="00366017" w:rsidP="0080580F">
      <w:pPr>
        <w:pStyle w:val="ListParagraph"/>
        <w:ind w:left="360"/>
        <w:rPr>
          <w:rFonts w:ascii="Arial" w:hAnsi="Arial" w:cs="Arial"/>
        </w:rPr>
      </w:pPr>
    </w:p>
    <w:p w14:paraId="4942D968" w14:textId="77777777" w:rsidR="00366017" w:rsidRPr="0080580F" w:rsidRDefault="00366017" w:rsidP="009A54E9">
      <w:pPr>
        <w:pStyle w:val="ListParagraph"/>
        <w:numPr>
          <w:ilvl w:val="0"/>
          <w:numId w:val="8"/>
        </w:numPr>
        <w:contextualSpacing/>
        <w:rPr>
          <w:rFonts w:ascii="Arial" w:eastAsiaTheme="minorHAnsi" w:hAnsi="Arial" w:cs="Arial"/>
          <w:sz w:val="22"/>
          <w:szCs w:val="22"/>
        </w:rPr>
      </w:pPr>
      <w:commentRangeStart w:id="169"/>
      <w:r w:rsidRPr="0080580F">
        <w:rPr>
          <w:rFonts w:ascii="Arial" w:eastAsiaTheme="minorHAnsi" w:hAnsi="Arial" w:cs="Arial"/>
          <w:sz w:val="22"/>
          <w:szCs w:val="22"/>
        </w:rPr>
        <w:t>The following are the exceptions noted in the current financial year. Management is currently investigating these matters for follow up during the final audit:</w:t>
      </w:r>
    </w:p>
    <w:p w14:paraId="249B44C6" w14:textId="77777777" w:rsidR="00366017" w:rsidRPr="000771E8" w:rsidRDefault="00366017" w:rsidP="0080580F">
      <w:pPr>
        <w:spacing w:after="0" w:line="240" w:lineRule="auto"/>
        <w:rPr>
          <w:rFonts w:cs="Arial"/>
          <w:color w:val="000000"/>
        </w:rPr>
      </w:pPr>
    </w:p>
    <w:tbl>
      <w:tblPr>
        <w:tblW w:w="0" w:type="auto"/>
        <w:tblInd w:w="534" w:type="dxa"/>
        <w:tblCellMar>
          <w:top w:w="15" w:type="dxa"/>
          <w:left w:w="15" w:type="dxa"/>
          <w:bottom w:w="15" w:type="dxa"/>
          <w:right w:w="15" w:type="dxa"/>
        </w:tblCellMar>
        <w:tblLook w:val="04A0" w:firstRow="1" w:lastRow="0" w:firstColumn="1" w:lastColumn="0" w:noHBand="0" w:noVBand="1"/>
      </w:tblPr>
      <w:tblGrid>
        <w:gridCol w:w="4608"/>
        <w:gridCol w:w="2356"/>
        <w:gridCol w:w="2108"/>
      </w:tblGrid>
      <w:tr w:rsidR="00366017" w:rsidRPr="006C3B61" w14:paraId="5457DC1D" w14:textId="77777777" w:rsidTr="0080580F">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3AA192C" w14:textId="77777777" w:rsidR="00366017" w:rsidRPr="006C3B61" w:rsidRDefault="00366017" w:rsidP="0080580F">
            <w:pPr>
              <w:rPr>
                <w:rFonts w:ascii="Arial" w:hAnsi="Arial" w:cs="Arial"/>
                <w:b/>
                <w:bCs/>
                <w:sz w:val="20"/>
                <w:szCs w:val="20"/>
              </w:rPr>
            </w:pPr>
            <w:r w:rsidRPr="006C3B61">
              <w:rPr>
                <w:rFonts w:ascii="Arial" w:hAnsi="Arial" w:cs="Arial"/>
                <w:b/>
                <w:bCs/>
                <w:sz w:val="20"/>
                <w:szCs w:val="20"/>
              </w:rPr>
              <w:t>Test</w:t>
            </w:r>
          </w:p>
        </w:tc>
        <w:tc>
          <w:tcPr>
            <w:tcW w:w="23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F94A47E" w14:textId="77777777" w:rsidR="00366017" w:rsidRPr="006C3B61" w:rsidRDefault="00366017" w:rsidP="0080580F">
            <w:pPr>
              <w:rPr>
                <w:rFonts w:ascii="Arial" w:hAnsi="Arial" w:cs="Arial"/>
                <w:b/>
                <w:bCs/>
                <w:sz w:val="20"/>
                <w:szCs w:val="20"/>
              </w:rPr>
            </w:pPr>
            <w:r>
              <w:rPr>
                <w:rFonts w:ascii="Arial" w:hAnsi="Arial" w:cs="Arial"/>
                <w:b/>
                <w:bCs/>
                <w:sz w:val="20"/>
                <w:szCs w:val="20"/>
              </w:rPr>
              <w:t>Number of records in the final</w:t>
            </w:r>
          </w:p>
        </w:tc>
        <w:tc>
          <w:tcPr>
            <w:tcW w:w="2108" w:type="dxa"/>
            <w:tcBorders>
              <w:top w:val="single" w:sz="8" w:space="0" w:color="auto"/>
              <w:left w:val="nil"/>
              <w:bottom w:val="single" w:sz="8" w:space="0" w:color="auto"/>
              <w:right w:val="single" w:sz="8" w:space="0" w:color="auto"/>
            </w:tcBorders>
          </w:tcPr>
          <w:p w14:paraId="64776B2F" w14:textId="77777777" w:rsidR="00366017" w:rsidRPr="006C3B61" w:rsidRDefault="00366017" w:rsidP="0080580F">
            <w:pPr>
              <w:rPr>
                <w:rFonts w:ascii="Arial" w:hAnsi="Arial" w:cs="Arial"/>
                <w:b/>
                <w:bCs/>
                <w:sz w:val="20"/>
                <w:szCs w:val="20"/>
              </w:rPr>
            </w:pPr>
            <w:r w:rsidRPr="006C3B61">
              <w:rPr>
                <w:rFonts w:ascii="Arial" w:hAnsi="Arial" w:cs="Arial"/>
                <w:b/>
                <w:bCs/>
                <w:sz w:val="20"/>
                <w:szCs w:val="20"/>
              </w:rPr>
              <w:t>Prior year records</w:t>
            </w:r>
          </w:p>
        </w:tc>
      </w:tr>
      <w:tr w:rsidR="00366017" w:rsidRPr="006C3B61" w14:paraId="0AFE22ED" w14:textId="77777777"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A42FE8"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have invalid ID numbers</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ACEBC49" w14:textId="77777777" w:rsidR="00366017" w:rsidRPr="006C3B61" w:rsidRDefault="00366017" w:rsidP="0080580F">
            <w:pPr>
              <w:jc w:val="right"/>
              <w:rPr>
                <w:rFonts w:ascii="Arial" w:hAnsi="Arial" w:cs="Arial"/>
                <w:sz w:val="20"/>
                <w:szCs w:val="20"/>
              </w:rPr>
            </w:pPr>
            <w:r>
              <w:rPr>
                <w:rFonts w:ascii="Arial" w:hAnsi="Arial" w:cs="Arial"/>
                <w:sz w:val="20"/>
                <w:szCs w:val="20"/>
              </w:rPr>
              <w:t>0</w:t>
            </w:r>
          </w:p>
        </w:tc>
        <w:tc>
          <w:tcPr>
            <w:tcW w:w="2108" w:type="dxa"/>
            <w:tcBorders>
              <w:top w:val="nil"/>
              <w:left w:val="nil"/>
              <w:bottom w:val="single" w:sz="8" w:space="0" w:color="auto"/>
              <w:right w:val="single" w:sz="8" w:space="0" w:color="auto"/>
            </w:tcBorders>
          </w:tcPr>
          <w:p w14:paraId="281A10AA"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65</w:t>
            </w:r>
          </w:p>
        </w:tc>
      </w:tr>
      <w:tr w:rsidR="00366017" w:rsidRPr="006C3B61" w14:paraId="361A5B4A" w14:textId="77777777" w:rsidTr="0080580F">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28E976B"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wages less than R87,00 per day</w:t>
            </w:r>
          </w:p>
        </w:tc>
        <w:tc>
          <w:tcPr>
            <w:tcW w:w="235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353BBFD" w14:textId="77777777" w:rsidR="00366017" w:rsidRPr="006C3B61" w:rsidRDefault="001B7130" w:rsidP="0080580F">
            <w:pPr>
              <w:jc w:val="right"/>
              <w:rPr>
                <w:rFonts w:ascii="Arial" w:hAnsi="Arial" w:cs="Arial"/>
                <w:sz w:val="20"/>
                <w:szCs w:val="20"/>
              </w:rPr>
            </w:pPr>
            <w:r>
              <w:rPr>
                <w:rFonts w:ascii="Arial" w:hAnsi="Arial" w:cs="Arial"/>
                <w:sz w:val="20"/>
                <w:szCs w:val="20"/>
              </w:rPr>
              <w:t>33 366</w:t>
            </w:r>
          </w:p>
        </w:tc>
        <w:tc>
          <w:tcPr>
            <w:tcW w:w="2108" w:type="dxa"/>
            <w:tcBorders>
              <w:top w:val="nil"/>
              <w:left w:val="nil"/>
              <w:bottom w:val="single" w:sz="8" w:space="0" w:color="auto"/>
              <w:right w:val="single" w:sz="8" w:space="0" w:color="auto"/>
            </w:tcBorders>
          </w:tcPr>
          <w:p w14:paraId="7E5FA3C3"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6</w:t>
            </w:r>
            <w:r w:rsidR="0080580F">
              <w:rPr>
                <w:rFonts w:ascii="Arial" w:hAnsi="Arial" w:cs="Arial"/>
                <w:sz w:val="20"/>
                <w:szCs w:val="20"/>
              </w:rPr>
              <w:t xml:space="preserve"> </w:t>
            </w:r>
            <w:r w:rsidRPr="006C3B61">
              <w:rPr>
                <w:rFonts w:ascii="Arial" w:hAnsi="Arial" w:cs="Arial"/>
                <w:sz w:val="20"/>
                <w:szCs w:val="20"/>
              </w:rPr>
              <w:t>043</w:t>
            </w:r>
          </w:p>
        </w:tc>
      </w:tr>
      <w:tr w:rsidR="00366017" w:rsidRPr="006C3B61" w14:paraId="586DCBDF" w14:textId="77777777" w:rsidTr="0080580F">
        <w:tc>
          <w:tcPr>
            <w:tcW w:w="460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C2CEBA5" w14:textId="77777777" w:rsidR="00366017" w:rsidRPr="006C3B61" w:rsidRDefault="00366017" w:rsidP="0080580F">
            <w:pPr>
              <w:rPr>
                <w:rFonts w:ascii="Arial" w:hAnsi="Arial" w:cs="Arial"/>
                <w:sz w:val="20"/>
                <w:szCs w:val="20"/>
              </w:rPr>
            </w:pPr>
            <w:r w:rsidRPr="006C3B61">
              <w:rPr>
                <w:rFonts w:ascii="Arial" w:hAnsi="Arial" w:cs="Arial"/>
                <w:sz w:val="20"/>
                <w:szCs w:val="20"/>
              </w:rPr>
              <w:t xml:space="preserve">Beneficiaries with the </w:t>
            </w:r>
            <w:proofErr w:type="spellStart"/>
            <w:r w:rsidRPr="006C3B61">
              <w:rPr>
                <w:rFonts w:ascii="Arial" w:hAnsi="Arial" w:cs="Arial"/>
                <w:sz w:val="20"/>
                <w:szCs w:val="20"/>
              </w:rPr>
              <w:t>Persal</w:t>
            </w:r>
            <w:proofErr w:type="spellEnd"/>
            <w:r w:rsidRPr="006C3B61">
              <w:rPr>
                <w:rFonts w:ascii="Arial" w:hAnsi="Arial" w:cs="Arial"/>
                <w:sz w:val="20"/>
                <w:szCs w:val="20"/>
              </w:rPr>
              <w:t xml:space="preserve"> number </w:t>
            </w:r>
          </w:p>
        </w:tc>
        <w:tc>
          <w:tcPr>
            <w:tcW w:w="23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58D08A" w14:textId="77777777" w:rsidR="00366017" w:rsidRPr="006C3B61" w:rsidRDefault="001B7130" w:rsidP="0080580F">
            <w:pPr>
              <w:jc w:val="right"/>
              <w:rPr>
                <w:rFonts w:ascii="Arial" w:hAnsi="Arial" w:cs="Arial"/>
                <w:sz w:val="20"/>
                <w:szCs w:val="20"/>
              </w:rPr>
            </w:pPr>
            <w:r>
              <w:rPr>
                <w:rFonts w:ascii="Arial" w:hAnsi="Arial" w:cs="Arial"/>
                <w:sz w:val="20"/>
                <w:szCs w:val="20"/>
              </w:rPr>
              <w:t>282</w:t>
            </w:r>
          </w:p>
        </w:tc>
        <w:tc>
          <w:tcPr>
            <w:tcW w:w="2108" w:type="dxa"/>
            <w:tcBorders>
              <w:top w:val="single" w:sz="4" w:space="0" w:color="auto"/>
              <w:left w:val="single" w:sz="4" w:space="0" w:color="auto"/>
              <w:bottom w:val="single" w:sz="4" w:space="0" w:color="auto"/>
              <w:right w:val="single" w:sz="4" w:space="0" w:color="auto"/>
            </w:tcBorders>
          </w:tcPr>
          <w:p w14:paraId="34450F6E"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74 161</w:t>
            </w:r>
          </w:p>
        </w:tc>
      </w:tr>
      <w:tr w:rsidR="00366017" w:rsidRPr="006C3B61" w14:paraId="45A23731" w14:textId="77777777" w:rsidTr="0080580F">
        <w:tc>
          <w:tcPr>
            <w:tcW w:w="46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7330CD9" w14:textId="77777777" w:rsidR="00366017" w:rsidRPr="006C3B61" w:rsidRDefault="00366017" w:rsidP="0080580F">
            <w:pPr>
              <w:rPr>
                <w:rFonts w:ascii="Arial" w:hAnsi="Arial" w:cs="Arial"/>
                <w:sz w:val="20"/>
                <w:szCs w:val="20"/>
              </w:rPr>
            </w:pPr>
            <w:r w:rsidRPr="006C3B61">
              <w:rPr>
                <w:rFonts w:ascii="Arial" w:hAnsi="Arial" w:cs="Arial"/>
                <w:sz w:val="20"/>
                <w:szCs w:val="20"/>
              </w:rPr>
              <w:t xml:space="preserve">Deceased beneficiaries </w:t>
            </w:r>
          </w:p>
        </w:tc>
        <w:tc>
          <w:tcPr>
            <w:tcW w:w="235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C808459" w14:textId="77777777" w:rsidR="00366017" w:rsidRPr="006C3B61" w:rsidRDefault="001B7130" w:rsidP="0080580F">
            <w:pPr>
              <w:jc w:val="right"/>
              <w:rPr>
                <w:rFonts w:ascii="Arial" w:hAnsi="Arial" w:cs="Arial"/>
                <w:sz w:val="20"/>
                <w:szCs w:val="20"/>
              </w:rPr>
            </w:pPr>
            <w:r>
              <w:rPr>
                <w:rFonts w:ascii="Arial" w:hAnsi="Arial" w:cs="Arial"/>
                <w:sz w:val="20"/>
                <w:szCs w:val="20"/>
              </w:rPr>
              <w:t>0</w:t>
            </w:r>
          </w:p>
        </w:tc>
        <w:tc>
          <w:tcPr>
            <w:tcW w:w="2108" w:type="dxa"/>
            <w:tcBorders>
              <w:top w:val="single" w:sz="4" w:space="0" w:color="auto"/>
              <w:left w:val="nil"/>
              <w:bottom w:val="single" w:sz="8" w:space="0" w:color="auto"/>
              <w:right w:val="single" w:sz="8" w:space="0" w:color="auto"/>
            </w:tcBorders>
          </w:tcPr>
          <w:p w14:paraId="796227EA"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116</w:t>
            </w:r>
          </w:p>
        </w:tc>
      </w:tr>
      <w:tr w:rsidR="00366017" w:rsidRPr="006C3B61" w14:paraId="35AE92CE" w14:textId="77777777"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7B2C1DF3"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older than 65 years old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6685FA99" w14:textId="77777777" w:rsidR="00366017" w:rsidRPr="006C3B61" w:rsidRDefault="001B7130" w:rsidP="0080580F">
            <w:pPr>
              <w:jc w:val="right"/>
              <w:rPr>
                <w:rFonts w:ascii="Arial" w:hAnsi="Arial" w:cs="Arial"/>
                <w:sz w:val="20"/>
                <w:szCs w:val="20"/>
              </w:rPr>
            </w:pPr>
            <w:r>
              <w:rPr>
                <w:rFonts w:ascii="Arial" w:hAnsi="Arial" w:cs="Arial"/>
                <w:sz w:val="20"/>
                <w:szCs w:val="20"/>
              </w:rPr>
              <w:t>9 788</w:t>
            </w:r>
          </w:p>
        </w:tc>
        <w:tc>
          <w:tcPr>
            <w:tcW w:w="2108" w:type="dxa"/>
            <w:tcBorders>
              <w:top w:val="single" w:sz="4" w:space="0" w:color="auto"/>
              <w:left w:val="nil"/>
              <w:bottom w:val="single" w:sz="4" w:space="0" w:color="auto"/>
              <w:right w:val="single" w:sz="8" w:space="0" w:color="auto"/>
            </w:tcBorders>
          </w:tcPr>
          <w:p w14:paraId="3CEB9B38"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18 259</w:t>
            </w:r>
          </w:p>
        </w:tc>
      </w:tr>
      <w:tr w:rsidR="00366017" w:rsidRPr="006C3B61" w14:paraId="452293BE" w14:textId="77777777" w:rsidTr="0080580F">
        <w:tc>
          <w:tcPr>
            <w:tcW w:w="460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542AC0D" w14:textId="77777777" w:rsidR="00366017" w:rsidRPr="006C3B61" w:rsidRDefault="00366017" w:rsidP="0080580F">
            <w:pPr>
              <w:rPr>
                <w:rFonts w:ascii="Arial" w:hAnsi="Arial" w:cs="Arial"/>
                <w:sz w:val="20"/>
                <w:szCs w:val="20"/>
              </w:rPr>
            </w:pPr>
            <w:r w:rsidRPr="006C3B61">
              <w:rPr>
                <w:rFonts w:ascii="Arial" w:hAnsi="Arial" w:cs="Arial"/>
                <w:sz w:val="20"/>
                <w:szCs w:val="20"/>
              </w:rPr>
              <w:t>Beneficiaries worked more days than allowed</w:t>
            </w:r>
          </w:p>
        </w:tc>
        <w:tc>
          <w:tcPr>
            <w:tcW w:w="235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69CF1F93" w14:textId="77777777" w:rsidR="00366017" w:rsidRPr="006C3B61" w:rsidRDefault="006343FD" w:rsidP="0080580F">
            <w:pPr>
              <w:jc w:val="right"/>
              <w:rPr>
                <w:rFonts w:ascii="Arial" w:hAnsi="Arial" w:cs="Arial"/>
                <w:sz w:val="20"/>
                <w:szCs w:val="20"/>
              </w:rPr>
            </w:pPr>
            <w:r>
              <w:rPr>
                <w:rFonts w:ascii="Arial" w:hAnsi="Arial" w:cs="Arial"/>
                <w:sz w:val="20"/>
                <w:szCs w:val="20"/>
              </w:rPr>
              <w:t>23 088</w:t>
            </w:r>
          </w:p>
        </w:tc>
        <w:tc>
          <w:tcPr>
            <w:tcW w:w="2108" w:type="dxa"/>
            <w:tcBorders>
              <w:top w:val="single" w:sz="4" w:space="0" w:color="auto"/>
              <w:left w:val="nil"/>
              <w:bottom w:val="single" w:sz="4" w:space="0" w:color="auto"/>
              <w:right w:val="single" w:sz="8" w:space="0" w:color="auto"/>
            </w:tcBorders>
          </w:tcPr>
          <w:p w14:paraId="49FB34BA" w14:textId="77777777" w:rsidR="00366017" w:rsidRPr="006C3B61" w:rsidRDefault="00366017" w:rsidP="0080580F">
            <w:pPr>
              <w:jc w:val="right"/>
              <w:rPr>
                <w:rFonts w:ascii="Arial" w:hAnsi="Arial" w:cs="Arial"/>
                <w:sz w:val="20"/>
                <w:szCs w:val="20"/>
              </w:rPr>
            </w:pPr>
            <w:r w:rsidRPr="006C3B61">
              <w:rPr>
                <w:rFonts w:ascii="Arial" w:hAnsi="Arial" w:cs="Arial"/>
                <w:sz w:val="20"/>
                <w:szCs w:val="20"/>
              </w:rPr>
              <w:t>Not done</w:t>
            </w:r>
          </w:p>
        </w:tc>
      </w:tr>
    </w:tbl>
    <w:p w14:paraId="5A8AC780" w14:textId="77777777" w:rsidR="00366017" w:rsidRDefault="00366017" w:rsidP="0080580F">
      <w:pPr>
        <w:spacing w:after="0" w:line="240" w:lineRule="auto"/>
        <w:ind w:firstLine="720"/>
        <w:rPr>
          <w:rFonts w:eastAsia="MS Mincho" w:cs="Arial"/>
          <w:b/>
        </w:rPr>
      </w:pPr>
    </w:p>
    <w:p w14:paraId="19144D6C" w14:textId="77777777" w:rsidR="00366017" w:rsidRDefault="00366017" w:rsidP="009A54E9">
      <w:pPr>
        <w:pStyle w:val="ListParagraph"/>
        <w:numPr>
          <w:ilvl w:val="0"/>
          <w:numId w:val="8"/>
        </w:numPr>
        <w:spacing w:after="200" w:line="276" w:lineRule="auto"/>
        <w:contextualSpacing/>
        <w:rPr>
          <w:rFonts w:ascii="Arial" w:hAnsi="Arial" w:cs="Arial"/>
          <w:sz w:val="22"/>
          <w:szCs w:val="22"/>
        </w:rPr>
      </w:pPr>
      <w:r w:rsidRPr="006C3B61">
        <w:rPr>
          <w:rFonts w:ascii="Arial" w:hAnsi="Arial" w:cs="Arial"/>
          <w:b/>
          <w:sz w:val="22"/>
          <w:szCs w:val="22"/>
        </w:rPr>
        <w:t>No identity numbers (ID’s) and invalid identity numbers</w:t>
      </w:r>
      <w:r w:rsidRPr="006C3B61">
        <w:rPr>
          <w:rFonts w:ascii="Arial" w:hAnsi="Arial" w:cs="Arial"/>
          <w:sz w:val="22"/>
          <w:szCs w:val="22"/>
        </w:rPr>
        <w:t xml:space="preserve"> – </w:t>
      </w:r>
      <w:r>
        <w:rPr>
          <w:rFonts w:ascii="Arial" w:hAnsi="Arial" w:cs="Arial"/>
          <w:sz w:val="22"/>
          <w:szCs w:val="22"/>
        </w:rPr>
        <w:t>In the current financial year, we noted that there were no beneficiaries reported on the system with invalid ID numbe</w:t>
      </w:r>
      <w:r w:rsidR="00BB0F68">
        <w:rPr>
          <w:rFonts w:ascii="Arial" w:hAnsi="Arial" w:cs="Arial"/>
          <w:sz w:val="22"/>
          <w:szCs w:val="22"/>
        </w:rPr>
        <w:t>rs.</w:t>
      </w:r>
    </w:p>
    <w:p w14:paraId="3AEAEC7F" w14:textId="77777777" w:rsidR="00366017" w:rsidRDefault="00366017" w:rsidP="0080580F">
      <w:pPr>
        <w:pStyle w:val="ListParagraph"/>
        <w:ind w:left="360"/>
        <w:contextualSpacing/>
        <w:rPr>
          <w:rFonts w:ascii="Arial" w:hAnsi="Arial" w:cs="Arial"/>
          <w:sz w:val="22"/>
          <w:szCs w:val="22"/>
        </w:rPr>
      </w:pPr>
    </w:p>
    <w:p w14:paraId="617F89D1" w14:textId="77777777" w:rsidR="006343FD" w:rsidRPr="00335CDE"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t>Minimum wage</w:t>
      </w:r>
      <w:r w:rsidRPr="00335CDE">
        <w:rPr>
          <w:rFonts w:ascii="Arial" w:hAnsi="Arial" w:cs="Arial"/>
          <w:sz w:val="22"/>
          <w:szCs w:val="22"/>
        </w:rPr>
        <w:t xml:space="preserve"> – We identified </w:t>
      </w:r>
      <w:r w:rsidR="00BB0F68">
        <w:rPr>
          <w:rFonts w:ascii="Arial" w:hAnsi="Arial" w:cs="Arial"/>
          <w:sz w:val="22"/>
          <w:szCs w:val="22"/>
        </w:rPr>
        <w:t>33 366</w:t>
      </w:r>
      <w:r w:rsidRPr="00335CDE">
        <w:rPr>
          <w:rFonts w:ascii="Arial" w:hAnsi="Arial" w:cs="Arial"/>
          <w:sz w:val="22"/>
          <w:szCs w:val="22"/>
        </w:rPr>
        <w:t xml:space="preserve"> beneficiaries who were paid a wage below the minimum wage of R87 per day in the current year (2017/18: 6 043). This represents non-compliance with the new ministerial determination issued by the Department of Labour and also the department might not comply with minimum wage regulation which is due to the implemented in the next financial year.</w:t>
      </w:r>
    </w:p>
    <w:p w14:paraId="74D71447" w14:textId="77777777" w:rsidR="006343FD" w:rsidRDefault="006343FD" w:rsidP="0080580F">
      <w:pPr>
        <w:pStyle w:val="ListParagraph"/>
        <w:ind w:left="360"/>
        <w:contextualSpacing/>
        <w:rPr>
          <w:rFonts w:ascii="Arial" w:hAnsi="Arial" w:cs="Arial"/>
          <w:sz w:val="22"/>
          <w:szCs w:val="22"/>
        </w:rPr>
      </w:pPr>
    </w:p>
    <w:p w14:paraId="7A31E392" w14:textId="77777777" w:rsidR="006343FD" w:rsidRDefault="006343FD" w:rsidP="009A54E9">
      <w:pPr>
        <w:pStyle w:val="ListParagraph"/>
        <w:numPr>
          <w:ilvl w:val="0"/>
          <w:numId w:val="8"/>
        </w:numPr>
        <w:spacing w:after="200"/>
        <w:contextualSpacing/>
        <w:rPr>
          <w:rFonts w:ascii="Arial" w:hAnsi="Arial" w:cs="Arial"/>
          <w:sz w:val="22"/>
          <w:szCs w:val="22"/>
        </w:rPr>
      </w:pPr>
      <w:r w:rsidRPr="00335CDE">
        <w:rPr>
          <w:rFonts w:ascii="Arial" w:hAnsi="Arial" w:cs="Arial"/>
          <w:b/>
          <w:sz w:val="22"/>
          <w:szCs w:val="22"/>
        </w:rPr>
        <w:t>Employees on PERSAL</w:t>
      </w:r>
      <w:r w:rsidRPr="0080580F">
        <w:rPr>
          <w:rFonts w:ascii="Arial" w:hAnsi="Arial" w:cs="Arial"/>
          <w:sz w:val="22"/>
          <w:szCs w:val="22"/>
        </w:rPr>
        <w:t xml:space="preserve"> </w:t>
      </w:r>
      <w:r w:rsidRPr="006C3B61">
        <w:rPr>
          <w:rFonts w:ascii="Arial" w:hAnsi="Arial" w:cs="Arial"/>
          <w:sz w:val="22"/>
          <w:szCs w:val="22"/>
        </w:rPr>
        <w:t xml:space="preserve">– We identified </w:t>
      </w:r>
      <w:r w:rsidR="00BB0F68">
        <w:rPr>
          <w:rFonts w:ascii="Arial" w:hAnsi="Arial" w:cs="Arial"/>
          <w:sz w:val="22"/>
          <w:szCs w:val="22"/>
        </w:rPr>
        <w:t>282</w:t>
      </w:r>
      <w:r w:rsidRPr="006C3B61">
        <w:rPr>
          <w:rFonts w:ascii="Arial" w:hAnsi="Arial" w:cs="Arial"/>
          <w:sz w:val="22"/>
          <w:szCs w:val="22"/>
        </w:rPr>
        <w:t xml:space="preserve"> beneficiaries who are included on PERSAL </w:t>
      </w:r>
      <w:r w:rsidR="00BB0F68">
        <w:rPr>
          <w:rFonts w:ascii="Arial" w:hAnsi="Arial" w:cs="Arial"/>
          <w:sz w:val="22"/>
          <w:szCs w:val="22"/>
        </w:rPr>
        <w:t xml:space="preserve">system as being permanent employees </w:t>
      </w:r>
      <w:r w:rsidRPr="006C3B61">
        <w:rPr>
          <w:rFonts w:ascii="Arial" w:hAnsi="Arial" w:cs="Arial"/>
          <w:sz w:val="22"/>
          <w:szCs w:val="22"/>
        </w:rPr>
        <w:t xml:space="preserve">in the current year (2016/17: 74 161). We </w:t>
      </w:r>
      <w:r w:rsidR="00BB0F68">
        <w:rPr>
          <w:rFonts w:ascii="Arial" w:hAnsi="Arial" w:cs="Arial"/>
          <w:sz w:val="22"/>
          <w:szCs w:val="22"/>
        </w:rPr>
        <w:t>are</w:t>
      </w:r>
      <w:r w:rsidRPr="006C3B61">
        <w:rPr>
          <w:rFonts w:ascii="Arial" w:hAnsi="Arial" w:cs="Arial"/>
          <w:sz w:val="22"/>
          <w:szCs w:val="22"/>
        </w:rPr>
        <w:t xml:space="preserve"> highlight</w:t>
      </w:r>
      <w:r w:rsidR="00BB0F68">
        <w:rPr>
          <w:rFonts w:ascii="Arial" w:hAnsi="Arial" w:cs="Arial"/>
          <w:sz w:val="22"/>
          <w:szCs w:val="22"/>
        </w:rPr>
        <w:t>ing</w:t>
      </w:r>
      <w:r w:rsidRPr="006C3B61">
        <w:rPr>
          <w:rFonts w:ascii="Arial" w:hAnsi="Arial" w:cs="Arial"/>
          <w:sz w:val="22"/>
          <w:szCs w:val="22"/>
        </w:rPr>
        <w:t xml:space="preserve"> this matter for the department to ensure that the beneficiaries paid are not permanent employees of any public bodies.</w:t>
      </w:r>
    </w:p>
    <w:p w14:paraId="66F45AF0" w14:textId="77777777" w:rsidR="006343FD" w:rsidRDefault="006343FD" w:rsidP="0080580F">
      <w:pPr>
        <w:pStyle w:val="ListParagraph"/>
        <w:ind w:left="360"/>
        <w:contextualSpacing/>
        <w:rPr>
          <w:rFonts w:ascii="Arial" w:hAnsi="Arial" w:cs="Arial"/>
          <w:sz w:val="22"/>
          <w:szCs w:val="22"/>
        </w:rPr>
      </w:pPr>
    </w:p>
    <w:p w14:paraId="47518F9D" w14:textId="77777777" w:rsidR="00366017" w:rsidRPr="00335CDE" w:rsidRDefault="00366017" w:rsidP="009A54E9">
      <w:pPr>
        <w:pStyle w:val="ListParagraph"/>
        <w:numPr>
          <w:ilvl w:val="0"/>
          <w:numId w:val="8"/>
        </w:numPr>
        <w:contextualSpacing/>
        <w:rPr>
          <w:rFonts w:ascii="Arial" w:hAnsi="Arial" w:cs="Arial"/>
          <w:sz w:val="22"/>
          <w:szCs w:val="22"/>
        </w:rPr>
      </w:pPr>
      <w:r w:rsidRPr="0080580F">
        <w:rPr>
          <w:rFonts w:ascii="Arial" w:hAnsi="Arial" w:cs="Arial"/>
          <w:b/>
          <w:sz w:val="22"/>
          <w:szCs w:val="22"/>
        </w:rPr>
        <w:t>Deceased beneficiaries</w:t>
      </w:r>
      <w:r w:rsidRPr="00335CDE">
        <w:rPr>
          <w:rFonts w:ascii="Arial" w:hAnsi="Arial" w:cs="Arial"/>
          <w:sz w:val="22"/>
          <w:szCs w:val="22"/>
        </w:rPr>
        <w:t xml:space="preserve"> – </w:t>
      </w:r>
      <w:r w:rsidR="00BB0F68" w:rsidRPr="00335CDE">
        <w:rPr>
          <w:rFonts w:ascii="Arial" w:hAnsi="Arial" w:cs="Arial"/>
          <w:sz w:val="22"/>
          <w:szCs w:val="22"/>
        </w:rPr>
        <w:t xml:space="preserve">in the current financial year, we noted that there were no cases of beneficiaries reported as </w:t>
      </w:r>
      <w:r w:rsidRPr="00335CDE">
        <w:rPr>
          <w:rFonts w:ascii="Arial" w:hAnsi="Arial" w:cs="Arial"/>
          <w:sz w:val="22"/>
          <w:szCs w:val="22"/>
        </w:rPr>
        <w:t xml:space="preserve">deceased </w:t>
      </w:r>
      <w:r w:rsidR="00BB0F68" w:rsidRPr="00335CDE">
        <w:rPr>
          <w:rFonts w:ascii="Arial" w:hAnsi="Arial" w:cs="Arial"/>
          <w:sz w:val="22"/>
          <w:szCs w:val="22"/>
        </w:rPr>
        <w:t xml:space="preserve">but still </w:t>
      </w:r>
      <w:r w:rsidRPr="00335CDE">
        <w:rPr>
          <w:rFonts w:ascii="Arial" w:hAnsi="Arial" w:cs="Arial"/>
          <w:sz w:val="22"/>
          <w:szCs w:val="22"/>
        </w:rPr>
        <w:t>worke</w:t>
      </w:r>
      <w:r w:rsidR="00BB0F68" w:rsidRPr="00335CDE">
        <w:rPr>
          <w:rFonts w:ascii="Arial" w:hAnsi="Arial" w:cs="Arial"/>
          <w:sz w:val="22"/>
          <w:szCs w:val="22"/>
        </w:rPr>
        <w:t>d on EPWP.</w:t>
      </w:r>
      <w:r w:rsidRPr="00335CDE">
        <w:rPr>
          <w:rFonts w:ascii="Arial" w:hAnsi="Arial" w:cs="Arial"/>
          <w:sz w:val="22"/>
          <w:szCs w:val="22"/>
        </w:rPr>
        <w:t xml:space="preserve"> The EPWP RS is fully integrated with the Home Affairs to check on the deceased participants. All the EPWP participants are verified at the point of entry into the system and there is also a continuous verification that is established through a live link with the Department of Home Affairs</w:t>
      </w:r>
    </w:p>
    <w:p w14:paraId="1EFF5F7E" w14:textId="77777777" w:rsidR="001553DB" w:rsidRPr="0080580F" w:rsidRDefault="001553DB" w:rsidP="0080580F">
      <w:pPr>
        <w:pStyle w:val="ListParagraph"/>
        <w:rPr>
          <w:rFonts w:ascii="Arial" w:hAnsi="Arial" w:cs="Arial"/>
          <w:sz w:val="22"/>
          <w:szCs w:val="22"/>
        </w:rPr>
      </w:pPr>
    </w:p>
    <w:p w14:paraId="45FF1600" w14:textId="77777777" w:rsidR="001553DB" w:rsidRPr="001B0AE9" w:rsidRDefault="001553DB" w:rsidP="0080580F">
      <w:pPr>
        <w:pStyle w:val="ListParagraph"/>
        <w:ind w:left="360"/>
        <w:contextualSpacing/>
        <w:rPr>
          <w:rFonts w:ascii="Arial" w:hAnsi="Arial" w:cs="Arial"/>
          <w:sz w:val="22"/>
          <w:szCs w:val="22"/>
        </w:rPr>
      </w:pPr>
    </w:p>
    <w:p w14:paraId="65FBE4CD" w14:textId="77777777" w:rsidR="00BB0F68" w:rsidRPr="00335CDE" w:rsidRDefault="006343FD" w:rsidP="009A54E9">
      <w:pPr>
        <w:pStyle w:val="ListParagraph"/>
        <w:numPr>
          <w:ilvl w:val="0"/>
          <w:numId w:val="8"/>
        </w:numPr>
        <w:autoSpaceDE w:val="0"/>
        <w:autoSpaceDN w:val="0"/>
        <w:adjustRightInd w:val="0"/>
        <w:spacing w:after="108"/>
        <w:contextualSpacing/>
        <w:rPr>
          <w:rFonts w:ascii="Arial" w:hAnsi="Arial" w:cs="Arial"/>
          <w:color w:val="002060"/>
        </w:rPr>
      </w:pPr>
      <w:r w:rsidRPr="0080580F">
        <w:rPr>
          <w:rFonts w:ascii="Arial" w:hAnsi="Arial" w:cs="Arial"/>
          <w:b/>
          <w:sz w:val="22"/>
          <w:szCs w:val="22"/>
        </w:rPr>
        <w:t>Beneficiaries over the age 65</w:t>
      </w:r>
      <w:r w:rsidRPr="0080580F">
        <w:rPr>
          <w:rFonts w:ascii="Arial" w:hAnsi="Arial" w:cs="Arial"/>
          <w:sz w:val="22"/>
          <w:szCs w:val="22"/>
        </w:rPr>
        <w:t xml:space="preserve"> – We identified </w:t>
      </w:r>
      <w:r w:rsidR="00BB0F68" w:rsidRPr="0080580F">
        <w:rPr>
          <w:rFonts w:ascii="Arial" w:hAnsi="Arial" w:cs="Arial"/>
          <w:sz w:val="22"/>
          <w:szCs w:val="22"/>
        </w:rPr>
        <w:t>9 788</w:t>
      </w:r>
      <w:r w:rsidRPr="0080580F">
        <w:rPr>
          <w:rFonts w:ascii="Arial" w:hAnsi="Arial" w:cs="Arial"/>
          <w:sz w:val="22"/>
          <w:szCs w:val="22"/>
        </w:rPr>
        <w:t xml:space="preserve"> beneficiaries who</w:t>
      </w:r>
      <w:r w:rsidR="00BB0F68" w:rsidRPr="0080580F">
        <w:rPr>
          <w:rFonts w:ascii="Arial" w:hAnsi="Arial" w:cs="Arial"/>
          <w:sz w:val="22"/>
          <w:szCs w:val="22"/>
        </w:rPr>
        <w:t xml:space="preserve"> are persons of pensionable age</w:t>
      </w:r>
      <w:r w:rsidRPr="0080580F">
        <w:rPr>
          <w:rFonts w:ascii="Arial" w:hAnsi="Arial" w:cs="Arial"/>
          <w:sz w:val="22"/>
          <w:szCs w:val="22"/>
        </w:rPr>
        <w:t xml:space="preserve"> in the c</w:t>
      </w:r>
      <w:r w:rsidR="00BB0F68" w:rsidRPr="0080580F">
        <w:rPr>
          <w:rFonts w:ascii="Arial" w:hAnsi="Arial" w:cs="Arial"/>
          <w:sz w:val="22"/>
          <w:szCs w:val="22"/>
        </w:rPr>
        <w:t xml:space="preserve">urrent year (2016/17: 74 161), </w:t>
      </w:r>
      <w:r w:rsidR="00BB0F68">
        <w:rPr>
          <w:rFonts w:ascii="Arial" w:hAnsi="Arial" w:cs="Arial"/>
          <w:sz w:val="22"/>
          <w:szCs w:val="22"/>
        </w:rPr>
        <w:t>p</w:t>
      </w:r>
      <w:r w:rsidR="00BB0F68" w:rsidRPr="0080580F">
        <w:rPr>
          <w:rFonts w:ascii="Arial" w:hAnsi="Arial" w:cs="Arial"/>
          <w:sz w:val="22"/>
          <w:szCs w:val="22"/>
        </w:rPr>
        <w:t>roviding them with jobs does not count towards reducing the rate of unemployment in the country or alleviation of poverty as those beneficiaries are already receiving grants, denying such an opportunity to the unemployed people who are not receiving any form of a grant.</w:t>
      </w:r>
    </w:p>
    <w:p w14:paraId="0B856E68" w14:textId="77777777" w:rsidR="006343FD" w:rsidRPr="0080580F" w:rsidRDefault="006343FD" w:rsidP="0080580F">
      <w:pPr>
        <w:pStyle w:val="ListParagraph"/>
        <w:spacing w:after="200" w:line="276" w:lineRule="auto"/>
        <w:ind w:left="360"/>
        <w:contextualSpacing/>
        <w:rPr>
          <w:rFonts w:ascii="Arial" w:hAnsi="Arial" w:cs="Arial"/>
          <w:sz w:val="22"/>
          <w:szCs w:val="22"/>
        </w:rPr>
      </w:pPr>
    </w:p>
    <w:p w14:paraId="18E94EC5" w14:textId="77777777" w:rsidR="00366017" w:rsidRPr="006C3B61" w:rsidRDefault="00366017" w:rsidP="009A54E9">
      <w:pPr>
        <w:pStyle w:val="ListParagraph"/>
        <w:numPr>
          <w:ilvl w:val="0"/>
          <w:numId w:val="8"/>
        </w:numPr>
        <w:spacing w:after="200"/>
        <w:contextualSpacing/>
        <w:rPr>
          <w:rFonts w:ascii="Arial" w:hAnsi="Arial" w:cs="Arial"/>
          <w:sz w:val="22"/>
          <w:szCs w:val="22"/>
        </w:rPr>
      </w:pPr>
      <w:r w:rsidRPr="006C3B61">
        <w:rPr>
          <w:rFonts w:ascii="Arial" w:hAnsi="Arial" w:cs="Arial"/>
          <w:b/>
          <w:sz w:val="22"/>
          <w:szCs w:val="22"/>
        </w:rPr>
        <w:t xml:space="preserve">Beneficiaries working more days than allowed – </w:t>
      </w:r>
      <w:r w:rsidR="00BB0F68" w:rsidRPr="001B0AE9">
        <w:rPr>
          <w:rFonts w:ascii="Arial" w:hAnsi="Arial" w:cs="Arial"/>
          <w:sz w:val="22"/>
          <w:szCs w:val="22"/>
        </w:rPr>
        <w:t xml:space="preserve">The number of deceased workers are </w:t>
      </w:r>
      <w:r w:rsidR="00BB0F68">
        <w:rPr>
          <w:rFonts w:ascii="Arial" w:hAnsi="Arial" w:cs="Arial"/>
          <w:sz w:val="22"/>
          <w:szCs w:val="22"/>
        </w:rPr>
        <w:t>2</w:t>
      </w:r>
      <w:r w:rsidR="00BB0F68" w:rsidRPr="001B0AE9">
        <w:rPr>
          <w:rFonts w:ascii="Arial" w:hAnsi="Arial" w:cs="Arial"/>
          <w:sz w:val="22"/>
          <w:szCs w:val="22"/>
        </w:rPr>
        <w:t>3</w:t>
      </w:r>
      <w:r w:rsidR="0080580F">
        <w:rPr>
          <w:rFonts w:ascii="Arial" w:hAnsi="Arial" w:cs="Arial"/>
          <w:sz w:val="22"/>
          <w:szCs w:val="22"/>
        </w:rPr>
        <w:t xml:space="preserve"> </w:t>
      </w:r>
      <w:r w:rsidR="00BB0F68">
        <w:rPr>
          <w:rFonts w:ascii="Arial" w:hAnsi="Arial" w:cs="Arial"/>
          <w:sz w:val="22"/>
          <w:szCs w:val="22"/>
        </w:rPr>
        <w:t>088</w:t>
      </w:r>
      <w:r w:rsidR="00BB0F68" w:rsidRPr="001B0AE9">
        <w:rPr>
          <w:rFonts w:ascii="Arial" w:hAnsi="Arial" w:cs="Arial"/>
          <w:sz w:val="22"/>
          <w:szCs w:val="22"/>
        </w:rPr>
        <w:t xml:space="preserve"> in 2017/18 (2016/17: 116)</w:t>
      </w:r>
      <w:r w:rsidR="00BB0F68">
        <w:rPr>
          <w:rFonts w:ascii="Arial" w:hAnsi="Arial" w:cs="Arial"/>
          <w:sz w:val="22"/>
          <w:szCs w:val="22"/>
        </w:rPr>
        <w:t>, w</w:t>
      </w:r>
      <w:r w:rsidRPr="006C3B61">
        <w:rPr>
          <w:rFonts w:ascii="Arial" w:hAnsi="Arial" w:cs="Arial"/>
          <w:sz w:val="22"/>
          <w:szCs w:val="22"/>
        </w:rPr>
        <w:t xml:space="preserve">e </w:t>
      </w:r>
      <w:r w:rsidR="001553DB">
        <w:rPr>
          <w:rFonts w:ascii="Arial" w:hAnsi="Arial" w:cs="Arial"/>
          <w:sz w:val="22"/>
          <w:szCs w:val="22"/>
        </w:rPr>
        <w:t>are</w:t>
      </w:r>
      <w:r w:rsidRPr="006C3B61">
        <w:rPr>
          <w:rFonts w:ascii="Arial" w:hAnsi="Arial" w:cs="Arial"/>
          <w:sz w:val="22"/>
          <w:szCs w:val="22"/>
        </w:rPr>
        <w:t xml:space="preserve"> highlight</w:t>
      </w:r>
      <w:r w:rsidR="00BB0F68">
        <w:rPr>
          <w:rFonts w:ascii="Arial" w:hAnsi="Arial" w:cs="Arial"/>
          <w:sz w:val="22"/>
          <w:szCs w:val="22"/>
        </w:rPr>
        <w:t>ing</w:t>
      </w:r>
      <w:r w:rsidRPr="006C3B61">
        <w:rPr>
          <w:rFonts w:ascii="Arial" w:hAnsi="Arial" w:cs="Arial"/>
          <w:sz w:val="22"/>
          <w:szCs w:val="22"/>
        </w:rPr>
        <w:t xml:space="preserve"> this matter for the department to investigate as </w:t>
      </w:r>
      <w:r w:rsidR="001553DB">
        <w:rPr>
          <w:rFonts w:ascii="Arial" w:hAnsi="Arial" w:cs="Arial"/>
          <w:sz w:val="22"/>
          <w:szCs w:val="22"/>
        </w:rPr>
        <w:t xml:space="preserve">some of the beneficiaries worked more than </w:t>
      </w:r>
      <w:r w:rsidRPr="006C3B61">
        <w:rPr>
          <w:rFonts w:ascii="Arial" w:hAnsi="Arial" w:cs="Arial"/>
          <w:sz w:val="22"/>
          <w:szCs w:val="22"/>
        </w:rPr>
        <w:t>2</w:t>
      </w:r>
      <w:r w:rsidR="001553DB">
        <w:rPr>
          <w:rFonts w:ascii="Arial" w:hAnsi="Arial" w:cs="Arial"/>
          <w:sz w:val="22"/>
          <w:szCs w:val="22"/>
        </w:rPr>
        <w:t>60 days, which is more than normal working days.</w:t>
      </w:r>
      <w:r w:rsidRPr="006C3B61">
        <w:rPr>
          <w:rFonts w:ascii="Arial" w:hAnsi="Arial" w:cs="Arial"/>
          <w:sz w:val="22"/>
          <w:szCs w:val="22"/>
        </w:rPr>
        <w:t xml:space="preserve">  </w:t>
      </w:r>
      <w:commentRangeEnd w:id="169"/>
      <w:r w:rsidR="001C4D75">
        <w:rPr>
          <w:rStyle w:val="CommentReference"/>
        </w:rPr>
        <w:commentReference w:id="169"/>
      </w:r>
    </w:p>
    <w:p w14:paraId="497F9DE1" w14:textId="77777777" w:rsidR="00696F8E" w:rsidRDefault="007344A2" w:rsidP="0080580F">
      <w:pPr>
        <w:keepNext/>
        <w:keepLines/>
        <w:spacing w:before="120" w:after="0"/>
        <w:outlineLvl w:val="1"/>
        <w:rPr>
          <w:rFonts w:ascii="Century Gothic" w:hAnsi="Century Gothic"/>
          <w:b/>
          <w:bCs/>
          <w:color w:val="4F81BD"/>
          <w:sz w:val="26"/>
          <w:szCs w:val="26"/>
        </w:rPr>
      </w:pPr>
      <w:r>
        <w:rPr>
          <w:rFonts w:ascii="Century Gothic" w:hAnsi="Century Gothic"/>
          <w:b/>
          <w:bCs/>
          <w:color w:val="4F81BD"/>
          <w:sz w:val="26"/>
          <w:szCs w:val="26"/>
        </w:rPr>
        <w:t xml:space="preserve">FINDINGS NOTED DURING THE AUDIT OF EPWP </w:t>
      </w:r>
      <w:r w:rsidRPr="007A45CB">
        <w:rPr>
          <w:rFonts w:ascii="Century Gothic" w:hAnsi="Century Gothic"/>
          <w:b/>
          <w:bCs/>
          <w:color w:val="4F81BD"/>
          <w:sz w:val="26"/>
          <w:szCs w:val="26"/>
        </w:rPr>
        <w:t>CONDITIONAL GRANTS</w:t>
      </w:r>
    </w:p>
    <w:p w14:paraId="3FD89110" w14:textId="77777777" w:rsidR="00696F8E" w:rsidRPr="0080580F" w:rsidRDefault="00696F8E" w:rsidP="00696F8E">
      <w:pPr>
        <w:spacing w:after="0" w:line="240" w:lineRule="auto"/>
        <w:rPr>
          <w:rFonts w:ascii="Arial" w:eastAsia="Times New Roman" w:hAnsi="Arial" w:cs="Arial"/>
        </w:rPr>
      </w:pPr>
    </w:p>
    <w:p w14:paraId="7241E1DC" w14:textId="77777777"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In the course of our audit work performed thus, certain key matters have come to our attention. As part of our procedures we reviewed the Annual Performance Plans (APP) for all departments within the Public Works sector and noted the following:</w:t>
      </w:r>
    </w:p>
    <w:p w14:paraId="6482A6F6"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034C16E5" w14:textId="77777777"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 xml:space="preserve">Only four provincial departments in the sector </w:t>
      </w:r>
      <w:r w:rsidR="0080580F">
        <w:rPr>
          <w:rFonts w:ascii="Arial" w:eastAsia="Times New Roman" w:hAnsi="Arial" w:cs="Arial"/>
        </w:rPr>
        <w:t>P</w:t>
      </w:r>
      <w:r w:rsidRPr="0080580F">
        <w:rPr>
          <w:rFonts w:ascii="Arial" w:eastAsia="Times New Roman" w:hAnsi="Arial" w:cs="Arial"/>
        </w:rPr>
        <w:t xml:space="preserve">ublic </w:t>
      </w:r>
      <w:r w:rsidR="0080580F">
        <w:rPr>
          <w:rFonts w:ascii="Arial" w:eastAsia="Times New Roman" w:hAnsi="Arial" w:cs="Arial"/>
        </w:rPr>
        <w:t>W</w:t>
      </w:r>
      <w:r w:rsidRPr="0080580F">
        <w:rPr>
          <w:rFonts w:ascii="Arial" w:eastAsia="Times New Roman" w:hAnsi="Arial" w:cs="Arial"/>
        </w:rPr>
        <w:t>orks included the performance indicator “Number of work opportunities reported in the EPWP-RS by public bodies aligned to the approved EPWP Phase III Business Plan targets” as per ministerial request for the 2017/18 financial year.</w:t>
      </w:r>
    </w:p>
    <w:p w14:paraId="1916F568" w14:textId="77777777"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customised indicator document published by the department of monitoring and evaluation was not updated to include the new indicator for the 2017/18 and 2018/19 financial years.</w:t>
      </w:r>
    </w:p>
    <w:p w14:paraId="20D162B0" w14:textId="77777777" w:rsidR="00696F8E" w:rsidRPr="0080580F" w:rsidRDefault="00696F8E" w:rsidP="009A54E9">
      <w:pPr>
        <w:numPr>
          <w:ilvl w:val="0"/>
          <w:numId w:val="35"/>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guidance provided to the provincial departments regarding which work opportunities created in each respective province are required to be reported was not adequately clear.</w:t>
      </w:r>
    </w:p>
    <w:p w14:paraId="1BC3C47E"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4055E559" w14:textId="77777777" w:rsidR="00696F8E" w:rsidRPr="0080580F" w:rsidRDefault="00696F8E" w:rsidP="00696F8E">
      <w:p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table below illustrate the overall work opportunities created for the 2017/18 financial year:</w:t>
      </w:r>
    </w:p>
    <w:p w14:paraId="3A4C5D6D"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2064"/>
        <w:gridCol w:w="2497"/>
        <w:gridCol w:w="2419"/>
      </w:tblGrid>
      <w:tr w:rsidR="00696F8E" w:rsidRPr="001A0002" w14:paraId="015D296C" w14:textId="77777777" w:rsidTr="0080580F">
        <w:trPr>
          <w:tblHeader/>
        </w:trPr>
        <w:tc>
          <w:tcPr>
            <w:tcW w:w="2540" w:type="dxa"/>
            <w:shd w:val="clear" w:color="auto" w:fill="auto"/>
          </w:tcPr>
          <w:p w14:paraId="1EA8ED20"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Province</w:t>
            </w:r>
          </w:p>
        </w:tc>
        <w:tc>
          <w:tcPr>
            <w:tcW w:w="2064" w:type="dxa"/>
          </w:tcPr>
          <w:p w14:paraId="519DA5E3"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Targeted Work Opportunities</w:t>
            </w:r>
          </w:p>
        </w:tc>
        <w:tc>
          <w:tcPr>
            <w:tcW w:w="2497" w:type="dxa"/>
            <w:shd w:val="clear" w:color="auto" w:fill="auto"/>
          </w:tcPr>
          <w:p w14:paraId="27F1D753"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Work Opportunities Created</w:t>
            </w:r>
          </w:p>
        </w:tc>
        <w:tc>
          <w:tcPr>
            <w:tcW w:w="2419" w:type="dxa"/>
            <w:shd w:val="clear" w:color="auto" w:fill="auto"/>
          </w:tcPr>
          <w:p w14:paraId="03DE472D"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Percentage</w:t>
            </w:r>
          </w:p>
        </w:tc>
      </w:tr>
      <w:tr w:rsidR="00696F8E" w:rsidRPr="001A0002" w14:paraId="1AA83ABE" w14:textId="77777777" w:rsidTr="0080580F">
        <w:trPr>
          <w:trHeight w:val="58"/>
        </w:trPr>
        <w:tc>
          <w:tcPr>
            <w:tcW w:w="2540" w:type="dxa"/>
            <w:shd w:val="clear" w:color="auto" w:fill="auto"/>
          </w:tcPr>
          <w:p w14:paraId="6E0ABDD1"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Limpopo</w:t>
            </w:r>
          </w:p>
        </w:tc>
        <w:tc>
          <w:tcPr>
            <w:tcW w:w="2064" w:type="dxa"/>
          </w:tcPr>
          <w:p w14:paraId="2D20F3DD"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64382ABE"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94,498</w:t>
            </w:r>
          </w:p>
        </w:tc>
        <w:tc>
          <w:tcPr>
            <w:tcW w:w="2419" w:type="dxa"/>
            <w:shd w:val="clear" w:color="auto" w:fill="auto"/>
          </w:tcPr>
          <w:p w14:paraId="59CCA379"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10%</w:t>
            </w:r>
          </w:p>
        </w:tc>
      </w:tr>
      <w:tr w:rsidR="00696F8E" w:rsidRPr="001A0002" w14:paraId="5D663FB0" w14:textId="77777777" w:rsidTr="0080580F">
        <w:tc>
          <w:tcPr>
            <w:tcW w:w="2540" w:type="dxa"/>
            <w:shd w:val="clear" w:color="auto" w:fill="auto"/>
          </w:tcPr>
          <w:p w14:paraId="42E24013"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 West</w:t>
            </w:r>
          </w:p>
        </w:tc>
        <w:tc>
          <w:tcPr>
            <w:tcW w:w="2064" w:type="dxa"/>
          </w:tcPr>
          <w:p w14:paraId="7CC0E374"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EE2CF15"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51,158</w:t>
            </w:r>
          </w:p>
        </w:tc>
        <w:tc>
          <w:tcPr>
            <w:tcW w:w="2419" w:type="dxa"/>
            <w:shd w:val="clear" w:color="auto" w:fill="auto"/>
          </w:tcPr>
          <w:p w14:paraId="2E2F088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6%</w:t>
            </w:r>
          </w:p>
        </w:tc>
      </w:tr>
      <w:tr w:rsidR="00696F8E" w:rsidRPr="001A0002" w14:paraId="22641F78" w14:textId="77777777" w:rsidTr="0080580F">
        <w:tc>
          <w:tcPr>
            <w:tcW w:w="2540" w:type="dxa"/>
            <w:shd w:val="clear" w:color="auto" w:fill="auto"/>
          </w:tcPr>
          <w:p w14:paraId="36A6225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Northern Cape</w:t>
            </w:r>
          </w:p>
        </w:tc>
        <w:tc>
          <w:tcPr>
            <w:tcW w:w="2064" w:type="dxa"/>
          </w:tcPr>
          <w:p w14:paraId="1E7F8666"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1D53AC08"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44,599</w:t>
            </w:r>
          </w:p>
        </w:tc>
        <w:tc>
          <w:tcPr>
            <w:tcW w:w="2419" w:type="dxa"/>
            <w:shd w:val="clear" w:color="auto" w:fill="auto"/>
          </w:tcPr>
          <w:p w14:paraId="2DFB727E"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w:t>
            </w:r>
          </w:p>
        </w:tc>
      </w:tr>
      <w:tr w:rsidR="00696F8E" w:rsidRPr="001A0002" w14:paraId="6AED0EEA" w14:textId="77777777" w:rsidTr="0080580F">
        <w:tc>
          <w:tcPr>
            <w:tcW w:w="2540" w:type="dxa"/>
            <w:shd w:val="clear" w:color="auto" w:fill="auto"/>
          </w:tcPr>
          <w:p w14:paraId="7618144F"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Mpumalanga</w:t>
            </w:r>
          </w:p>
        </w:tc>
        <w:tc>
          <w:tcPr>
            <w:tcW w:w="2064" w:type="dxa"/>
          </w:tcPr>
          <w:p w14:paraId="14D0131D"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0D79EF1E"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72,017</w:t>
            </w:r>
          </w:p>
        </w:tc>
        <w:tc>
          <w:tcPr>
            <w:tcW w:w="2419" w:type="dxa"/>
            <w:shd w:val="clear" w:color="auto" w:fill="auto"/>
          </w:tcPr>
          <w:p w14:paraId="19D7127D"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8%</w:t>
            </w:r>
          </w:p>
        </w:tc>
      </w:tr>
      <w:tr w:rsidR="00696F8E" w:rsidRPr="001A0002" w14:paraId="544000A7" w14:textId="77777777" w:rsidTr="0080580F">
        <w:tc>
          <w:tcPr>
            <w:tcW w:w="2540" w:type="dxa"/>
            <w:shd w:val="clear" w:color="auto" w:fill="auto"/>
          </w:tcPr>
          <w:p w14:paraId="2362081E"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Free state</w:t>
            </w:r>
          </w:p>
        </w:tc>
        <w:tc>
          <w:tcPr>
            <w:tcW w:w="2064" w:type="dxa"/>
          </w:tcPr>
          <w:p w14:paraId="02DE29F7"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1FFC8BA6"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53,613</w:t>
            </w:r>
          </w:p>
        </w:tc>
        <w:tc>
          <w:tcPr>
            <w:tcW w:w="2419" w:type="dxa"/>
            <w:shd w:val="clear" w:color="auto" w:fill="auto"/>
          </w:tcPr>
          <w:p w14:paraId="36862B83"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6%</w:t>
            </w:r>
          </w:p>
        </w:tc>
      </w:tr>
      <w:tr w:rsidR="00696F8E" w:rsidRPr="001A0002" w14:paraId="0B774D07" w14:textId="77777777" w:rsidTr="0080580F">
        <w:tc>
          <w:tcPr>
            <w:tcW w:w="2540" w:type="dxa"/>
            <w:shd w:val="clear" w:color="auto" w:fill="auto"/>
          </w:tcPr>
          <w:p w14:paraId="3665EC1F"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Eastern Cape</w:t>
            </w:r>
          </w:p>
        </w:tc>
        <w:tc>
          <w:tcPr>
            <w:tcW w:w="2064" w:type="dxa"/>
          </w:tcPr>
          <w:p w14:paraId="7F2038D9"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1231EA00"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167,122</w:t>
            </w:r>
          </w:p>
        </w:tc>
        <w:tc>
          <w:tcPr>
            <w:tcW w:w="2419" w:type="dxa"/>
            <w:shd w:val="clear" w:color="auto" w:fill="auto"/>
          </w:tcPr>
          <w:p w14:paraId="1FEABD92"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19%</w:t>
            </w:r>
          </w:p>
        </w:tc>
      </w:tr>
      <w:tr w:rsidR="00696F8E" w:rsidRPr="001A0002" w14:paraId="6A5508D7" w14:textId="77777777" w:rsidTr="0080580F">
        <w:tc>
          <w:tcPr>
            <w:tcW w:w="2540" w:type="dxa"/>
            <w:shd w:val="clear" w:color="auto" w:fill="auto"/>
          </w:tcPr>
          <w:p w14:paraId="7AD2C7DA"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Gauteng</w:t>
            </w:r>
          </w:p>
        </w:tc>
        <w:tc>
          <w:tcPr>
            <w:tcW w:w="2064" w:type="dxa"/>
          </w:tcPr>
          <w:p w14:paraId="0349ECE3"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46116927"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97,034</w:t>
            </w:r>
          </w:p>
        </w:tc>
        <w:tc>
          <w:tcPr>
            <w:tcW w:w="2419" w:type="dxa"/>
            <w:shd w:val="clear" w:color="auto" w:fill="auto"/>
          </w:tcPr>
          <w:p w14:paraId="24FBC8DA"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11%</w:t>
            </w:r>
          </w:p>
        </w:tc>
      </w:tr>
      <w:tr w:rsidR="00696F8E" w:rsidRPr="001A0002" w14:paraId="2779E666" w14:textId="77777777" w:rsidTr="0080580F">
        <w:tc>
          <w:tcPr>
            <w:tcW w:w="2540" w:type="dxa"/>
            <w:shd w:val="clear" w:color="auto" w:fill="auto"/>
          </w:tcPr>
          <w:p w14:paraId="5B412268"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Kwazulu-Natal</w:t>
            </w:r>
          </w:p>
        </w:tc>
        <w:tc>
          <w:tcPr>
            <w:tcW w:w="2064" w:type="dxa"/>
          </w:tcPr>
          <w:p w14:paraId="6CD1C4BF"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4675D2D7"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217,843</w:t>
            </w:r>
          </w:p>
        </w:tc>
        <w:tc>
          <w:tcPr>
            <w:tcW w:w="2419" w:type="dxa"/>
            <w:shd w:val="clear" w:color="auto" w:fill="auto"/>
          </w:tcPr>
          <w:p w14:paraId="31265AE6"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24%</w:t>
            </w:r>
          </w:p>
        </w:tc>
      </w:tr>
      <w:tr w:rsidR="00696F8E" w:rsidRPr="001A0002" w14:paraId="04DE20B8" w14:textId="77777777" w:rsidTr="0080580F">
        <w:tc>
          <w:tcPr>
            <w:tcW w:w="2540" w:type="dxa"/>
            <w:shd w:val="clear" w:color="auto" w:fill="auto"/>
          </w:tcPr>
          <w:p w14:paraId="0A889D6A"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Western Cape</w:t>
            </w:r>
          </w:p>
        </w:tc>
        <w:tc>
          <w:tcPr>
            <w:tcW w:w="2064" w:type="dxa"/>
          </w:tcPr>
          <w:p w14:paraId="360BB47D" w14:textId="77777777" w:rsidR="00696F8E" w:rsidRPr="0080580F" w:rsidRDefault="00696F8E" w:rsidP="0080580F">
            <w:pPr>
              <w:autoSpaceDE w:val="0"/>
              <w:autoSpaceDN w:val="0"/>
              <w:adjustRightInd w:val="0"/>
              <w:spacing w:after="19" w:line="240" w:lineRule="auto"/>
              <w:rPr>
                <w:rFonts w:ascii="Arial" w:hAnsi="Arial" w:cs="Arial"/>
                <w:sz w:val="20"/>
              </w:rPr>
            </w:pPr>
          </w:p>
        </w:tc>
        <w:tc>
          <w:tcPr>
            <w:tcW w:w="2497" w:type="dxa"/>
            <w:shd w:val="clear" w:color="auto" w:fill="auto"/>
          </w:tcPr>
          <w:p w14:paraId="7A17F619"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102,350</w:t>
            </w:r>
          </w:p>
        </w:tc>
        <w:tc>
          <w:tcPr>
            <w:tcW w:w="2419" w:type="dxa"/>
            <w:shd w:val="clear" w:color="auto" w:fill="auto"/>
          </w:tcPr>
          <w:p w14:paraId="0449235C" w14:textId="77777777" w:rsidR="00696F8E" w:rsidRPr="0080580F" w:rsidRDefault="00696F8E" w:rsidP="0080580F">
            <w:pPr>
              <w:autoSpaceDE w:val="0"/>
              <w:autoSpaceDN w:val="0"/>
              <w:adjustRightInd w:val="0"/>
              <w:spacing w:after="19" w:line="240" w:lineRule="auto"/>
              <w:rPr>
                <w:rFonts w:ascii="Arial" w:hAnsi="Arial" w:cs="Arial"/>
                <w:sz w:val="20"/>
              </w:rPr>
            </w:pPr>
            <w:r w:rsidRPr="0080580F">
              <w:rPr>
                <w:rFonts w:ascii="Arial" w:hAnsi="Arial" w:cs="Arial"/>
                <w:sz w:val="20"/>
              </w:rPr>
              <w:t>11%</w:t>
            </w:r>
          </w:p>
        </w:tc>
      </w:tr>
      <w:tr w:rsidR="00696F8E" w:rsidRPr="001A0002" w14:paraId="534000E2" w14:textId="77777777" w:rsidTr="0080580F">
        <w:tc>
          <w:tcPr>
            <w:tcW w:w="2540" w:type="dxa"/>
            <w:shd w:val="clear" w:color="auto" w:fill="auto"/>
          </w:tcPr>
          <w:p w14:paraId="5899F155"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TOTAL</w:t>
            </w:r>
          </w:p>
        </w:tc>
        <w:tc>
          <w:tcPr>
            <w:tcW w:w="2064" w:type="dxa"/>
          </w:tcPr>
          <w:p w14:paraId="24CC3674" w14:textId="77777777" w:rsidR="00696F8E" w:rsidRPr="0080580F" w:rsidRDefault="00696F8E" w:rsidP="0080580F">
            <w:pPr>
              <w:autoSpaceDE w:val="0"/>
              <w:autoSpaceDN w:val="0"/>
              <w:adjustRightInd w:val="0"/>
              <w:spacing w:after="19" w:line="240" w:lineRule="auto"/>
              <w:rPr>
                <w:rFonts w:ascii="Arial" w:hAnsi="Arial" w:cs="Arial"/>
                <w:b/>
                <w:sz w:val="20"/>
              </w:rPr>
            </w:pPr>
          </w:p>
        </w:tc>
        <w:tc>
          <w:tcPr>
            <w:tcW w:w="2497" w:type="dxa"/>
            <w:shd w:val="clear" w:color="auto" w:fill="auto"/>
          </w:tcPr>
          <w:p w14:paraId="4951BB2F"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900,234</w:t>
            </w:r>
          </w:p>
        </w:tc>
        <w:tc>
          <w:tcPr>
            <w:tcW w:w="2419" w:type="dxa"/>
            <w:shd w:val="clear" w:color="auto" w:fill="auto"/>
          </w:tcPr>
          <w:p w14:paraId="5F86D902"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100%</w:t>
            </w:r>
          </w:p>
        </w:tc>
      </w:tr>
    </w:tbl>
    <w:p w14:paraId="596ED22A"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p w14:paraId="0B817CF6" w14:textId="77777777" w:rsidR="00696F8E" w:rsidRPr="0080580F" w:rsidRDefault="00696F8E" w:rsidP="00696F8E">
      <w:pPr>
        <w:autoSpaceDE w:val="0"/>
        <w:autoSpaceDN w:val="0"/>
        <w:adjustRightInd w:val="0"/>
        <w:spacing w:after="19" w:line="240" w:lineRule="auto"/>
        <w:rPr>
          <w:rFonts w:ascii="Arial" w:hAnsi="Arial" w:cs="Arial"/>
        </w:rPr>
      </w:pPr>
      <w:r w:rsidRPr="0080580F">
        <w:rPr>
          <w:rFonts w:ascii="Arial" w:hAnsi="Arial" w:cs="Arial"/>
        </w:rPr>
        <w:t>The work opportunities above were created by the different levels of government as follows:</w:t>
      </w:r>
    </w:p>
    <w:p w14:paraId="01A3ABD5" w14:textId="77777777" w:rsidR="00696F8E" w:rsidRPr="0080580F" w:rsidRDefault="00696F8E" w:rsidP="00696F8E">
      <w:pPr>
        <w:autoSpaceDE w:val="0"/>
        <w:autoSpaceDN w:val="0"/>
        <w:adjustRightInd w:val="0"/>
        <w:spacing w:after="19" w:line="240" w:lineRule="auto"/>
        <w:rPr>
          <w:rFonts w:ascii="Arial" w:hAnsi="Arial" w:cs="Arial"/>
          <w:sz w:val="20"/>
        </w:rPr>
      </w:pPr>
    </w:p>
    <w:tbl>
      <w:tblPr>
        <w:tblW w:w="9087" w:type="dxa"/>
        <w:tblInd w:w="93" w:type="dxa"/>
        <w:tblLook w:val="04A0" w:firstRow="1" w:lastRow="0" w:firstColumn="1" w:lastColumn="0" w:noHBand="0" w:noVBand="1"/>
      </w:tblPr>
      <w:tblGrid>
        <w:gridCol w:w="3360"/>
        <w:gridCol w:w="2751"/>
        <w:gridCol w:w="2976"/>
      </w:tblGrid>
      <w:tr w:rsidR="00335CDE" w:rsidRPr="00335CDE" w14:paraId="416810CC" w14:textId="77777777" w:rsidTr="0080580F">
        <w:trPr>
          <w:trHeight w:val="612"/>
        </w:trPr>
        <w:tc>
          <w:tcPr>
            <w:tcW w:w="3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03C246"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Province</w:t>
            </w:r>
          </w:p>
        </w:tc>
        <w:tc>
          <w:tcPr>
            <w:tcW w:w="2751" w:type="dxa"/>
            <w:tcBorders>
              <w:top w:val="single" w:sz="8" w:space="0" w:color="auto"/>
              <w:left w:val="nil"/>
              <w:bottom w:val="single" w:sz="8" w:space="0" w:color="auto"/>
              <w:right w:val="single" w:sz="8" w:space="0" w:color="auto"/>
            </w:tcBorders>
            <w:shd w:val="clear" w:color="auto" w:fill="auto"/>
            <w:vAlign w:val="center"/>
            <w:hideMark/>
          </w:tcPr>
          <w:p w14:paraId="4E40E49A"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Work Opportunities Created</w:t>
            </w:r>
          </w:p>
        </w:tc>
        <w:tc>
          <w:tcPr>
            <w:tcW w:w="2976" w:type="dxa"/>
            <w:tcBorders>
              <w:top w:val="single" w:sz="8" w:space="0" w:color="auto"/>
              <w:left w:val="nil"/>
              <w:bottom w:val="single" w:sz="8" w:space="0" w:color="auto"/>
              <w:right w:val="single" w:sz="8" w:space="0" w:color="auto"/>
            </w:tcBorders>
            <w:shd w:val="clear" w:color="auto" w:fill="auto"/>
            <w:vAlign w:val="center"/>
            <w:hideMark/>
          </w:tcPr>
          <w:p w14:paraId="2A8EBFFD"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Percentage</w:t>
            </w:r>
          </w:p>
        </w:tc>
      </w:tr>
      <w:tr w:rsidR="00335CDE" w:rsidRPr="00335CDE" w14:paraId="0FDCB256"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50592B50"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National departments / entities</w:t>
            </w:r>
          </w:p>
        </w:tc>
        <w:tc>
          <w:tcPr>
            <w:tcW w:w="2751" w:type="dxa"/>
            <w:tcBorders>
              <w:top w:val="nil"/>
              <w:left w:val="nil"/>
              <w:bottom w:val="single" w:sz="8" w:space="0" w:color="auto"/>
              <w:right w:val="single" w:sz="8" w:space="0" w:color="auto"/>
            </w:tcBorders>
            <w:shd w:val="clear" w:color="auto" w:fill="auto"/>
            <w:vAlign w:val="center"/>
            <w:hideMark/>
          </w:tcPr>
          <w:p w14:paraId="07DF87AA"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321 613 </w:t>
            </w:r>
          </w:p>
        </w:tc>
        <w:tc>
          <w:tcPr>
            <w:tcW w:w="2976" w:type="dxa"/>
            <w:tcBorders>
              <w:top w:val="nil"/>
              <w:left w:val="nil"/>
              <w:bottom w:val="single" w:sz="8" w:space="0" w:color="auto"/>
              <w:right w:val="single" w:sz="8" w:space="0" w:color="auto"/>
            </w:tcBorders>
            <w:shd w:val="clear" w:color="auto" w:fill="auto"/>
            <w:vAlign w:val="center"/>
            <w:hideMark/>
          </w:tcPr>
          <w:p w14:paraId="256431F1"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36%</w:t>
            </w:r>
          </w:p>
        </w:tc>
      </w:tr>
      <w:tr w:rsidR="00335CDE" w:rsidRPr="00335CDE" w14:paraId="47AA207C"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20B2412B"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Provincial departments / entities</w:t>
            </w:r>
          </w:p>
        </w:tc>
        <w:tc>
          <w:tcPr>
            <w:tcW w:w="2751" w:type="dxa"/>
            <w:tcBorders>
              <w:top w:val="nil"/>
              <w:left w:val="nil"/>
              <w:bottom w:val="single" w:sz="8" w:space="0" w:color="auto"/>
              <w:right w:val="single" w:sz="8" w:space="0" w:color="auto"/>
            </w:tcBorders>
            <w:shd w:val="clear" w:color="auto" w:fill="auto"/>
            <w:vAlign w:val="center"/>
            <w:hideMark/>
          </w:tcPr>
          <w:p w14:paraId="717AE3BD"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373 428 </w:t>
            </w:r>
          </w:p>
        </w:tc>
        <w:tc>
          <w:tcPr>
            <w:tcW w:w="2976" w:type="dxa"/>
            <w:tcBorders>
              <w:top w:val="nil"/>
              <w:left w:val="nil"/>
              <w:bottom w:val="single" w:sz="8" w:space="0" w:color="auto"/>
              <w:right w:val="single" w:sz="8" w:space="0" w:color="auto"/>
            </w:tcBorders>
            <w:shd w:val="clear" w:color="auto" w:fill="auto"/>
            <w:vAlign w:val="center"/>
            <w:hideMark/>
          </w:tcPr>
          <w:p w14:paraId="127FB0B1"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41%</w:t>
            </w:r>
          </w:p>
        </w:tc>
      </w:tr>
      <w:tr w:rsidR="00335CDE" w:rsidRPr="00335CDE" w14:paraId="27872969"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64AD1900"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District municipalities and metros</w:t>
            </w:r>
          </w:p>
        </w:tc>
        <w:tc>
          <w:tcPr>
            <w:tcW w:w="2751" w:type="dxa"/>
            <w:tcBorders>
              <w:top w:val="nil"/>
              <w:left w:val="nil"/>
              <w:bottom w:val="single" w:sz="8" w:space="0" w:color="auto"/>
              <w:right w:val="single" w:sz="8" w:space="0" w:color="auto"/>
            </w:tcBorders>
            <w:shd w:val="clear" w:color="auto" w:fill="auto"/>
            <w:vAlign w:val="center"/>
            <w:hideMark/>
          </w:tcPr>
          <w:p w14:paraId="5FA4FAAD"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111 958 </w:t>
            </w:r>
          </w:p>
        </w:tc>
        <w:tc>
          <w:tcPr>
            <w:tcW w:w="2976" w:type="dxa"/>
            <w:tcBorders>
              <w:top w:val="nil"/>
              <w:left w:val="nil"/>
              <w:bottom w:val="single" w:sz="8" w:space="0" w:color="auto"/>
              <w:right w:val="single" w:sz="8" w:space="0" w:color="auto"/>
            </w:tcBorders>
            <w:shd w:val="clear" w:color="auto" w:fill="auto"/>
            <w:vAlign w:val="center"/>
            <w:hideMark/>
          </w:tcPr>
          <w:p w14:paraId="5731AB58"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12%</w:t>
            </w:r>
          </w:p>
        </w:tc>
      </w:tr>
      <w:tr w:rsidR="00335CDE" w:rsidRPr="00335CDE" w14:paraId="657EA3A5"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074C5DD7"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Local municipalities</w:t>
            </w:r>
          </w:p>
        </w:tc>
        <w:tc>
          <w:tcPr>
            <w:tcW w:w="2751" w:type="dxa"/>
            <w:tcBorders>
              <w:top w:val="nil"/>
              <w:left w:val="nil"/>
              <w:bottom w:val="single" w:sz="8" w:space="0" w:color="auto"/>
              <w:right w:val="single" w:sz="8" w:space="0" w:color="auto"/>
            </w:tcBorders>
            <w:shd w:val="clear" w:color="auto" w:fill="auto"/>
            <w:vAlign w:val="center"/>
            <w:hideMark/>
          </w:tcPr>
          <w:p w14:paraId="17B8B987"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 xml:space="preserve">               93 235 </w:t>
            </w:r>
          </w:p>
        </w:tc>
        <w:tc>
          <w:tcPr>
            <w:tcW w:w="2976" w:type="dxa"/>
            <w:tcBorders>
              <w:top w:val="nil"/>
              <w:left w:val="nil"/>
              <w:bottom w:val="single" w:sz="8" w:space="0" w:color="auto"/>
              <w:right w:val="single" w:sz="8" w:space="0" w:color="auto"/>
            </w:tcBorders>
            <w:shd w:val="clear" w:color="auto" w:fill="auto"/>
            <w:vAlign w:val="center"/>
            <w:hideMark/>
          </w:tcPr>
          <w:p w14:paraId="24B24144" w14:textId="77777777" w:rsidR="00696F8E" w:rsidRPr="0080580F" w:rsidRDefault="00696F8E" w:rsidP="0080580F">
            <w:pPr>
              <w:autoSpaceDE w:val="0"/>
              <w:autoSpaceDN w:val="0"/>
              <w:adjustRightInd w:val="0"/>
              <w:spacing w:after="19" w:line="240" w:lineRule="auto"/>
              <w:rPr>
                <w:rFonts w:ascii="Arial" w:hAnsi="Arial" w:cs="Arial"/>
                <w:sz w:val="20"/>
                <w:lang w:val="en-US"/>
              </w:rPr>
            </w:pPr>
            <w:r w:rsidRPr="0080580F">
              <w:rPr>
                <w:rFonts w:ascii="Arial" w:hAnsi="Arial" w:cs="Arial"/>
                <w:sz w:val="20"/>
                <w:lang w:val="en-US"/>
              </w:rPr>
              <w:t>10%</w:t>
            </w:r>
          </w:p>
        </w:tc>
      </w:tr>
      <w:tr w:rsidR="00335CDE" w:rsidRPr="00335CDE" w14:paraId="585844FD" w14:textId="77777777" w:rsidTr="0080580F">
        <w:trPr>
          <w:trHeight w:val="300"/>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4658D7E5" w14:textId="77777777" w:rsidR="00696F8E" w:rsidRPr="0080580F" w:rsidRDefault="00696F8E" w:rsidP="0080580F">
            <w:pPr>
              <w:autoSpaceDE w:val="0"/>
              <w:autoSpaceDN w:val="0"/>
              <w:adjustRightInd w:val="0"/>
              <w:spacing w:after="19" w:line="240" w:lineRule="auto"/>
              <w:rPr>
                <w:rFonts w:ascii="Arial" w:hAnsi="Arial" w:cs="Arial"/>
                <w:b/>
                <w:bCs/>
                <w:sz w:val="20"/>
                <w:lang w:val="en-US"/>
              </w:rPr>
            </w:pPr>
            <w:r w:rsidRPr="0080580F">
              <w:rPr>
                <w:rFonts w:ascii="Arial" w:hAnsi="Arial" w:cs="Arial"/>
                <w:b/>
                <w:bCs/>
                <w:sz w:val="20"/>
                <w:lang w:val="en-US"/>
              </w:rPr>
              <w:t>TOTAL</w:t>
            </w:r>
          </w:p>
        </w:tc>
        <w:tc>
          <w:tcPr>
            <w:tcW w:w="2751" w:type="dxa"/>
            <w:tcBorders>
              <w:top w:val="nil"/>
              <w:left w:val="nil"/>
              <w:bottom w:val="single" w:sz="8" w:space="0" w:color="auto"/>
              <w:right w:val="single" w:sz="8" w:space="0" w:color="auto"/>
            </w:tcBorders>
            <w:shd w:val="clear" w:color="auto" w:fill="auto"/>
            <w:vAlign w:val="center"/>
            <w:hideMark/>
          </w:tcPr>
          <w:p w14:paraId="595F35B2" w14:textId="77777777"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 xml:space="preserve">             900 234 </w:t>
            </w:r>
          </w:p>
        </w:tc>
        <w:tc>
          <w:tcPr>
            <w:tcW w:w="2976" w:type="dxa"/>
            <w:tcBorders>
              <w:top w:val="nil"/>
              <w:left w:val="nil"/>
              <w:bottom w:val="single" w:sz="8" w:space="0" w:color="auto"/>
              <w:right w:val="single" w:sz="8" w:space="0" w:color="auto"/>
            </w:tcBorders>
            <w:shd w:val="clear" w:color="auto" w:fill="auto"/>
            <w:vAlign w:val="center"/>
            <w:hideMark/>
          </w:tcPr>
          <w:p w14:paraId="349BCEC6" w14:textId="77777777" w:rsidR="00696F8E" w:rsidRPr="0080580F" w:rsidRDefault="00696F8E" w:rsidP="0080580F">
            <w:pPr>
              <w:autoSpaceDE w:val="0"/>
              <w:autoSpaceDN w:val="0"/>
              <w:adjustRightInd w:val="0"/>
              <w:spacing w:after="19" w:line="240" w:lineRule="auto"/>
              <w:rPr>
                <w:rFonts w:ascii="Arial" w:hAnsi="Arial" w:cs="Arial"/>
                <w:b/>
                <w:sz w:val="20"/>
                <w:lang w:val="en-US"/>
              </w:rPr>
            </w:pPr>
            <w:r w:rsidRPr="0080580F">
              <w:rPr>
                <w:rFonts w:ascii="Arial" w:hAnsi="Arial" w:cs="Arial"/>
                <w:b/>
                <w:sz w:val="20"/>
                <w:lang w:val="en-US"/>
              </w:rPr>
              <w:t>100%</w:t>
            </w:r>
          </w:p>
        </w:tc>
      </w:tr>
    </w:tbl>
    <w:p w14:paraId="4D5B8D8E" w14:textId="77777777" w:rsidR="00696F8E" w:rsidRPr="0080580F" w:rsidRDefault="00696F8E" w:rsidP="00696F8E">
      <w:pPr>
        <w:autoSpaceDE w:val="0"/>
        <w:autoSpaceDN w:val="0"/>
        <w:adjustRightInd w:val="0"/>
        <w:spacing w:after="19" w:line="240" w:lineRule="auto"/>
        <w:rPr>
          <w:rFonts w:ascii="Arial" w:hAnsi="Arial" w:cs="Arial"/>
          <w:sz w:val="20"/>
        </w:rPr>
      </w:pPr>
    </w:p>
    <w:p w14:paraId="4C524CCA" w14:textId="77777777" w:rsidR="00696F8E" w:rsidRPr="0080580F" w:rsidRDefault="00696F8E" w:rsidP="009A54E9">
      <w:pPr>
        <w:pStyle w:val="ListParagraph"/>
        <w:numPr>
          <w:ilvl w:val="0"/>
          <w:numId w:val="8"/>
        </w:numPr>
        <w:autoSpaceDE w:val="0"/>
        <w:autoSpaceDN w:val="0"/>
        <w:adjustRightInd w:val="0"/>
        <w:spacing w:after="19"/>
        <w:rPr>
          <w:rFonts w:ascii="Arial" w:hAnsi="Arial" w:cs="Arial"/>
        </w:rPr>
      </w:pPr>
      <w:r w:rsidRPr="0080580F">
        <w:rPr>
          <w:rFonts w:ascii="Arial" w:hAnsi="Arial" w:cs="Arial"/>
          <w:sz w:val="22"/>
          <w:szCs w:val="22"/>
        </w:rPr>
        <w:t>Our analysis of the figures above noted the following:</w:t>
      </w:r>
    </w:p>
    <w:p w14:paraId="0C58B0CF" w14:textId="77777777"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A significant portion of work opportunities are reported only by the national department of public works thus it is their responsibility to ensure these reported work opportunities are valid, accurate and complete. During the audit we noted similar findings noted at national level as those identified at municipal and provincial projects where the work opportunities created are not valid, accurate and complete.</w:t>
      </w:r>
    </w:p>
    <w:p w14:paraId="4183BD5B" w14:textId="77777777"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The majority of the work opportunities are created by provinces; however, the controls to ensure that all work opportunities reported are accurate and valid are not adequate.</w:t>
      </w:r>
    </w:p>
    <w:p w14:paraId="760422D3" w14:textId="77777777" w:rsidR="00696F8E" w:rsidRPr="0080580F" w:rsidRDefault="00696F8E" w:rsidP="009A54E9">
      <w:pPr>
        <w:numPr>
          <w:ilvl w:val="0"/>
          <w:numId w:val="36"/>
        </w:numPr>
        <w:autoSpaceDE w:val="0"/>
        <w:autoSpaceDN w:val="0"/>
        <w:adjustRightInd w:val="0"/>
        <w:spacing w:after="19" w:line="240" w:lineRule="auto"/>
        <w:rPr>
          <w:rFonts w:ascii="Arial" w:eastAsia="Times New Roman" w:hAnsi="Arial" w:cs="Arial"/>
        </w:rPr>
      </w:pPr>
      <w:r w:rsidRPr="0080580F">
        <w:rPr>
          <w:rFonts w:ascii="Arial" w:eastAsia="Times New Roman" w:hAnsi="Arial" w:cs="Arial"/>
        </w:rPr>
        <w:t>District municipalities, metros and local municipalities are under reporting on work opportunities created. This is consistent with the findings that have been raised that there are no adequate controls to ensure that all work opportunities created are reported.</w:t>
      </w:r>
    </w:p>
    <w:p w14:paraId="17B8DF88" w14:textId="77777777" w:rsidR="00696F8E" w:rsidRPr="0080580F" w:rsidRDefault="00696F8E" w:rsidP="00696F8E">
      <w:pPr>
        <w:autoSpaceDE w:val="0"/>
        <w:autoSpaceDN w:val="0"/>
        <w:adjustRightInd w:val="0"/>
        <w:spacing w:after="19" w:line="240" w:lineRule="auto"/>
        <w:rPr>
          <w:rFonts w:ascii="Arial" w:eastAsia="Times New Roman" w:hAnsi="Arial" w:cs="Arial"/>
        </w:rPr>
      </w:pPr>
    </w:p>
    <w:p w14:paraId="2A642705" w14:textId="77777777" w:rsidR="00696F8E" w:rsidRPr="0080580F" w:rsidRDefault="00696F8E" w:rsidP="009A54E9">
      <w:pPr>
        <w:pStyle w:val="ListParagraph"/>
        <w:numPr>
          <w:ilvl w:val="0"/>
          <w:numId w:val="8"/>
        </w:numPr>
        <w:autoSpaceDE w:val="0"/>
        <w:autoSpaceDN w:val="0"/>
        <w:adjustRightInd w:val="0"/>
        <w:spacing w:after="19"/>
        <w:rPr>
          <w:rFonts w:ascii="Arial" w:hAnsi="Arial" w:cs="Arial"/>
          <w:sz w:val="22"/>
        </w:rPr>
      </w:pPr>
      <w:r w:rsidRPr="0080580F">
        <w:rPr>
          <w:rFonts w:ascii="Arial" w:hAnsi="Arial" w:cs="Arial"/>
          <w:sz w:val="22"/>
          <w:szCs w:val="22"/>
        </w:rPr>
        <w:t>Based on the audit of the EPWP projects across the country in the audit of the current year, issues similar to those previously identified were noted to have recurred in the current period, including inter alia the following repeat findings:</w:t>
      </w:r>
    </w:p>
    <w:p w14:paraId="5F39B0A6"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p w14:paraId="433AB53C" w14:textId="77777777" w:rsidR="00335CDE"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t xml:space="preserve">Since the commencement of the audit of </w:t>
      </w:r>
      <w:r>
        <w:rPr>
          <w:rFonts w:ascii="Arial" w:hAnsi="Arial" w:cs="Arial"/>
          <w:sz w:val="22"/>
          <w:szCs w:val="22"/>
        </w:rPr>
        <w:t xml:space="preserve">performance information we </w:t>
      </w:r>
      <w:r w:rsidRPr="00B00186">
        <w:rPr>
          <w:rFonts w:ascii="Arial" w:hAnsi="Arial" w:cs="Arial"/>
          <w:sz w:val="22"/>
          <w:szCs w:val="22"/>
        </w:rPr>
        <w:t>consistently had challenges with verifying the reliability of reported performance of this programme.  This is attributable to two factors. Inadequate records management and retention by implementing bodies.</w:t>
      </w:r>
    </w:p>
    <w:p w14:paraId="3E478BF9" w14:textId="77777777" w:rsidR="00335CDE" w:rsidRPr="00B00186" w:rsidRDefault="00335CDE" w:rsidP="009A54E9">
      <w:pPr>
        <w:pStyle w:val="ListParagraph"/>
        <w:numPr>
          <w:ilvl w:val="0"/>
          <w:numId w:val="37"/>
        </w:numPr>
        <w:spacing w:after="120"/>
        <w:rPr>
          <w:rFonts w:ascii="Arial" w:hAnsi="Arial" w:cs="Arial"/>
          <w:sz w:val="22"/>
          <w:szCs w:val="22"/>
        </w:rPr>
      </w:pPr>
      <w:r w:rsidRPr="00B00186">
        <w:rPr>
          <w:rFonts w:ascii="Arial" w:hAnsi="Arial" w:cs="Arial"/>
          <w:sz w:val="22"/>
          <w:szCs w:val="22"/>
        </w:rPr>
        <w:t>Based on the audit of the EPWP projects across the country, we were unable to obtain sufficient supporting documentation to substantiate the creation of work opportunities reported for a large number of the projects in our sample. Additionally, i</w:t>
      </w:r>
      <w:r>
        <w:rPr>
          <w:rFonts w:ascii="Arial" w:hAnsi="Arial" w:cs="Arial"/>
          <w:sz w:val="22"/>
          <w:szCs w:val="22"/>
        </w:rPr>
        <w:t>n several instances where we</w:t>
      </w:r>
      <w:r w:rsidRPr="00B00186">
        <w:rPr>
          <w:rFonts w:ascii="Arial" w:hAnsi="Arial" w:cs="Arial"/>
          <w:sz w:val="22"/>
          <w:szCs w:val="22"/>
        </w:rPr>
        <w:t xml:space="preserve"> eventually obtain</w:t>
      </w:r>
      <w:r>
        <w:rPr>
          <w:rFonts w:ascii="Arial" w:hAnsi="Arial" w:cs="Arial"/>
          <w:sz w:val="22"/>
          <w:szCs w:val="22"/>
        </w:rPr>
        <w:t>ed</w:t>
      </w:r>
      <w:r w:rsidRPr="00B00186">
        <w:rPr>
          <w:rFonts w:ascii="Arial" w:hAnsi="Arial" w:cs="Arial"/>
          <w:sz w:val="22"/>
          <w:szCs w:val="22"/>
        </w:rPr>
        <w:t xml:space="preserve"> information, this was not immediately retrievable and had to be submitted to the audit team subsequent to a finding having been raised.  </w:t>
      </w:r>
    </w:p>
    <w:p w14:paraId="59D1ACBE" w14:textId="77777777" w:rsidR="00335CDE" w:rsidRPr="0080580F" w:rsidRDefault="00335CDE" w:rsidP="009A54E9">
      <w:pPr>
        <w:pStyle w:val="ListParagraph"/>
        <w:numPr>
          <w:ilvl w:val="0"/>
          <w:numId w:val="37"/>
        </w:numPr>
        <w:rPr>
          <w:rFonts w:ascii="Arial" w:hAnsi="Arial" w:cs="Arial"/>
          <w:sz w:val="22"/>
          <w:szCs w:val="22"/>
        </w:rPr>
      </w:pPr>
      <w:r w:rsidRPr="0080580F">
        <w:rPr>
          <w:rFonts w:ascii="Arial" w:hAnsi="Arial" w:cs="Arial"/>
          <w:sz w:val="22"/>
          <w:szCs w:val="22"/>
        </w:rPr>
        <w:t>We noted that some beneficiaries who were reported in the current year did not participate on any EPWP projects in the current financial year.</w:t>
      </w:r>
    </w:p>
    <w:p w14:paraId="5BDCD455" w14:textId="77777777" w:rsidR="00335CDE" w:rsidRPr="001B0AE9" w:rsidRDefault="00335CDE" w:rsidP="00335CDE">
      <w:pPr>
        <w:pStyle w:val="ListParagraph"/>
        <w:rPr>
          <w:rFonts w:ascii="Arial" w:eastAsia="Calibri" w:hAnsi="Arial" w:cs="Arial"/>
          <w:sz w:val="22"/>
        </w:rPr>
      </w:pPr>
    </w:p>
    <w:p w14:paraId="41CA9C84" w14:textId="77777777" w:rsidR="00335CDE" w:rsidRPr="001B0AE9" w:rsidRDefault="00335CDE" w:rsidP="009A54E9">
      <w:pPr>
        <w:pStyle w:val="ListParagraph"/>
        <w:numPr>
          <w:ilvl w:val="0"/>
          <w:numId w:val="37"/>
        </w:numPr>
        <w:rPr>
          <w:rFonts w:ascii="Arial" w:eastAsia="Calibri" w:hAnsi="Arial" w:cs="Arial"/>
          <w:sz w:val="22"/>
        </w:rPr>
      </w:pPr>
      <w:r w:rsidRPr="001B0AE9">
        <w:rPr>
          <w:rFonts w:ascii="Arial" w:eastAsia="Calibri" w:hAnsi="Arial" w:cs="Arial"/>
          <w:sz w:val="22"/>
        </w:rPr>
        <w:t xml:space="preserve">The department remedial actions in place for public bodies not reporting work opportunities created for the period or non-compliance by the public bodies </w:t>
      </w:r>
      <w:r>
        <w:rPr>
          <w:rFonts w:ascii="Arial" w:eastAsia="Calibri" w:hAnsi="Arial" w:cs="Arial"/>
          <w:sz w:val="22"/>
        </w:rPr>
        <w:t xml:space="preserve">does </w:t>
      </w:r>
      <w:r w:rsidRPr="001B0AE9">
        <w:rPr>
          <w:rFonts w:ascii="Arial" w:eastAsia="Calibri" w:hAnsi="Arial" w:cs="Arial"/>
          <w:sz w:val="22"/>
        </w:rPr>
        <w:t>not achieve desired results</w:t>
      </w:r>
      <w:r>
        <w:rPr>
          <w:rFonts w:ascii="Arial" w:eastAsia="Calibri" w:hAnsi="Arial" w:cs="Arial"/>
          <w:sz w:val="22"/>
        </w:rPr>
        <w:t xml:space="preserve"> as we noted persistent non-compliance by public bodies</w:t>
      </w:r>
      <w:r w:rsidRPr="001B0AE9">
        <w:rPr>
          <w:rFonts w:ascii="Arial" w:eastAsia="Calibri" w:hAnsi="Arial" w:cs="Arial"/>
          <w:sz w:val="22"/>
        </w:rPr>
        <w:t>.</w:t>
      </w:r>
    </w:p>
    <w:p w14:paraId="14E3536A"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p>
    <w:p w14:paraId="7003CCB7"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Additionally, in several instances information was not immediately retrievable and had to be submitted to the audit team subsequent to a finding being raised. The problems identified above were noted to have occurred in the majority of the provinces visited thus far.</w:t>
      </w:r>
    </w:p>
    <w:p w14:paraId="5CD1860F"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p>
    <w:p w14:paraId="6D10D7C5" w14:textId="77777777" w:rsidR="00696F8E" w:rsidRPr="0080580F" w:rsidRDefault="00696F8E" w:rsidP="00696F8E">
      <w:pPr>
        <w:autoSpaceDE w:val="0"/>
        <w:autoSpaceDN w:val="0"/>
        <w:adjustRightInd w:val="0"/>
        <w:spacing w:after="19" w:line="240" w:lineRule="auto"/>
        <w:rPr>
          <w:rFonts w:ascii="Arial" w:eastAsia="Calibri" w:hAnsi="Arial" w:cs="Arial"/>
          <w:szCs w:val="20"/>
        </w:rPr>
      </w:pPr>
      <w:r w:rsidRPr="0080580F">
        <w:rPr>
          <w:rFonts w:ascii="Arial" w:eastAsia="Calibri" w:hAnsi="Arial" w:cs="Arial"/>
          <w:szCs w:val="20"/>
        </w:rPr>
        <w:t>We also assessed the commitments that were made in the prior period:</w:t>
      </w:r>
    </w:p>
    <w:p w14:paraId="3A32971B" w14:textId="77777777" w:rsidR="00696F8E" w:rsidRPr="001A0002" w:rsidRDefault="00696F8E" w:rsidP="00696F8E">
      <w:pPr>
        <w:autoSpaceDE w:val="0"/>
        <w:autoSpaceDN w:val="0"/>
        <w:adjustRightInd w:val="0"/>
        <w:spacing w:after="19" w:line="240" w:lineRule="auto"/>
        <w:rPr>
          <w:rFonts w:ascii="Arial" w:hAnsi="Arial" w:cs="Arial"/>
          <w:color w:val="00206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4293"/>
        <w:gridCol w:w="4744"/>
      </w:tblGrid>
      <w:tr w:rsidR="00696F8E" w:rsidRPr="001A0002" w14:paraId="2504EC56" w14:textId="77777777" w:rsidTr="0080580F">
        <w:trPr>
          <w:tblHeader/>
        </w:trPr>
        <w:tc>
          <w:tcPr>
            <w:tcW w:w="483" w:type="dxa"/>
            <w:shd w:val="clear" w:color="auto" w:fill="BFBFBF" w:themeFill="background1" w:themeFillShade="BF"/>
          </w:tcPr>
          <w:p w14:paraId="41DBA812"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No</w:t>
            </w:r>
          </w:p>
        </w:tc>
        <w:tc>
          <w:tcPr>
            <w:tcW w:w="4345" w:type="dxa"/>
            <w:shd w:val="clear" w:color="auto" w:fill="BFBFBF" w:themeFill="background1" w:themeFillShade="BF"/>
          </w:tcPr>
          <w:p w14:paraId="22CB9C66"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 xml:space="preserve">Commitments </w:t>
            </w:r>
          </w:p>
        </w:tc>
        <w:tc>
          <w:tcPr>
            <w:tcW w:w="4811" w:type="dxa"/>
            <w:shd w:val="clear" w:color="auto" w:fill="BFBFBF" w:themeFill="background1" w:themeFillShade="BF"/>
          </w:tcPr>
          <w:p w14:paraId="783BB112" w14:textId="77777777" w:rsidR="00696F8E" w:rsidRPr="0080580F" w:rsidRDefault="00696F8E" w:rsidP="0080580F">
            <w:pPr>
              <w:autoSpaceDE w:val="0"/>
              <w:autoSpaceDN w:val="0"/>
              <w:adjustRightInd w:val="0"/>
              <w:spacing w:after="19" w:line="240" w:lineRule="auto"/>
              <w:rPr>
                <w:rFonts w:ascii="Arial" w:hAnsi="Arial" w:cs="Arial"/>
                <w:b/>
                <w:sz w:val="20"/>
              </w:rPr>
            </w:pPr>
            <w:r w:rsidRPr="0080580F">
              <w:rPr>
                <w:rFonts w:ascii="Arial" w:hAnsi="Arial" w:cs="Arial"/>
                <w:b/>
                <w:sz w:val="20"/>
              </w:rPr>
              <w:t>Status</w:t>
            </w:r>
          </w:p>
        </w:tc>
      </w:tr>
      <w:tr w:rsidR="00696F8E" w:rsidRPr="001A0002" w14:paraId="4E54A63F" w14:textId="77777777" w:rsidTr="0080580F">
        <w:tc>
          <w:tcPr>
            <w:tcW w:w="483" w:type="dxa"/>
            <w:shd w:val="clear" w:color="auto" w:fill="auto"/>
          </w:tcPr>
          <w:p w14:paraId="48EB6F31"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1</w:t>
            </w:r>
          </w:p>
        </w:tc>
        <w:tc>
          <w:tcPr>
            <w:tcW w:w="4345" w:type="dxa"/>
            <w:shd w:val="clear" w:color="auto" w:fill="auto"/>
          </w:tcPr>
          <w:p w14:paraId="0B157D60"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Regular site visits by the national department to the public bodies receiving grant funding</w:t>
            </w:r>
          </w:p>
        </w:tc>
        <w:tc>
          <w:tcPr>
            <w:tcW w:w="4811" w:type="dxa"/>
            <w:shd w:val="clear" w:color="auto" w:fill="auto"/>
          </w:tcPr>
          <w:p w14:paraId="527785CB"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We noted that the department increased the number of site visits from 881 in the prior period to 1</w:t>
            </w:r>
            <w:r w:rsidR="0080580F">
              <w:rPr>
                <w:rFonts w:ascii="Arial" w:eastAsia="Calibri" w:hAnsi="Arial" w:cs="Arial"/>
                <w:sz w:val="20"/>
                <w:szCs w:val="20"/>
              </w:rPr>
              <w:t xml:space="preserve"> </w:t>
            </w:r>
            <w:r w:rsidRPr="0080580F">
              <w:rPr>
                <w:rFonts w:ascii="Arial" w:eastAsia="Calibri" w:hAnsi="Arial" w:cs="Arial"/>
                <w:sz w:val="20"/>
                <w:szCs w:val="20"/>
              </w:rPr>
              <w:t xml:space="preserve">198 visits in the current period; however, this intervention did not appear to have the desired impact as similar issues have recurred. </w:t>
            </w:r>
          </w:p>
        </w:tc>
      </w:tr>
      <w:tr w:rsidR="00696F8E" w:rsidRPr="001A0002" w14:paraId="33096D48" w14:textId="77777777" w:rsidTr="0080580F">
        <w:tc>
          <w:tcPr>
            <w:tcW w:w="483" w:type="dxa"/>
            <w:shd w:val="clear" w:color="auto" w:fill="auto"/>
          </w:tcPr>
          <w:p w14:paraId="207A8F23"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2</w:t>
            </w:r>
          </w:p>
        </w:tc>
        <w:tc>
          <w:tcPr>
            <w:tcW w:w="4345" w:type="dxa"/>
            <w:shd w:val="clear" w:color="auto" w:fill="auto"/>
          </w:tcPr>
          <w:p w14:paraId="18D1F9CC"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 xml:space="preserve">The improvement of the </w:t>
            </w:r>
            <w:r w:rsidR="0080580F">
              <w:rPr>
                <w:rFonts w:ascii="Arial" w:eastAsia="Calibri" w:hAnsi="Arial" w:cs="Arial"/>
                <w:sz w:val="20"/>
                <w:szCs w:val="20"/>
              </w:rPr>
              <w:t>E</w:t>
            </w:r>
            <w:r w:rsidRPr="0080580F">
              <w:rPr>
                <w:rFonts w:ascii="Arial" w:eastAsia="Calibri" w:hAnsi="Arial" w:cs="Arial"/>
                <w:sz w:val="20"/>
                <w:szCs w:val="20"/>
              </w:rPr>
              <w:t xml:space="preserve">xpanded </w:t>
            </w:r>
            <w:r w:rsidR="0080580F">
              <w:rPr>
                <w:rFonts w:ascii="Arial" w:eastAsia="Calibri" w:hAnsi="Arial" w:cs="Arial"/>
                <w:sz w:val="20"/>
                <w:szCs w:val="20"/>
              </w:rPr>
              <w:t>P</w:t>
            </w:r>
            <w:r w:rsidRPr="0080580F">
              <w:rPr>
                <w:rFonts w:ascii="Arial" w:eastAsia="Calibri" w:hAnsi="Arial" w:cs="Arial"/>
                <w:sz w:val="20"/>
                <w:szCs w:val="20"/>
              </w:rPr>
              <w:t xml:space="preserve">ublic </w:t>
            </w:r>
            <w:r w:rsidR="0080580F">
              <w:rPr>
                <w:rFonts w:ascii="Arial" w:eastAsia="Calibri" w:hAnsi="Arial" w:cs="Arial"/>
                <w:sz w:val="20"/>
                <w:szCs w:val="20"/>
              </w:rPr>
              <w:t>W</w:t>
            </w:r>
            <w:r w:rsidRPr="0080580F">
              <w:rPr>
                <w:rFonts w:ascii="Arial" w:eastAsia="Calibri" w:hAnsi="Arial" w:cs="Arial"/>
                <w:sz w:val="20"/>
                <w:szCs w:val="20"/>
              </w:rPr>
              <w:t xml:space="preserve">orks </w:t>
            </w:r>
            <w:r w:rsidR="0080580F">
              <w:rPr>
                <w:rFonts w:ascii="Arial" w:eastAsia="Calibri" w:hAnsi="Arial" w:cs="Arial"/>
                <w:sz w:val="20"/>
                <w:szCs w:val="20"/>
              </w:rPr>
              <w:t>P</w:t>
            </w:r>
            <w:r w:rsidRPr="0080580F">
              <w:rPr>
                <w:rFonts w:ascii="Arial" w:eastAsia="Calibri" w:hAnsi="Arial" w:cs="Arial"/>
                <w:sz w:val="20"/>
                <w:szCs w:val="20"/>
              </w:rPr>
              <w:t xml:space="preserve">rogramme </w:t>
            </w:r>
            <w:r w:rsidR="0080580F">
              <w:rPr>
                <w:rFonts w:ascii="Arial" w:eastAsia="Calibri" w:hAnsi="Arial" w:cs="Arial"/>
                <w:sz w:val="20"/>
                <w:szCs w:val="20"/>
              </w:rPr>
              <w:t>I</w:t>
            </w:r>
            <w:r w:rsidRPr="0080580F">
              <w:rPr>
                <w:rFonts w:ascii="Arial" w:eastAsia="Calibri" w:hAnsi="Arial" w:cs="Arial"/>
                <w:sz w:val="20"/>
                <w:szCs w:val="20"/>
              </w:rPr>
              <w:t xml:space="preserve">ntegrated </w:t>
            </w:r>
            <w:r w:rsidR="0080580F">
              <w:rPr>
                <w:rFonts w:ascii="Arial" w:eastAsia="Calibri" w:hAnsi="Arial" w:cs="Arial"/>
                <w:sz w:val="20"/>
                <w:szCs w:val="20"/>
              </w:rPr>
              <w:t>G</w:t>
            </w:r>
            <w:r w:rsidRPr="0080580F">
              <w:rPr>
                <w:rFonts w:ascii="Arial" w:eastAsia="Calibri" w:hAnsi="Arial" w:cs="Arial"/>
                <w:sz w:val="20"/>
                <w:szCs w:val="20"/>
              </w:rPr>
              <w:t>rant template to ensure that proper records which support the reported job opportunities created are consistently maintained.</w:t>
            </w:r>
          </w:p>
        </w:tc>
        <w:tc>
          <w:tcPr>
            <w:tcW w:w="4811" w:type="dxa"/>
            <w:shd w:val="clear" w:color="auto" w:fill="auto"/>
          </w:tcPr>
          <w:p w14:paraId="4A68D6E8" w14:textId="77777777" w:rsidR="00696F8E" w:rsidRPr="0080580F" w:rsidRDefault="00696F8E" w:rsidP="0080580F">
            <w:pPr>
              <w:autoSpaceDE w:val="0"/>
              <w:autoSpaceDN w:val="0"/>
              <w:adjustRightInd w:val="0"/>
              <w:spacing w:after="19" w:line="240" w:lineRule="auto"/>
              <w:rPr>
                <w:rFonts w:ascii="Arial" w:eastAsia="Calibri" w:hAnsi="Arial" w:cs="Arial"/>
                <w:sz w:val="20"/>
                <w:szCs w:val="20"/>
              </w:rPr>
            </w:pPr>
            <w:r w:rsidRPr="0080580F">
              <w:rPr>
                <w:rFonts w:ascii="Arial" w:eastAsia="Calibri" w:hAnsi="Arial" w:cs="Arial"/>
                <w:sz w:val="20"/>
                <w:szCs w:val="20"/>
              </w:rPr>
              <w:t>We have requested the updated template, however this has not been provided to date.</w:t>
            </w:r>
          </w:p>
        </w:tc>
      </w:tr>
      <w:tr w:rsidR="00696F8E" w:rsidRPr="001A0002" w14:paraId="7849A481" w14:textId="77777777" w:rsidTr="0080580F">
        <w:tc>
          <w:tcPr>
            <w:tcW w:w="483" w:type="dxa"/>
            <w:shd w:val="clear" w:color="auto" w:fill="auto"/>
          </w:tcPr>
          <w:p w14:paraId="0BB22552"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3</w:t>
            </w:r>
          </w:p>
        </w:tc>
        <w:tc>
          <w:tcPr>
            <w:tcW w:w="4345" w:type="dxa"/>
            <w:shd w:val="clear" w:color="auto" w:fill="auto"/>
          </w:tcPr>
          <w:p w14:paraId="4C4E7D2D"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The portfolio committee committed to monitor the action plan on a quarterly basis to make certain that it has the desired impact of improving the management and reporting of the expanded public works programme achievements.</w:t>
            </w:r>
          </w:p>
        </w:tc>
        <w:tc>
          <w:tcPr>
            <w:tcW w:w="4811" w:type="dxa"/>
            <w:shd w:val="clear" w:color="auto" w:fill="auto"/>
          </w:tcPr>
          <w:p w14:paraId="7A24FEA3" w14:textId="77777777" w:rsidR="00696F8E" w:rsidRPr="0080580F" w:rsidRDefault="00696F8E" w:rsidP="0080580F">
            <w:pPr>
              <w:autoSpaceDE w:val="0"/>
              <w:autoSpaceDN w:val="0"/>
              <w:adjustRightInd w:val="0"/>
              <w:spacing w:after="19" w:line="240" w:lineRule="auto"/>
              <w:rPr>
                <w:rFonts w:ascii="Arial" w:hAnsi="Arial" w:cs="Arial"/>
                <w:sz w:val="20"/>
                <w:szCs w:val="20"/>
              </w:rPr>
            </w:pPr>
            <w:r w:rsidRPr="0080580F">
              <w:rPr>
                <w:rFonts w:ascii="Arial" w:hAnsi="Arial" w:cs="Arial"/>
                <w:sz w:val="20"/>
                <w:szCs w:val="20"/>
              </w:rPr>
              <w:t>We were unable to confirm whether quarterly reports have been submitted to the portfolio committee as no reports have been provided to date.</w:t>
            </w:r>
          </w:p>
        </w:tc>
      </w:tr>
    </w:tbl>
    <w:p w14:paraId="3C38DB48" w14:textId="77777777" w:rsidR="00A241DC" w:rsidRDefault="00A241DC" w:rsidP="00A241DC">
      <w:pPr>
        <w:pStyle w:val="ListParagraph"/>
        <w:ind w:left="360"/>
        <w:rPr>
          <w:rFonts w:ascii="Arial" w:eastAsia="Calibri" w:hAnsi="Arial" w:cs="Arial"/>
        </w:rPr>
      </w:pPr>
    </w:p>
    <w:p w14:paraId="6C411AB7" w14:textId="77777777" w:rsidR="00A241DC" w:rsidRPr="00B00186" w:rsidRDefault="00A241DC" w:rsidP="009A54E9">
      <w:pPr>
        <w:pStyle w:val="ListParagraph"/>
        <w:numPr>
          <w:ilvl w:val="0"/>
          <w:numId w:val="8"/>
        </w:numPr>
        <w:spacing w:after="120"/>
        <w:ind w:left="709" w:hanging="706"/>
        <w:rPr>
          <w:rFonts w:ascii="Arial" w:hAnsi="Arial" w:cs="Arial"/>
          <w:sz w:val="22"/>
          <w:szCs w:val="22"/>
        </w:rPr>
      </w:pPr>
      <w:r w:rsidRPr="00B00186">
        <w:rPr>
          <w:rFonts w:ascii="Arial" w:hAnsi="Arial" w:cs="Arial"/>
          <w:sz w:val="22"/>
          <w:szCs w:val="22"/>
        </w:rPr>
        <w:t>It is recommended that the department takes drastic steps to ensure that sufficient and appropriate documentation is available at implementing bodies before the next audit commences.  The following recommendations should be considered:</w:t>
      </w:r>
    </w:p>
    <w:p w14:paraId="18AADC36" w14:textId="77777777" w:rsidR="00A241DC" w:rsidRPr="00B00186" w:rsidRDefault="00A241DC" w:rsidP="00A241DC">
      <w:pPr>
        <w:pStyle w:val="111bull"/>
        <w:spacing w:before="0"/>
        <w:contextualSpacing w:val="0"/>
        <w:rPr>
          <w:rFonts w:eastAsia="Times New Roman"/>
          <w:lang w:eastAsia="en-GB"/>
        </w:rPr>
      </w:pPr>
      <w:r w:rsidRPr="00B00186">
        <w:rPr>
          <w:rFonts w:eastAsia="Times New Roman"/>
          <w:lang w:eastAsia="en-GB"/>
        </w:rPr>
        <w:t xml:space="preserve">The department should visit the public bodies on a regular basis to ensure that they have implemented a proper system of collation and retention of evidence supporting actual achievements reported.  </w:t>
      </w:r>
    </w:p>
    <w:p w14:paraId="6DCED5A9" w14:textId="77777777" w:rsidR="00A241DC" w:rsidRPr="00B00186" w:rsidRDefault="00A241DC" w:rsidP="00A241DC">
      <w:pPr>
        <w:pStyle w:val="111bull"/>
        <w:spacing w:before="0"/>
        <w:contextualSpacing w:val="0"/>
        <w:rPr>
          <w:rFonts w:eastAsia="Times New Roman"/>
          <w:lang w:eastAsia="en-GB"/>
        </w:rPr>
      </w:pPr>
      <w:r w:rsidRPr="00B00186">
        <w:rPr>
          <w:rFonts w:eastAsia="Times New Roman"/>
          <w:lang w:eastAsia="en-GB"/>
        </w:rPr>
        <w:t>Frequent reviews should be performed by internal audit to ensure that information reported in quarterly reports and eventually the annual report is reliable.</w:t>
      </w:r>
    </w:p>
    <w:p w14:paraId="32E7B0A0" w14:textId="77777777" w:rsidR="00A241DC" w:rsidRDefault="00A241DC" w:rsidP="00A241DC">
      <w:pPr>
        <w:pStyle w:val="111bull"/>
        <w:spacing w:before="0"/>
        <w:contextualSpacing w:val="0"/>
        <w:rPr>
          <w:rFonts w:eastAsia="Times New Roman"/>
          <w:lang w:eastAsia="en-GB"/>
        </w:rPr>
      </w:pPr>
      <w:r w:rsidRPr="00B00186">
        <w:rPr>
          <w:rFonts w:eastAsia="Times New Roman"/>
          <w:lang w:eastAsia="en-GB"/>
        </w:rPr>
        <w:t>Instituting procedures where minimum documentation, e.</w:t>
      </w:r>
      <w:r>
        <w:rPr>
          <w:rFonts w:eastAsia="Times New Roman"/>
          <w:lang w:eastAsia="en-GB"/>
        </w:rPr>
        <w:t xml:space="preserve">g. </w:t>
      </w:r>
      <w:r w:rsidRPr="00B00186">
        <w:rPr>
          <w:rFonts w:eastAsia="Times New Roman"/>
          <w:lang w:eastAsia="en-GB"/>
        </w:rPr>
        <w:t xml:space="preserve"> </w:t>
      </w:r>
      <w:proofErr w:type="gramStart"/>
      <w:r w:rsidRPr="00B00186">
        <w:rPr>
          <w:rFonts w:eastAsia="Times New Roman"/>
          <w:lang w:eastAsia="en-GB"/>
        </w:rPr>
        <w:t>attendance</w:t>
      </w:r>
      <w:proofErr w:type="gramEnd"/>
      <w:r w:rsidRPr="00B00186">
        <w:rPr>
          <w:rFonts w:eastAsia="Times New Roman"/>
          <w:lang w:eastAsia="en-GB"/>
        </w:rPr>
        <w:t xml:space="preserve"> registers and payment registers, must be verified prior to the pay-out of the final tranche.  The implementing bodies must also be compelled to retain these documents for a minimum period after completion of the project.</w:t>
      </w:r>
    </w:p>
    <w:p w14:paraId="7D6FCA41" w14:textId="77777777" w:rsidR="0095555F" w:rsidRDefault="0095555F" w:rsidP="00A241DC">
      <w:pPr>
        <w:pStyle w:val="111bull"/>
        <w:spacing w:before="0"/>
        <w:contextualSpacing w:val="0"/>
        <w:rPr>
          <w:rFonts w:eastAsia="Times New Roman"/>
          <w:lang w:eastAsia="en-GB"/>
        </w:rPr>
      </w:pPr>
      <w:r>
        <w:rPr>
          <w:rFonts w:eastAsia="Times New Roman"/>
          <w:lang w:eastAsia="en-GB"/>
        </w:rPr>
        <w:t>The department should engage the national Treasury and major public bodies contributing to the work opportunities about the possibility of including non-compliance clause.</w:t>
      </w:r>
    </w:p>
    <w:p w14:paraId="44AF218A" w14:textId="77777777" w:rsidR="0002313E" w:rsidRPr="00995CFD" w:rsidRDefault="0002313E" w:rsidP="0002313E">
      <w:pPr>
        <w:pStyle w:val="111bull"/>
        <w:rPr>
          <w:color w:val="000000"/>
        </w:rPr>
      </w:pPr>
      <w:r w:rsidRPr="00995CFD">
        <w:t>The department should ensure that the new EPWP indicator” Number of work opportunities reported in the EPWP-RS by public bodies aligned to the approved EPWP Phase III Business Plan targets” is published on the customised sector document to ensure compliance by all provincial department</w:t>
      </w:r>
    </w:p>
    <w:p w14:paraId="0DA683C7" w14:textId="77777777" w:rsidR="0002313E" w:rsidRPr="00B00186" w:rsidRDefault="0002313E" w:rsidP="0080580F">
      <w:pPr>
        <w:pStyle w:val="111bull"/>
        <w:numPr>
          <w:ilvl w:val="0"/>
          <w:numId w:val="0"/>
        </w:numPr>
        <w:spacing w:before="0"/>
        <w:ind w:left="1069"/>
        <w:contextualSpacing w:val="0"/>
        <w:rPr>
          <w:rFonts w:eastAsia="Times New Roman"/>
          <w:lang w:eastAsia="en-GB"/>
        </w:rPr>
      </w:pPr>
    </w:p>
    <w:p w14:paraId="481A1833" w14:textId="77777777" w:rsidR="00F351A1" w:rsidRPr="0080580F" w:rsidRDefault="00F351A1" w:rsidP="0080580F">
      <w:pPr>
        <w:spacing w:after="0" w:line="240" w:lineRule="auto"/>
        <w:rPr>
          <w:rFonts w:ascii="Arial" w:hAnsi="Arial"/>
          <w:bCs/>
          <w:color w:val="4F81BD"/>
          <w:sz w:val="24"/>
        </w:rPr>
      </w:pPr>
      <w:r>
        <w:rPr>
          <w:rFonts w:ascii="Arial" w:hAnsi="Arial"/>
          <w:bCs/>
          <w:color w:val="4F81BD"/>
          <w:sz w:val="24"/>
        </w:rPr>
        <w:t xml:space="preserve">Other value adding initiatives </w:t>
      </w:r>
      <w:r w:rsidRPr="0080580F">
        <w:rPr>
          <w:rFonts w:ascii="Arial" w:hAnsi="Arial"/>
          <w:bCs/>
          <w:color w:val="4F81BD"/>
          <w:sz w:val="24"/>
        </w:rPr>
        <w:t>2017-18 Value-add audit on the Expanded Public Works Programme (Social Sector)</w:t>
      </w:r>
    </w:p>
    <w:p w14:paraId="2C1F2B21" w14:textId="77777777" w:rsidR="00F351A1" w:rsidRPr="008E16FC" w:rsidRDefault="00F351A1" w:rsidP="00F351A1">
      <w:pPr>
        <w:spacing w:line="240" w:lineRule="auto"/>
        <w:rPr>
          <w:rFonts w:ascii="Arial" w:eastAsia="Times New Roman" w:hAnsi="Arial" w:cs="Arial"/>
          <w:b/>
          <w:lang w:eastAsia="en-ZA"/>
        </w:rPr>
      </w:pPr>
    </w:p>
    <w:p w14:paraId="42C65938"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INTRODUCTION</w:t>
      </w:r>
    </w:p>
    <w:p w14:paraId="4E599714" w14:textId="77777777" w:rsidR="00F351A1" w:rsidRPr="008E16FC" w:rsidRDefault="00F351A1" w:rsidP="0080580F">
      <w:pPr>
        <w:spacing w:after="0" w:line="240" w:lineRule="auto"/>
        <w:rPr>
          <w:rFonts w:ascii="Arial" w:hAnsi="Arial" w:cs="Arial"/>
          <w:b/>
        </w:rPr>
      </w:pPr>
    </w:p>
    <w:p w14:paraId="5E05BD05" w14:textId="77777777"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EPWP (Expanded Public Works Programme) is a flagship programme for the Department of Public Works. The EPWP programme was introduced in 2004 as one of the measures to reduce the negative impacts of high and persistent levels of unemployment and alleviate poverty. The aim of the programme was to provide the unemployed with short to medium term work opportunities. Training of EPWP beneficiaries was indicated in the Department of Public Work’s strategic plan (2015-2020) as a critical component of EPWP. </w:t>
      </w:r>
    </w:p>
    <w:p w14:paraId="1D315218" w14:textId="77777777" w:rsidR="00F351A1" w:rsidRPr="0080580F" w:rsidRDefault="00F351A1" w:rsidP="0080580F">
      <w:pPr>
        <w:spacing w:after="0" w:line="240" w:lineRule="auto"/>
        <w:rPr>
          <w:rFonts w:ascii="Arial" w:eastAsia="Calibri" w:hAnsi="Arial" w:cs="Arial"/>
          <w:szCs w:val="20"/>
        </w:rPr>
      </w:pPr>
    </w:p>
    <w:p w14:paraId="08271E11" w14:textId="77777777"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The Code of Good Practice for employment and conditions of work for EPWP states that “Recognizing the acquisition of skills either through accredited or experiential training forms an integral part of the EPWP”. The EPWP is in its third phase which was to be implemented over the five-year period from the 2014/15 to 2018/19 financial years, with the aim of creating 6 million work opportunities and 2.5 million full time equivalent (FTE) by the end of the period.:” </w:t>
      </w:r>
    </w:p>
    <w:p w14:paraId="5FB92041" w14:textId="77777777" w:rsidR="00F351A1" w:rsidRPr="0080580F" w:rsidRDefault="00F351A1" w:rsidP="0080580F">
      <w:pPr>
        <w:spacing w:after="0" w:line="240" w:lineRule="auto"/>
        <w:rPr>
          <w:rFonts w:ascii="Arial" w:eastAsia="Calibri" w:hAnsi="Arial" w:cs="Arial"/>
          <w:szCs w:val="20"/>
        </w:rPr>
      </w:pPr>
    </w:p>
    <w:p w14:paraId="5C1752A6" w14:textId="77777777" w:rsidR="00C85215" w:rsidRPr="0080580F" w:rsidRDefault="00F351A1" w:rsidP="009A54E9">
      <w:pPr>
        <w:pStyle w:val="ListParagraph"/>
        <w:numPr>
          <w:ilvl w:val="0"/>
          <w:numId w:val="8"/>
        </w:numPr>
        <w:spacing w:after="180"/>
        <w:rPr>
          <w:rFonts w:ascii="Arial" w:eastAsia="Calibri" w:hAnsi="Arial" w:cs="Arial"/>
          <w:sz w:val="22"/>
        </w:rPr>
      </w:pPr>
      <w:r w:rsidRPr="0080580F">
        <w:rPr>
          <w:rFonts w:ascii="Arial" w:eastAsia="Calibri" w:hAnsi="Arial" w:cs="Arial"/>
          <w:sz w:val="22"/>
        </w:rPr>
        <w:t xml:space="preserve">The phase 3 social sector plan highlights training and capacity building as key components of care-based work. In Phase 3 the social sector has committed to ensuring that training, capacity building and career </w:t>
      </w:r>
      <w:proofErr w:type="spellStart"/>
      <w:r w:rsidRPr="0080580F">
        <w:rPr>
          <w:rFonts w:ascii="Arial" w:eastAsia="Calibri" w:hAnsi="Arial" w:cs="Arial"/>
          <w:sz w:val="22"/>
        </w:rPr>
        <w:t>pathing</w:t>
      </w:r>
      <w:proofErr w:type="spellEnd"/>
      <w:r w:rsidRPr="0080580F">
        <w:rPr>
          <w:rFonts w:ascii="Arial" w:eastAsia="Calibri" w:hAnsi="Arial" w:cs="Arial"/>
          <w:sz w:val="22"/>
        </w:rPr>
        <w:t xml:space="preserve"> are significantly scaled up. A dedicated training budget was set apart and sector training needs identified which are more structured, coherent and comprehensive. The main objective of the EPWP Phase III is to provide work opportunities and income support to poor and unemployed people through the labour –intensive delivery of public and community assets and services, thereby contributing to development”. Another objective for the EPWP is to provide the unemployed people with education and skills development programmes within the first five years of the programme”.</w:t>
      </w:r>
    </w:p>
    <w:p w14:paraId="05CA9FDF" w14:textId="77777777" w:rsidR="00C85215" w:rsidRPr="0080580F" w:rsidRDefault="00C85215" w:rsidP="0080580F">
      <w:pPr>
        <w:pStyle w:val="ListParagraph"/>
        <w:ind w:left="360"/>
        <w:rPr>
          <w:rFonts w:ascii="Arial" w:eastAsia="Calibri" w:hAnsi="Arial" w:cs="Arial"/>
        </w:rPr>
      </w:pPr>
    </w:p>
    <w:p w14:paraId="4963E143"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Audit APPROACH</w:t>
      </w:r>
    </w:p>
    <w:p w14:paraId="17C5AA79" w14:textId="77777777" w:rsidR="00F351A1" w:rsidRDefault="00F351A1" w:rsidP="0080580F">
      <w:pPr>
        <w:spacing w:after="0" w:line="240" w:lineRule="auto"/>
        <w:rPr>
          <w:rFonts w:ascii="Arial" w:eastAsia="Calibri" w:hAnsi="Arial" w:cs="Arial"/>
          <w:szCs w:val="20"/>
        </w:rPr>
      </w:pPr>
    </w:p>
    <w:p w14:paraId="1529A359" w14:textId="77777777" w:rsidR="00F351A1" w:rsidRPr="0080580F" w:rsidRDefault="00F351A1" w:rsidP="009A54E9">
      <w:pPr>
        <w:pStyle w:val="ListParagraph"/>
        <w:numPr>
          <w:ilvl w:val="0"/>
          <w:numId w:val="8"/>
        </w:numPr>
        <w:spacing w:after="180"/>
        <w:rPr>
          <w:rFonts w:ascii="Arial" w:eastAsia="Calibri" w:hAnsi="Arial" w:cs="Arial"/>
        </w:rPr>
      </w:pPr>
      <w:r w:rsidRPr="0080580F">
        <w:rPr>
          <w:rFonts w:ascii="Arial" w:eastAsia="Calibri" w:hAnsi="Arial" w:cs="Arial"/>
          <w:sz w:val="22"/>
        </w:rPr>
        <w:t>The value-add audit focused on the EPWP Social Sector programmes namely the home community based care (HCBC). Two projects with the duration between 10 and 12 months were selected in Mpumalanga and Limpopo. The following projects were visited:</w:t>
      </w:r>
    </w:p>
    <w:p w14:paraId="796C5A6E" w14:textId="77777777"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 xml:space="preserve">Mpumalanga </w:t>
      </w:r>
    </w:p>
    <w:p w14:paraId="4CD62AA4" w14:textId="77777777"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proofErr w:type="spellStart"/>
      <w:r w:rsidRPr="0080580F">
        <w:rPr>
          <w:rFonts w:ascii="Arial" w:eastAsia="Calibri" w:hAnsi="Arial" w:cs="Arial"/>
          <w:sz w:val="22"/>
        </w:rPr>
        <w:t>Tjakastad</w:t>
      </w:r>
      <w:proofErr w:type="spellEnd"/>
      <w:r w:rsidRPr="0080580F">
        <w:rPr>
          <w:rFonts w:ascii="Arial" w:eastAsia="Calibri" w:hAnsi="Arial" w:cs="Arial"/>
          <w:sz w:val="22"/>
        </w:rPr>
        <w:t xml:space="preserve"> Home based care</w:t>
      </w:r>
    </w:p>
    <w:p w14:paraId="4F2EB902" w14:textId="77777777" w:rsidR="00F351A1" w:rsidRPr="0080580F" w:rsidRDefault="00F351A1" w:rsidP="009A54E9">
      <w:pPr>
        <w:pStyle w:val="ListParagraph"/>
        <w:numPr>
          <w:ilvl w:val="0"/>
          <w:numId w:val="29"/>
        </w:numPr>
        <w:spacing w:after="180" w:line="360" w:lineRule="auto"/>
        <w:contextualSpacing/>
        <w:jc w:val="both"/>
        <w:rPr>
          <w:rFonts w:ascii="Arial" w:eastAsia="Calibri" w:hAnsi="Arial" w:cs="Arial"/>
          <w:sz w:val="22"/>
        </w:rPr>
      </w:pPr>
      <w:proofErr w:type="spellStart"/>
      <w:r w:rsidRPr="0080580F">
        <w:rPr>
          <w:rFonts w:ascii="Arial" w:eastAsia="Calibri" w:hAnsi="Arial" w:cs="Arial"/>
          <w:sz w:val="22"/>
        </w:rPr>
        <w:t>Ronaldsey</w:t>
      </w:r>
      <w:proofErr w:type="spellEnd"/>
      <w:r w:rsidRPr="0080580F">
        <w:rPr>
          <w:rFonts w:ascii="Arial" w:eastAsia="Calibri" w:hAnsi="Arial" w:cs="Arial"/>
          <w:sz w:val="22"/>
        </w:rPr>
        <w:t xml:space="preserve"> community home based care</w:t>
      </w:r>
    </w:p>
    <w:p w14:paraId="4E7C5CFD" w14:textId="77777777" w:rsidR="00F351A1" w:rsidRPr="0080580F" w:rsidRDefault="00F351A1" w:rsidP="00F351A1">
      <w:pPr>
        <w:spacing w:after="180"/>
        <w:rPr>
          <w:rFonts w:ascii="Arial" w:eastAsia="Calibri" w:hAnsi="Arial" w:cs="Arial"/>
          <w:szCs w:val="20"/>
        </w:rPr>
      </w:pPr>
      <w:r w:rsidRPr="0080580F">
        <w:rPr>
          <w:rFonts w:ascii="Arial" w:eastAsia="Calibri" w:hAnsi="Arial" w:cs="Arial"/>
          <w:szCs w:val="20"/>
        </w:rPr>
        <w:t>Limpopo</w:t>
      </w:r>
    </w:p>
    <w:p w14:paraId="140838E5" w14:textId="77777777" w:rsidR="00F351A1" w:rsidRPr="0080580F" w:rsidRDefault="00F351A1" w:rsidP="009A54E9">
      <w:pPr>
        <w:pStyle w:val="ListParagraph"/>
        <w:numPr>
          <w:ilvl w:val="0"/>
          <w:numId w:val="30"/>
        </w:numPr>
        <w:spacing w:after="180" w:line="360" w:lineRule="auto"/>
        <w:contextualSpacing/>
        <w:jc w:val="both"/>
        <w:rPr>
          <w:rFonts w:ascii="Arial" w:eastAsia="Calibri" w:hAnsi="Arial" w:cs="Arial"/>
          <w:sz w:val="22"/>
        </w:rPr>
      </w:pPr>
      <w:proofErr w:type="spellStart"/>
      <w:r w:rsidRPr="0080580F">
        <w:rPr>
          <w:rFonts w:ascii="Arial" w:eastAsia="Calibri" w:hAnsi="Arial" w:cs="Arial"/>
          <w:sz w:val="22"/>
        </w:rPr>
        <w:t>Pholosang-Lekhureng</w:t>
      </w:r>
      <w:proofErr w:type="spellEnd"/>
      <w:r w:rsidRPr="0080580F">
        <w:rPr>
          <w:rFonts w:ascii="Arial" w:eastAsia="Calibri" w:hAnsi="Arial" w:cs="Arial"/>
          <w:sz w:val="22"/>
        </w:rPr>
        <w:t xml:space="preserve"> community based care</w:t>
      </w:r>
    </w:p>
    <w:p w14:paraId="1A7B5AA6" w14:textId="77777777" w:rsidR="00F351A1" w:rsidRPr="00C85215" w:rsidRDefault="00F351A1" w:rsidP="009A54E9">
      <w:pPr>
        <w:pStyle w:val="ListParagraph"/>
        <w:numPr>
          <w:ilvl w:val="0"/>
          <w:numId w:val="30"/>
        </w:numPr>
        <w:spacing w:after="180"/>
        <w:contextualSpacing/>
        <w:jc w:val="both"/>
        <w:rPr>
          <w:rFonts w:ascii="Arial" w:hAnsi="Arial" w:cs="Arial"/>
          <w:b/>
        </w:rPr>
      </w:pPr>
      <w:proofErr w:type="spellStart"/>
      <w:r w:rsidRPr="0080580F">
        <w:rPr>
          <w:rFonts w:ascii="Arial" w:eastAsia="Calibri" w:hAnsi="Arial" w:cs="Arial"/>
          <w:sz w:val="22"/>
        </w:rPr>
        <w:t>Bahlabane</w:t>
      </w:r>
      <w:proofErr w:type="spellEnd"/>
      <w:r w:rsidRPr="0080580F">
        <w:rPr>
          <w:rFonts w:ascii="Arial" w:eastAsia="Calibri" w:hAnsi="Arial" w:cs="Arial"/>
          <w:sz w:val="22"/>
        </w:rPr>
        <w:t xml:space="preserve"> community based</w:t>
      </w:r>
    </w:p>
    <w:p w14:paraId="0951414A" w14:textId="77777777" w:rsidR="00F351A1" w:rsidRPr="008E16FC" w:rsidRDefault="00F351A1" w:rsidP="0080580F">
      <w:pPr>
        <w:spacing w:after="0" w:line="240" w:lineRule="auto"/>
        <w:rPr>
          <w:rFonts w:ascii="Arial" w:hAnsi="Arial" w:cs="Arial"/>
          <w:b/>
        </w:rPr>
      </w:pPr>
    </w:p>
    <w:p w14:paraId="0D426317"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WHAT we F0und </w:t>
      </w:r>
    </w:p>
    <w:p w14:paraId="46E02D77" w14:textId="77777777" w:rsidR="00F351A1" w:rsidRPr="0080580F" w:rsidRDefault="00F351A1" w:rsidP="0080580F">
      <w:pPr>
        <w:spacing w:after="0" w:line="240" w:lineRule="auto"/>
        <w:rPr>
          <w:rFonts w:ascii="Arial" w:eastAsia="Calibri" w:hAnsi="Arial" w:cs="Arial"/>
          <w:szCs w:val="20"/>
        </w:rPr>
      </w:pPr>
    </w:p>
    <w:p w14:paraId="213D0C58" w14:textId="77777777"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line with the Revised Strategic Plan of the Department of Public Works 2015-2020 which highlighted that the purpose of the EPWP is to coordinate the implementation of the expanded public works programme which aims to create work opportunities and provide training for unskilled and unemployed people in South Africa, the audit team found that training and skilling of EPWP beneficiaries was not prioritized in terms of planning and monitoring.</w:t>
      </w:r>
    </w:p>
    <w:p w14:paraId="3E0F44D7" w14:textId="77777777" w:rsidR="00F351A1" w:rsidRPr="00C85215" w:rsidRDefault="00F351A1" w:rsidP="0080580F">
      <w:pPr>
        <w:spacing w:after="0" w:line="240" w:lineRule="auto"/>
        <w:ind w:left="360" w:hanging="360"/>
        <w:contextualSpacing/>
        <w:jc w:val="both"/>
        <w:rPr>
          <w:rFonts w:ascii="Arial" w:eastAsia="Calibri" w:hAnsi="Arial" w:cs="Arial"/>
        </w:rPr>
      </w:pPr>
    </w:p>
    <w:p w14:paraId="6AD0C0C6" w14:textId="77777777" w:rsidR="00F351A1"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A review of EPWP beneficiaries placed in home based care programme revealed that the nature of work that home community based care givers offer to the community require basic skills as they have to assist the sick people within the community, educate the community and provide advice on any health and/or social related matter. The beneficiaries require training or skilling in areas such as basic nursing care, counse</w:t>
      </w:r>
      <w:r w:rsidR="00B155B0">
        <w:rPr>
          <w:rFonts w:ascii="Arial" w:eastAsia="Calibri" w:hAnsi="Arial" w:cs="Arial"/>
          <w:sz w:val="22"/>
        </w:rPr>
        <w:t>l</w:t>
      </w:r>
      <w:r w:rsidRPr="0080580F">
        <w:rPr>
          <w:rFonts w:ascii="Arial" w:eastAsia="Calibri" w:hAnsi="Arial" w:cs="Arial"/>
          <w:sz w:val="22"/>
        </w:rPr>
        <w:t xml:space="preserve">ling skills, infection control, </w:t>
      </w:r>
      <w:proofErr w:type="gramStart"/>
      <w:r w:rsidRPr="0080580F">
        <w:rPr>
          <w:rFonts w:ascii="Arial" w:eastAsia="Calibri" w:hAnsi="Arial" w:cs="Arial"/>
          <w:sz w:val="22"/>
        </w:rPr>
        <w:t>basic</w:t>
      </w:r>
      <w:proofErr w:type="gramEnd"/>
      <w:r w:rsidRPr="0080580F">
        <w:rPr>
          <w:rFonts w:ascii="Arial" w:eastAsia="Calibri" w:hAnsi="Arial" w:cs="Arial"/>
          <w:sz w:val="22"/>
        </w:rPr>
        <w:t xml:space="preserve"> hygiene, recent health related updates and general health ethics and conduct. During our visits, the audit team found that although beneficiaries attended health education sessions at the local clinics, these interventions were not documented and recognition was not given to beneficiaries.</w:t>
      </w:r>
    </w:p>
    <w:p w14:paraId="65804F82" w14:textId="77777777" w:rsidR="00C85215" w:rsidRPr="0080580F" w:rsidRDefault="00C85215" w:rsidP="0080580F">
      <w:pPr>
        <w:pStyle w:val="ListParagraph"/>
        <w:rPr>
          <w:rFonts w:ascii="Arial" w:eastAsia="Calibri" w:hAnsi="Arial" w:cs="Arial"/>
          <w:sz w:val="22"/>
        </w:rPr>
      </w:pPr>
    </w:p>
    <w:p w14:paraId="06771781" w14:textId="77777777" w:rsidR="00F351A1" w:rsidRPr="0080580F" w:rsidRDefault="00F351A1" w:rsidP="009A54E9">
      <w:pPr>
        <w:pStyle w:val="ListParagraph"/>
        <w:numPr>
          <w:ilvl w:val="0"/>
          <w:numId w:val="8"/>
        </w:numPr>
        <w:spacing w:after="180"/>
        <w:contextualSpacing/>
        <w:jc w:val="both"/>
        <w:rPr>
          <w:rFonts w:ascii="Arial" w:eastAsia="Calibri" w:hAnsi="Arial" w:cs="Arial"/>
          <w:sz w:val="22"/>
        </w:rPr>
      </w:pPr>
      <w:r w:rsidRPr="0080580F">
        <w:rPr>
          <w:rFonts w:ascii="Arial" w:eastAsia="Calibri" w:hAnsi="Arial" w:cs="Arial"/>
          <w:sz w:val="22"/>
        </w:rPr>
        <w:t>The team found EPWP implementing agent which is the Department of Health did not provide formal training to the beneficiaries in some community based care cent</w:t>
      </w:r>
      <w:r w:rsidR="00B155B0">
        <w:rPr>
          <w:rFonts w:ascii="Arial" w:eastAsia="Calibri" w:hAnsi="Arial" w:cs="Arial"/>
          <w:sz w:val="22"/>
        </w:rPr>
        <w:t>r</w:t>
      </w:r>
      <w:r w:rsidRPr="0080580F">
        <w:rPr>
          <w:rFonts w:ascii="Arial" w:eastAsia="Calibri" w:hAnsi="Arial" w:cs="Arial"/>
          <w:sz w:val="22"/>
        </w:rPr>
        <w:t>es visited for the following reasons:</w:t>
      </w:r>
    </w:p>
    <w:p w14:paraId="21CD6B35" w14:textId="77777777" w:rsidR="00F351A1" w:rsidRPr="0080580F" w:rsidRDefault="00F351A1" w:rsidP="009A54E9">
      <w:pPr>
        <w:pStyle w:val="ListParagraph"/>
        <w:numPr>
          <w:ilvl w:val="0"/>
          <w:numId w:val="31"/>
        </w:numPr>
        <w:ind w:left="1418" w:hanging="567"/>
        <w:contextualSpacing/>
        <w:jc w:val="both"/>
        <w:rPr>
          <w:rFonts w:ascii="Arial" w:eastAsia="Calibri" w:hAnsi="Arial" w:cs="Arial"/>
          <w:sz w:val="22"/>
        </w:rPr>
      </w:pPr>
      <w:r w:rsidRPr="0080580F">
        <w:rPr>
          <w:rFonts w:ascii="Arial" w:eastAsia="Calibri" w:hAnsi="Arial" w:cs="Arial"/>
          <w:sz w:val="22"/>
        </w:rPr>
        <w:t xml:space="preserve">Some of the home based care programme beneficiaries did not have the minimum literacy requirements to participate in a formal training programme as they were unable to read and write. The varying literacy levels posed a challenge in offering the necessary formal training for beneficiaries. </w:t>
      </w:r>
    </w:p>
    <w:p w14:paraId="6096A4B2" w14:textId="77777777" w:rsidR="00F351A1" w:rsidRPr="0080580F" w:rsidRDefault="00F351A1" w:rsidP="009A54E9">
      <w:pPr>
        <w:pStyle w:val="ListParagraph"/>
        <w:numPr>
          <w:ilvl w:val="0"/>
          <w:numId w:val="32"/>
        </w:numPr>
        <w:ind w:left="1418" w:hanging="567"/>
        <w:contextualSpacing/>
        <w:jc w:val="both"/>
        <w:rPr>
          <w:rFonts w:ascii="Arial" w:eastAsia="Calibri" w:hAnsi="Arial" w:cs="Arial"/>
          <w:sz w:val="22"/>
        </w:rPr>
      </w:pPr>
      <w:r w:rsidRPr="0080580F">
        <w:rPr>
          <w:rFonts w:ascii="Arial" w:eastAsia="Calibri" w:hAnsi="Arial" w:cs="Arial"/>
          <w:sz w:val="22"/>
        </w:rPr>
        <w:t xml:space="preserve">The community based care projects that were prioritized for training were those linked to a team leader and/or an ideal clinic while home-based care </w:t>
      </w:r>
      <w:r w:rsidR="00C85215" w:rsidRPr="00C85215">
        <w:rPr>
          <w:rFonts w:ascii="Arial" w:eastAsia="Calibri" w:hAnsi="Arial" w:cs="Arial"/>
          <w:sz w:val="22"/>
        </w:rPr>
        <w:t>canters</w:t>
      </w:r>
      <w:r w:rsidRPr="0080580F">
        <w:rPr>
          <w:rFonts w:ascii="Arial" w:eastAsia="Calibri" w:hAnsi="Arial" w:cs="Arial"/>
          <w:sz w:val="22"/>
        </w:rPr>
        <w:t xml:space="preserve"> that were not on the priority list were not offered Primary Health Care (PHC) re-engineering training even though the beneficiaries required training. </w:t>
      </w:r>
    </w:p>
    <w:p w14:paraId="0E3935B5" w14:textId="77777777" w:rsidR="00F351A1" w:rsidRPr="008E16FC" w:rsidRDefault="00F351A1" w:rsidP="00F351A1">
      <w:pPr>
        <w:pStyle w:val="ListParagraph"/>
        <w:ind w:left="1418"/>
        <w:rPr>
          <w:rFonts w:cs="Arial"/>
          <w:kern w:val="24"/>
          <w:lang w:eastAsia="ja-JP"/>
          <w14:ligatures w14:val="standardContextual"/>
        </w:rPr>
      </w:pPr>
    </w:p>
    <w:p w14:paraId="43CE0997"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WHy this finding</w:t>
      </w:r>
      <w:r>
        <w:rPr>
          <w:rFonts w:asciiTheme="majorHAnsi" w:hAnsiTheme="majorHAnsi" w:cs="Times New Roman"/>
          <w:b/>
          <w:caps/>
          <w:spacing w:val="50"/>
          <w:kern w:val="24"/>
          <w:sz w:val="24"/>
          <w:lang w:eastAsia="ja-JP"/>
          <w14:ligatures w14:val="standardContextual"/>
        </w:rPr>
        <w:t>s</w:t>
      </w:r>
      <w:r w:rsidRPr="008E16FC">
        <w:rPr>
          <w:rFonts w:asciiTheme="majorHAnsi" w:hAnsiTheme="majorHAnsi" w:cs="Times New Roman"/>
          <w:b/>
          <w:caps/>
          <w:spacing w:val="50"/>
          <w:kern w:val="24"/>
          <w:sz w:val="24"/>
          <w:lang w:eastAsia="ja-JP"/>
          <w14:ligatures w14:val="standardContextual"/>
        </w:rPr>
        <w:t xml:space="preserve"> matter </w:t>
      </w:r>
    </w:p>
    <w:p w14:paraId="5252BF78" w14:textId="77777777" w:rsidR="00F351A1" w:rsidRDefault="00F351A1" w:rsidP="0080580F">
      <w:pPr>
        <w:tabs>
          <w:tab w:val="left" w:pos="567"/>
        </w:tabs>
        <w:spacing w:after="0" w:line="240" w:lineRule="auto"/>
        <w:rPr>
          <w:rFonts w:ascii="Arial" w:hAnsi="Arial" w:cs="Arial"/>
        </w:rPr>
      </w:pPr>
    </w:p>
    <w:p w14:paraId="4B8841B9" w14:textId="77777777" w:rsidR="00F351A1" w:rsidRPr="0080580F" w:rsidRDefault="00C85215" w:rsidP="009A54E9">
      <w:pPr>
        <w:pStyle w:val="ListParagraph"/>
        <w:numPr>
          <w:ilvl w:val="0"/>
          <w:numId w:val="8"/>
        </w:numPr>
        <w:tabs>
          <w:tab w:val="left" w:pos="567"/>
        </w:tabs>
        <w:rPr>
          <w:rFonts w:ascii="Arial" w:eastAsia="Calibri" w:hAnsi="Arial" w:cs="Arial"/>
        </w:rPr>
      </w:pPr>
      <w:r>
        <w:rPr>
          <w:rFonts w:ascii="Arial" w:eastAsia="Calibri" w:hAnsi="Arial" w:cs="Arial"/>
          <w:sz w:val="22"/>
        </w:rPr>
        <w:t xml:space="preserve"> </w:t>
      </w:r>
      <w:r w:rsidR="00F351A1" w:rsidRPr="0080580F">
        <w:rPr>
          <w:rFonts w:ascii="Arial" w:eastAsia="Calibri" w:hAnsi="Arial" w:cs="Arial"/>
          <w:sz w:val="22"/>
        </w:rPr>
        <w:t xml:space="preserve">The audit team noted that even though there was no formal training provided to beneficiaries, in some centres visited, it was confirmed that on-the-job training, mentoring and coaching are offered to home-based care EPWP beneficiaries. During an interview with beneficiaries, the respondents indicated that the home based care training would assist them with improving their chances of getting employment beyond the EPWP programme. However, the informal nature of the training offered to beneficiaries and the non-recognition of the skills they had acquired in the programme resulted in them not having evidence of the skills they possess. This type of informal training is not recorded and captured to assist beneficiaries to build work-based portfolio of evidence that can be used for recognition of prior learning. </w:t>
      </w:r>
    </w:p>
    <w:p w14:paraId="454E3BF6" w14:textId="77777777" w:rsidR="00F351A1" w:rsidRDefault="00F351A1" w:rsidP="0080580F">
      <w:pPr>
        <w:spacing w:after="0" w:line="240" w:lineRule="auto"/>
        <w:rPr>
          <w:rFonts w:ascii="Arial" w:hAnsi="Arial" w:cs="Arial"/>
          <w:kern w:val="24"/>
          <w:lang w:eastAsia="ja-JP"/>
          <w14:ligatures w14:val="standardContextual"/>
        </w:rPr>
      </w:pPr>
    </w:p>
    <w:p w14:paraId="655F1977" w14:textId="77777777"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Through an inspection of the beneficiary lists from all the centres visited, the audit team found that most of the beneficiaries were in the programme for over a period of nine years. This lengthy timeframe has led to beneficiaries viewing the programme as their only source of income. This was noted in Limpopo centres where the Department of Health had awarded two providers namely Red Cross and MK-</w:t>
      </w:r>
      <w:proofErr w:type="spellStart"/>
      <w:r w:rsidRPr="0080580F">
        <w:rPr>
          <w:rFonts w:ascii="Arial" w:eastAsia="Calibri" w:hAnsi="Arial" w:cs="Arial"/>
          <w:sz w:val="22"/>
        </w:rPr>
        <w:t>Makhuduthamaga</w:t>
      </w:r>
      <w:proofErr w:type="spellEnd"/>
      <w:r w:rsidRPr="0080580F">
        <w:rPr>
          <w:rFonts w:ascii="Arial" w:eastAsia="Calibri" w:hAnsi="Arial" w:cs="Arial"/>
          <w:sz w:val="22"/>
        </w:rPr>
        <w:t xml:space="preserve"> Umbrella project to manage all the home based care centres in the province. </w:t>
      </w:r>
    </w:p>
    <w:p w14:paraId="0C60E6EA" w14:textId="77777777" w:rsidR="00C85215" w:rsidRPr="0080580F" w:rsidRDefault="00C85215" w:rsidP="00C85215">
      <w:pPr>
        <w:rPr>
          <w:rFonts w:ascii="Arial" w:eastAsia="Calibri" w:hAnsi="Arial" w:cs="Arial"/>
          <w:szCs w:val="20"/>
        </w:rPr>
      </w:pPr>
    </w:p>
    <w:p w14:paraId="7C875C12" w14:textId="77777777" w:rsidR="00F351A1"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For example, management in the two Limpopo centres indicated that they had not been paid by the two providers.  As a result, non-payment of the stipends causes financial strain as it is the only source of income. Due to the expectations, beneficiaries made commitments that needed to be paid at a certain time. One manager in </w:t>
      </w:r>
      <w:proofErr w:type="spellStart"/>
      <w:r w:rsidRPr="0080580F">
        <w:rPr>
          <w:rFonts w:ascii="Arial" w:eastAsia="Calibri" w:hAnsi="Arial" w:cs="Arial"/>
          <w:sz w:val="22"/>
        </w:rPr>
        <w:t>Pholosang-Lekhureng</w:t>
      </w:r>
      <w:proofErr w:type="spellEnd"/>
      <w:r w:rsidRPr="0080580F">
        <w:rPr>
          <w:rFonts w:ascii="Arial" w:eastAsia="Calibri" w:hAnsi="Arial" w:cs="Arial"/>
          <w:sz w:val="22"/>
        </w:rPr>
        <w:t xml:space="preserve"> community based centre added that she had been with the programme for over 12 years and relied on the funds to pay for her child’s university fees. </w:t>
      </w:r>
    </w:p>
    <w:p w14:paraId="6FE4202A" w14:textId="77777777" w:rsidR="00C85215" w:rsidRPr="0080580F" w:rsidRDefault="00C85215" w:rsidP="0080580F">
      <w:pPr>
        <w:pStyle w:val="ListParagraph"/>
        <w:rPr>
          <w:rFonts w:ascii="Arial" w:eastAsia="Calibri" w:hAnsi="Arial" w:cs="Arial"/>
          <w:sz w:val="22"/>
        </w:rPr>
      </w:pPr>
    </w:p>
    <w:p w14:paraId="1DB2CE64" w14:textId="77777777" w:rsidR="00C85215" w:rsidRPr="0080580F" w:rsidRDefault="00C85215" w:rsidP="0080580F">
      <w:pPr>
        <w:pStyle w:val="ListParagraph"/>
        <w:ind w:left="360"/>
        <w:rPr>
          <w:rFonts w:ascii="Arial" w:eastAsia="Calibri" w:hAnsi="Arial" w:cs="Arial"/>
        </w:rPr>
      </w:pPr>
    </w:p>
    <w:p w14:paraId="6FA491CA" w14:textId="77777777" w:rsidR="00F351A1" w:rsidRPr="0080580F" w:rsidRDefault="00F351A1" w:rsidP="009A54E9">
      <w:pPr>
        <w:pStyle w:val="ListParagraph"/>
        <w:numPr>
          <w:ilvl w:val="0"/>
          <w:numId w:val="8"/>
        </w:numPr>
        <w:tabs>
          <w:tab w:val="left" w:pos="567"/>
        </w:tabs>
        <w:rPr>
          <w:rFonts w:ascii="Arial" w:eastAsia="Calibri" w:hAnsi="Arial" w:cs="Arial"/>
        </w:rPr>
      </w:pPr>
      <w:r w:rsidRPr="0080580F">
        <w:rPr>
          <w:rFonts w:ascii="Arial" w:eastAsia="Calibri" w:hAnsi="Arial" w:cs="Arial"/>
          <w:sz w:val="22"/>
        </w:rPr>
        <w:t xml:space="preserve">The reason for non-recording of on-job training and other informal training is linked to the fact that there is no requirement from the Department of Public Works for implementing agencies to plan, monitor and report on both formal and informal training offered to EPWP beneficiaries. </w:t>
      </w:r>
    </w:p>
    <w:p w14:paraId="1779ECD2" w14:textId="77777777" w:rsidR="00C85215" w:rsidRPr="0080580F" w:rsidRDefault="00C85215" w:rsidP="0080580F">
      <w:pPr>
        <w:pStyle w:val="ListParagraph"/>
        <w:rPr>
          <w:rFonts w:ascii="Arial" w:hAnsi="Arial" w:cs="Arial"/>
          <w:kern w:val="24"/>
          <w:lang w:eastAsia="ja-JP"/>
          <w14:ligatures w14:val="standardContextual"/>
        </w:rPr>
      </w:pPr>
    </w:p>
    <w:p w14:paraId="3B7EE046" w14:textId="77777777" w:rsidR="00C85215" w:rsidRPr="0080580F" w:rsidRDefault="00C85215" w:rsidP="0080580F">
      <w:pPr>
        <w:pStyle w:val="ListParagraph"/>
        <w:tabs>
          <w:tab w:val="left" w:pos="567"/>
        </w:tabs>
        <w:ind w:left="360"/>
        <w:rPr>
          <w:rFonts w:ascii="Arial" w:hAnsi="Arial" w:cs="Arial"/>
          <w:kern w:val="24"/>
          <w:lang w:eastAsia="ja-JP"/>
          <w14:ligatures w14:val="standardContextual"/>
        </w:rPr>
      </w:pPr>
    </w:p>
    <w:p w14:paraId="0D6EA8D0"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root causes </w:t>
      </w:r>
    </w:p>
    <w:p w14:paraId="694EDCB2" w14:textId="77777777" w:rsidR="00F351A1" w:rsidRPr="0080580F" w:rsidRDefault="00F351A1" w:rsidP="009A54E9">
      <w:pPr>
        <w:pStyle w:val="ListParagraph"/>
        <w:numPr>
          <w:ilvl w:val="0"/>
          <w:numId w:val="8"/>
        </w:numPr>
        <w:contextualSpacing/>
        <w:jc w:val="both"/>
        <w:rPr>
          <w:rFonts w:ascii="Arial" w:eastAsia="Calibri" w:hAnsi="Arial" w:cs="Arial"/>
          <w:sz w:val="22"/>
        </w:rPr>
      </w:pPr>
      <w:r w:rsidRPr="0080580F">
        <w:rPr>
          <w:rFonts w:ascii="Arial" w:eastAsia="Calibri" w:hAnsi="Arial" w:cs="Arial"/>
          <w:sz w:val="22"/>
        </w:rPr>
        <w:t>In Phase 1 the training of beneficiaries was mandatory and in Phase 2 and 3 training remained critical but non-mandatory due to a resolution taken by cabinet that the training of beneficiaries should no longer be compulsory. The DPW senior officials indicated that the requirement for training in phase 3 was removed because of budgetary constraints that impacted on the sustainability of the EPWP training component.</w:t>
      </w:r>
    </w:p>
    <w:p w14:paraId="11758E28" w14:textId="77777777" w:rsidR="00C85215" w:rsidRPr="0080580F" w:rsidRDefault="00C85215" w:rsidP="0080580F">
      <w:pPr>
        <w:spacing w:after="0" w:line="240" w:lineRule="auto"/>
        <w:ind w:left="360" w:hanging="360"/>
        <w:contextualSpacing/>
        <w:jc w:val="both"/>
        <w:rPr>
          <w:rFonts w:ascii="Arial" w:eastAsia="Calibri" w:hAnsi="Arial" w:cs="Arial"/>
        </w:rPr>
      </w:pPr>
    </w:p>
    <w:p w14:paraId="65DB40D0" w14:textId="77777777" w:rsidR="00F351A1" w:rsidRPr="0080580F" w:rsidRDefault="00F351A1" w:rsidP="009A54E9">
      <w:pPr>
        <w:pStyle w:val="ListParagraph"/>
        <w:numPr>
          <w:ilvl w:val="0"/>
          <w:numId w:val="34"/>
        </w:numPr>
        <w:contextualSpacing/>
        <w:jc w:val="both"/>
        <w:rPr>
          <w:rFonts w:ascii="Arial" w:eastAsia="Calibri" w:hAnsi="Arial" w:cs="Arial"/>
          <w:sz w:val="22"/>
        </w:rPr>
      </w:pPr>
      <w:r w:rsidRPr="0080580F">
        <w:rPr>
          <w:rFonts w:ascii="Arial" w:eastAsia="Calibri" w:hAnsi="Arial" w:cs="Arial"/>
          <w:sz w:val="22"/>
        </w:rPr>
        <w:t xml:space="preserve">Implementing agents were not offered guidance and support to plan, monitor and report on training and skilling of EPWP beneficiaries.     </w:t>
      </w:r>
    </w:p>
    <w:p w14:paraId="275252D1" w14:textId="77777777" w:rsidR="00F351A1" w:rsidRPr="008E16FC" w:rsidRDefault="00C85215" w:rsidP="0080580F">
      <w:pPr>
        <w:tabs>
          <w:tab w:val="left" w:pos="6312"/>
        </w:tabs>
        <w:spacing w:line="240" w:lineRule="auto"/>
        <w:rPr>
          <w:rFonts w:ascii="Arial" w:eastAsiaTheme="minorEastAsia" w:hAnsi="Arial" w:cs="Arial"/>
          <w:b/>
          <w:kern w:val="24"/>
          <w:lang w:val="en-US" w:eastAsia="ja-JP" w:bidi="en-US"/>
          <w14:ligatures w14:val="standardContextual"/>
        </w:rPr>
      </w:pPr>
      <w:r>
        <w:rPr>
          <w:rFonts w:ascii="Arial" w:eastAsiaTheme="minorEastAsia" w:hAnsi="Arial" w:cs="Arial"/>
          <w:b/>
          <w:kern w:val="24"/>
          <w:lang w:val="en-US" w:eastAsia="ja-JP" w:bidi="en-US"/>
          <w14:ligatures w14:val="standardContextual"/>
        </w:rPr>
        <w:tab/>
      </w:r>
    </w:p>
    <w:p w14:paraId="1C3FDAF1" w14:textId="77777777" w:rsidR="00F351A1" w:rsidRPr="008E16FC" w:rsidRDefault="00F351A1" w:rsidP="00F351A1">
      <w:pPr>
        <w:shd w:val="clear" w:color="auto" w:fill="282823" w:themeFill="text2" w:themeFillShade="80"/>
        <w:spacing w:line="264" w:lineRule="auto"/>
        <w:rPr>
          <w:rFonts w:asciiTheme="majorHAnsi" w:hAnsiTheme="majorHAnsi" w:cs="Times New Roman"/>
          <w:b/>
          <w:caps/>
          <w:spacing w:val="50"/>
          <w:kern w:val="24"/>
          <w:sz w:val="24"/>
          <w:lang w:eastAsia="ja-JP"/>
          <w14:ligatures w14:val="standardContextual"/>
        </w:rPr>
      </w:pPr>
      <w:r w:rsidRPr="008E16FC">
        <w:rPr>
          <w:rFonts w:asciiTheme="majorHAnsi" w:hAnsiTheme="majorHAnsi" w:cs="Times New Roman"/>
          <w:b/>
          <w:caps/>
          <w:spacing w:val="50"/>
          <w:kern w:val="24"/>
          <w:sz w:val="24"/>
          <w:lang w:eastAsia="ja-JP"/>
          <w14:ligatures w14:val="standardContextual"/>
        </w:rPr>
        <w:t xml:space="preserve">Recommendations </w:t>
      </w:r>
    </w:p>
    <w:p w14:paraId="58BF202C" w14:textId="77777777" w:rsidR="00F351A1" w:rsidRPr="0080580F" w:rsidRDefault="00F351A1" w:rsidP="009A54E9">
      <w:pPr>
        <w:pStyle w:val="ListParagraph"/>
        <w:numPr>
          <w:ilvl w:val="0"/>
          <w:numId w:val="8"/>
        </w:numPr>
        <w:rPr>
          <w:rFonts w:ascii="Arial" w:eastAsia="Calibri" w:hAnsi="Arial" w:cs="Arial"/>
        </w:rPr>
      </w:pPr>
      <w:r w:rsidRPr="0080580F">
        <w:rPr>
          <w:rFonts w:ascii="Arial" w:eastAsia="Calibri" w:hAnsi="Arial" w:cs="Arial"/>
          <w:sz w:val="22"/>
        </w:rPr>
        <w:t xml:space="preserve">It is recommended that the Department of Public works provide a directive for all its implementing agents to plan, monitor and report on both formal and informal training to improve the chances of beneficiaries getting employment beyond EPWP through portfolio of evidence leading to recognition of prior learning. This could be achieved as follows: </w:t>
      </w:r>
    </w:p>
    <w:p w14:paraId="374222E8" w14:textId="77777777" w:rsidR="00C85215" w:rsidRPr="008E16FC" w:rsidRDefault="00C85215" w:rsidP="0080580F">
      <w:pPr>
        <w:spacing w:after="0" w:line="240" w:lineRule="auto"/>
        <w:rPr>
          <w:rFonts w:ascii="Arial" w:eastAsiaTheme="minorEastAsia" w:hAnsi="Arial" w:cs="Arial"/>
          <w:kern w:val="24"/>
          <w:lang w:val="en-US" w:eastAsia="ja-JP" w:bidi="en-US"/>
          <w14:ligatures w14:val="standardContextual"/>
        </w:rPr>
      </w:pPr>
    </w:p>
    <w:p w14:paraId="7F41FFD6" w14:textId="77777777" w:rsidR="00F351A1" w:rsidRDefault="00F351A1" w:rsidP="009A54E9">
      <w:pPr>
        <w:pStyle w:val="ListParagraph"/>
        <w:numPr>
          <w:ilvl w:val="0"/>
          <w:numId w:val="33"/>
        </w:numPr>
        <w:ind w:left="360"/>
        <w:contextualSpacing/>
        <w:jc w:val="both"/>
        <w:rPr>
          <w:rFonts w:ascii="Arial" w:eastAsiaTheme="minorHAnsi" w:hAnsi="Arial" w:cs="Arial"/>
          <w:kern w:val="24"/>
          <w:sz w:val="22"/>
          <w:szCs w:val="22"/>
          <w:lang w:eastAsia="ja-JP"/>
          <w14:ligatures w14:val="standardContextual"/>
        </w:rPr>
      </w:pPr>
      <w:r w:rsidRPr="0080580F">
        <w:rPr>
          <w:rFonts w:ascii="Arial" w:eastAsiaTheme="minorHAnsi" w:hAnsi="Arial" w:cs="Arial"/>
          <w:kern w:val="24"/>
          <w:sz w:val="22"/>
          <w:szCs w:val="22"/>
          <w:lang w:eastAsia="ja-JP"/>
          <w14:ligatures w14:val="standardContextual"/>
        </w:rPr>
        <w:t>Record and recognize in-service training through certification, testimonials by supervisors and compilation of portfolio of evidence by beneficiaries.</w:t>
      </w:r>
    </w:p>
    <w:p w14:paraId="2200A19D" w14:textId="77777777" w:rsidR="00C85215" w:rsidRPr="0080580F" w:rsidRDefault="00C85215" w:rsidP="0080580F">
      <w:pPr>
        <w:pStyle w:val="ListParagraph"/>
        <w:ind w:left="360"/>
        <w:contextualSpacing/>
        <w:jc w:val="both"/>
        <w:rPr>
          <w:rFonts w:ascii="Arial" w:eastAsiaTheme="minorHAnsi" w:hAnsi="Arial" w:cs="Arial"/>
          <w:kern w:val="24"/>
          <w:sz w:val="22"/>
          <w:szCs w:val="22"/>
          <w:lang w:eastAsia="ja-JP"/>
          <w14:ligatures w14:val="standardContextual"/>
        </w:rPr>
      </w:pPr>
    </w:p>
    <w:p w14:paraId="0D44DB08" w14:textId="77777777" w:rsidR="00F351A1" w:rsidRDefault="00F351A1" w:rsidP="009A54E9">
      <w:pPr>
        <w:pStyle w:val="ListParagraph"/>
        <w:numPr>
          <w:ilvl w:val="0"/>
          <w:numId w:val="33"/>
        </w:numPr>
        <w:ind w:left="360"/>
        <w:contextualSpacing/>
        <w:jc w:val="both"/>
        <w:rPr>
          <w:rFonts w:ascii="Arial" w:eastAsiaTheme="minorHAnsi" w:hAnsi="Arial" w:cs="Arial"/>
          <w:kern w:val="24"/>
          <w:sz w:val="22"/>
          <w:szCs w:val="22"/>
          <w:lang w:eastAsia="ja-JP"/>
          <w14:ligatures w14:val="standardContextual"/>
        </w:rPr>
      </w:pPr>
      <w:r w:rsidRPr="0080580F">
        <w:rPr>
          <w:rFonts w:ascii="Arial" w:eastAsiaTheme="minorHAnsi" w:hAnsi="Arial" w:cs="Arial"/>
          <w:kern w:val="24"/>
          <w:sz w:val="22"/>
          <w:szCs w:val="22"/>
          <w:lang w:eastAsia="ja-JP"/>
          <w14:ligatures w14:val="standardContextual"/>
        </w:rPr>
        <w:t>The EPWP training unit should offer guidance and support to implementing agents to plan, monitor and report on the training and skilling of EPWP beneficiaries.</w:t>
      </w:r>
    </w:p>
    <w:p w14:paraId="259370F7" w14:textId="77777777" w:rsidR="00806D6F" w:rsidRPr="00806D6F" w:rsidRDefault="00806D6F" w:rsidP="00806D6F">
      <w:pPr>
        <w:pStyle w:val="ListParagraph"/>
        <w:rPr>
          <w:rFonts w:ascii="Arial" w:eastAsiaTheme="minorHAnsi" w:hAnsi="Arial" w:cs="Arial"/>
          <w:kern w:val="24"/>
          <w:sz w:val="22"/>
          <w:szCs w:val="22"/>
          <w:lang w:eastAsia="ja-JP"/>
          <w14:ligatures w14:val="standardContextual"/>
        </w:rPr>
      </w:pPr>
    </w:p>
    <w:p w14:paraId="246169E8" w14:textId="77777777" w:rsidR="00806D6F" w:rsidRDefault="00806D6F" w:rsidP="00806D6F">
      <w:pPr>
        <w:contextualSpacing/>
        <w:jc w:val="both"/>
        <w:rPr>
          <w:rFonts w:ascii="Arial" w:hAnsi="Arial" w:cs="Arial"/>
          <w:kern w:val="24"/>
          <w:lang w:eastAsia="ja-JP"/>
          <w14:ligatures w14:val="standardContextual"/>
        </w:rPr>
      </w:pPr>
    </w:p>
    <w:p w14:paraId="4828A945" w14:textId="77777777" w:rsidR="00806D6F" w:rsidRDefault="00806D6F" w:rsidP="00806D6F">
      <w:pPr>
        <w:contextualSpacing/>
        <w:jc w:val="both"/>
        <w:rPr>
          <w:rFonts w:ascii="Arial" w:hAnsi="Arial" w:cs="Arial"/>
          <w:kern w:val="24"/>
          <w:lang w:eastAsia="ja-JP"/>
          <w14:ligatures w14:val="standardContextual"/>
        </w:rPr>
      </w:pPr>
    </w:p>
    <w:p w14:paraId="5AF29A8D" w14:textId="77777777" w:rsidR="00806D6F" w:rsidRDefault="00806D6F" w:rsidP="00806D6F">
      <w:pPr>
        <w:contextualSpacing/>
        <w:jc w:val="both"/>
        <w:rPr>
          <w:rFonts w:ascii="Arial" w:hAnsi="Arial" w:cs="Arial"/>
          <w:kern w:val="24"/>
          <w:lang w:eastAsia="ja-JP"/>
          <w14:ligatures w14:val="standardContextual"/>
        </w:rPr>
      </w:pPr>
    </w:p>
    <w:p w14:paraId="281FEEF0" w14:textId="77777777" w:rsidR="00806D6F" w:rsidRDefault="00806D6F" w:rsidP="00806D6F">
      <w:pPr>
        <w:contextualSpacing/>
        <w:jc w:val="both"/>
        <w:rPr>
          <w:rFonts w:ascii="Arial" w:hAnsi="Arial" w:cs="Arial"/>
          <w:kern w:val="24"/>
          <w:lang w:eastAsia="ja-JP"/>
          <w14:ligatures w14:val="standardContextual"/>
        </w:rPr>
      </w:pPr>
    </w:p>
    <w:p w14:paraId="6C1E2D40" w14:textId="77777777" w:rsidR="00806D6F" w:rsidRDefault="00806D6F" w:rsidP="00806D6F">
      <w:pPr>
        <w:contextualSpacing/>
        <w:jc w:val="both"/>
        <w:rPr>
          <w:rFonts w:ascii="Arial" w:hAnsi="Arial" w:cs="Arial"/>
          <w:kern w:val="24"/>
          <w:lang w:eastAsia="ja-JP"/>
          <w14:ligatures w14:val="standardContextual"/>
        </w:rPr>
      </w:pPr>
    </w:p>
    <w:p w14:paraId="5CBAD5B4" w14:textId="77777777" w:rsidR="00806D6F" w:rsidRDefault="00806D6F" w:rsidP="00806D6F">
      <w:pPr>
        <w:contextualSpacing/>
        <w:jc w:val="both"/>
        <w:rPr>
          <w:rFonts w:ascii="Arial" w:hAnsi="Arial" w:cs="Arial"/>
          <w:kern w:val="24"/>
          <w:lang w:eastAsia="ja-JP"/>
          <w14:ligatures w14:val="standardContextual"/>
        </w:rPr>
      </w:pPr>
    </w:p>
    <w:p w14:paraId="06A53223" w14:textId="77777777" w:rsidR="00806D6F" w:rsidRDefault="00806D6F" w:rsidP="00806D6F">
      <w:pPr>
        <w:contextualSpacing/>
        <w:jc w:val="both"/>
        <w:rPr>
          <w:rFonts w:ascii="Arial" w:hAnsi="Arial" w:cs="Arial"/>
          <w:kern w:val="24"/>
          <w:lang w:eastAsia="ja-JP"/>
          <w14:ligatures w14:val="standardContextual"/>
        </w:rPr>
      </w:pPr>
    </w:p>
    <w:p w14:paraId="0A8110BB" w14:textId="77777777" w:rsidR="00806D6F" w:rsidRDefault="00806D6F" w:rsidP="00806D6F">
      <w:pPr>
        <w:contextualSpacing/>
        <w:jc w:val="both"/>
        <w:rPr>
          <w:rFonts w:ascii="Arial" w:hAnsi="Arial" w:cs="Arial"/>
          <w:kern w:val="24"/>
          <w:lang w:eastAsia="ja-JP"/>
          <w14:ligatures w14:val="standardContextual"/>
        </w:rPr>
      </w:pPr>
    </w:p>
    <w:p w14:paraId="146B8943" w14:textId="77777777" w:rsidR="00806D6F" w:rsidRDefault="00806D6F" w:rsidP="00806D6F">
      <w:pPr>
        <w:contextualSpacing/>
        <w:jc w:val="both"/>
        <w:rPr>
          <w:rFonts w:ascii="Arial" w:hAnsi="Arial" w:cs="Arial"/>
          <w:kern w:val="24"/>
          <w:lang w:eastAsia="ja-JP"/>
          <w14:ligatures w14:val="standardContextual"/>
        </w:rPr>
      </w:pPr>
    </w:p>
    <w:p w14:paraId="7C7D9312" w14:textId="77777777" w:rsidR="00806D6F" w:rsidRDefault="00806D6F" w:rsidP="00806D6F">
      <w:pPr>
        <w:contextualSpacing/>
        <w:jc w:val="both"/>
        <w:rPr>
          <w:rFonts w:ascii="Arial" w:hAnsi="Arial" w:cs="Arial"/>
          <w:kern w:val="24"/>
          <w:lang w:eastAsia="ja-JP"/>
          <w14:ligatures w14:val="standardContextual"/>
        </w:rPr>
      </w:pPr>
    </w:p>
    <w:p w14:paraId="78802188" w14:textId="77777777" w:rsidR="00806D6F" w:rsidRPr="00806D6F" w:rsidRDefault="00806D6F" w:rsidP="00806D6F">
      <w:pPr>
        <w:contextualSpacing/>
        <w:jc w:val="both"/>
        <w:rPr>
          <w:rFonts w:ascii="Arial" w:hAnsi="Arial" w:cs="Arial"/>
          <w:kern w:val="24"/>
          <w:lang w:eastAsia="ja-JP"/>
          <w14:ligatures w14:val="standardContextual"/>
        </w:rPr>
      </w:pPr>
    </w:p>
    <w:p w14:paraId="66935251" w14:textId="77777777" w:rsidR="00C85215" w:rsidRDefault="00C85215">
      <w:pPr>
        <w:rPr>
          <w:rFonts w:ascii="Arial" w:eastAsia="Calibri" w:hAnsi="Arial" w:cs="Arial"/>
        </w:rPr>
      </w:pPr>
    </w:p>
    <w:p w14:paraId="3CC9EDA1" w14:textId="77777777" w:rsidR="00AC1DE3" w:rsidRPr="00C516E8" w:rsidRDefault="00CE4645" w:rsidP="00A14CAB">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line="240" w:lineRule="auto"/>
        <w:rPr>
          <w:rFonts w:ascii="Arial" w:eastAsia="Calibri" w:hAnsi="Arial" w:cs="Arial"/>
          <w:color w:val="505046" w:themeColor="text2"/>
        </w:rPr>
      </w:pPr>
      <w:r w:rsidRPr="00C516E8">
        <w:rPr>
          <w:rFonts w:ascii="Century Gothic" w:hAnsi="Century Gothic"/>
          <w:b/>
          <w:bCs/>
          <w:color w:val="505046" w:themeColor="text2"/>
          <w:sz w:val="26"/>
          <w:szCs w:val="26"/>
        </w:rPr>
        <w:t xml:space="preserve">SECTION </w:t>
      </w:r>
      <w:r w:rsidR="00804922" w:rsidRPr="00C516E8">
        <w:rPr>
          <w:rFonts w:ascii="Century Gothic" w:hAnsi="Century Gothic"/>
          <w:b/>
          <w:bCs/>
          <w:color w:val="505046" w:themeColor="text2"/>
          <w:sz w:val="26"/>
          <w:szCs w:val="26"/>
        </w:rPr>
        <w:t>5</w:t>
      </w:r>
      <w:r w:rsidR="00D64668" w:rsidRPr="00C516E8">
        <w:rPr>
          <w:rFonts w:ascii="Century Gothic" w:hAnsi="Century Gothic"/>
          <w:b/>
          <w:bCs/>
          <w:color w:val="505046" w:themeColor="text2"/>
          <w:sz w:val="26"/>
          <w:szCs w:val="26"/>
        </w:rPr>
        <w:t>.</w:t>
      </w:r>
      <w:r w:rsidR="00AC1DE3" w:rsidRPr="00C516E8">
        <w:rPr>
          <w:rFonts w:ascii="Century Gothic" w:hAnsi="Century Gothic"/>
          <w:b/>
          <w:bCs/>
          <w:color w:val="505046" w:themeColor="text2"/>
          <w:sz w:val="26"/>
          <w:szCs w:val="26"/>
        </w:rPr>
        <w:t xml:space="preserve"> </w:t>
      </w:r>
      <w:bookmarkStart w:id="171" w:name="ICG"/>
      <w:bookmarkEnd w:id="171"/>
      <w:r w:rsidR="00B05512" w:rsidRPr="00C516E8">
        <w:rPr>
          <w:rFonts w:ascii="Century Gothic" w:hAnsi="Century Gothic"/>
          <w:b/>
          <w:bCs/>
          <w:color w:val="505046" w:themeColor="text2"/>
          <w:sz w:val="26"/>
          <w:szCs w:val="26"/>
        </w:rPr>
        <w:t>Using the work of internal audit</w:t>
      </w:r>
    </w:p>
    <w:p w14:paraId="29AE0B29" w14:textId="77777777" w:rsidR="00072064" w:rsidRPr="00C516E8" w:rsidRDefault="00B4347A" w:rsidP="009A54E9">
      <w:pPr>
        <w:pStyle w:val="ListParagraph"/>
        <w:keepNext/>
        <w:keepLines/>
        <w:numPr>
          <w:ilvl w:val="0"/>
          <w:numId w:val="34"/>
        </w:numPr>
        <w:spacing w:before="120" w:after="360"/>
        <w:outlineLvl w:val="1"/>
        <w:rPr>
          <w:rFonts w:ascii="Arial" w:hAnsi="Arial" w:cs="Arial"/>
          <w:bCs/>
          <w:sz w:val="22"/>
          <w:szCs w:val="22"/>
        </w:rPr>
      </w:pPr>
      <w:r w:rsidRPr="00C516E8">
        <w:rPr>
          <w:rFonts w:ascii="Arial" w:hAnsi="Arial" w:cs="Arial"/>
          <w:bCs/>
          <w:sz w:val="22"/>
          <w:szCs w:val="22"/>
        </w:rPr>
        <w:t>The auditing standards allow external auditors the optional use of the work of internal audit for external audit purposes and for direct assistance. We have used internal audit as follows:</w:t>
      </w:r>
    </w:p>
    <w:p w14:paraId="14EEFD49" w14:textId="77777777" w:rsidR="00072064" w:rsidRPr="0096711B" w:rsidRDefault="0096711B" w:rsidP="009A54E9">
      <w:pPr>
        <w:pStyle w:val="ListParagraph"/>
        <w:keepNext/>
        <w:keepLines/>
        <w:numPr>
          <w:ilvl w:val="0"/>
          <w:numId w:val="24"/>
        </w:numPr>
        <w:outlineLvl w:val="1"/>
        <w:rPr>
          <w:rFonts w:ascii="Arial" w:hAnsi="Arial" w:cs="Arial"/>
          <w:bCs/>
          <w:sz w:val="22"/>
          <w:szCs w:val="22"/>
        </w:rPr>
      </w:pPr>
      <w:r w:rsidRPr="0096711B">
        <w:rPr>
          <w:rFonts w:ascii="Arial" w:hAnsi="Arial" w:cs="Arial"/>
          <w:bCs/>
          <w:sz w:val="22"/>
          <w:szCs w:val="22"/>
        </w:rPr>
        <w:t>F</w:t>
      </w:r>
      <w:r w:rsidR="00072064" w:rsidRPr="0096711B">
        <w:rPr>
          <w:rFonts w:ascii="Arial" w:hAnsi="Arial" w:cs="Arial"/>
          <w:bCs/>
          <w:sz w:val="22"/>
          <w:szCs w:val="22"/>
        </w:rPr>
        <w:t>or risk identificat</w:t>
      </w:r>
      <w:r w:rsidRPr="0096711B">
        <w:rPr>
          <w:rFonts w:ascii="Arial" w:hAnsi="Arial" w:cs="Arial"/>
          <w:bCs/>
          <w:sz w:val="22"/>
          <w:szCs w:val="22"/>
        </w:rPr>
        <w:t>ion the following internal audit reports were considered:</w:t>
      </w:r>
    </w:p>
    <w:p w14:paraId="2F77A7BF" w14:textId="77777777"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Q3 and 4 AOPO report</w:t>
      </w:r>
    </w:p>
    <w:p w14:paraId="1C6B1624" w14:textId="77777777" w:rsidR="0096711B" w:rsidRP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Follow up audits DPW and PMTE</w:t>
      </w:r>
    </w:p>
    <w:p w14:paraId="533D2F0E" w14:textId="77777777" w:rsidR="0096711B" w:rsidRDefault="0096711B" w:rsidP="009A54E9">
      <w:pPr>
        <w:pStyle w:val="ListParagraph"/>
        <w:keepNext/>
        <w:keepLines/>
        <w:numPr>
          <w:ilvl w:val="0"/>
          <w:numId w:val="27"/>
        </w:numPr>
        <w:outlineLvl w:val="1"/>
        <w:rPr>
          <w:rFonts w:ascii="Arial" w:hAnsi="Arial" w:cs="Arial"/>
          <w:bCs/>
        </w:rPr>
      </w:pPr>
      <w:r w:rsidRPr="0096711B">
        <w:rPr>
          <w:rFonts w:ascii="Arial" w:hAnsi="Arial" w:cs="Arial"/>
          <w:bCs/>
        </w:rPr>
        <w:t>IT Follow up – Computer Audit</w:t>
      </w:r>
    </w:p>
    <w:p w14:paraId="6D430CF7" w14:textId="77777777" w:rsidR="006D685D" w:rsidRPr="006D685D" w:rsidRDefault="006D685D" w:rsidP="006D685D">
      <w:pPr>
        <w:pStyle w:val="ListParagraph"/>
        <w:keepNext/>
        <w:keepLines/>
        <w:outlineLvl w:val="1"/>
        <w:rPr>
          <w:rFonts w:ascii="Arial" w:hAnsi="Arial" w:cs="Arial"/>
          <w:bCs/>
        </w:rPr>
      </w:pPr>
    </w:p>
    <w:p w14:paraId="40555A9D" w14:textId="77777777" w:rsidR="0096711B" w:rsidRPr="00507594" w:rsidRDefault="006D685D" w:rsidP="009A54E9">
      <w:pPr>
        <w:pStyle w:val="ListParagraph"/>
        <w:keepNext/>
        <w:keepLines/>
        <w:numPr>
          <w:ilvl w:val="0"/>
          <w:numId w:val="34"/>
        </w:numPr>
        <w:spacing w:before="120" w:after="360"/>
        <w:outlineLvl w:val="1"/>
        <w:rPr>
          <w:rFonts w:ascii="Arial" w:hAnsi="Arial" w:cs="Arial"/>
          <w:bCs/>
          <w:sz w:val="22"/>
          <w:szCs w:val="22"/>
        </w:rPr>
      </w:pPr>
      <w:r w:rsidRPr="00507594">
        <w:rPr>
          <w:rFonts w:ascii="Arial" w:hAnsi="Arial" w:cs="Arial"/>
          <w:bCs/>
          <w:sz w:val="22"/>
          <w:szCs w:val="22"/>
        </w:rPr>
        <w:t>In line with the AGSA’s drive to bring about efficiencies and improve combined assurance, the</w:t>
      </w:r>
      <w:r w:rsidR="00507594">
        <w:rPr>
          <w:rFonts w:ascii="Arial" w:hAnsi="Arial" w:cs="Arial"/>
          <w:bCs/>
          <w:sz w:val="22"/>
          <w:szCs w:val="22"/>
        </w:rPr>
        <w:t xml:space="preserve"> </w:t>
      </w:r>
      <w:r w:rsidRPr="00507594">
        <w:rPr>
          <w:rFonts w:ascii="Arial" w:hAnsi="Arial" w:cs="Arial"/>
          <w:bCs/>
          <w:sz w:val="22"/>
          <w:szCs w:val="22"/>
        </w:rPr>
        <w:t>external and internal auditors have had continuous engagements in order to find a way to work</w:t>
      </w:r>
      <w:r w:rsidR="00507594" w:rsidRPr="00507594">
        <w:rPr>
          <w:rFonts w:ascii="Arial" w:hAnsi="Arial" w:cs="Arial"/>
          <w:bCs/>
          <w:sz w:val="22"/>
          <w:szCs w:val="22"/>
        </w:rPr>
        <w:t xml:space="preserve"> </w:t>
      </w:r>
      <w:r w:rsidRPr="00507594">
        <w:rPr>
          <w:rFonts w:ascii="Arial" w:hAnsi="Arial" w:cs="Arial"/>
          <w:bCs/>
          <w:sz w:val="22"/>
          <w:szCs w:val="22"/>
        </w:rPr>
        <w:t>closer in the forthcoming financial year.</w:t>
      </w:r>
    </w:p>
    <w:p w14:paraId="25820EAE" w14:textId="77777777" w:rsidR="00C22F2B" w:rsidRPr="00C516E8" w:rsidRDefault="00A14CA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72" w:name="S5E38"/>
      <w:bookmarkStart w:id="173" w:name="PartC"/>
      <w:bookmarkStart w:id="174" w:name="PartD"/>
      <w:bookmarkStart w:id="175" w:name="_Toc447106661"/>
      <w:bookmarkStart w:id="176" w:name="OLE_LINK8"/>
      <w:bookmarkStart w:id="177" w:name="OLE_LINK9"/>
      <w:bookmarkEnd w:id="172"/>
      <w:bookmarkEnd w:id="173"/>
      <w:bookmarkEnd w:id="174"/>
      <w:r w:rsidRPr="00C516E8">
        <w:rPr>
          <w:rFonts w:ascii="Century Gothic" w:eastAsia="MS Mincho" w:hAnsi="Century Gothic" w:cs="Arial"/>
          <w:b/>
          <w:bCs/>
          <w:color w:val="365F91"/>
          <w:sz w:val="28"/>
          <w:szCs w:val="28"/>
        </w:rPr>
        <w:t>SECTION 6</w:t>
      </w:r>
      <w:r w:rsidR="00C22F2B" w:rsidRPr="00C516E8">
        <w:rPr>
          <w:rFonts w:ascii="Century Gothic" w:eastAsia="MS Mincho" w:hAnsi="Century Gothic" w:cs="Arial"/>
          <w:b/>
          <w:bCs/>
          <w:color w:val="365F91"/>
          <w:sz w:val="28"/>
          <w:szCs w:val="28"/>
        </w:rPr>
        <w:t>: Emerging risks</w:t>
      </w:r>
      <w:bookmarkEnd w:id="175"/>
    </w:p>
    <w:p w14:paraId="0979F44B" w14:textId="77777777" w:rsidR="00C22F2B" w:rsidRPr="007A45CB" w:rsidRDefault="00C22F2B" w:rsidP="007A45CB">
      <w:pPr>
        <w:keepNext/>
        <w:keepLines/>
        <w:tabs>
          <w:tab w:val="left" w:pos="426"/>
        </w:tabs>
        <w:spacing w:before="120" w:after="360"/>
        <w:outlineLvl w:val="1"/>
        <w:rPr>
          <w:rFonts w:ascii="Century Gothic" w:hAnsi="Century Gothic"/>
          <w:b/>
          <w:color w:val="4F81BD"/>
          <w:sz w:val="26"/>
          <w:szCs w:val="26"/>
        </w:rPr>
      </w:pPr>
      <w:bookmarkStart w:id="178" w:name="Account"/>
      <w:bookmarkStart w:id="179" w:name="_Toc447106662"/>
      <w:bookmarkEnd w:id="178"/>
      <w:r w:rsidRPr="007A45CB">
        <w:rPr>
          <w:rFonts w:ascii="Century Gothic" w:hAnsi="Century Gothic"/>
          <w:b/>
          <w:color w:val="4F81BD"/>
          <w:sz w:val="26"/>
          <w:szCs w:val="26"/>
        </w:rPr>
        <w:t>Accounting, performance management/reporting and compliance matters</w:t>
      </w:r>
      <w:bookmarkEnd w:id="179"/>
    </w:p>
    <w:p w14:paraId="269D94E0" w14:textId="77777777" w:rsidR="00C22F2B" w:rsidRPr="0080580F" w:rsidRDefault="00C22F2B" w:rsidP="00B05512">
      <w:pPr>
        <w:keepNext/>
        <w:keepLines/>
        <w:spacing w:before="360" w:after="240"/>
        <w:outlineLvl w:val="1"/>
        <w:rPr>
          <w:rFonts w:ascii="Arial" w:hAnsi="Arial" w:cs="Arial"/>
          <w:b/>
          <w:bCs/>
          <w:color w:val="4F81BD"/>
          <w:sz w:val="24"/>
          <w:szCs w:val="26"/>
        </w:rPr>
      </w:pPr>
      <w:bookmarkStart w:id="180" w:name="_Toc447106664"/>
      <w:r w:rsidRPr="0080580F">
        <w:rPr>
          <w:rFonts w:ascii="Arial" w:hAnsi="Arial" w:cs="Arial"/>
          <w:b/>
          <w:bCs/>
          <w:color w:val="4F81BD"/>
          <w:sz w:val="24"/>
          <w:szCs w:val="26"/>
        </w:rPr>
        <w:t>New legislation</w:t>
      </w:r>
      <w:bookmarkEnd w:id="180"/>
    </w:p>
    <w:p w14:paraId="06650EA0" w14:textId="77777777" w:rsidR="00C22F2B" w:rsidRPr="007A45CB" w:rsidRDefault="00C22F2B" w:rsidP="007A45CB">
      <w:pPr>
        <w:keepNext/>
        <w:keepLines/>
        <w:spacing w:before="120" w:after="360"/>
        <w:outlineLvl w:val="1"/>
        <w:rPr>
          <w:rFonts w:ascii="Arial" w:eastAsia="MS Mincho" w:hAnsi="Arial" w:cs="Arial"/>
          <w:b/>
          <w:color w:val="4F81BD"/>
        </w:rPr>
      </w:pPr>
      <w:r w:rsidRPr="007A45CB">
        <w:rPr>
          <w:rFonts w:ascii="Arial" w:eastAsia="MS Mincho" w:hAnsi="Arial" w:cs="Arial"/>
          <w:b/>
          <w:color w:val="4F81BD"/>
        </w:rPr>
        <w:t>Treasury Regulations</w:t>
      </w:r>
    </w:p>
    <w:p w14:paraId="6DEEBAE8" w14:textId="77777777" w:rsidR="00C22F2B"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 xml:space="preserve">The </w:t>
      </w:r>
      <w:r w:rsidR="00CC0E59">
        <w:rPr>
          <w:rFonts w:ascii="Arial" w:eastAsia="Calibri" w:hAnsi="Arial" w:cs="Arial"/>
          <w:sz w:val="22"/>
        </w:rPr>
        <w:t>t</w:t>
      </w:r>
      <w:r w:rsidRPr="00C516E8">
        <w:rPr>
          <w:rFonts w:ascii="Arial" w:eastAsia="Calibri" w:hAnsi="Arial" w:cs="Arial"/>
          <w:sz w:val="22"/>
        </w:rPr>
        <w:t xml:space="preserve">reasury </w:t>
      </w:r>
      <w:r w:rsidR="00CC0E59">
        <w:rPr>
          <w:rFonts w:ascii="Arial" w:eastAsia="Calibri" w:hAnsi="Arial" w:cs="Arial"/>
          <w:sz w:val="22"/>
        </w:rPr>
        <w:t>r</w:t>
      </w:r>
      <w:r w:rsidRPr="00C516E8">
        <w:rPr>
          <w:rFonts w:ascii="Arial" w:eastAsia="Calibri" w:hAnsi="Arial" w:cs="Arial"/>
          <w:sz w:val="22"/>
        </w:rPr>
        <w:t>egulations are currently being revised, which may introduce a number of new requirements once effective.</w:t>
      </w:r>
    </w:p>
    <w:p w14:paraId="7A854B9E" w14:textId="77777777" w:rsidR="00507594" w:rsidRPr="00C516E8" w:rsidRDefault="00507594" w:rsidP="00507594">
      <w:pPr>
        <w:pStyle w:val="ListParagraph"/>
        <w:spacing w:after="120"/>
        <w:ind w:left="360"/>
        <w:rPr>
          <w:rFonts w:ascii="Arial" w:eastAsia="Calibri" w:hAnsi="Arial" w:cs="Arial"/>
          <w:sz w:val="22"/>
        </w:rPr>
      </w:pPr>
    </w:p>
    <w:p w14:paraId="66B2D79E" w14:textId="77777777" w:rsidR="0019368D" w:rsidRPr="007A45CB" w:rsidRDefault="0019368D" w:rsidP="007A45CB">
      <w:pPr>
        <w:keepNext/>
        <w:keepLines/>
        <w:tabs>
          <w:tab w:val="left" w:pos="426"/>
        </w:tabs>
        <w:spacing w:before="120" w:after="360"/>
        <w:outlineLvl w:val="1"/>
        <w:rPr>
          <w:rFonts w:ascii="Century Gothic" w:hAnsi="Century Gothic"/>
          <w:b/>
          <w:color w:val="4F81BD"/>
          <w:sz w:val="26"/>
          <w:szCs w:val="26"/>
        </w:rPr>
      </w:pPr>
      <w:bookmarkStart w:id="181" w:name="Inventory"/>
      <w:bookmarkStart w:id="182" w:name="Subseq"/>
      <w:bookmarkEnd w:id="181"/>
      <w:bookmarkEnd w:id="182"/>
      <w:r w:rsidRPr="007A45CB">
        <w:rPr>
          <w:rFonts w:ascii="Century Gothic" w:hAnsi="Century Gothic"/>
          <w:b/>
          <w:color w:val="4F81BD"/>
          <w:sz w:val="26"/>
          <w:szCs w:val="26"/>
        </w:rPr>
        <w:t>Audit findings on the annual performance report that may have an impact on the audit opinion in future</w:t>
      </w:r>
    </w:p>
    <w:p w14:paraId="7606C5E6" w14:textId="77777777" w:rsidR="0019368D" w:rsidRPr="00C516E8" w:rsidRDefault="003E20F7" w:rsidP="009A54E9">
      <w:pPr>
        <w:pStyle w:val="ListParagraph"/>
        <w:keepNext/>
        <w:keepLines/>
        <w:numPr>
          <w:ilvl w:val="0"/>
          <w:numId w:val="34"/>
        </w:numPr>
        <w:spacing w:before="120" w:after="360"/>
        <w:outlineLvl w:val="1"/>
        <w:rPr>
          <w:rFonts w:ascii="Arial" w:hAnsi="Arial" w:cs="Arial"/>
        </w:rPr>
      </w:pPr>
      <w:r w:rsidRPr="00C516E8">
        <w:rPr>
          <w:rFonts w:ascii="Arial" w:hAnsi="Arial" w:cs="Arial"/>
          <w:sz w:val="22"/>
          <w:szCs w:val="22"/>
        </w:rPr>
        <w:t>T</w:t>
      </w:r>
      <w:r w:rsidR="00582A5A" w:rsidRPr="00C516E8">
        <w:rPr>
          <w:rFonts w:ascii="Arial" w:hAnsi="Arial" w:cs="Arial"/>
          <w:sz w:val="22"/>
          <w:szCs w:val="22"/>
        </w:rPr>
        <w:t>h</w:t>
      </w:r>
      <w:r w:rsidR="0019368D" w:rsidRPr="00C516E8">
        <w:rPr>
          <w:rFonts w:ascii="Arial" w:hAnsi="Arial" w:cs="Arial"/>
          <w:sz w:val="22"/>
          <w:szCs w:val="22"/>
        </w:rPr>
        <w:t xml:space="preserve">e planned and reported performance information of selected </w:t>
      </w:r>
      <w:r w:rsidR="00507594" w:rsidRPr="00507594">
        <w:rPr>
          <w:rFonts w:ascii="Arial" w:hAnsi="Arial" w:cs="Arial"/>
          <w:sz w:val="22"/>
          <w:szCs w:val="22"/>
        </w:rPr>
        <w:t>programmes</w:t>
      </w:r>
      <w:r w:rsidR="0019368D" w:rsidRPr="00C516E8">
        <w:rPr>
          <w:rFonts w:ascii="Arial" w:hAnsi="Arial" w:cs="Arial"/>
          <w:sz w:val="22"/>
          <w:szCs w:val="22"/>
        </w:rPr>
        <w:t xml:space="preserve"> was audited against </w:t>
      </w:r>
      <w:r w:rsidRPr="00C516E8">
        <w:rPr>
          <w:rFonts w:ascii="Arial" w:hAnsi="Arial" w:cs="Arial"/>
          <w:sz w:val="22"/>
          <w:szCs w:val="22"/>
        </w:rPr>
        <w:t xml:space="preserve">the following </w:t>
      </w:r>
      <w:r w:rsidR="0019368D" w:rsidRPr="00C516E8">
        <w:rPr>
          <w:rFonts w:ascii="Arial" w:hAnsi="Arial" w:cs="Arial"/>
          <w:sz w:val="22"/>
          <w:szCs w:val="22"/>
        </w:rPr>
        <w:t xml:space="preserve">additional criteria as developed from the </w:t>
      </w:r>
      <w:r w:rsidR="00CC0E59">
        <w:rPr>
          <w:rFonts w:ascii="Arial" w:hAnsi="Arial" w:cs="Arial"/>
          <w:sz w:val="22"/>
          <w:szCs w:val="22"/>
        </w:rPr>
        <w:t>p</w:t>
      </w:r>
      <w:r w:rsidR="0019368D" w:rsidRPr="00C516E8">
        <w:rPr>
          <w:rFonts w:ascii="Arial" w:hAnsi="Arial" w:cs="Arial"/>
          <w:sz w:val="22"/>
          <w:szCs w:val="22"/>
        </w:rPr>
        <w:t xml:space="preserve">erformance </w:t>
      </w:r>
      <w:r w:rsidR="00CC0E59">
        <w:rPr>
          <w:rFonts w:ascii="Arial" w:hAnsi="Arial" w:cs="Arial"/>
          <w:sz w:val="22"/>
          <w:szCs w:val="22"/>
        </w:rPr>
        <w:t>m</w:t>
      </w:r>
      <w:r w:rsidR="0019368D" w:rsidRPr="00C516E8">
        <w:rPr>
          <w:rFonts w:ascii="Arial" w:hAnsi="Arial" w:cs="Arial"/>
          <w:sz w:val="22"/>
          <w:szCs w:val="22"/>
        </w:rPr>
        <w:t xml:space="preserve">anagement </w:t>
      </w:r>
      <w:r w:rsidR="00010856" w:rsidRPr="00C516E8">
        <w:rPr>
          <w:rFonts w:ascii="Arial" w:hAnsi="Arial" w:cs="Arial"/>
          <w:sz w:val="22"/>
          <w:szCs w:val="22"/>
        </w:rPr>
        <w:t xml:space="preserve">and </w:t>
      </w:r>
      <w:r w:rsidR="00CC0E59">
        <w:rPr>
          <w:rFonts w:ascii="Arial" w:hAnsi="Arial" w:cs="Arial"/>
          <w:sz w:val="22"/>
          <w:szCs w:val="22"/>
        </w:rPr>
        <w:t>r</w:t>
      </w:r>
      <w:r w:rsidR="0019368D" w:rsidRPr="00C516E8">
        <w:rPr>
          <w:rFonts w:ascii="Arial" w:hAnsi="Arial" w:cs="Arial"/>
          <w:sz w:val="22"/>
          <w:szCs w:val="22"/>
        </w:rPr>
        <w:t xml:space="preserve">eporting </w:t>
      </w:r>
      <w:r w:rsidR="00CC0E59">
        <w:rPr>
          <w:rFonts w:ascii="Arial" w:hAnsi="Arial" w:cs="Arial"/>
          <w:sz w:val="22"/>
          <w:szCs w:val="22"/>
        </w:rPr>
        <w:t>f</w:t>
      </w:r>
      <w:r w:rsidR="0019368D" w:rsidRPr="00C516E8">
        <w:rPr>
          <w:rFonts w:ascii="Arial" w:hAnsi="Arial" w:cs="Arial"/>
          <w:sz w:val="22"/>
          <w:szCs w:val="22"/>
        </w:rPr>
        <w:t>ramework</w:t>
      </w:r>
      <w:r w:rsidRPr="00C516E8">
        <w:rPr>
          <w:rFonts w:ascii="Arial" w:hAnsi="Arial" w:cs="Arial"/>
          <w:sz w:val="22"/>
          <w:szCs w:val="22"/>
        </w:rPr>
        <w:t>:</w:t>
      </w:r>
    </w:p>
    <w:p w14:paraId="7CE31245" w14:textId="77777777" w:rsidR="003E20F7" w:rsidRPr="00C516E8" w:rsidRDefault="003E20F7" w:rsidP="009A54E9">
      <w:pPr>
        <w:pStyle w:val="Numbernormal"/>
        <w:numPr>
          <w:ilvl w:val="0"/>
          <w:numId w:val="21"/>
        </w:numPr>
        <w:spacing w:after="120"/>
        <w:rPr>
          <w:rFonts w:eastAsia="Calibri"/>
          <w:b/>
        </w:rPr>
      </w:pPr>
      <w:r w:rsidRPr="00C516E8">
        <w:rPr>
          <w:rFonts w:eastAsia="Calibri"/>
          <w:b/>
        </w:rPr>
        <w:t>Presentation and disclosure – Overall presentation:</w:t>
      </w:r>
    </w:p>
    <w:p w14:paraId="2E40DBE0" w14:textId="77777777" w:rsidR="003E20F7" w:rsidRPr="00C516E8" w:rsidRDefault="003E20F7" w:rsidP="009A54E9">
      <w:pPr>
        <w:pStyle w:val="ListParagraph"/>
        <w:numPr>
          <w:ilvl w:val="1"/>
          <w:numId w:val="21"/>
        </w:numPr>
        <w:ind w:left="720"/>
        <w:contextualSpacing/>
        <w:rPr>
          <w:rFonts w:ascii="Arial" w:hAnsi="Arial" w:cs="Arial"/>
          <w:sz w:val="22"/>
          <w:szCs w:val="22"/>
        </w:rPr>
      </w:pPr>
      <w:r w:rsidRPr="00C516E8">
        <w:rPr>
          <w:rFonts w:ascii="Arial" w:hAnsi="Arial" w:cs="Arial"/>
          <w:sz w:val="22"/>
          <w:szCs w:val="22"/>
        </w:rPr>
        <w:t>Overall presentation of the performance information in the annual performance report is comparable and understandable</w:t>
      </w:r>
    </w:p>
    <w:p w14:paraId="093FEF21" w14:textId="77777777" w:rsidR="003E20F7" w:rsidRPr="00C516E8" w:rsidRDefault="003E20F7" w:rsidP="000550D9">
      <w:pPr>
        <w:autoSpaceDE w:val="0"/>
        <w:autoSpaceDN w:val="0"/>
        <w:adjustRightInd w:val="0"/>
        <w:spacing w:after="120" w:line="240" w:lineRule="auto"/>
        <w:ind w:left="720"/>
        <w:contextualSpacing/>
        <w:rPr>
          <w:rFonts w:eastAsia="Times New Roman" w:cs="Arial"/>
          <w:b/>
        </w:rPr>
      </w:pPr>
    </w:p>
    <w:p w14:paraId="74C574CA" w14:textId="77777777" w:rsidR="003E20F7" w:rsidRPr="00C516E8" w:rsidRDefault="003E20F7" w:rsidP="009A54E9">
      <w:pPr>
        <w:pStyle w:val="Numbernormal"/>
        <w:numPr>
          <w:ilvl w:val="0"/>
          <w:numId w:val="21"/>
        </w:numPr>
        <w:spacing w:after="120"/>
        <w:rPr>
          <w:rFonts w:eastAsia="Calibri"/>
          <w:b/>
        </w:rPr>
      </w:pPr>
      <w:r w:rsidRPr="00C516E8">
        <w:rPr>
          <w:rFonts w:eastAsia="Calibri"/>
          <w:b/>
        </w:rPr>
        <w:t xml:space="preserve">Relevance </w:t>
      </w:r>
      <w:r w:rsidR="00CC0E59">
        <w:rPr>
          <w:rFonts w:eastAsia="Calibri"/>
          <w:b/>
        </w:rPr>
        <w:t>–</w:t>
      </w:r>
      <w:r w:rsidRPr="00C516E8">
        <w:rPr>
          <w:rFonts w:eastAsia="Calibri"/>
          <w:b/>
        </w:rPr>
        <w:t xml:space="preserve"> Compl</w:t>
      </w:r>
      <w:r w:rsidR="00507594">
        <w:rPr>
          <w:rFonts w:eastAsia="Calibri"/>
          <w:b/>
        </w:rPr>
        <w:t>eteness of relevant indicators:</w:t>
      </w:r>
    </w:p>
    <w:p w14:paraId="561E653D" w14:textId="77777777" w:rsidR="003E20F7" w:rsidRPr="00C516E8" w:rsidRDefault="003E20F7" w:rsidP="009A54E9">
      <w:pPr>
        <w:pStyle w:val="ListParagraph"/>
        <w:numPr>
          <w:ilvl w:val="1"/>
          <w:numId w:val="21"/>
        </w:numPr>
        <w:spacing w:after="120"/>
        <w:ind w:left="720"/>
        <w:contextualSpacing/>
        <w:rPr>
          <w:rFonts w:ascii="Arial" w:hAnsi="Arial" w:cs="Arial"/>
          <w:sz w:val="22"/>
          <w:szCs w:val="22"/>
        </w:rPr>
      </w:pPr>
      <w:r w:rsidRPr="00C516E8">
        <w:rPr>
          <w:rFonts w:ascii="Arial" w:hAnsi="Arial" w:cs="Arial"/>
          <w:sz w:val="22"/>
          <w:szCs w:val="22"/>
        </w:rPr>
        <w:t xml:space="preserve">Completeness of relevant indicators in terms of the mandate of the </w:t>
      </w:r>
      <w:proofErr w:type="spellStart"/>
      <w:r w:rsidRPr="00C516E8">
        <w:rPr>
          <w:rFonts w:ascii="Arial" w:hAnsi="Arial" w:cs="Arial"/>
          <w:sz w:val="22"/>
          <w:szCs w:val="22"/>
        </w:rPr>
        <w:t>auditee</w:t>
      </w:r>
      <w:proofErr w:type="spellEnd"/>
      <w:r w:rsidRPr="00C516E8">
        <w:rPr>
          <w:rFonts w:ascii="Arial" w:hAnsi="Arial" w:cs="Arial"/>
          <w:sz w:val="22"/>
          <w:szCs w:val="22"/>
        </w:rPr>
        <w:t>, including:</w:t>
      </w:r>
    </w:p>
    <w:p w14:paraId="671EB8BD" w14:textId="77777777"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core functions are prioritised in the period under review</w:t>
      </w:r>
    </w:p>
    <w:p w14:paraId="20A213DD" w14:textId="77777777" w:rsidR="003E20F7" w:rsidRPr="00C516E8" w:rsidRDefault="00A94EDD" w:rsidP="009A54E9">
      <w:pPr>
        <w:pStyle w:val="ListParagraph"/>
        <w:numPr>
          <w:ilvl w:val="0"/>
          <w:numId w:val="22"/>
        </w:numPr>
        <w:spacing w:after="120"/>
        <w:ind w:left="1080"/>
        <w:contextualSpacing/>
        <w:rPr>
          <w:rFonts w:ascii="Arial" w:hAnsi="Arial" w:cs="Arial"/>
          <w:sz w:val="22"/>
          <w:szCs w:val="22"/>
        </w:rPr>
      </w:pPr>
      <w:r>
        <w:rPr>
          <w:rFonts w:ascii="Arial" w:hAnsi="Arial" w:cs="Arial"/>
          <w:sz w:val="22"/>
          <w:szCs w:val="22"/>
        </w:rPr>
        <w:t>r</w:t>
      </w:r>
      <w:r w:rsidR="003E20F7" w:rsidRPr="00C516E8">
        <w:rPr>
          <w:rFonts w:ascii="Arial" w:hAnsi="Arial" w:cs="Arial"/>
          <w:sz w:val="22"/>
          <w:szCs w:val="22"/>
        </w:rPr>
        <w:t>elevant performance indicators are included for the core functions prioritised in the period under review</w:t>
      </w:r>
    </w:p>
    <w:p w14:paraId="04E0B9AA" w14:textId="77777777" w:rsidR="00B81D26" w:rsidRPr="00C516E8" w:rsidRDefault="00B81D26" w:rsidP="0039423B">
      <w:pPr>
        <w:pStyle w:val="ListParagraph"/>
        <w:spacing w:after="120"/>
        <w:ind w:left="1080"/>
        <w:contextualSpacing/>
        <w:rPr>
          <w:rFonts w:ascii="Arial" w:hAnsi="Arial" w:cs="Arial"/>
        </w:rPr>
      </w:pPr>
    </w:p>
    <w:p w14:paraId="3C3F60F6" w14:textId="77777777" w:rsidR="0019368D" w:rsidRPr="00C516E8" w:rsidRDefault="00582A5A" w:rsidP="009A54E9">
      <w:pPr>
        <w:pStyle w:val="ListParagraph"/>
        <w:keepNext/>
        <w:keepLines/>
        <w:numPr>
          <w:ilvl w:val="0"/>
          <w:numId w:val="34"/>
        </w:numPr>
        <w:spacing w:before="120" w:after="360"/>
        <w:outlineLvl w:val="1"/>
        <w:rPr>
          <w:rFonts w:ascii="Arial" w:hAnsi="Arial" w:cs="Arial"/>
        </w:rPr>
      </w:pPr>
      <w:r w:rsidRPr="00C516E8">
        <w:rPr>
          <w:rFonts w:ascii="Arial" w:hAnsi="Arial" w:cs="Arial"/>
          <w:sz w:val="22"/>
          <w:szCs w:val="22"/>
        </w:rPr>
        <w:t>Material a</w:t>
      </w:r>
      <w:r w:rsidR="0019368D" w:rsidRPr="00C516E8">
        <w:rPr>
          <w:rFonts w:ascii="Arial" w:hAnsi="Arial" w:cs="Arial"/>
          <w:sz w:val="22"/>
          <w:szCs w:val="22"/>
        </w:rPr>
        <w:t xml:space="preserve">udit findings </w:t>
      </w:r>
      <w:r w:rsidRPr="00C516E8">
        <w:rPr>
          <w:rFonts w:ascii="Arial" w:hAnsi="Arial" w:cs="Arial"/>
          <w:sz w:val="22"/>
          <w:szCs w:val="22"/>
        </w:rPr>
        <w:t xml:space="preserve">arising from the audit against the additional criteria do not have an impact </w:t>
      </w:r>
      <w:r w:rsidR="0019368D" w:rsidRPr="00C516E8">
        <w:rPr>
          <w:rFonts w:ascii="Arial" w:hAnsi="Arial" w:cs="Arial"/>
          <w:sz w:val="22"/>
          <w:szCs w:val="22"/>
        </w:rPr>
        <w:t xml:space="preserve">on the audit </w:t>
      </w:r>
      <w:r w:rsidR="00D2457B" w:rsidRPr="00C516E8">
        <w:rPr>
          <w:rFonts w:ascii="Arial" w:hAnsi="Arial" w:cs="Arial"/>
          <w:sz w:val="22"/>
          <w:szCs w:val="22"/>
        </w:rPr>
        <w:t>opinion</w:t>
      </w:r>
      <w:r w:rsidR="00507594" w:rsidRPr="00507594">
        <w:rPr>
          <w:rFonts w:ascii="Arial" w:hAnsi="Arial" w:cs="Arial"/>
          <w:sz w:val="22"/>
          <w:szCs w:val="22"/>
        </w:rPr>
        <w:t>s</w:t>
      </w:r>
      <w:r w:rsidR="00D2457B" w:rsidRPr="00C516E8">
        <w:rPr>
          <w:rFonts w:ascii="Arial" w:hAnsi="Arial" w:cs="Arial"/>
          <w:sz w:val="22"/>
          <w:szCs w:val="22"/>
        </w:rPr>
        <w:t xml:space="preserve"> of the </w:t>
      </w:r>
      <w:r w:rsidR="00507594" w:rsidRPr="00507594">
        <w:rPr>
          <w:rFonts w:ascii="Arial" w:hAnsi="Arial" w:cs="Arial"/>
          <w:sz w:val="22"/>
          <w:szCs w:val="22"/>
        </w:rPr>
        <w:t>selected programmes</w:t>
      </w:r>
      <w:r w:rsidR="00D2457B" w:rsidRPr="00C516E8">
        <w:rPr>
          <w:rFonts w:ascii="Arial" w:hAnsi="Arial" w:cs="Arial"/>
          <w:sz w:val="22"/>
          <w:szCs w:val="22"/>
        </w:rPr>
        <w:t xml:space="preserve"> </w:t>
      </w:r>
      <w:r w:rsidRPr="00C516E8">
        <w:rPr>
          <w:rFonts w:ascii="Arial" w:hAnsi="Arial" w:cs="Arial"/>
          <w:sz w:val="22"/>
          <w:szCs w:val="22"/>
        </w:rPr>
        <w:t>in th</w:t>
      </w:r>
      <w:r w:rsidR="00D2457B" w:rsidRPr="00C516E8">
        <w:rPr>
          <w:rFonts w:ascii="Arial" w:hAnsi="Arial" w:cs="Arial"/>
          <w:sz w:val="22"/>
          <w:szCs w:val="22"/>
        </w:rPr>
        <w:t>is</w:t>
      </w:r>
      <w:r w:rsidRPr="00C516E8">
        <w:rPr>
          <w:rFonts w:ascii="Arial" w:hAnsi="Arial" w:cs="Arial"/>
          <w:sz w:val="22"/>
          <w:szCs w:val="22"/>
        </w:rPr>
        <w:t xml:space="preserve"> report. </w:t>
      </w:r>
      <w:r w:rsidR="00A94EDD">
        <w:rPr>
          <w:rFonts w:ascii="Arial" w:hAnsi="Arial" w:cs="Arial"/>
          <w:sz w:val="22"/>
          <w:szCs w:val="22"/>
        </w:rPr>
        <w:t>However, it</w:t>
      </w:r>
      <w:r w:rsidR="00A94EDD" w:rsidRPr="00C516E8">
        <w:rPr>
          <w:rFonts w:ascii="Arial" w:hAnsi="Arial" w:cs="Arial"/>
          <w:sz w:val="22"/>
          <w:szCs w:val="22"/>
        </w:rPr>
        <w:t xml:space="preserve"> </w:t>
      </w:r>
      <w:r w:rsidRPr="00C516E8">
        <w:rPr>
          <w:rFonts w:ascii="Arial" w:hAnsi="Arial" w:cs="Arial"/>
          <w:sz w:val="22"/>
          <w:szCs w:val="22"/>
        </w:rPr>
        <w:t>may impact</w:t>
      </w:r>
      <w:r w:rsidR="0019368D" w:rsidRPr="00C516E8">
        <w:rPr>
          <w:rFonts w:ascii="Arial" w:hAnsi="Arial" w:cs="Arial"/>
          <w:sz w:val="22"/>
          <w:szCs w:val="22"/>
        </w:rPr>
        <w:t xml:space="preserve"> </w:t>
      </w:r>
      <w:r w:rsidR="00A94EDD">
        <w:rPr>
          <w:rFonts w:ascii="Arial" w:hAnsi="Arial" w:cs="Arial"/>
          <w:sz w:val="22"/>
          <w:szCs w:val="22"/>
        </w:rPr>
        <w:t xml:space="preserve">on </w:t>
      </w:r>
      <w:r w:rsidR="0019368D" w:rsidRPr="00C516E8">
        <w:rPr>
          <w:rFonts w:ascii="Arial" w:hAnsi="Arial" w:cs="Arial"/>
          <w:sz w:val="22"/>
          <w:szCs w:val="22"/>
        </w:rPr>
        <w:t>the audit opinion</w:t>
      </w:r>
      <w:r w:rsidRPr="00C516E8">
        <w:rPr>
          <w:rFonts w:ascii="Arial" w:hAnsi="Arial" w:cs="Arial"/>
          <w:sz w:val="22"/>
          <w:szCs w:val="22"/>
        </w:rPr>
        <w:t xml:space="preserve"> in future</w:t>
      </w:r>
      <w:r w:rsidR="0019368D" w:rsidRPr="00C516E8">
        <w:rPr>
          <w:rFonts w:ascii="Arial" w:hAnsi="Arial" w:cs="Arial"/>
          <w:sz w:val="22"/>
          <w:szCs w:val="22"/>
        </w:rPr>
        <w:t>.</w:t>
      </w:r>
      <w:r w:rsidR="0019368D" w:rsidRPr="00C516E8" w:rsidDel="00EB3C8F">
        <w:rPr>
          <w:rFonts w:ascii="Arial" w:hAnsi="Arial" w:cs="Arial"/>
          <w:sz w:val="22"/>
          <w:szCs w:val="22"/>
        </w:rPr>
        <w:t xml:space="preserve"> </w:t>
      </w:r>
    </w:p>
    <w:p w14:paraId="66778BAA" w14:textId="77777777" w:rsidR="007A45CB" w:rsidRDefault="007A45CB">
      <w:pPr>
        <w:rPr>
          <w:rFonts w:ascii="Century Gothic" w:eastAsia="MS Mincho" w:hAnsi="Century Gothic" w:cs="Arial"/>
          <w:b/>
          <w:bCs/>
          <w:color w:val="365F91"/>
          <w:sz w:val="28"/>
          <w:szCs w:val="28"/>
        </w:rPr>
      </w:pPr>
      <w:bookmarkStart w:id="183" w:name="_Toc447106666"/>
      <w:r>
        <w:rPr>
          <w:rFonts w:ascii="Century Gothic" w:eastAsia="MS Mincho" w:hAnsi="Century Gothic" w:cs="Arial"/>
          <w:b/>
          <w:bCs/>
          <w:color w:val="365F91"/>
          <w:sz w:val="28"/>
          <w:szCs w:val="28"/>
        </w:rPr>
        <w:br w:type="page"/>
      </w:r>
    </w:p>
    <w:p w14:paraId="1335F1D8" w14:textId="77777777" w:rsidR="00C22F2B" w:rsidRPr="00C516E8" w:rsidRDefault="0039626F"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7</w:t>
      </w:r>
      <w:r w:rsidR="00C22F2B" w:rsidRPr="00C516E8">
        <w:rPr>
          <w:rFonts w:ascii="Century Gothic" w:eastAsia="MS Mincho" w:hAnsi="Century Gothic" w:cs="Arial"/>
          <w:b/>
          <w:bCs/>
          <w:color w:val="365F91"/>
          <w:sz w:val="28"/>
          <w:szCs w:val="28"/>
        </w:rPr>
        <w:t xml:space="preserve">: Entities controlled by the </w:t>
      </w:r>
      <w:r w:rsidR="00C22F2B" w:rsidRPr="005B57D6">
        <w:rPr>
          <w:rFonts w:ascii="Century Gothic" w:eastAsia="MS Mincho" w:hAnsi="Century Gothic" w:cs="Arial"/>
          <w:b/>
          <w:bCs/>
          <w:color w:val="365F91"/>
          <w:sz w:val="28"/>
          <w:szCs w:val="28"/>
        </w:rPr>
        <w:t>department</w:t>
      </w:r>
      <w:bookmarkEnd w:id="183"/>
    </w:p>
    <w:p w14:paraId="178BB354" w14:textId="77777777" w:rsidR="00C22F2B" w:rsidRPr="00C516E8" w:rsidRDefault="00C22F2B" w:rsidP="009A54E9">
      <w:pPr>
        <w:numPr>
          <w:ilvl w:val="0"/>
          <w:numId w:val="34"/>
        </w:numPr>
        <w:shd w:val="clear" w:color="auto" w:fill="FFFFFF"/>
        <w:spacing w:before="240" w:after="240"/>
        <w:rPr>
          <w:rFonts w:ascii="Arial" w:eastAsia="Calibri" w:hAnsi="Arial" w:cs="Arial"/>
        </w:rPr>
      </w:pPr>
      <w:bookmarkStart w:id="184" w:name="S5E43"/>
      <w:bookmarkEnd w:id="176"/>
      <w:bookmarkEnd w:id="177"/>
      <w:bookmarkEnd w:id="184"/>
      <w:r w:rsidRPr="00C516E8">
        <w:rPr>
          <w:rFonts w:ascii="Arial" w:eastAsia="Calibri" w:hAnsi="Arial" w:cs="Arial"/>
        </w:rPr>
        <w:t xml:space="preserve">In terms of the PFMA, the </w:t>
      </w:r>
      <w:r w:rsidR="005B57D6" w:rsidRPr="005B57D6">
        <w:rPr>
          <w:rFonts w:ascii="Arial" w:eastAsia="Calibri" w:hAnsi="Arial" w:cs="Arial"/>
        </w:rPr>
        <w:t>department</w:t>
      </w:r>
      <w:r w:rsidRPr="00C516E8">
        <w:rPr>
          <w:rFonts w:ascii="Arial" w:eastAsia="Calibri" w:hAnsi="Arial" w:cs="Arial"/>
        </w:rPr>
        <w:t xml:space="preserve"> has certain oversight responsibilities regarding the entities over which it has ownership control. The audit outcomes of these entities are summarised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1209"/>
        <w:gridCol w:w="1199"/>
        <w:gridCol w:w="1184"/>
        <w:gridCol w:w="493"/>
        <w:gridCol w:w="650"/>
        <w:gridCol w:w="573"/>
        <w:gridCol w:w="677"/>
        <w:gridCol w:w="540"/>
        <w:gridCol w:w="675"/>
      </w:tblGrid>
      <w:tr w:rsidR="00C22F2B" w:rsidRPr="00C516E8" w14:paraId="186944A3" w14:textId="77777777" w:rsidTr="00524DC7">
        <w:trPr>
          <w:trHeight w:val="330"/>
        </w:trPr>
        <w:tc>
          <w:tcPr>
            <w:tcW w:w="1266" w:type="pct"/>
            <w:vMerge w:val="restart"/>
            <w:shd w:val="clear" w:color="auto" w:fill="A6A6A6" w:themeFill="background1" w:themeFillShade="A6"/>
          </w:tcPr>
          <w:p w14:paraId="656B5868" w14:textId="77777777" w:rsidR="00C22F2B" w:rsidRPr="00C516E8" w:rsidRDefault="00C22F2B" w:rsidP="00C22F2B">
            <w:pPr>
              <w:spacing w:after="120" w:line="240" w:lineRule="auto"/>
              <w:jc w:val="center"/>
              <w:rPr>
                <w:rFonts w:ascii="Arial" w:eastAsia="Times New Roman" w:hAnsi="Arial" w:cs="Arial"/>
                <w:b/>
                <w:bCs/>
                <w:color w:val="000000"/>
              </w:rPr>
            </w:pPr>
            <w:r w:rsidRPr="00C516E8">
              <w:rPr>
                <w:rFonts w:ascii="Arial" w:eastAsia="Times New Roman" w:hAnsi="Arial" w:cs="Arial"/>
                <w:b/>
                <w:bCs/>
                <w:color w:val="000000"/>
                <w:sz w:val="18"/>
                <w:szCs w:val="18"/>
              </w:rPr>
              <w:t>Name of entity</w:t>
            </w:r>
          </w:p>
        </w:tc>
        <w:tc>
          <w:tcPr>
            <w:tcW w:w="1830" w:type="pct"/>
            <w:gridSpan w:val="3"/>
            <w:shd w:val="clear" w:color="auto" w:fill="A6A6A6" w:themeFill="background1" w:themeFillShade="A6"/>
          </w:tcPr>
          <w:p w14:paraId="622B8524"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Audit outcome</w:t>
            </w:r>
          </w:p>
        </w:tc>
        <w:tc>
          <w:tcPr>
            <w:tcW w:w="1904" w:type="pct"/>
            <w:gridSpan w:val="6"/>
            <w:shd w:val="clear" w:color="auto" w:fill="A6A6A6" w:themeFill="background1" w:themeFillShade="A6"/>
          </w:tcPr>
          <w:p w14:paraId="3A9F9D7B"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Significant deficiencies in internal control</w:t>
            </w:r>
          </w:p>
        </w:tc>
      </w:tr>
      <w:tr w:rsidR="00C22F2B" w:rsidRPr="00C516E8" w14:paraId="34C88841" w14:textId="77777777" w:rsidTr="00524DC7">
        <w:trPr>
          <w:trHeight w:val="922"/>
        </w:trPr>
        <w:tc>
          <w:tcPr>
            <w:tcW w:w="1266" w:type="pct"/>
            <w:vMerge/>
            <w:shd w:val="clear" w:color="auto" w:fill="A6A6A6" w:themeFill="background1" w:themeFillShade="A6"/>
          </w:tcPr>
          <w:p w14:paraId="197AE999" w14:textId="77777777" w:rsidR="00C22F2B" w:rsidRPr="00C516E8" w:rsidRDefault="00C22F2B" w:rsidP="00C22F2B">
            <w:pPr>
              <w:spacing w:after="120" w:line="240" w:lineRule="auto"/>
              <w:jc w:val="center"/>
              <w:rPr>
                <w:rFonts w:ascii="Arial" w:eastAsia="Times New Roman" w:hAnsi="Arial" w:cs="Arial"/>
                <w:b/>
                <w:bCs/>
                <w:color w:val="000000"/>
                <w:sz w:val="18"/>
                <w:szCs w:val="18"/>
              </w:rPr>
            </w:pPr>
          </w:p>
        </w:tc>
        <w:tc>
          <w:tcPr>
            <w:tcW w:w="633" w:type="pct"/>
            <w:vMerge w:val="restart"/>
            <w:shd w:val="clear" w:color="auto" w:fill="BFBFBF" w:themeFill="background1" w:themeFillShade="BF"/>
          </w:tcPr>
          <w:p w14:paraId="1B6057E5"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statement opinion</w:t>
            </w:r>
          </w:p>
        </w:tc>
        <w:tc>
          <w:tcPr>
            <w:tcW w:w="578" w:type="pct"/>
            <w:vMerge w:val="restart"/>
            <w:shd w:val="clear" w:color="auto" w:fill="BFBFBF" w:themeFill="background1" w:themeFillShade="BF"/>
          </w:tcPr>
          <w:p w14:paraId="5A18A057" w14:textId="77777777" w:rsidR="00C22F2B" w:rsidRPr="00C516E8" w:rsidDel="00820DCD"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the performance report</w:t>
            </w:r>
          </w:p>
        </w:tc>
        <w:tc>
          <w:tcPr>
            <w:tcW w:w="620" w:type="pct"/>
            <w:vMerge w:val="restart"/>
            <w:shd w:val="clear" w:color="auto" w:fill="BFBFBF" w:themeFill="background1" w:themeFillShade="BF"/>
          </w:tcPr>
          <w:p w14:paraId="7DCC13A0"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Findings on compliance</w:t>
            </w:r>
          </w:p>
        </w:tc>
        <w:tc>
          <w:tcPr>
            <w:tcW w:w="604" w:type="pct"/>
            <w:gridSpan w:val="2"/>
            <w:shd w:val="clear" w:color="auto" w:fill="BFBFBF" w:themeFill="background1" w:themeFillShade="BF"/>
          </w:tcPr>
          <w:p w14:paraId="1919E227"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Leadership</w:t>
            </w:r>
          </w:p>
        </w:tc>
        <w:tc>
          <w:tcPr>
            <w:tcW w:w="659" w:type="pct"/>
            <w:gridSpan w:val="2"/>
            <w:shd w:val="clear" w:color="auto" w:fill="BFBFBF" w:themeFill="background1" w:themeFillShade="BF"/>
          </w:tcPr>
          <w:p w14:paraId="1105C3EB"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Financial and performance management</w:t>
            </w:r>
          </w:p>
        </w:tc>
        <w:tc>
          <w:tcPr>
            <w:tcW w:w="641" w:type="pct"/>
            <w:gridSpan w:val="2"/>
            <w:shd w:val="clear" w:color="auto" w:fill="BFBFBF" w:themeFill="background1" w:themeFillShade="BF"/>
          </w:tcPr>
          <w:p w14:paraId="2539C85E" w14:textId="77777777" w:rsidR="00C22F2B" w:rsidRPr="00C516E8" w:rsidRDefault="00C22F2B" w:rsidP="00C22F2B">
            <w:pPr>
              <w:spacing w:after="120" w:line="240" w:lineRule="auto"/>
              <w:ind w:left="-108"/>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Governance</w:t>
            </w:r>
          </w:p>
        </w:tc>
      </w:tr>
      <w:tr w:rsidR="00C22F2B" w:rsidRPr="00C516E8" w14:paraId="1B0BC9B8" w14:textId="77777777" w:rsidTr="00524DC7">
        <w:trPr>
          <w:cantSplit/>
          <w:trHeight w:val="1339"/>
        </w:trPr>
        <w:tc>
          <w:tcPr>
            <w:tcW w:w="1266" w:type="pct"/>
            <w:vMerge/>
            <w:shd w:val="clear" w:color="auto" w:fill="A6A6A6" w:themeFill="background1" w:themeFillShade="A6"/>
          </w:tcPr>
          <w:p w14:paraId="0C1FF1BE"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vMerge/>
          </w:tcPr>
          <w:p w14:paraId="4089CE7B"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vMerge/>
          </w:tcPr>
          <w:p w14:paraId="01C310F7"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vMerge/>
          </w:tcPr>
          <w:p w14:paraId="336E83C3"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D9D9D9" w:themeFill="background1" w:themeFillShade="D9"/>
            <w:textDirection w:val="btLr"/>
            <w:vAlign w:val="center"/>
          </w:tcPr>
          <w:p w14:paraId="31C193E1"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43" w:type="pct"/>
            <w:shd w:val="clear" w:color="auto" w:fill="D9D9D9" w:themeFill="background1" w:themeFillShade="D9"/>
            <w:textDirection w:val="btLr"/>
            <w:vAlign w:val="center"/>
          </w:tcPr>
          <w:p w14:paraId="6A52E684"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c>
          <w:tcPr>
            <w:tcW w:w="303" w:type="pct"/>
            <w:shd w:val="clear" w:color="auto" w:fill="D9D9D9" w:themeFill="background1" w:themeFillShade="D9"/>
            <w:textDirection w:val="btLr"/>
          </w:tcPr>
          <w:p w14:paraId="0962569C"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14:paraId="1CA14D6E"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kern w:val="8"/>
                <w:sz w:val="18"/>
                <w:szCs w:val="18"/>
                <w:lang w:bidi="he-IL"/>
              </w:rPr>
            </w:pPr>
            <w:r w:rsidRPr="00C516E8">
              <w:rPr>
                <w:rFonts w:ascii="Arial" w:eastAsia="Times New Roman" w:hAnsi="Arial" w:cs="Arial"/>
                <w:b/>
                <w:bCs/>
                <w:color w:val="000000"/>
                <w:sz w:val="18"/>
                <w:szCs w:val="18"/>
              </w:rPr>
              <w:t>Movement</w:t>
            </w:r>
          </w:p>
        </w:tc>
        <w:tc>
          <w:tcPr>
            <w:tcW w:w="285" w:type="pct"/>
            <w:shd w:val="clear" w:color="auto" w:fill="D9D9D9" w:themeFill="background1" w:themeFillShade="D9"/>
            <w:textDirection w:val="btLr"/>
          </w:tcPr>
          <w:p w14:paraId="7324359F"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Assessment</w:t>
            </w:r>
          </w:p>
        </w:tc>
        <w:tc>
          <w:tcPr>
            <w:tcW w:w="356" w:type="pct"/>
            <w:shd w:val="clear" w:color="auto" w:fill="D9D9D9" w:themeFill="background1" w:themeFillShade="D9"/>
            <w:textDirection w:val="btLr"/>
          </w:tcPr>
          <w:p w14:paraId="4F2A0B99" w14:textId="77777777" w:rsidR="00C22F2B" w:rsidRPr="00C516E8" w:rsidRDefault="00C22F2B" w:rsidP="00C22F2B">
            <w:pPr>
              <w:spacing w:after="0" w:line="240" w:lineRule="auto"/>
              <w:ind w:left="964" w:right="113" w:hanging="851"/>
              <w:contextualSpacing/>
              <w:jc w:val="center"/>
              <w:rPr>
                <w:rFonts w:ascii="Arial" w:eastAsia="Times New Roman" w:hAnsi="Arial" w:cs="Arial"/>
                <w:b/>
                <w:bCs/>
                <w:color w:val="000000"/>
                <w:sz w:val="18"/>
                <w:szCs w:val="18"/>
              </w:rPr>
            </w:pPr>
            <w:r w:rsidRPr="00C516E8">
              <w:rPr>
                <w:rFonts w:ascii="Arial" w:eastAsia="Times New Roman" w:hAnsi="Arial" w:cs="Arial"/>
                <w:b/>
                <w:bCs/>
                <w:color w:val="000000"/>
                <w:sz w:val="18"/>
                <w:szCs w:val="18"/>
              </w:rPr>
              <w:t>Movement</w:t>
            </w:r>
          </w:p>
        </w:tc>
      </w:tr>
      <w:tr w:rsidR="00C22F2B" w:rsidRPr="00C516E8" w14:paraId="00AEBF00" w14:textId="77777777" w:rsidTr="00DC267C">
        <w:tc>
          <w:tcPr>
            <w:tcW w:w="1266" w:type="pct"/>
          </w:tcPr>
          <w:p w14:paraId="2E466938"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14:paraId="5E3F46DC"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14:paraId="3C8E44A2"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14:paraId="38EBC51B"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shd w:val="clear" w:color="auto" w:fill="97E59E"/>
          </w:tcPr>
          <w:p w14:paraId="47F576DF" w14:textId="77777777" w:rsidR="00C22F2B" w:rsidRPr="00C516E8" w:rsidRDefault="00C22F2B" w:rsidP="00C22F2B">
            <w:pPr>
              <w:spacing w:after="120" w:line="240" w:lineRule="auto"/>
              <w:jc w:val="center"/>
              <w:rPr>
                <w:rFonts w:ascii="Arial" w:eastAsia="Times New Roman" w:hAnsi="Arial" w:cs="Arial"/>
                <w:sz w:val="16"/>
                <w:szCs w:val="16"/>
              </w:rPr>
            </w:pPr>
          </w:p>
        </w:tc>
        <w:tc>
          <w:tcPr>
            <w:tcW w:w="343" w:type="pct"/>
            <w:shd w:val="clear" w:color="auto" w:fill="auto"/>
            <w:vAlign w:val="center"/>
          </w:tcPr>
          <w:p w14:paraId="2EDE2F97"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20DE2ECE" wp14:editId="06B65FFE">
                  <wp:extent cx="118800" cy="187200"/>
                  <wp:effectExtent l="0" t="0" r="0" b="3810"/>
                  <wp:docPr id="1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34" cstate="print"/>
                          <a:stretch>
                            <a:fillRect/>
                          </a:stretch>
                        </pic:blipFill>
                        <pic:spPr>
                          <a:xfrm>
                            <a:off x="0" y="0"/>
                            <a:ext cx="118800" cy="187200"/>
                          </a:xfrm>
                          <a:prstGeom prst="rect">
                            <a:avLst/>
                          </a:prstGeom>
                        </pic:spPr>
                      </pic:pic>
                    </a:graphicData>
                  </a:graphic>
                </wp:inline>
              </w:drawing>
            </w:r>
          </w:p>
        </w:tc>
        <w:tc>
          <w:tcPr>
            <w:tcW w:w="303" w:type="pct"/>
            <w:shd w:val="clear" w:color="auto" w:fill="FFE697"/>
          </w:tcPr>
          <w:p w14:paraId="1CD480E2"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14:paraId="1F612D74"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1D8D4DDF" wp14:editId="50F11923">
                  <wp:extent cx="187200" cy="118800"/>
                  <wp:effectExtent l="0" t="0" r="3810" b="0"/>
                  <wp:docPr id="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3" cstate="print"/>
                          <a:stretch>
                            <a:fillRect/>
                          </a:stretch>
                        </pic:blipFill>
                        <pic:spPr>
                          <a:xfrm>
                            <a:off x="0" y="0"/>
                            <a:ext cx="187200" cy="118800"/>
                          </a:xfrm>
                          <a:prstGeom prst="rect">
                            <a:avLst/>
                          </a:prstGeom>
                        </pic:spPr>
                      </pic:pic>
                    </a:graphicData>
                  </a:graphic>
                </wp:inline>
              </w:drawing>
            </w:r>
          </w:p>
        </w:tc>
        <w:tc>
          <w:tcPr>
            <w:tcW w:w="285" w:type="pct"/>
            <w:shd w:val="clear" w:color="auto" w:fill="F9A1A1"/>
          </w:tcPr>
          <w:p w14:paraId="6E197C53"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14:paraId="62C37D67"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r w:rsidRPr="009D3270">
              <w:rPr>
                <w:rFonts w:ascii="Times New Roman" w:eastAsia="Times New Roman" w:hAnsi="Times New Roman" w:cs="Times New Roman"/>
                <w:noProof/>
                <w:sz w:val="20"/>
                <w:szCs w:val="20"/>
                <w:lang w:eastAsia="en-ZA"/>
              </w:rPr>
              <w:drawing>
                <wp:inline distT="0" distB="0" distL="0" distR="0" wp14:anchorId="4C5E253D" wp14:editId="52C7609D">
                  <wp:extent cx="118800" cy="187200"/>
                  <wp:effectExtent l="0" t="0" r="0" b="3810"/>
                  <wp:docPr id="1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35" cstate="print"/>
                          <a:stretch>
                            <a:fillRect/>
                          </a:stretch>
                        </pic:blipFill>
                        <pic:spPr>
                          <a:xfrm>
                            <a:off x="0" y="0"/>
                            <a:ext cx="118800" cy="187200"/>
                          </a:xfrm>
                          <a:prstGeom prst="rect">
                            <a:avLst/>
                          </a:prstGeom>
                        </pic:spPr>
                      </pic:pic>
                    </a:graphicData>
                  </a:graphic>
                </wp:inline>
              </w:drawing>
            </w:r>
          </w:p>
        </w:tc>
      </w:tr>
      <w:tr w:rsidR="00C22F2B" w:rsidRPr="00C516E8" w14:paraId="65C376CC" w14:textId="77777777" w:rsidTr="00DC267C">
        <w:tc>
          <w:tcPr>
            <w:tcW w:w="1266" w:type="pct"/>
          </w:tcPr>
          <w:p w14:paraId="4AE209AA"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Property Management Trading Entity</w:t>
            </w:r>
          </w:p>
        </w:tc>
        <w:tc>
          <w:tcPr>
            <w:tcW w:w="633" w:type="pct"/>
          </w:tcPr>
          <w:p w14:paraId="5C998E1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09ED94D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7A733585"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30D92B79"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16659A0D"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52D39713"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1A579024"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2C417F8F"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67C7598D"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153C0EB2" w14:textId="77777777" w:rsidTr="00DC267C">
        <w:tc>
          <w:tcPr>
            <w:tcW w:w="1266" w:type="pct"/>
          </w:tcPr>
          <w:p w14:paraId="16B164A0"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Construction Industry Development (CIDB)</w:t>
            </w:r>
          </w:p>
        </w:tc>
        <w:tc>
          <w:tcPr>
            <w:tcW w:w="633" w:type="pct"/>
          </w:tcPr>
          <w:p w14:paraId="2E6E12E9"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4FD844BE"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36D20D88"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335DF273"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362AE9AA"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2752E7F7"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3299B3F7"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4D99DE46"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22F11194"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7BEA4DF9" w14:textId="77777777" w:rsidTr="00DC267C">
        <w:tc>
          <w:tcPr>
            <w:tcW w:w="1266" w:type="pct"/>
            <w:shd w:val="clear" w:color="auto" w:fill="auto"/>
          </w:tcPr>
          <w:p w14:paraId="3C0C716B"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Council for the Built Environment (CBE)</w:t>
            </w:r>
          </w:p>
        </w:tc>
        <w:tc>
          <w:tcPr>
            <w:tcW w:w="633" w:type="pct"/>
          </w:tcPr>
          <w:p w14:paraId="4467FCE6"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645DD407"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7E9BED87"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shd w:val="clear" w:color="auto" w:fill="auto"/>
          </w:tcPr>
          <w:p w14:paraId="3EF43DD8"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3AF54D3A"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6FA08807"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7C8F6C33"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2536E3E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45D0F24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566F8FFF" w14:textId="77777777" w:rsidTr="00DC267C">
        <w:tc>
          <w:tcPr>
            <w:tcW w:w="1266" w:type="pct"/>
          </w:tcPr>
          <w:p w14:paraId="66BE49A8" w14:textId="77777777" w:rsidR="00C22F2B" w:rsidRPr="00507594" w:rsidRDefault="005B57D6" w:rsidP="00F30AC6">
            <w:pPr>
              <w:spacing w:after="0" w:line="240" w:lineRule="auto"/>
              <w:ind w:left="851" w:hanging="851"/>
              <w:contextualSpacing/>
              <w:rPr>
                <w:rFonts w:ascii="Arial" w:eastAsia="Times New Roman" w:hAnsi="Arial" w:cs="Arial"/>
                <w:b/>
                <w:bCs/>
                <w:color w:val="000000"/>
                <w:sz w:val="18"/>
                <w:szCs w:val="18"/>
                <w:highlight w:val="yellow"/>
              </w:rPr>
            </w:pPr>
            <w:r w:rsidRPr="00507594">
              <w:rPr>
                <w:rFonts w:ascii="Arial" w:eastAsia="Times New Roman" w:hAnsi="Arial" w:cs="Arial"/>
                <w:b/>
                <w:bCs/>
                <w:color w:val="000000"/>
                <w:sz w:val="18"/>
                <w:szCs w:val="18"/>
                <w:highlight w:val="yellow"/>
              </w:rPr>
              <w:t>Independent Development Trust (IDT)</w:t>
            </w:r>
          </w:p>
        </w:tc>
        <w:tc>
          <w:tcPr>
            <w:tcW w:w="633" w:type="pct"/>
          </w:tcPr>
          <w:p w14:paraId="2D1CAA25"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3FB80770"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12021DC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14:paraId="763DC0DF"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3A1D19D5"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0974CCBC"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60DEFF4B"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65F4C685"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7A70DA31"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50E987E5" w14:textId="77777777" w:rsidTr="00DC267C">
        <w:tc>
          <w:tcPr>
            <w:tcW w:w="1266" w:type="pct"/>
          </w:tcPr>
          <w:p w14:paraId="10F40FC4" w14:textId="77777777" w:rsidR="00C22F2B" w:rsidRPr="00507594" w:rsidRDefault="00F30AC6" w:rsidP="00F30AC6">
            <w:pPr>
              <w:spacing w:after="0" w:line="240" w:lineRule="auto"/>
              <w:ind w:left="851" w:hanging="851"/>
              <w:contextualSpacing/>
              <w:rPr>
                <w:rFonts w:ascii="Arial" w:eastAsia="Times New Roman" w:hAnsi="Arial" w:cs="Arial"/>
                <w:b/>
                <w:bCs/>
                <w:color w:val="000000"/>
                <w:sz w:val="18"/>
                <w:szCs w:val="18"/>
                <w:highlight w:val="yellow"/>
              </w:rPr>
            </w:pPr>
            <w:proofErr w:type="spellStart"/>
            <w:r w:rsidRPr="00507594">
              <w:rPr>
                <w:rFonts w:ascii="Arial" w:eastAsia="Times New Roman" w:hAnsi="Arial" w:cs="Arial"/>
                <w:b/>
                <w:bCs/>
                <w:color w:val="000000"/>
                <w:sz w:val="18"/>
                <w:szCs w:val="18"/>
                <w:highlight w:val="yellow"/>
              </w:rPr>
              <w:t>Agrement</w:t>
            </w:r>
            <w:proofErr w:type="spellEnd"/>
            <w:r w:rsidRPr="00507594">
              <w:rPr>
                <w:rFonts w:ascii="Arial" w:eastAsia="Times New Roman" w:hAnsi="Arial" w:cs="Arial"/>
                <w:b/>
                <w:bCs/>
                <w:color w:val="000000"/>
                <w:sz w:val="18"/>
                <w:szCs w:val="18"/>
                <w:highlight w:val="yellow"/>
              </w:rPr>
              <w:t xml:space="preserve"> South Africa (ASA)</w:t>
            </w:r>
          </w:p>
        </w:tc>
        <w:tc>
          <w:tcPr>
            <w:tcW w:w="633" w:type="pct"/>
          </w:tcPr>
          <w:p w14:paraId="7E0D9BC7"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578" w:type="pct"/>
          </w:tcPr>
          <w:p w14:paraId="6B1E2FBB"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620" w:type="pct"/>
          </w:tcPr>
          <w:p w14:paraId="0019FE51"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261" w:type="pct"/>
          </w:tcPr>
          <w:p w14:paraId="003E13C4"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43" w:type="pct"/>
            <w:shd w:val="clear" w:color="auto" w:fill="auto"/>
            <w:vAlign w:val="center"/>
          </w:tcPr>
          <w:p w14:paraId="6888EB5E"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303" w:type="pct"/>
          </w:tcPr>
          <w:p w14:paraId="67BA60F5"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vAlign w:val="center"/>
          </w:tcPr>
          <w:p w14:paraId="742679D5"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c>
          <w:tcPr>
            <w:tcW w:w="285" w:type="pct"/>
          </w:tcPr>
          <w:p w14:paraId="031CD0A0" w14:textId="77777777" w:rsidR="00C22F2B" w:rsidRPr="00507594" w:rsidRDefault="00C22F2B" w:rsidP="00C22F2B">
            <w:pPr>
              <w:spacing w:after="0" w:line="240" w:lineRule="auto"/>
              <w:ind w:left="851" w:hanging="851"/>
              <w:contextualSpacing/>
              <w:jc w:val="both"/>
              <w:rPr>
                <w:rFonts w:ascii="Arial" w:eastAsia="Times New Roman" w:hAnsi="Arial" w:cs="Arial"/>
                <w:b/>
                <w:bCs/>
                <w:color w:val="000000"/>
                <w:sz w:val="18"/>
                <w:szCs w:val="18"/>
                <w:highlight w:val="yellow"/>
              </w:rPr>
            </w:pPr>
          </w:p>
        </w:tc>
        <w:tc>
          <w:tcPr>
            <w:tcW w:w="356" w:type="pct"/>
            <w:shd w:val="clear" w:color="auto" w:fill="auto"/>
            <w:vAlign w:val="center"/>
          </w:tcPr>
          <w:p w14:paraId="037C4180" w14:textId="77777777" w:rsidR="00C22F2B" w:rsidRPr="00507594" w:rsidRDefault="00C22F2B" w:rsidP="00C22F2B">
            <w:pPr>
              <w:spacing w:after="0" w:line="240" w:lineRule="auto"/>
              <w:ind w:left="851" w:hanging="851"/>
              <w:contextualSpacing/>
              <w:jc w:val="center"/>
              <w:rPr>
                <w:rFonts w:ascii="Arial" w:eastAsia="Times New Roman" w:hAnsi="Arial" w:cs="Arial"/>
                <w:b/>
                <w:bCs/>
                <w:color w:val="000000"/>
                <w:sz w:val="18"/>
                <w:szCs w:val="18"/>
                <w:highlight w:val="yellow"/>
              </w:rPr>
            </w:pPr>
          </w:p>
        </w:tc>
      </w:tr>
      <w:tr w:rsidR="00C22F2B" w:rsidRPr="00C516E8" w14:paraId="423F9062" w14:textId="77777777" w:rsidTr="00DC267C">
        <w:tc>
          <w:tcPr>
            <w:tcW w:w="1266" w:type="pct"/>
          </w:tcPr>
          <w:p w14:paraId="2A0F3619"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33" w:type="pct"/>
          </w:tcPr>
          <w:p w14:paraId="249B2670"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578" w:type="pct"/>
          </w:tcPr>
          <w:p w14:paraId="6F1E69DB"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620" w:type="pct"/>
          </w:tcPr>
          <w:p w14:paraId="7CCFE839"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261" w:type="pct"/>
          </w:tcPr>
          <w:p w14:paraId="4F0CC1AD"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43" w:type="pct"/>
            <w:shd w:val="clear" w:color="auto" w:fill="auto"/>
            <w:vAlign w:val="center"/>
          </w:tcPr>
          <w:p w14:paraId="376EE423"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303" w:type="pct"/>
          </w:tcPr>
          <w:p w14:paraId="3432E7D6"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vAlign w:val="center"/>
          </w:tcPr>
          <w:p w14:paraId="1FF4BD68"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c>
          <w:tcPr>
            <w:tcW w:w="285" w:type="pct"/>
          </w:tcPr>
          <w:p w14:paraId="0B130F42" w14:textId="77777777" w:rsidR="00C22F2B" w:rsidRPr="00C516E8" w:rsidRDefault="00C22F2B" w:rsidP="00C22F2B">
            <w:pPr>
              <w:spacing w:after="0" w:line="240" w:lineRule="auto"/>
              <w:ind w:left="851" w:hanging="851"/>
              <w:contextualSpacing/>
              <w:jc w:val="both"/>
              <w:rPr>
                <w:rFonts w:ascii="Arial" w:eastAsia="Times New Roman" w:hAnsi="Arial" w:cs="Arial"/>
                <w:b/>
                <w:bCs/>
                <w:color w:val="000000"/>
                <w:sz w:val="18"/>
                <w:szCs w:val="18"/>
              </w:rPr>
            </w:pPr>
          </w:p>
        </w:tc>
        <w:tc>
          <w:tcPr>
            <w:tcW w:w="356" w:type="pct"/>
            <w:shd w:val="clear" w:color="auto" w:fill="auto"/>
            <w:vAlign w:val="center"/>
          </w:tcPr>
          <w:p w14:paraId="753D0D99" w14:textId="77777777" w:rsidR="00C22F2B" w:rsidRPr="00C516E8" w:rsidRDefault="00C22F2B" w:rsidP="00C22F2B">
            <w:pPr>
              <w:spacing w:after="0" w:line="240" w:lineRule="auto"/>
              <w:ind w:left="851" w:hanging="851"/>
              <w:contextualSpacing/>
              <w:jc w:val="center"/>
              <w:rPr>
                <w:rFonts w:ascii="Arial" w:eastAsia="Times New Roman" w:hAnsi="Arial" w:cs="Arial"/>
                <w:b/>
                <w:bCs/>
                <w:color w:val="000000"/>
                <w:sz w:val="18"/>
                <w:szCs w:val="18"/>
              </w:rPr>
            </w:pPr>
          </w:p>
        </w:tc>
      </w:tr>
    </w:tbl>
    <w:p w14:paraId="1B92C55D" w14:textId="77777777" w:rsidR="005A6C11" w:rsidRPr="00C516E8" w:rsidRDefault="005A6C11" w:rsidP="00C22F2B">
      <w:pPr>
        <w:shd w:val="clear" w:color="auto" w:fill="FFFFFF"/>
        <w:spacing w:after="0" w:line="240" w:lineRule="auto"/>
        <w:rPr>
          <w:rFonts w:ascii="Arial" w:eastAsia="Times New Roman" w:hAnsi="Arial" w:cs="Arial"/>
          <w:sz w:val="16"/>
          <w:szCs w:val="16"/>
        </w:rPr>
      </w:pPr>
    </w:p>
    <w:p w14:paraId="68AA3861"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p w14:paraId="6541D8E6"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C516E8" w14:paraId="6BE7DFD0" w14:textId="77777777" w:rsidTr="00DC267C">
        <w:tc>
          <w:tcPr>
            <w:tcW w:w="236" w:type="dxa"/>
            <w:vMerge w:val="restart"/>
          </w:tcPr>
          <w:p w14:paraId="2A2ACC78" w14:textId="77777777" w:rsidR="00C22F2B" w:rsidRPr="00C516E8" w:rsidRDefault="00C22F2B" w:rsidP="00C22F2B">
            <w:pPr>
              <w:rPr>
                <w:rFonts w:ascii="Tahoma" w:hAnsi="Tahoma" w:cs="Arial"/>
                <w:sz w:val="16"/>
                <w:szCs w:val="16"/>
              </w:rPr>
            </w:pPr>
          </w:p>
        </w:tc>
        <w:tc>
          <w:tcPr>
            <w:tcW w:w="2117" w:type="dxa"/>
            <w:gridSpan w:val="5"/>
            <w:tcBorders>
              <w:bottom w:val="single" w:sz="4" w:space="0" w:color="auto"/>
            </w:tcBorders>
          </w:tcPr>
          <w:p w14:paraId="46F2D410" w14:textId="77777777" w:rsidR="00C22F2B" w:rsidRPr="00C516E8" w:rsidRDefault="00C22F2B" w:rsidP="00C22F2B">
            <w:pPr>
              <w:rPr>
                <w:rFonts w:ascii="Arial" w:hAnsi="Arial"/>
                <w:sz w:val="16"/>
                <w:szCs w:val="16"/>
              </w:rPr>
            </w:pPr>
          </w:p>
        </w:tc>
        <w:tc>
          <w:tcPr>
            <w:tcW w:w="282" w:type="dxa"/>
            <w:tcBorders>
              <w:bottom w:val="single" w:sz="4" w:space="0" w:color="auto"/>
            </w:tcBorders>
          </w:tcPr>
          <w:p w14:paraId="6CBE33B0" w14:textId="77777777"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14:paraId="57D1EAE3" w14:textId="77777777" w:rsidR="00C22F2B" w:rsidRPr="00C516E8" w:rsidRDefault="00C22F2B" w:rsidP="00C22F2B">
            <w:pPr>
              <w:rPr>
                <w:rFonts w:ascii="Arial" w:hAnsi="Arial"/>
                <w:sz w:val="16"/>
                <w:szCs w:val="16"/>
              </w:rPr>
            </w:pPr>
          </w:p>
        </w:tc>
        <w:tc>
          <w:tcPr>
            <w:tcW w:w="237" w:type="dxa"/>
            <w:tcBorders>
              <w:bottom w:val="single" w:sz="4" w:space="0" w:color="auto"/>
            </w:tcBorders>
          </w:tcPr>
          <w:p w14:paraId="2B2CDB5C" w14:textId="77777777" w:rsidR="00C22F2B" w:rsidRPr="00C516E8" w:rsidRDefault="00C22F2B" w:rsidP="00C22F2B">
            <w:pPr>
              <w:rPr>
                <w:rFonts w:ascii="Arial" w:hAnsi="Arial" w:cs="Arial"/>
                <w:sz w:val="16"/>
                <w:szCs w:val="16"/>
              </w:rPr>
            </w:pPr>
          </w:p>
        </w:tc>
        <w:tc>
          <w:tcPr>
            <w:tcW w:w="2717" w:type="dxa"/>
            <w:tcBorders>
              <w:bottom w:val="single" w:sz="4" w:space="0" w:color="auto"/>
            </w:tcBorders>
          </w:tcPr>
          <w:p w14:paraId="72E82A8A" w14:textId="77777777" w:rsidR="00C22F2B" w:rsidRPr="00C516E8" w:rsidRDefault="00C22F2B" w:rsidP="00C22F2B">
            <w:pPr>
              <w:rPr>
                <w:rFonts w:ascii="Arial" w:hAnsi="Arial"/>
                <w:sz w:val="16"/>
                <w:szCs w:val="16"/>
              </w:rPr>
            </w:pPr>
          </w:p>
        </w:tc>
        <w:tc>
          <w:tcPr>
            <w:tcW w:w="371" w:type="dxa"/>
            <w:vMerge w:val="restart"/>
          </w:tcPr>
          <w:p w14:paraId="4FB4F355" w14:textId="77777777" w:rsidR="00C22F2B" w:rsidRPr="00C516E8" w:rsidRDefault="00C22F2B" w:rsidP="00C22F2B">
            <w:pPr>
              <w:rPr>
                <w:rFonts w:ascii="Arial" w:hAnsi="Arial" w:cs="Arial"/>
                <w:sz w:val="16"/>
                <w:szCs w:val="16"/>
              </w:rPr>
            </w:pPr>
          </w:p>
        </w:tc>
      </w:tr>
      <w:tr w:rsidR="00C22F2B" w:rsidRPr="00C516E8" w14:paraId="6B3B17F0" w14:textId="77777777" w:rsidTr="00DC267C">
        <w:trPr>
          <w:trHeight w:val="491"/>
        </w:trPr>
        <w:tc>
          <w:tcPr>
            <w:tcW w:w="236" w:type="dxa"/>
            <w:vMerge/>
            <w:tcBorders>
              <w:right w:val="single" w:sz="4" w:space="0" w:color="auto"/>
            </w:tcBorders>
            <w:vAlign w:val="center"/>
          </w:tcPr>
          <w:p w14:paraId="398229E5" w14:textId="77777777"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vAlign w:val="center"/>
          </w:tcPr>
          <w:p w14:paraId="518E0F6E" w14:textId="77777777" w:rsidR="00C22F2B" w:rsidRPr="00C516E8" w:rsidRDefault="00C22F2B" w:rsidP="00C22F2B">
            <w:pPr>
              <w:rPr>
                <w:rFonts w:ascii="Arial" w:hAnsi="Arial"/>
              </w:rPr>
            </w:pPr>
            <w:r w:rsidRPr="009D3270">
              <w:rPr>
                <w:rFonts w:ascii="Arial" w:hAnsi="Arial"/>
                <w:noProof/>
              </w:rPr>
              <w:drawing>
                <wp:inline distT="0" distB="0" distL="0" distR="0" wp14:anchorId="45D23D81" wp14:editId="2D8E48DE">
                  <wp:extent cx="144000" cy="227078"/>
                  <wp:effectExtent l="0" t="0" r="8890" b="19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6" cstate="print"/>
                          <a:stretch>
                            <a:fillRect/>
                          </a:stretch>
                        </pic:blipFill>
                        <pic:spPr>
                          <a:xfrm>
                            <a:off x="0" y="0"/>
                            <a:ext cx="144000" cy="227078"/>
                          </a:xfrm>
                          <a:prstGeom prst="rect">
                            <a:avLst/>
                          </a:prstGeom>
                        </pic:spPr>
                      </pic:pic>
                    </a:graphicData>
                  </a:graphic>
                </wp:inline>
              </w:drawing>
            </w:r>
            <w:r w:rsidRPr="00C516E8">
              <w:rPr>
                <w:rFonts w:ascii="Arial" w:hAnsi="Arial"/>
              </w:rPr>
              <w:t xml:space="preserve"> </w:t>
            </w:r>
            <w:r w:rsidRPr="00C516E8">
              <w:rPr>
                <w:rFonts w:ascii="Arial" w:hAnsi="Arial" w:cs="Arial"/>
              </w:rPr>
              <w:t>Improved</w:t>
            </w:r>
          </w:p>
        </w:tc>
        <w:tc>
          <w:tcPr>
            <w:tcW w:w="282" w:type="dxa"/>
            <w:tcBorders>
              <w:top w:val="single" w:sz="4" w:space="0" w:color="auto"/>
              <w:bottom w:val="single" w:sz="4" w:space="0" w:color="auto"/>
            </w:tcBorders>
            <w:vAlign w:val="center"/>
          </w:tcPr>
          <w:p w14:paraId="51F2D59D" w14:textId="77777777"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vAlign w:val="center"/>
          </w:tcPr>
          <w:p w14:paraId="6BF9BC07" w14:textId="77777777" w:rsidR="00C22F2B" w:rsidRPr="00C516E8" w:rsidRDefault="00C22F2B" w:rsidP="00C22F2B">
            <w:pPr>
              <w:rPr>
                <w:rFonts w:ascii="Arial" w:hAnsi="Arial"/>
              </w:rPr>
            </w:pPr>
            <w:r w:rsidRPr="009D3270">
              <w:rPr>
                <w:rFonts w:ascii="Arial" w:hAnsi="Arial"/>
                <w:noProof/>
              </w:rPr>
              <w:drawing>
                <wp:inline distT="0" distB="0" distL="0" distR="0" wp14:anchorId="468E3FAB" wp14:editId="5A2D66D9">
                  <wp:extent cx="227077" cy="144000"/>
                  <wp:effectExtent l="0" t="0" r="1905"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7" cstate="print"/>
                          <a:stretch>
                            <a:fillRect/>
                          </a:stretch>
                        </pic:blipFill>
                        <pic:spPr>
                          <a:xfrm>
                            <a:off x="0" y="0"/>
                            <a:ext cx="227077" cy="144000"/>
                          </a:xfrm>
                          <a:prstGeom prst="rect">
                            <a:avLst/>
                          </a:prstGeom>
                        </pic:spPr>
                      </pic:pic>
                    </a:graphicData>
                  </a:graphic>
                </wp:inline>
              </w:drawing>
            </w:r>
            <w:r w:rsidRPr="00C516E8">
              <w:rPr>
                <w:rFonts w:ascii="Arial" w:hAnsi="Arial"/>
              </w:rPr>
              <w:t xml:space="preserve"> </w:t>
            </w:r>
            <w:r w:rsidRPr="00C516E8">
              <w:rPr>
                <w:rFonts w:ascii="Arial" w:hAnsi="Arial" w:cs="Arial"/>
              </w:rPr>
              <w:t>Unchanged</w:t>
            </w:r>
          </w:p>
        </w:tc>
        <w:tc>
          <w:tcPr>
            <w:tcW w:w="237" w:type="dxa"/>
            <w:tcBorders>
              <w:top w:val="single" w:sz="4" w:space="0" w:color="auto"/>
              <w:bottom w:val="single" w:sz="4" w:space="0" w:color="auto"/>
            </w:tcBorders>
            <w:vAlign w:val="center"/>
          </w:tcPr>
          <w:p w14:paraId="66AF4A22" w14:textId="77777777"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vAlign w:val="center"/>
          </w:tcPr>
          <w:p w14:paraId="6DBBE246" w14:textId="77777777" w:rsidR="00C22F2B" w:rsidRPr="00C516E8" w:rsidRDefault="00C22F2B" w:rsidP="00C22F2B">
            <w:pPr>
              <w:rPr>
                <w:rFonts w:ascii="Arial" w:hAnsi="Arial"/>
              </w:rPr>
            </w:pPr>
            <w:r w:rsidRPr="009D3270">
              <w:rPr>
                <w:rFonts w:ascii="Arial" w:hAnsi="Arial"/>
                <w:noProof/>
              </w:rPr>
              <w:drawing>
                <wp:inline distT="0" distB="0" distL="0" distR="0" wp14:anchorId="1ACF89F8" wp14:editId="26ECC197">
                  <wp:extent cx="132064" cy="208254"/>
                  <wp:effectExtent l="0" t="0" r="1905" b="1905"/>
                  <wp:docPr id="15"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35" cstate="print"/>
                          <a:stretch>
                            <a:fillRect/>
                          </a:stretch>
                        </pic:blipFill>
                        <pic:spPr>
                          <a:xfrm>
                            <a:off x="0" y="0"/>
                            <a:ext cx="132064" cy="208254"/>
                          </a:xfrm>
                          <a:prstGeom prst="rect">
                            <a:avLst/>
                          </a:prstGeom>
                        </pic:spPr>
                      </pic:pic>
                    </a:graphicData>
                  </a:graphic>
                </wp:inline>
              </w:drawing>
            </w:r>
            <w:r w:rsidRPr="00C516E8">
              <w:rPr>
                <w:rFonts w:ascii="Arial" w:hAnsi="Arial"/>
              </w:rPr>
              <w:t xml:space="preserve"> </w:t>
            </w:r>
            <w:r w:rsidRPr="00C516E8">
              <w:rPr>
                <w:rFonts w:ascii="Arial" w:hAnsi="Arial" w:cs="Arial"/>
              </w:rPr>
              <w:t>Regressed</w:t>
            </w:r>
          </w:p>
        </w:tc>
        <w:tc>
          <w:tcPr>
            <w:tcW w:w="371" w:type="dxa"/>
            <w:vMerge/>
            <w:vAlign w:val="center"/>
          </w:tcPr>
          <w:p w14:paraId="5BE49528" w14:textId="77777777" w:rsidR="00C22F2B" w:rsidRPr="00C516E8" w:rsidRDefault="00C22F2B" w:rsidP="00C22F2B">
            <w:pPr>
              <w:spacing w:after="240"/>
              <w:rPr>
                <w:rFonts w:ascii="Arial" w:hAnsi="Arial" w:cs="Arial"/>
              </w:rPr>
            </w:pPr>
          </w:p>
        </w:tc>
      </w:tr>
      <w:tr w:rsidR="00C22F2B" w:rsidRPr="00C516E8" w14:paraId="1DCB5EDE" w14:textId="77777777" w:rsidTr="00DC267C">
        <w:tc>
          <w:tcPr>
            <w:tcW w:w="236" w:type="dxa"/>
            <w:vMerge/>
          </w:tcPr>
          <w:p w14:paraId="55124E6B" w14:textId="77777777" w:rsidR="00C22F2B" w:rsidRPr="00C516E8" w:rsidRDefault="00C22F2B" w:rsidP="00C22F2B">
            <w:pPr>
              <w:spacing w:after="240"/>
              <w:rPr>
                <w:rFonts w:ascii="Arial" w:hAnsi="Arial" w:cs="Arial"/>
                <w:sz w:val="16"/>
                <w:szCs w:val="16"/>
              </w:rPr>
            </w:pPr>
          </w:p>
        </w:tc>
        <w:tc>
          <w:tcPr>
            <w:tcW w:w="2117" w:type="dxa"/>
            <w:gridSpan w:val="5"/>
            <w:tcBorders>
              <w:bottom w:val="single" w:sz="4" w:space="0" w:color="auto"/>
            </w:tcBorders>
          </w:tcPr>
          <w:p w14:paraId="3A573F01" w14:textId="77777777" w:rsidR="00C22F2B" w:rsidRPr="00C516E8" w:rsidRDefault="00C22F2B" w:rsidP="00C22F2B">
            <w:pPr>
              <w:rPr>
                <w:rFonts w:ascii="Arial" w:hAnsi="Arial"/>
                <w:sz w:val="16"/>
                <w:szCs w:val="16"/>
              </w:rPr>
            </w:pPr>
          </w:p>
        </w:tc>
        <w:tc>
          <w:tcPr>
            <w:tcW w:w="282" w:type="dxa"/>
            <w:tcBorders>
              <w:bottom w:val="single" w:sz="4" w:space="0" w:color="auto"/>
            </w:tcBorders>
          </w:tcPr>
          <w:p w14:paraId="4018E4ED" w14:textId="77777777" w:rsidR="00C22F2B" w:rsidRPr="00C516E8" w:rsidRDefault="00C22F2B" w:rsidP="00C22F2B">
            <w:pPr>
              <w:rPr>
                <w:rFonts w:ascii="Arial" w:hAnsi="Arial" w:cs="Arial"/>
                <w:sz w:val="16"/>
                <w:szCs w:val="16"/>
              </w:rPr>
            </w:pPr>
          </w:p>
        </w:tc>
        <w:tc>
          <w:tcPr>
            <w:tcW w:w="2370" w:type="dxa"/>
            <w:gridSpan w:val="3"/>
            <w:tcBorders>
              <w:bottom w:val="single" w:sz="4" w:space="0" w:color="auto"/>
            </w:tcBorders>
          </w:tcPr>
          <w:p w14:paraId="16133097" w14:textId="77777777" w:rsidR="00C22F2B" w:rsidRPr="00C516E8" w:rsidRDefault="00C22F2B" w:rsidP="00C22F2B">
            <w:pPr>
              <w:rPr>
                <w:rFonts w:ascii="Arial" w:hAnsi="Arial"/>
                <w:sz w:val="16"/>
                <w:szCs w:val="16"/>
              </w:rPr>
            </w:pPr>
          </w:p>
        </w:tc>
        <w:tc>
          <w:tcPr>
            <w:tcW w:w="237" w:type="dxa"/>
            <w:tcBorders>
              <w:bottom w:val="single" w:sz="4" w:space="0" w:color="auto"/>
            </w:tcBorders>
          </w:tcPr>
          <w:p w14:paraId="793BD82F" w14:textId="77777777" w:rsidR="00C22F2B" w:rsidRPr="00C516E8" w:rsidRDefault="00C22F2B" w:rsidP="00C22F2B">
            <w:pPr>
              <w:rPr>
                <w:rFonts w:ascii="Arial" w:hAnsi="Arial" w:cs="Arial"/>
                <w:sz w:val="16"/>
                <w:szCs w:val="16"/>
              </w:rPr>
            </w:pPr>
          </w:p>
        </w:tc>
        <w:tc>
          <w:tcPr>
            <w:tcW w:w="2717" w:type="dxa"/>
            <w:tcBorders>
              <w:bottom w:val="single" w:sz="4" w:space="0" w:color="auto"/>
            </w:tcBorders>
          </w:tcPr>
          <w:p w14:paraId="07E18048" w14:textId="77777777" w:rsidR="00C22F2B" w:rsidRPr="00C516E8" w:rsidRDefault="00C22F2B" w:rsidP="00C22F2B">
            <w:pPr>
              <w:rPr>
                <w:rFonts w:ascii="Arial" w:hAnsi="Arial"/>
                <w:sz w:val="16"/>
                <w:szCs w:val="16"/>
              </w:rPr>
            </w:pPr>
          </w:p>
        </w:tc>
        <w:tc>
          <w:tcPr>
            <w:tcW w:w="371" w:type="dxa"/>
            <w:vMerge/>
          </w:tcPr>
          <w:p w14:paraId="710311B6" w14:textId="77777777" w:rsidR="00C22F2B" w:rsidRPr="00C516E8" w:rsidRDefault="00C22F2B" w:rsidP="00C22F2B">
            <w:pPr>
              <w:spacing w:after="240"/>
              <w:rPr>
                <w:rFonts w:ascii="Arial" w:hAnsi="Arial" w:cs="Arial"/>
                <w:sz w:val="16"/>
                <w:szCs w:val="16"/>
              </w:rPr>
            </w:pPr>
          </w:p>
        </w:tc>
      </w:tr>
      <w:tr w:rsidR="00C22F2B" w:rsidRPr="00C516E8" w14:paraId="7B7C9D66" w14:textId="77777777" w:rsidTr="00DC267C">
        <w:trPr>
          <w:trHeight w:val="404"/>
        </w:trPr>
        <w:tc>
          <w:tcPr>
            <w:tcW w:w="236" w:type="dxa"/>
            <w:vMerge/>
            <w:tcBorders>
              <w:right w:val="single" w:sz="4" w:space="0" w:color="auto"/>
            </w:tcBorders>
          </w:tcPr>
          <w:p w14:paraId="1E0325EB" w14:textId="77777777" w:rsidR="00C22F2B" w:rsidRPr="00C516E8" w:rsidRDefault="00C22F2B" w:rsidP="00C22F2B">
            <w:pPr>
              <w:spacing w:after="240"/>
              <w:rPr>
                <w:rFonts w:ascii="Arial" w:hAnsi="Arial"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14:paraId="79D275D8" w14:textId="77777777" w:rsidR="00C22F2B" w:rsidRPr="00C516E8" w:rsidRDefault="00C22F2B" w:rsidP="00C22F2B">
            <w:pPr>
              <w:rPr>
                <w:rFonts w:ascii="Arial" w:hAnsi="Arial" w:cs="Arial"/>
              </w:rPr>
            </w:pPr>
            <w:r w:rsidRPr="00C516E8">
              <w:rPr>
                <w:rFonts w:ascii="Arial" w:hAnsi="Arial" w:cs="Arial"/>
              </w:rPr>
              <w:t>Good</w:t>
            </w:r>
          </w:p>
        </w:tc>
        <w:tc>
          <w:tcPr>
            <w:tcW w:w="282" w:type="dxa"/>
            <w:tcBorders>
              <w:top w:val="single" w:sz="4" w:space="0" w:color="auto"/>
              <w:bottom w:val="single" w:sz="4" w:space="0" w:color="auto"/>
            </w:tcBorders>
            <w:vAlign w:val="center"/>
          </w:tcPr>
          <w:p w14:paraId="19FFD8A1" w14:textId="77777777" w:rsidR="00C22F2B" w:rsidRPr="00C516E8" w:rsidRDefault="00C22F2B" w:rsidP="00C22F2B">
            <w:pPr>
              <w:rPr>
                <w:rFonts w:ascii="Arial" w:hAnsi="Arial" w:cs="Arial"/>
              </w:rPr>
            </w:pPr>
          </w:p>
        </w:tc>
        <w:tc>
          <w:tcPr>
            <w:tcW w:w="2370" w:type="dxa"/>
            <w:gridSpan w:val="3"/>
            <w:tcBorders>
              <w:top w:val="single" w:sz="4" w:space="0" w:color="auto"/>
              <w:bottom w:val="single" w:sz="4" w:space="0" w:color="auto"/>
            </w:tcBorders>
            <w:shd w:val="clear" w:color="auto" w:fill="FFE697"/>
            <w:vAlign w:val="center"/>
          </w:tcPr>
          <w:p w14:paraId="07266764" w14:textId="77777777" w:rsidR="00C22F2B" w:rsidRPr="00C516E8" w:rsidRDefault="00C22F2B" w:rsidP="00C22F2B">
            <w:pPr>
              <w:rPr>
                <w:rFonts w:ascii="Arial" w:hAnsi="Arial" w:cs="Arial"/>
              </w:rPr>
            </w:pPr>
            <w:r w:rsidRPr="00C516E8">
              <w:rPr>
                <w:rFonts w:ascii="Arial" w:hAnsi="Arial" w:cs="Arial"/>
              </w:rPr>
              <w:t>Concerning</w:t>
            </w:r>
          </w:p>
        </w:tc>
        <w:tc>
          <w:tcPr>
            <w:tcW w:w="237" w:type="dxa"/>
            <w:tcBorders>
              <w:top w:val="single" w:sz="4" w:space="0" w:color="auto"/>
              <w:bottom w:val="single" w:sz="4" w:space="0" w:color="auto"/>
            </w:tcBorders>
            <w:vAlign w:val="center"/>
          </w:tcPr>
          <w:p w14:paraId="67592511" w14:textId="77777777" w:rsidR="00C22F2B" w:rsidRPr="00C516E8" w:rsidRDefault="00C22F2B" w:rsidP="00C22F2B">
            <w:pPr>
              <w:rPr>
                <w:rFonts w:ascii="Arial" w:hAnsi="Arial" w:cs="Arial"/>
              </w:rPr>
            </w:pPr>
          </w:p>
        </w:tc>
        <w:tc>
          <w:tcPr>
            <w:tcW w:w="2717" w:type="dxa"/>
            <w:tcBorders>
              <w:top w:val="single" w:sz="4" w:space="0" w:color="auto"/>
              <w:bottom w:val="single" w:sz="4" w:space="0" w:color="auto"/>
              <w:right w:val="single" w:sz="4" w:space="0" w:color="auto"/>
            </w:tcBorders>
            <w:shd w:val="clear" w:color="auto" w:fill="F9A1A1"/>
            <w:vAlign w:val="center"/>
          </w:tcPr>
          <w:p w14:paraId="61EFF0CA" w14:textId="77777777" w:rsidR="00C22F2B" w:rsidRPr="00C516E8" w:rsidRDefault="00C22F2B" w:rsidP="00C22F2B">
            <w:pPr>
              <w:rPr>
                <w:rFonts w:cs="Arial"/>
              </w:rPr>
            </w:pPr>
            <w:r w:rsidRPr="00C516E8">
              <w:rPr>
                <w:rFonts w:ascii="Arial" w:hAnsi="Arial" w:cs="Arial"/>
              </w:rPr>
              <w:t>Intervention required</w:t>
            </w:r>
          </w:p>
        </w:tc>
        <w:tc>
          <w:tcPr>
            <w:tcW w:w="371" w:type="dxa"/>
            <w:vMerge/>
            <w:tcBorders>
              <w:left w:val="nil"/>
            </w:tcBorders>
          </w:tcPr>
          <w:p w14:paraId="4CF559A3" w14:textId="77777777" w:rsidR="00C22F2B" w:rsidRPr="00C516E8" w:rsidRDefault="00C22F2B" w:rsidP="00C22F2B">
            <w:pPr>
              <w:spacing w:after="240"/>
              <w:rPr>
                <w:rFonts w:ascii="Arial" w:hAnsi="Arial" w:cs="Arial"/>
              </w:rPr>
            </w:pPr>
          </w:p>
        </w:tc>
      </w:tr>
      <w:tr w:rsidR="00C22F2B" w:rsidRPr="00C516E8" w14:paraId="2CE1247F" w14:textId="77777777" w:rsidTr="00DC267C">
        <w:tc>
          <w:tcPr>
            <w:tcW w:w="284" w:type="dxa"/>
            <w:gridSpan w:val="2"/>
          </w:tcPr>
          <w:p w14:paraId="76AF546D" w14:textId="77777777" w:rsidR="00C22F2B" w:rsidRPr="00C516E8" w:rsidRDefault="00C22F2B" w:rsidP="00C22F2B">
            <w:pPr>
              <w:rPr>
                <w:rFonts w:ascii="Arial" w:hAnsi="Arial" w:cs="Arial"/>
              </w:rPr>
            </w:pPr>
          </w:p>
        </w:tc>
        <w:tc>
          <w:tcPr>
            <w:tcW w:w="279" w:type="dxa"/>
          </w:tcPr>
          <w:p w14:paraId="3F46DBE6" w14:textId="77777777" w:rsidR="00C22F2B" w:rsidRPr="00C516E8" w:rsidRDefault="00C22F2B" w:rsidP="00C22F2B">
            <w:pPr>
              <w:rPr>
                <w:rFonts w:ascii="Arial" w:hAnsi="Arial" w:cs="Arial"/>
              </w:rPr>
            </w:pPr>
          </w:p>
        </w:tc>
        <w:tc>
          <w:tcPr>
            <w:tcW w:w="236" w:type="dxa"/>
          </w:tcPr>
          <w:p w14:paraId="1C6EDB9A" w14:textId="77777777" w:rsidR="00C22F2B" w:rsidRPr="00C516E8" w:rsidRDefault="00C22F2B" w:rsidP="00C22F2B">
            <w:pPr>
              <w:rPr>
                <w:rFonts w:ascii="Arial" w:hAnsi="Arial" w:cs="Arial"/>
              </w:rPr>
            </w:pPr>
          </w:p>
        </w:tc>
        <w:tc>
          <w:tcPr>
            <w:tcW w:w="1041" w:type="dxa"/>
          </w:tcPr>
          <w:p w14:paraId="63EB5CA3" w14:textId="77777777" w:rsidR="00C22F2B" w:rsidRPr="00C516E8" w:rsidRDefault="00C22F2B" w:rsidP="00C22F2B">
            <w:pPr>
              <w:rPr>
                <w:rFonts w:ascii="Arial" w:hAnsi="Arial" w:cs="Arial"/>
              </w:rPr>
            </w:pPr>
          </w:p>
        </w:tc>
        <w:tc>
          <w:tcPr>
            <w:tcW w:w="1042" w:type="dxa"/>
            <w:gridSpan w:val="3"/>
          </w:tcPr>
          <w:p w14:paraId="574DD42C" w14:textId="77777777" w:rsidR="00C22F2B" w:rsidRPr="00C516E8" w:rsidRDefault="00C22F2B" w:rsidP="00C22F2B">
            <w:pPr>
              <w:rPr>
                <w:rFonts w:ascii="Arial" w:hAnsi="Arial" w:cs="Arial"/>
              </w:rPr>
            </w:pPr>
          </w:p>
        </w:tc>
        <w:tc>
          <w:tcPr>
            <w:tcW w:w="1041" w:type="dxa"/>
          </w:tcPr>
          <w:p w14:paraId="5FD17898" w14:textId="77777777" w:rsidR="00C22F2B" w:rsidRPr="00C516E8" w:rsidRDefault="00C22F2B" w:rsidP="00C22F2B">
            <w:pPr>
              <w:rPr>
                <w:rFonts w:ascii="Arial" w:hAnsi="Arial" w:cs="Arial"/>
              </w:rPr>
            </w:pPr>
          </w:p>
        </w:tc>
        <w:tc>
          <w:tcPr>
            <w:tcW w:w="4407" w:type="dxa"/>
            <w:gridSpan w:val="4"/>
          </w:tcPr>
          <w:p w14:paraId="020C4C8B" w14:textId="77777777" w:rsidR="00C22F2B" w:rsidRPr="00C516E8" w:rsidRDefault="00C22F2B" w:rsidP="00C22F2B">
            <w:pPr>
              <w:rPr>
                <w:rFonts w:ascii="Arial" w:hAnsi="Arial" w:cs="Arial"/>
              </w:rPr>
            </w:pPr>
          </w:p>
        </w:tc>
      </w:tr>
    </w:tbl>
    <w:p w14:paraId="5441F83A" w14:textId="77777777" w:rsidR="00C22F2B" w:rsidRPr="00C516E8" w:rsidRDefault="00C22F2B" w:rsidP="00C22F2B">
      <w:pPr>
        <w:shd w:val="clear" w:color="auto" w:fill="FFFFFF"/>
        <w:spacing w:after="0" w:line="240" w:lineRule="auto"/>
        <w:rPr>
          <w:rFonts w:ascii="Arial" w:eastAsia="Times New Roman" w:hAnsi="Arial" w:cs="Arial"/>
          <w:sz w:val="16"/>
          <w:szCs w:val="16"/>
        </w:rPr>
      </w:pPr>
    </w:p>
    <w:p w14:paraId="01DC9C9F" w14:textId="77777777" w:rsidR="00C22F2B" w:rsidRPr="00C516E8" w:rsidRDefault="00C22F2B" w:rsidP="009A54E9">
      <w:pPr>
        <w:pStyle w:val="ListParagraph"/>
        <w:numPr>
          <w:ilvl w:val="0"/>
          <w:numId w:val="8"/>
        </w:numPr>
        <w:spacing w:after="120"/>
        <w:rPr>
          <w:rFonts w:ascii="Arial" w:eastAsia="Calibri" w:hAnsi="Arial" w:cs="Arial"/>
          <w:sz w:val="22"/>
        </w:rPr>
      </w:pPr>
      <w:bookmarkStart w:id="185" w:name="Para81"/>
      <w:bookmarkEnd w:id="185"/>
      <w:r w:rsidRPr="00C516E8">
        <w:rPr>
          <w:rFonts w:ascii="Arial" w:eastAsia="Calibri" w:hAnsi="Arial" w:cs="Arial"/>
          <w:sz w:val="22"/>
        </w:rPr>
        <w:t xml:space="preserve">We performed procedures to evaluate the department’s oversight of the public entities under its control. The following </w:t>
      </w:r>
      <w:r w:rsidR="0039423B" w:rsidRPr="00C516E8">
        <w:rPr>
          <w:rFonts w:ascii="Arial" w:eastAsia="Calibri" w:hAnsi="Arial" w:cs="Arial"/>
          <w:sz w:val="22"/>
        </w:rPr>
        <w:t>are our findings in this regard</w:t>
      </w:r>
      <w:r w:rsidRPr="00C516E8">
        <w:rPr>
          <w:rFonts w:ascii="Arial" w:eastAsia="Calibri" w:hAnsi="Arial" w:cs="Arial"/>
          <w:sz w:val="22"/>
        </w:rPr>
        <w:t>:</w:t>
      </w:r>
    </w:p>
    <w:p w14:paraId="0771212F" w14:textId="77777777" w:rsidR="00C22F2B" w:rsidRPr="000B39ED" w:rsidRDefault="00C22F2B" w:rsidP="009A54E9">
      <w:pPr>
        <w:pStyle w:val="ListParagraph"/>
        <w:numPr>
          <w:ilvl w:val="0"/>
          <w:numId w:val="20"/>
        </w:numPr>
        <w:autoSpaceDE w:val="0"/>
        <w:autoSpaceDN w:val="0"/>
        <w:adjustRightInd w:val="0"/>
        <w:spacing w:after="120"/>
        <w:ind w:left="714" w:hanging="357"/>
        <w:rPr>
          <w:rFonts w:ascii="ArialMT" w:hAnsi="ArialMT" w:cs="ArialMT"/>
          <w:sz w:val="22"/>
          <w:szCs w:val="22"/>
          <w:highlight w:val="yellow"/>
        </w:rPr>
      </w:pPr>
      <w:r w:rsidRPr="000B39ED">
        <w:rPr>
          <w:rFonts w:ascii="ArialMT" w:hAnsi="ArialMT" w:cs="ArialMT"/>
          <w:sz w:val="22"/>
          <w:szCs w:val="22"/>
          <w:highlight w:val="yellow"/>
        </w:rPr>
        <w:t>[Insert findings.]</w:t>
      </w:r>
    </w:p>
    <w:p w14:paraId="1A12BC01"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86" w:name="Section6"/>
      <w:bookmarkStart w:id="187" w:name="_Toc447106667"/>
      <w:bookmarkEnd w:id="186"/>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8</w:t>
      </w:r>
      <w:r w:rsidR="00C22F2B" w:rsidRPr="00C516E8">
        <w:rPr>
          <w:rFonts w:ascii="Century Gothic" w:eastAsia="MS Mincho" w:hAnsi="Century Gothic" w:cs="Arial"/>
          <w:b/>
          <w:bCs/>
          <w:color w:val="365F91"/>
          <w:sz w:val="28"/>
          <w:szCs w:val="28"/>
        </w:rPr>
        <w:t>: Ratings of detailed audit findings</w:t>
      </w:r>
      <w:bookmarkEnd w:id="187"/>
    </w:p>
    <w:p w14:paraId="5BC3381C" w14:textId="77777777" w:rsidR="00C22F2B" w:rsidRPr="00C516E8" w:rsidRDefault="00C22F2B" w:rsidP="009A54E9">
      <w:pPr>
        <w:numPr>
          <w:ilvl w:val="0"/>
          <w:numId w:val="34"/>
        </w:numPr>
        <w:shd w:val="clear" w:color="auto" w:fill="FFFFFF"/>
        <w:spacing w:before="240" w:after="240"/>
        <w:rPr>
          <w:rFonts w:ascii="Arial" w:eastAsia="Calibri" w:hAnsi="Arial" w:cs="Arial"/>
        </w:rPr>
      </w:pPr>
      <w:r w:rsidRPr="00C516E8">
        <w:rPr>
          <w:rFonts w:ascii="Arial" w:eastAsia="Calibri" w:hAnsi="Arial" w:cs="Arial"/>
        </w:rPr>
        <w:t xml:space="preserve">For the purposes of this report, the detailed audit findings included in </w:t>
      </w:r>
      <w:r w:rsidRPr="00B0598D">
        <w:rPr>
          <w:rFonts w:ascii="Arial" w:eastAsia="Calibri" w:hAnsi="Arial" w:cs="Arial"/>
          <w:highlight w:val="yellow"/>
        </w:rPr>
        <w:t>annexures A to C</w:t>
      </w:r>
      <w:r w:rsidRPr="00C516E8">
        <w:rPr>
          <w:rFonts w:ascii="Arial" w:eastAsia="Calibri" w:hAnsi="Arial" w:cs="Arial"/>
        </w:rPr>
        <w:t xml:space="preserve"> have been classified as follows:</w:t>
      </w:r>
    </w:p>
    <w:p w14:paraId="6B4C7F3F"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Matters to be included in the auditor’s report: These matters should be addressed as a matter of urgency.</w:t>
      </w:r>
    </w:p>
    <w:p w14:paraId="70BA79C9"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Other important matters: These matters should be addressed to prevent them from leading to material misstatements of the financial statements or material findings on the performance report and compliance with legislation in future.</w:t>
      </w:r>
    </w:p>
    <w:p w14:paraId="3CDF156C" w14:textId="77777777" w:rsidR="00C22F2B" w:rsidRPr="00C516E8" w:rsidRDefault="00C22F2B" w:rsidP="009A54E9">
      <w:pPr>
        <w:pStyle w:val="ListParagraph"/>
        <w:numPr>
          <w:ilvl w:val="0"/>
          <w:numId w:val="8"/>
        </w:numPr>
        <w:spacing w:after="120"/>
        <w:rPr>
          <w:rFonts w:ascii="Arial" w:eastAsia="Calibri" w:hAnsi="Arial" w:cs="Arial"/>
          <w:sz w:val="22"/>
        </w:rPr>
      </w:pPr>
      <w:r w:rsidRPr="00C516E8">
        <w:rPr>
          <w:rFonts w:ascii="Arial" w:eastAsia="Calibri" w:hAnsi="Arial" w:cs="Arial"/>
          <w:sz w:val="22"/>
        </w:rPr>
        <w:t>Administrative matters: These matters are unlikely to result in material misstatements of the financial statements or material findings on the performance report and compliance with legislation.</w:t>
      </w:r>
    </w:p>
    <w:p w14:paraId="55459E62" w14:textId="77777777" w:rsidR="00F94CA3" w:rsidRPr="00C516E8" w:rsidRDefault="00F94CA3" w:rsidP="00351318">
      <w:pPr>
        <w:spacing w:after="240" w:line="240" w:lineRule="auto"/>
        <w:ind w:left="720"/>
        <w:contextualSpacing/>
        <w:rPr>
          <w:rFonts w:ascii="Arial" w:eastAsia="Calibri" w:hAnsi="Arial" w:cs="Arial"/>
          <w:lang w:eastAsia="en-ZA"/>
        </w:rPr>
      </w:pPr>
    </w:p>
    <w:p w14:paraId="6ADA00BF"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88" w:name="_Toc447106668"/>
      <w:r w:rsidRPr="00C516E8">
        <w:rPr>
          <w:rFonts w:ascii="Century Gothic" w:eastAsia="MS Mincho" w:hAnsi="Century Gothic" w:cs="Arial"/>
          <w:b/>
          <w:bCs/>
          <w:color w:val="365F91"/>
          <w:sz w:val="28"/>
          <w:szCs w:val="28"/>
        </w:rPr>
        <w:t xml:space="preserve">SECTION </w:t>
      </w:r>
      <w:r w:rsidR="00EF13F6" w:rsidRPr="00C516E8">
        <w:rPr>
          <w:rFonts w:ascii="Century Gothic" w:eastAsia="MS Mincho" w:hAnsi="Century Gothic" w:cs="Arial"/>
          <w:b/>
          <w:bCs/>
          <w:color w:val="365F91"/>
          <w:sz w:val="28"/>
          <w:szCs w:val="28"/>
        </w:rPr>
        <w:t>9</w:t>
      </w:r>
      <w:r w:rsidR="00C22F2B" w:rsidRPr="00C516E8">
        <w:rPr>
          <w:rFonts w:ascii="Century Gothic" w:eastAsia="MS Mincho" w:hAnsi="Century Gothic" w:cs="Arial"/>
          <w:b/>
          <w:bCs/>
          <w:color w:val="365F91"/>
          <w:sz w:val="28"/>
          <w:szCs w:val="28"/>
        </w:rPr>
        <w:t>: Conclusion</w:t>
      </w:r>
      <w:bookmarkEnd w:id="188"/>
    </w:p>
    <w:p w14:paraId="485B95D9" w14:textId="77777777" w:rsidR="00C22F2B" w:rsidRDefault="00C22F2B" w:rsidP="009A54E9">
      <w:pPr>
        <w:numPr>
          <w:ilvl w:val="0"/>
          <w:numId w:val="34"/>
        </w:numPr>
        <w:shd w:val="clear" w:color="auto" w:fill="FFFFFF"/>
        <w:spacing w:before="240" w:after="240"/>
        <w:rPr>
          <w:rFonts w:ascii="Arial" w:eastAsia="Calibri" w:hAnsi="Arial" w:cs="Arial"/>
        </w:rPr>
      </w:pPr>
      <w:bookmarkStart w:id="189" w:name="Conclusion"/>
      <w:bookmarkEnd w:id="189"/>
      <w:r w:rsidRPr="00642488">
        <w:rPr>
          <w:rFonts w:ascii="Arial" w:eastAsia="Calibri" w:hAnsi="Arial" w:cs="Arial"/>
        </w:rPr>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w:t>
      </w:r>
      <w:r w:rsidR="00642488" w:rsidRPr="00642488">
        <w:rPr>
          <w:rFonts w:ascii="Arial" w:eastAsia="Calibri" w:hAnsi="Arial" w:cs="Arial"/>
        </w:rPr>
        <w:t>ources in a transparent manner.</w:t>
      </w:r>
    </w:p>
    <w:p w14:paraId="7C908669" w14:textId="77777777" w:rsidR="00642488" w:rsidRPr="00642488" w:rsidRDefault="00642488" w:rsidP="00642488">
      <w:pPr>
        <w:shd w:val="clear" w:color="auto" w:fill="FFFFFF"/>
        <w:spacing w:before="240" w:after="240"/>
        <w:ind w:left="360"/>
        <w:rPr>
          <w:rFonts w:ascii="Arial" w:eastAsia="Calibri" w:hAnsi="Arial" w:cs="Arial"/>
        </w:rPr>
      </w:pPr>
    </w:p>
    <w:p w14:paraId="4F816F84" w14:textId="77777777" w:rsidR="00C22F2B" w:rsidRPr="00C516E8" w:rsidRDefault="00C22F2B" w:rsidP="00C22F2B">
      <w:pPr>
        <w:spacing w:after="240" w:line="240" w:lineRule="auto"/>
        <w:rPr>
          <w:rFonts w:ascii="Arial" w:eastAsia="Calibri" w:hAnsi="Arial" w:cs="Arial"/>
        </w:rPr>
      </w:pPr>
      <w:r w:rsidRPr="00C516E8">
        <w:rPr>
          <w:rFonts w:ascii="Arial" w:eastAsia="Calibri" w:hAnsi="Arial" w:cs="Arial"/>
        </w:rPr>
        <w:t>Yours faithfully</w:t>
      </w:r>
    </w:p>
    <w:p w14:paraId="33A00115" w14:textId="77777777" w:rsidR="00C22F2B" w:rsidRPr="00C516E8" w:rsidRDefault="00C22F2B" w:rsidP="00C22F2B">
      <w:pPr>
        <w:spacing w:after="0" w:line="240" w:lineRule="auto"/>
        <w:rPr>
          <w:rFonts w:ascii="Arial" w:eastAsia="Times New Roman" w:hAnsi="Arial" w:cs="Arial"/>
        </w:rPr>
      </w:pPr>
    </w:p>
    <w:p w14:paraId="1C564C36" w14:textId="77777777" w:rsidR="00C22F2B" w:rsidRPr="00C516E8" w:rsidRDefault="00C22F2B" w:rsidP="00C22F2B">
      <w:pPr>
        <w:spacing w:after="0" w:line="240" w:lineRule="auto"/>
        <w:rPr>
          <w:rFonts w:ascii="Arial" w:eastAsia="Times New Roman" w:hAnsi="Arial" w:cs="Arial"/>
        </w:rPr>
      </w:pPr>
    </w:p>
    <w:p w14:paraId="35B67555" w14:textId="77777777" w:rsidR="00C22F2B" w:rsidRPr="00642488" w:rsidRDefault="00642488" w:rsidP="00C22F2B">
      <w:pPr>
        <w:spacing w:after="0" w:line="240" w:lineRule="auto"/>
        <w:rPr>
          <w:rFonts w:ascii="Arial" w:eastAsia="Times New Roman" w:hAnsi="Arial" w:cs="Arial"/>
        </w:rPr>
      </w:pPr>
      <w:r w:rsidRPr="00642488">
        <w:rPr>
          <w:rFonts w:ascii="Arial" w:eastAsia="Times New Roman" w:hAnsi="Arial" w:cs="Arial"/>
        </w:rPr>
        <w:t>Corne Myburgh</w:t>
      </w:r>
    </w:p>
    <w:p w14:paraId="33BFFCD2" w14:textId="77777777" w:rsidR="00C22F2B" w:rsidRPr="00C516E8" w:rsidRDefault="00C22F2B" w:rsidP="00C22F2B">
      <w:pPr>
        <w:spacing w:after="240" w:line="240" w:lineRule="auto"/>
        <w:rPr>
          <w:rFonts w:ascii="Arial" w:eastAsia="Times New Roman" w:hAnsi="Arial" w:cs="Arial"/>
        </w:rPr>
      </w:pPr>
      <w:r w:rsidRPr="00642488">
        <w:rPr>
          <w:rFonts w:ascii="Arial" w:eastAsia="Calibri" w:hAnsi="Arial" w:cs="Arial"/>
        </w:rPr>
        <w:t>Busi</w:t>
      </w:r>
      <w:r w:rsidR="00642488" w:rsidRPr="00642488">
        <w:rPr>
          <w:rFonts w:ascii="Arial" w:eastAsia="Calibri" w:hAnsi="Arial" w:cs="Arial"/>
        </w:rPr>
        <w:t>ness Executive: National A</w:t>
      </w:r>
    </w:p>
    <w:p w14:paraId="6752CDF1" w14:textId="77777777" w:rsidR="00C22F2B" w:rsidRPr="00C516E8" w:rsidRDefault="00C22F2B" w:rsidP="00C22F2B">
      <w:pPr>
        <w:spacing w:after="240" w:line="240" w:lineRule="auto"/>
        <w:rPr>
          <w:rFonts w:ascii="Arial" w:eastAsia="Calibri" w:hAnsi="Arial" w:cs="Arial"/>
        </w:rPr>
      </w:pPr>
      <w:r w:rsidRPr="00B0598D">
        <w:rPr>
          <w:rFonts w:ascii="Arial" w:eastAsia="Calibri" w:hAnsi="Arial" w:cs="Arial"/>
          <w:highlight w:val="yellow"/>
        </w:rPr>
        <w:t>[Date of signature]</w:t>
      </w:r>
    </w:p>
    <w:p w14:paraId="6EB38598"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C516E8">
        <w:rPr>
          <w:rFonts w:ascii="Arial" w:eastAsia="Times New Roman" w:hAnsi="Arial" w:cs="Arial"/>
          <w:sz w:val="16"/>
          <w:szCs w:val="16"/>
        </w:rPr>
        <w:t>Enquiries:</w:t>
      </w:r>
      <w:r w:rsidRPr="00C516E8">
        <w:rPr>
          <w:rFonts w:ascii="Arial" w:eastAsia="Times New Roman" w:hAnsi="Arial" w:cs="Arial"/>
          <w:sz w:val="16"/>
          <w:szCs w:val="16"/>
        </w:rPr>
        <w:tab/>
      </w:r>
      <w:r w:rsidR="00642488">
        <w:rPr>
          <w:rFonts w:ascii="Arial" w:eastAsia="Times New Roman" w:hAnsi="Arial" w:cs="Arial"/>
          <w:sz w:val="16"/>
          <w:szCs w:val="16"/>
          <w:highlight w:val="yellow"/>
        </w:rPr>
        <w:t xml:space="preserve">Zaid </w:t>
      </w:r>
      <w:proofErr w:type="spellStart"/>
      <w:r w:rsidR="00642488">
        <w:rPr>
          <w:rFonts w:ascii="Arial" w:eastAsia="Times New Roman" w:hAnsi="Arial" w:cs="Arial"/>
          <w:sz w:val="16"/>
          <w:szCs w:val="16"/>
          <w:highlight w:val="yellow"/>
        </w:rPr>
        <w:t>Motala</w:t>
      </w:r>
      <w:proofErr w:type="spellEnd"/>
    </w:p>
    <w:p w14:paraId="7818F966"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Telephone:</w:t>
      </w:r>
      <w:r w:rsidRPr="00B0598D">
        <w:rPr>
          <w:rFonts w:ascii="Arial" w:eastAsia="Times New Roman" w:hAnsi="Arial" w:cs="Arial"/>
          <w:sz w:val="16"/>
          <w:szCs w:val="16"/>
          <w:highlight w:val="yellow"/>
        </w:rPr>
        <w:tab/>
        <w:t xml:space="preserve">xxx </w:t>
      </w:r>
      <w:proofErr w:type="spellStart"/>
      <w:r w:rsidRPr="00B0598D">
        <w:rPr>
          <w:rFonts w:ascii="Arial" w:eastAsia="Times New Roman" w:hAnsi="Arial" w:cs="Arial"/>
          <w:sz w:val="16"/>
          <w:szCs w:val="16"/>
          <w:highlight w:val="yellow"/>
        </w:rPr>
        <w:t>xxx</w:t>
      </w:r>
      <w:proofErr w:type="spellEnd"/>
      <w:r w:rsidRPr="00B0598D">
        <w:rPr>
          <w:rFonts w:ascii="Arial" w:eastAsia="Times New Roman" w:hAnsi="Arial" w:cs="Arial"/>
          <w:sz w:val="16"/>
          <w:szCs w:val="16"/>
          <w:highlight w:val="yellow"/>
        </w:rPr>
        <w:t xml:space="preserve"> </w:t>
      </w:r>
      <w:proofErr w:type="spellStart"/>
      <w:r w:rsidRPr="00B0598D">
        <w:rPr>
          <w:rFonts w:ascii="Arial" w:eastAsia="Times New Roman" w:hAnsi="Arial" w:cs="Arial"/>
          <w:sz w:val="16"/>
          <w:szCs w:val="16"/>
          <w:highlight w:val="yellow"/>
        </w:rPr>
        <w:t>xxxx</w:t>
      </w:r>
      <w:proofErr w:type="spellEnd"/>
    </w:p>
    <w:p w14:paraId="7124AE85" w14:textId="77777777" w:rsidR="00C22F2B" w:rsidRPr="00B0598D" w:rsidRDefault="00C22F2B" w:rsidP="00C22F2B">
      <w:pPr>
        <w:tabs>
          <w:tab w:val="left" w:pos="1440"/>
        </w:tabs>
        <w:spacing w:after="0" w:line="240" w:lineRule="auto"/>
        <w:rPr>
          <w:rFonts w:ascii="Arial" w:eastAsia="Times New Roman" w:hAnsi="Arial" w:cs="Arial"/>
          <w:sz w:val="16"/>
          <w:szCs w:val="16"/>
          <w:highlight w:val="yellow"/>
        </w:rPr>
      </w:pPr>
      <w:r w:rsidRPr="00B0598D">
        <w:rPr>
          <w:rFonts w:ascii="Arial" w:eastAsia="Times New Roman" w:hAnsi="Arial" w:cs="Arial"/>
          <w:sz w:val="16"/>
          <w:szCs w:val="16"/>
          <w:highlight w:val="yellow"/>
        </w:rPr>
        <w:t>Fax:</w:t>
      </w:r>
      <w:r w:rsidRPr="00B0598D">
        <w:rPr>
          <w:rFonts w:ascii="Arial" w:eastAsia="Times New Roman" w:hAnsi="Arial" w:cs="Arial"/>
          <w:sz w:val="16"/>
          <w:szCs w:val="16"/>
          <w:highlight w:val="yellow"/>
        </w:rPr>
        <w:tab/>
        <w:t xml:space="preserve">xxx </w:t>
      </w:r>
      <w:proofErr w:type="spellStart"/>
      <w:r w:rsidRPr="00B0598D">
        <w:rPr>
          <w:rFonts w:ascii="Arial" w:eastAsia="Times New Roman" w:hAnsi="Arial" w:cs="Arial"/>
          <w:sz w:val="16"/>
          <w:szCs w:val="16"/>
          <w:highlight w:val="yellow"/>
        </w:rPr>
        <w:t>xxx</w:t>
      </w:r>
      <w:proofErr w:type="spellEnd"/>
      <w:r w:rsidRPr="00B0598D">
        <w:rPr>
          <w:rFonts w:ascii="Arial" w:eastAsia="Times New Roman" w:hAnsi="Arial" w:cs="Arial"/>
          <w:sz w:val="16"/>
          <w:szCs w:val="16"/>
          <w:highlight w:val="yellow"/>
        </w:rPr>
        <w:t xml:space="preserve"> </w:t>
      </w:r>
      <w:proofErr w:type="spellStart"/>
      <w:r w:rsidRPr="00B0598D">
        <w:rPr>
          <w:rFonts w:ascii="Arial" w:eastAsia="Times New Roman" w:hAnsi="Arial" w:cs="Arial"/>
          <w:sz w:val="16"/>
          <w:szCs w:val="16"/>
          <w:highlight w:val="yellow"/>
        </w:rPr>
        <w:t>xxxx</w:t>
      </w:r>
      <w:proofErr w:type="spellEnd"/>
    </w:p>
    <w:p w14:paraId="274816E2" w14:textId="77777777" w:rsidR="00C22F2B" w:rsidRPr="00C516E8" w:rsidRDefault="00642488" w:rsidP="00C22F2B">
      <w:pPr>
        <w:tabs>
          <w:tab w:val="left" w:pos="1440"/>
        </w:tabs>
        <w:spacing w:after="360" w:line="240" w:lineRule="auto"/>
        <w:rPr>
          <w:rFonts w:ascii="Arial" w:eastAsia="Times New Roman" w:hAnsi="Arial" w:cs="Arial"/>
          <w:sz w:val="16"/>
          <w:szCs w:val="16"/>
        </w:rPr>
      </w:pPr>
      <w:r>
        <w:rPr>
          <w:rFonts w:ascii="Arial" w:eastAsia="Times New Roman" w:hAnsi="Arial" w:cs="Arial"/>
          <w:sz w:val="16"/>
          <w:szCs w:val="16"/>
          <w:highlight w:val="yellow"/>
        </w:rPr>
        <w:t>Email:</w:t>
      </w:r>
      <w:r>
        <w:rPr>
          <w:rFonts w:ascii="Arial" w:eastAsia="Times New Roman" w:hAnsi="Arial" w:cs="Arial"/>
          <w:sz w:val="16"/>
          <w:szCs w:val="16"/>
          <w:highlight w:val="yellow"/>
        </w:rPr>
        <w:tab/>
        <w:t>zaidm</w:t>
      </w:r>
      <w:r w:rsidR="00C22F2B" w:rsidRPr="00B0598D">
        <w:rPr>
          <w:rFonts w:ascii="Arial" w:eastAsia="Times New Roman" w:hAnsi="Arial" w:cs="Arial"/>
          <w:sz w:val="16"/>
          <w:szCs w:val="16"/>
          <w:highlight w:val="yellow"/>
        </w:rPr>
        <w:t>@agsa.co.za</w:t>
      </w:r>
    </w:p>
    <w:p w14:paraId="13A2AB9A" w14:textId="77777777" w:rsidR="00C22F2B" w:rsidRPr="00C516E8" w:rsidRDefault="00C22F2B" w:rsidP="00C22F2B">
      <w:pPr>
        <w:spacing w:after="0" w:line="240" w:lineRule="auto"/>
        <w:rPr>
          <w:rFonts w:ascii="Arial" w:eastAsia="Times New Roman" w:hAnsi="Arial" w:cs="Arial"/>
          <w:b/>
          <w:sz w:val="20"/>
          <w:szCs w:val="20"/>
        </w:rPr>
      </w:pPr>
      <w:r w:rsidRPr="00C516E8">
        <w:rPr>
          <w:rFonts w:ascii="Arial" w:eastAsia="Times New Roman" w:hAnsi="Arial" w:cs="Arial"/>
          <w:b/>
          <w:sz w:val="20"/>
          <w:szCs w:val="20"/>
        </w:rPr>
        <w:t>Distribution:</w:t>
      </w:r>
    </w:p>
    <w:p w14:paraId="629E0211" w14:textId="77777777" w:rsidR="00C22F2B"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Audit committee </w:t>
      </w:r>
    </w:p>
    <w:p w14:paraId="62C23F2F" w14:textId="77777777" w:rsidR="005657E9" w:rsidRPr="00C516E8" w:rsidRDefault="00C22F2B"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Head of internal audit unit</w:t>
      </w:r>
    </w:p>
    <w:p w14:paraId="50FED553" w14:textId="77777777" w:rsidR="001B7737" w:rsidRPr="00C516E8" w:rsidRDefault="001B7737" w:rsidP="00C22F2B">
      <w:pPr>
        <w:spacing w:after="0" w:line="240" w:lineRule="auto"/>
        <w:rPr>
          <w:rFonts w:ascii="Arial" w:eastAsia="Times New Roman" w:hAnsi="Arial" w:cs="Arial"/>
          <w:sz w:val="20"/>
          <w:szCs w:val="20"/>
        </w:rPr>
      </w:pPr>
      <w:r w:rsidRPr="00C516E8">
        <w:rPr>
          <w:rFonts w:ascii="Arial" w:eastAsia="Times New Roman" w:hAnsi="Arial" w:cs="Arial"/>
          <w:sz w:val="20"/>
          <w:szCs w:val="20"/>
        </w:rPr>
        <w:t xml:space="preserve">Executive authority </w:t>
      </w:r>
    </w:p>
    <w:p w14:paraId="5B4AB687" w14:textId="77777777" w:rsidR="00CC7F75" w:rsidRPr="00C516E8" w:rsidRDefault="00CC7F75" w:rsidP="005657E9">
      <w:pPr>
        <w:spacing w:after="60" w:line="240" w:lineRule="auto"/>
        <w:rPr>
          <w:rFonts w:ascii="Arial" w:eastAsia="MS Mincho" w:hAnsi="Arial" w:cs="Arial"/>
          <w:b/>
        </w:rPr>
        <w:sectPr w:rsidR="00CC7F75" w:rsidRPr="00C516E8" w:rsidSect="00C12C2B">
          <w:headerReference w:type="even" r:id="rId38"/>
          <w:headerReference w:type="default" r:id="rId39"/>
          <w:headerReference w:type="first" r:id="rId40"/>
          <w:endnotePr>
            <w:numFmt w:val="decimal"/>
          </w:endnotePr>
          <w:pgSz w:w="11906" w:h="16838" w:code="9"/>
          <w:pgMar w:top="1134" w:right="1134" w:bottom="1134" w:left="1134" w:header="1134" w:footer="709" w:gutter="0"/>
          <w:cols w:space="708"/>
          <w:docGrid w:linePitch="360"/>
        </w:sectPr>
      </w:pPr>
    </w:p>
    <w:p w14:paraId="5C495007" w14:textId="77777777" w:rsidR="00C22F2B" w:rsidRPr="00C516E8" w:rsidRDefault="00B05512"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90" w:name="_Toc447106669"/>
      <w:r w:rsidRPr="00C516E8">
        <w:rPr>
          <w:rFonts w:ascii="Century Gothic" w:eastAsia="MS Mincho" w:hAnsi="Century Gothic" w:cs="Arial"/>
          <w:b/>
          <w:bCs/>
          <w:color w:val="365F91"/>
          <w:sz w:val="28"/>
          <w:szCs w:val="28"/>
        </w:rPr>
        <w:t>SECTION 1</w:t>
      </w:r>
      <w:r w:rsidR="00EF13F6" w:rsidRPr="00C516E8">
        <w:rPr>
          <w:rFonts w:ascii="Century Gothic" w:eastAsia="MS Mincho" w:hAnsi="Century Gothic" w:cs="Arial"/>
          <w:b/>
          <w:bCs/>
          <w:color w:val="365F91"/>
          <w:sz w:val="28"/>
          <w:szCs w:val="28"/>
        </w:rPr>
        <w:t>0</w:t>
      </w:r>
      <w:r w:rsidR="00C22F2B" w:rsidRPr="00C516E8">
        <w:rPr>
          <w:rFonts w:ascii="Century Gothic" w:eastAsia="MS Mincho" w:hAnsi="Century Gothic" w:cs="Arial"/>
          <w:b/>
          <w:bCs/>
          <w:color w:val="365F91"/>
          <w:sz w:val="28"/>
          <w:szCs w:val="28"/>
        </w:rPr>
        <w:t>: Summary of detailed audit findings</w:t>
      </w:r>
      <w:bookmarkEnd w:id="190"/>
    </w:p>
    <w:p w14:paraId="03900778" w14:textId="77777777" w:rsidR="00C22F2B" w:rsidRPr="00C516E8" w:rsidRDefault="00C22F2B" w:rsidP="00C22F2B">
      <w:pPr>
        <w:autoSpaceDE w:val="0"/>
        <w:autoSpaceDN w:val="0"/>
        <w:adjustRightInd w:val="0"/>
        <w:spacing w:after="0" w:line="240" w:lineRule="auto"/>
        <w:rPr>
          <w:rFonts w:ascii="Arial" w:eastAsia="Times New Roman" w:hAnsi="Arial" w:cs="Arial"/>
          <w:sz w:val="20"/>
          <w:szCs w:val="20"/>
        </w:rPr>
      </w:pP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
        <w:gridCol w:w="4065"/>
        <w:gridCol w:w="684"/>
        <w:gridCol w:w="836"/>
        <w:gridCol w:w="585"/>
        <w:gridCol w:w="559"/>
        <w:gridCol w:w="421"/>
        <w:gridCol w:w="559"/>
        <w:gridCol w:w="559"/>
        <w:gridCol w:w="564"/>
        <w:gridCol w:w="1521"/>
        <w:gridCol w:w="3600"/>
      </w:tblGrid>
      <w:tr w:rsidR="00E20E10" w:rsidRPr="00C516E8" w14:paraId="3D040DCE" w14:textId="77777777" w:rsidTr="00E20E10">
        <w:trPr>
          <w:trHeight w:val="82"/>
          <w:tblHeader/>
        </w:trPr>
        <w:tc>
          <w:tcPr>
            <w:tcW w:w="229" w:type="pct"/>
            <w:vMerge w:val="restart"/>
            <w:shd w:val="clear" w:color="auto" w:fill="A6A6A6" w:themeFill="background1" w:themeFillShade="A6"/>
          </w:tcPr>
          <w:p w14:paraId="477B41C9"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Page no.</w:t>
            </w:r>
          </w:p>
        </w:tc>
        <w:tc>
          <w:tcPr>
            <w:tcW w:w="1390" w:type="pct"/>
            <w:vMerge w:val="restart"/>
            <w:shd w:val="clear" w:color="auto" w:fill="A6A6A6" w:themeFill="background1" w:themeFillShade="A6"/>
          </w:tcPr>
          <w:p w14:paraId="5E97A8E4"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Finding</w:t>
            </w:r>
          </w:p>
        </w:tc>
        <w:tc>
          <w:tcPr>
            <w:tcW w:w="1055" w:type="pct"/>
            <w:gridSpan w:val="5"/>
            <w:shd w:val="clear" w:color="auto" w:fill="A6A6A6" w:themeFill="background1" w:themeFillShade="A6"/>
          </w:tcPr>
          <w:p w14:paraId="7B3709BE"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Classification</w:t>
            </w:r>
          </w:p>
        </w:tc>
        <w:tc>
          <w:tcPr>
            <w:tcW w:w="575" w:type="pct"/>
            <w:gridSpan w:val="3"/>
            <w:shd w:val="clear" w:color="auto" w:fill="A6A6A6" w:themeFill="background1" w:themeFillShade="A6"/>
          </w:tcPr>
          <w:p w14:paraId="097DB2D7"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Rating</w:t>
            </w:r>
          </w:p>
        </w:tc>
        <w:tc>
          <w:tcPr>
            <w:tcW w:w="520" w:type="pct"/>
            <w:vMerge w:val="restart"/>
            <w:shd w:val="clear" w:color="auto" w:fill="A6A6A6" w:themeFill="background1" w:themeFillShade="A6"/>
          </w:tcPr>
          <w:p w14:paraId="36429C7A"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Number of times reported in previous three years</w:t>
            </w:r>
          </w:p>
        </w:tc>
        <w:tc>
          <w:tcPr>
            <w:tcW w:w="1231" w:type="pct"/>
            <w:vMerge w:val="restart"/>
            <w:shd w:val="clear" w:color="auto" w:fill="A6A6A6" w:themeFill="background1" w:themeFillShade="A6"/>
          </w:tcPr>
          <w:p w14:paraId="3479BAE7" w14:textId="77777777" w:rsidR="00E20E10" w:rsidRPr="00C516E8" w:rsidRDefault="00E20E10" w:rsidP="00E20E10">
            <w:pPr>
              <w:tabs>
                <w:tab w:val="right" w:pos="9639"/>
              </w:tabs>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Status of implementation of previous year(s) recommendation</w:t>
            </w:r>
          </w:p>
        </w:tc>
      </w:tr>
      <w:tr w:rsidR="00E20E10" w:rsidRPr="00C516E8" w14:paraId="07DFDB73" w14:textId="77777777" w:rsidTr="00E20E10">
        <w:trPr>
          <w:cantSplit/>
          <w:trHeight w:val="2010"/>
          <w:tblHeader/>
        </w:trPr>
        <w:tc>
          <w:tcPr>
            <w:tcW w:w="229" w:type="pct"/>
            <w:vMerge/>
            <w:tcBorders>
              <w:bottom w:val="single" w:sz="4" w:space="0" w:color="auto"/>
            </w:tcBorders>
            <w:shd w:val="clear" w:color="auto" w:fill="A6A6A6" w:themeFill="background1" w:themeFillShade="A6"/>
          </w:tcPr>
          <w:p w14:paraId="5F92622A" w14:textId="77777777"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14:paraId="0DCCC64B" w14:textId="77777777" w:rsidR="00E20E10" w:rsidRPr="00C516E8" w:rsidRDefault="00E20E10" w:rsidP="00E20E10">
            <w:pPr>
              <w:tabs>
                <w:tab w:val="right" w:pos="9639"/>
              </w:tabs>
              <w:spacing w:after="0" w:line="240" w:lineRule="auto"/>
              <w:ind w:left="1985" w:hanging="425"/>
              <w:jc w:val="center"/>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14:paraId="03DFE758"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14:paraId="3FBAC202"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14:paraId="7AB1928D"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14:paraId="09502489"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14:paraId="6296523E"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14:paraId="3BDDF063" w14:textId="77777777" w:rsidR="00E20E10" w:rsidRPr="00C516E8" w:rsidRDefault="00E20E10" w:rsidP="00E20E10">
            <w:pPr>
              <w:spacing w:after="0" w:line="240" w:lineRule="auto"/>
              <w:ind w:right="113"/>
              <w:jc w:val="center"/>
              <w:rPr>
                <w:rFonts w:ascii="Arial" w:eastAsia="Times New Roman" w:hAnsi="Arial" w:cs="Arial"/>
                <w:b/>
                <w:sz w:val="18"/>
                <w:szCs w:val="18"/>
              </w:rPr>
            </w:pPr>
            <w:r w:rsidRPr="00C516E8">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14:paraId="4C5BD3F7"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14:paraId="79DF87F0" w14:textId="77777777" w:rsidR="00E20E10" w:rsidRPr="00C516E8" w:rsidRDefault="00E20E10" w:rsidP="00E20E10">
            <w:pPr>
              <w:spacing w:after="0" w:line="240" w:lineRule="auto"/>
              <w:ind w:left="113" w:right="113"/>
              <w:jc w:val="center"/>
              <w:rPr>
                <w:rFonts w:ascii="Arial" w:eastAsia="Times New Roman" w:hAnsi="Arial" w:cs="Arial"/>
                <w:b/>
                <w:sz w:val="18"/>
                <w:szCs w:val="18"/>
              </w:rPr>
            </w:pPr>
            <w:r w:rsidRPr="00C516E8">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14:paraId="0F6F00E5" w14:textId="77777777" w:rsidR="00E20E10" w:rsidRPr="00C516E8" w:rsidRDefault="00E20E10" w:rsidP="00E20E10">
            <w:pPr>
              <w:spacing w:after="0" w:line="240" w:lineRule="auto"/>
              <w:jc w:val="center"/>
              <w:rPr>
                <w:rFonts w:ascii="Arial" w:eastAsia="Times New Roman" w:hAnsi="Arial" w:cs="Arial"/>
                <w:b/>
                <w:sz w:val="18"/>
                <w:szCs w:val="18"/>
              </w:rPr>
            </w:pPr>
          </w:p>
        </w:tc>
        <w:tc>
          <w:tcPr>
            <w:tcW w:w="1231" w:type="pct"/>
            <w:vMerge/>
            <w:tcBorders>
              <w:bottom w:val="single" w:sz="4" w:space="0" w:color="auto"/>
            </w:tcBorders>
            <w:shd w:val="clear" w:color="auto" w:fill="A6A6A6" w:themeFill="background1" w:themeFillShade="A6"/>
          </w:tcPr>
          <w:p w14:paraId="30820AAA" w14:textId="77777777" w:rsidR="00E20E10" w:rsidRPr="00C516E8" w:rsidRDefault="00E20E10" w:rsidP="00E20E10">
            <w:pPr>
              <w:spacing w:after="0" w:line="240" w:lineRule="auto"/>
              <w:jc w:val="center"/>
              <w:rPr>
                <w:rFonts w:ascii="Arial" w:eastAsia="Times New Roman" w:hAnsi="Arial" w:cs="Arial"/>
                <w:b/>
                <w:sz w:val="18"/>
                <w:szCs w:val="18"/>
              </w:rPr>
            </w:pPr>
          </w:p>
        </w:tc>
      </w:tr>
      <w:tr w:rsidR="00E20E10" w:rsidRPr="00C516E8" w14:paraId="720E8CF1" w14:textId="77777777" w:rsidTr="00E20E10">
        <w:tc>
          <w:tcPr>
            <w:tcW w:w="229" w:type="pct"/>
          </w:tcPr>
          <w:p w14:paraId="31F28D64"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126FB2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Reported achievement not in agreement with evidence provided – Programme 3 and 5</w:t>
            </w:r>
          </w:p>
        </w:tc>
        <w:tc>
          <w:tcPr>
            <w:tcW w:w="234" w:type="pct"/>
          </w:tcPr>
          <w:p w14:paraId="0F7E38D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856C3D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00" w:type="pct"/>
          </w:tcPr>
          <w:p w14:paraId="33A3794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1715E5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53DABA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9EF741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7245A6A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3" w:type="pct"/>
          </w:tcPr>
          <w:p w14:paraId="7517C1F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520" w:type="pct"/>
          </w:tcPr>
          <w:p w14:paraId="2B79047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5CACF3B7" w14:textId="77777777" w:rsidR="00E20E10" w:rsidRPr="00C516E8" w:rsidRDefault="00E20E10" w:rsidP="00E20E10">
            <w:pPr>
              <w:tabs>
                <w:tab w:val="right" w:pos="312"/>
                <w:tab w:val="left" w:pos="540"/>
                <w:tab w:val="right" w:pos="9639"/>
              </w:tabs>
              <w:spacing w:after="0" w:line="240" w:lineRule="auto"/>
              <w:jc w:val="both"/>
              <w:rPr>
                <w:rFonts w:ascii="Arial" w:eastAsia="Times New Roman" w:hAnsi="Arial" w:cs="Arial"/>
                <w:sz w:val="20"/>
                <w:szCs w:val="20"/>
              </w:rPr>
            </w:pPr>
            <w:r w:rsidRPr="003F571B">
              <w:rPr>
                <w:rFonts w:ascii="Arial" w:eastAsia="Times New Roman" w:hAnsi="Arial" w:cs="Arial"/>
                <w:sz w:val="20"/>
                <w:szCs w:val="20"/>
              </w:rPr>
              <w:t>In progress</w:t>
            </w:r>
          </w:p>
        </w:tc>
      </w:tr>
      <w:tr w:rsidR="00E20E10" w:rsidRPr="00C516E8" w14:paraId="0A817C10" w14:textId="77777777" w:rsidTr="00E20E10">
        <w:tc>
          <w:tcPr>
            <w:tcW w:w="229" w:type="pct"/>
          </w:tcPr>
          <w:p w14:paraId="3341F51C"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464FAE2" w14:textId="77777777" w:rsidR="00E20E10" w:rsidRPr="003F571B" w:rsidRDefault="00E20E10" w:rsidP="00E20E10">
            <w:pPr>
              <w:rPr>
                <w:rFonts w:ascii="Arial" w:hAnsi="Arial" w:cs="Arial"/>
                <w:sz w:val="20"/>
                <w:szCs w:val="20"/>
              </w:rPr>
            </w:pPr>
            <w:r w:rsidRPr="005538E6">
              <w:rPr>
                <w:rFonts w:ascii="Arial" w:hAnsi="Arial" w:cs="Arial"/>
                <w:sz w:val="20"/>
                <w:szCs w:val="20"/>
              </w:rPr>
              <w:t>Predetermined objectives: Reported achievement not in agreement with evidence provided – Programme 5</w:t>
            </w:r>
          </w:p>
        </w:tc>
        <w:tc>
          <w:tcPr>
            <w:tcW w:w="234" w:type="pct"/>
          </w:tcPr>
          <w:p w14:paraId="30F95D0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973E1B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1DA6039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4E48BD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4ED5F56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135182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6CECB44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4FCC403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9C937B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676AE28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3F571B">
              <w:rPr>
                <w:rFonts w:ascii="Arial" w:eastAsia="Times New Roman" w:hAnsi="Arial" w:cs="Arial"/>
                <w:sz w:val="20"/>
                <w:szCs w:val="20"/>
              </w:rPr>
              <w:t>In progress</w:t>
            </w:r>
          </w:p>
        </w:tc>
      </w:tr>
      <w:tr w:rsidR="00E20E10" w:rsidRPr="00C516E8" w14:paraId="780DC0C0" w14:textId="77777777" w:rsidTr="00E20E10">
        <w:tc>
          <w:tcPr>
            <w:tcW w:w="229" w:type="pct"/>
          </w:tcPr>
          <w:p w14:paraId="24812092"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8CB41B5" w14:textId="77777777" w:rsidR="00E20E10" w:rsidRPr="003F571B" w:rsidRDefault="00E20E10" w:rsidP="00E20E10">
            <w:pPr>
              <w:rPr>
                <w:rFonts w:ascii="Arial" w:hAnsi="Arial" w:cs="Arial"/>
                <w:sz w:val="20"/>
                <w:szCs w:val="20"/>
              </w:rPr>
            </w:pPr>
            <w:r w:rsidRPr="005538E6">
              <w:rPr>
                <w:rFonts w:ascii="Arial" w:hAnsi="Arial" w:cs="Arial"/>
                <w:sz w:val="20"/>
                <w:szCs w:val="20"/>
              </w:rPr>
              <w:t>Predetermined objectives: Reported achievement not in agreement with evidence provided</w:t>
            </w:r>
            <w:r>
              <w:rPr>
                <w:rFonts w:ascii="Arial" w:hAnsi="Arial" w:cs="Arial"/>
                <w:sz w:val="20"/>
                <w:szCs w:val="20"/>
              </w:rPr>
              <w:t xml:space="preserve"> - </w:t>
            </w:r>
            <w:r w:rsidRPr="005538E6">
              <w:rPr>
                <w:rFonts w:ascii="Arial" w:hAnsi="Arial" w:cs="Arial"/>
                <w:sz w:val="20"/>
                <w:szCs w:val="20"/>
              </w:rPr>
              <w:t>Programme 3</w:t>
            </w:r>
          </w:p>
        </w:tc>
        <w:tc>
          <w:tcPr>
            <w:tcW w:w="234" w:type="pct"/>
          </w:tcPr>
          <w:p w14:paraId="78A466D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560B094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006F85F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1723B4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658ECA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C7ADFF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50EFBE4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1863B40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43FE9BF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19B2B67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A360726" w14:textId="77777777" w:rsidTr="00E20E10">
        <w:tc>
          <w:tcPr>
            <w:tcW w:w="229" w:type="pct"/>
          </w:tcPr>
          <w:p w14:paraId="42A86C54"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52509F9E"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Projects not reported on the EPWP reporting system.</w:t>
            </w:r>
          </w:p>
        </w:tc>
        <w:tc>
          <w:tcPr>
            <w:tcW w:w="234" w:type="pct"/>
          </w:tcPr>
          <w:p w14:paraId="7A0846B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A8DBDE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1ABB6EF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39D7D2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6BD6550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889831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6E76684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4F8C9AE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0207C9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5958AEC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82DB222" w14:textId="77777777" w:rsidTr="00E20E10">
        <w:tc>
          <w:tcPr>
            <w:tcW w:w="229" w:type="pct"/>
          </w:tcPr>
          <w:p w14:paraId="45BD0423"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F54898E"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EPWP beneficiaries were not reported on the EPWP fourth quarter data.</w:t>
            </w:r>
          </w:p>
        </w:tc>
        <w:tc>
          <w:tcPr>
            <w:tcW w:w="234" w:type="pct"/>
          </w:tcPr>
          <w:p w14:paraId="692DFA6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3ED32E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5DC6220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5135DA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2FC889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D11CAA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3E9907F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0FD2922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1C3CACD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5EBF9E6D"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93B8679" w14:textId="77777777" w:rsidTr="00E20E10">
        <w:tc>
          <w:tcPr>
            <w:tcW w:w="229" w:type="pct"/>
          </w:tcPr>
          <w:p w14:paraId="0C17A9D5"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2DAFE0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Predetermined objectives: Non submission of  attendance register </w:t>
            </w:r>
          </w:p>
        </w:tc>
        <w:tc>
          <w:tcPr>
            <w:tcW w:w="234" w:type="pct"/>
          </w:tcPr>
          <w:p w14:paraId="264F845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5393FF5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6FB80E1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3006B0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4215F47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F50FAD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40B3C0A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4AF2A97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A5D5D6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4AD42FD3"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611CBD79" w14:textId="77777777" w:rsidTr="00E20E10">
        <w:tc>
          <w:tcPr>
            <w:tcW w:w="229" w:type="pct"/>
          </w:tcPr>
          <w:p w14:paraId="0BA29B1D"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825622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Predetermined objectives: Non submission of  proof of payments</w:t>
            </w:r>
          </w:p>
        </w:tc>
        <w:tc>
          <w:tcPr>
            <w:tcW w:w="234" w:type="pct"/>
          </w:tcPr>
          <w:p w14:paraId="4D32677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1B884E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3ECFFDC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C48271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7108F1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14E819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5BCE004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08EC904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6671B3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6C8C6572"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2EF09A55" w14:textId="77777777" w:rsidTr="00E20E10">
        <w:tc>
          <w:tcPr>
            <w:tcW w:w="229" w:type="pct"/>
          </w:tcPr>
          <w:p w14:paraId="269DBCED"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C658E2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lang w:val="en-US"/>
              </w:rPr>
              <w:t>Predetermined objectives: Beneficiaries listed on the EPWP reporting system list not employed on the project</w:t>
            </w:r>
          </w:p>
        </w:tc>
        <w:tc>
          <w:tcPr>
            <w:tcW w:w="234" w:type="pct"/>
          </w:tcPr>
          <w:p w14:paraId="2F0ABDD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4A21B4E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200" w:type="pct"/>
          </w:tcPr>
          <w:p w14:paraId="0A24D21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19B7DB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053391E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71276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123E6">
              <w:rPr>
                <w:rFonts w:ascii="Arial" w:eastAsia="Times New Roman" w:hAnsi="Arial" w:cs="Arial"/>
                <w:sz w:val="20"/>
                <w:szCs w:val="20"/>
              </w:rPr>
              <w:t>X</w:t>
            </w:r>
          </w:p>
        </w:tc>
        <w:tc>
          <w:tcPr>
            <w:tcW w:w="191" w:type="pct"/>
          </w:tcPr>
          <w:p w14:paraId="5E00939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572C1D5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26F7A7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19BAD10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2CADAAC7" w14:textId="77777777" w:rsidTr="00E20E10">
        <w:tc>
          <w:tcPr>
            <w:tcW w:w="229" w:type="pct"/>
          </w:tcPr>
          <w:p w14:paraId="5F5D8498"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1B4B3A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Management of vacancy rates</w:t>
            </w:r>
          </w:p>
        </w:tc>
        <w:tc>
          <w:tcPr>
            <w:tcW w:w="234" w:type="pct"/>
          </w:tcPr>
          <w:p w14:paraId="2C5BFD5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0136C0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424AF9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6E72477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312D99B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D6F05E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741610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52333C2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1297876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5A31343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5026B6B9" w14:textId="77777777" w:rsidTr="00E20E10">
        <w:tc>
          <w:tcPr>
            <w:tcW w:w="229" w:type="pct"/>
          </w:tcPr>
          <w:p w14:paraId="1D7D6AFD"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F7E257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Human Resource: </w:t>
            </w:r>
            <w:r w:rsidRPr="005538E6">
              <w:rPr>
                <w:rFonts w:ascii="Arial" w:hAnsi="Arial" w:cs="Arial"/>
                <w:sz w:val="20"/>
                <w:szCs w:val="20"/>
              </w:rPr>
              <w:t xml:space="preserve">Posts vacant for over 12 months </w:t>
            </w:r>
            <w:r w:rsidRPr="005538E6">
              <w:rPr>
                <w:rFonts w:ascii="Arial" w:hAnsi="Arial" w:cs="Arial"/>
                <w:color w:val="FF0000"/>
                <w:sz w:val="20"/>
                <w:szCs w:val="20"/>
              </w:rPr>
              <w:t xml:space="preserve"> </w:t>
            </w:r>
          </w:p>
        </w:tc>
        <w:tc>
          <w:tcPr>
            <w:tcW w:w="234" w:type="pct"/>
          </w:tcPr>
          <w:p w14:paraId="556FC02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B2BC9D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19EA70D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51F7524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81D334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3452CC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FD4473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0DBC7F7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1372CF8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690129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64D339D" w14:textId="77777777" w:rsidTr="00E20E10">
        <w:tc>
          <w:tcPr>
            <w:tcW w:w="229" w:type="pct"/>
          </w:tcPr>
          <w:p w14:paraId="783CBF0E"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D7A72D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Human Resource: Manual Leave forms captured not timeously</w:t>
            </w:r>
            <w:r w:rsidRPr="005538E6">
              <w:rPr>
                <w:rFonts w:ascii="Arial" w:hAnsi="Arial" w:cs="Arial"/>
                <w:b/>
                <w:bCs/>
                <w:sz w:val="20"/>
                <w:szCs w:val="20"/>
              </w:rPr>
              <w:t>.</w:t>
            </w:r>
          </w:p>
        </w:tc>
        <w:tc>
          <w:tcPr>
            <w:tcW w:w="234" w:type="pct"/>
          </w:tcPr>
          <w:p w14:paraId="6D94C4E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F53869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4260696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1" w:type="pct"/>
          </w:tcPr>
          <w:p w14:paraId="07B7DCE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33A2268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EAD64C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D01298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sidRPr="000922F4">
              <w:rPr>
                <w:rFonts w:ascii="Arial" w:eastAsia="Times New Roman" w:hAnsi="Arial" w:cs="Arial"/>
                <w:sz w:val="20"/>
                <w:szCs w:val="20"/>
              </w:rPr>
              <w:t>X</w:t>
            </w:r>
          </w:p>
        </w:tc>
        <w:tc>
          <w:tcPr>
            <w:tcW w:w="193" w:type="pct"/>
          </w:tcPr>
          <w:p w14:paraId="00A2C8B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FFB799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6D75410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72EA4611" w14:textId="77777777" w:rsidTr="00E20E10">
        <w:tc>
          <w:tcPr>
            <w:tcW w:w="229" w:type="pct"/>
          </w:tcPr>
          <w:p w14:paraId="1AC1E82D"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BF4CD8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Legal fees: Non – Compliance with SCM Processes</w:t>
            </w:r>
          </w:p>
        </w:tc>
        <w:tc>
          <w:tcPr>
            <w:tcW w:w="234" w:type="pct"/>
          </w:tcPr>
          <w:p w14:paraId="197DA35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3EF03C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03711A0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25012B0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38DBADB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EA5067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BF62F7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2E88BEF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4F1269E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1074FBBD"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3CFB40CF" w14:textId="77777777" w:rsidTr="00E20E10">
        <w:tc>
          <w:tcPr>
            <w:tcW w:w="229" w:type="pct"/>
          </w:tcPr>
          <w:p w14:paraId="208EF429"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273997A5"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Travel and Subsistence Expense: Debt not raised within the required time frame</w:t>
            </w:r>
          </w:p>
        </w:tc>
        <w:tc>
          <w:tcPr>
            <w:tcW w:w="234" w:type="pct"/>
          </w:tcPr>
          <w:p w14:paraId="677B6B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04C8E6A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A45EB4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75F4B9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7DE2FEE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85995C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FD2924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7C42C273"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82A9E0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05FC5952"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253927DE" w14:textId="77777777" w:rsidTr="00E20E10">
        <w:tc>
          <w:tcPr>
            <w:tcW w:w="229" w:type="pct"/>
          </w:tcPr>
          <w:p w14:paraId="0DF20A83"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989F7BE"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Non - compliance with a deviation approved by National Treasury</w:t>
            </w:r>
          </w:p>
        </w:tc>
        <w:tc>
          <w:tcPr>
            <w:tcW w:w="234" w:type="pct"/>
          </w:tcPr>
          <w:p w14:paraId="5CF1F7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49B7CF3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B9628C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3AA66CE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1DAC85E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E99BA4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A8CC51B"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572925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0766202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73EB4EC1"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2B7AECFA" w14:textId="77777777" w:rsidTr="00E20E10">
        <w:tc>
          <w:tcPr>
            <w:tcW w:w="229" w:type="pct"/>
          </w:tcPr>
          <w:p w14:paraId="1CBB3CE7"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561C27C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Procurement  Management</w:t>
            </w:r>
            <w:r>
              <w:rPr>
                <w:rFonts w:ascii="Arial" w:hAnsi="Arial" w:cs="Arial"/>
                <w:sz w:val="20"/>
                <w:szCs w:val="20"/>
              </w:rPr>
              <w:t xml:space="preserve">: </w:t>
            </w:r>
            <w:r w:rsidRPr="005538E6">
              <w:rPr>
                <w:rFonts w:ascii="Arial" w:hAnsi="Arial" w:cs="Arial"/>
                <w:sz w:val="20"/>
                <w:szCs w:val="20"/>
              </w:rPr>
              <w:t>No approval obtained for performing remunerative work outside employment in the Public Service</w:t>
            </w:r>
          </w:p>
        </w:tc>
        <w:tc>
          <w:tcPr>
            <w:tcW w:w="234" w:type="pct"/>
          </w:tcPr>
          <w:p w14:paraId="11300B6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7B31B0F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3C5F42C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2D90E18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A288B6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077B67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B9FF63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02B5163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821EFF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49004C4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61C21231" w14:textId="77777777" w:rsidTr="00E20E10">
        <w:tc>
          <w:tcPr>
            <w:tcW w:w="229" w:type="pct"/>
          </w:tcPr>
          <w:p w14:paraId="25E1FA9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957C03B"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w:t>
            </w:r>
            <w:r>
              <w:rPr>
                <w:rFonts w:ascii="Arial" w:hAnsi="Arial" w:cs="Arial"/>
                <w:bCs/>
                <w:sz w:val="20"/>
                <w:szCs w:val="20"/>
              </w:rPr>
              <w:t>: Non-compliance with procurement processes</w:t>
            </w:r>
          </w:p>
        </w:tc>
        <w:tc>
          <w:tcPr>
            <w:tcW w:w="234" w:type="pct"/>
          </w:tcPr>
          <w:p w14:paraId="667692E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6DEF020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052DE3B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14:paraId="4C86CD2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6A796F4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FAE679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0C89DD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5B5C0B5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52CA28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4C65357E"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187F1EC5" w14:textId="77777777" w:rsidTr="00E20E10">
        <w:tc>
          <w:tcPr>
            <w:tcW w:w="229" w:type="pct"/>
          </w:tcPr>
          <w:p w14:paraId="6D40BF75"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7FDEDA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Lease Commitments: </w:t>
            </w:r>
            <w:r w:rsidRPr="003F571B">
              <w:rPr>
                <w:rFonts w:ascii="Arial" w:hAnsi="Arial" w:cs="Arial"/>
                <w:bCs/>
                <w:sz w:val="20"/>
                <w:szCs w:val="20"/>
              </w:rPr>
              <w:t>Incorrect amounts disclosed in the notes to the annual financial statements.</w:t>
            </w:r>
          </w:p>
        </w:tc>
        <w:tc>
          <w:tcPr>
            <w:tcW w:w="234" w:type="pct"/>
          </w:tcPr>
          <w:p w14:paraId="13930D2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0B6BE00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447DCD4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939C04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2791BA8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CACE3D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FADAE6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508BCE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B448E3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00109DB7"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18D8EAE8" w14:textId="77777777" w:rsidTr="00E20E10">
        <w:tc>
          <w:tcPr>
            <w:tcW w:w="229" w:type="pct"/>
          </w:tcPr>
          <w:p w14:paraId="5FCC2244"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54B62C3"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Lease Commitments</w:t>
            </w:r>
            <w:r>
              <w:rPr>
                <w:rFonts w:cs="Arial"/>
                <w:b/>
                <w:bCs/>
              </w:rPr>
              <w:t xml:space="preserve">: </w:t>
            </w:r>
            <w:r w:rsidRPr="003F571B">
              <w:rPr>
                <w:rFonts w:ascii="Arial" w:hAnsi="Arial" w:cs="Arial"/>
                <w:bCs/>
                <w:sz w:val="20"/>
                <w:szCs w:val="20"/>
              </w:rPr>
              <w:t>Incorrect lease commitment for cell phone contracts</w:t>
            </w:r>
            <w:r>
              <w:rPr>
                <w:rFonts w:ascii="Arial" w:hAnsi="Arial" w:cs="Arial"/>
                <w:bCs/>
                <w:sz w:val="20"/>
                <w:szCs w:val="20"/>
              </w:rPr>
              <w:t xml:space="preserve"> disclosed</w:t>
            </w:r>
          </w:p>
        </w:tc>
        <w:tc>
          <w:tcPr>
            <w:tcW w:w="234" w:type="pct"/>
          </w:tcPr>
          <w:p w14:paraId="2818B53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56ED122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FDDBF0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8F6421D"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7A5332D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4D1656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02CD6D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33B0AE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B1E82CE"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0C8D03D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11AFD147" w14:textId="77777777" w:rsidTr="00E20E10">
        <w:tc>
          <w:tcPr>
            <w:tcW w:w="229" w:type="pct"/>
          </w:tcPr>
          <w:p w14:paraId="54B888A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65FDF6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 xml:space="preserve">Commitments: </w:t>
            </w:r>
            <w:r w:rsidRPr="003F571B">
              <w:rPr>
                <w:rFonts w:ascii="Arial" w:hAnsi="Arial" w:cs="Arial"/>
                <w:bCs/>
                <w:sz w:val="20"/>
                <w:szCs w:val="20"/>
              </w:rPr>
              <w:t>Inaccurate commitment schedule</w:t>
            </w:r>
          </w:p>
        </w:tc>
        <w:tc>
          <w:tcPr>
            <w:tcW w:w="234" w:type="pct"/>
          </w:tcPr>
          <w:p w14:paraId="670AB06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14:paraId="201F84B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4342E8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0E927F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44" w:type="pct"/>
          </w:tcPr>
          <w:p w14:paraId="5BAFEB0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6D753E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DBA1318"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67B3B3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309B690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517EB6E"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431E7882" w14:textId="77777777" w:rsidTr="00E20E10">
        <w:tc>
          <w:tcPr>
            <w:tcW w:w="229" w:type="pct"/>
          </w:tcPr>
          <w:p w14:paraId="20FC3D01"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07BD094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Network Security: Internal  Vulnerability assessment</w:t>
            </w:r>
          </w:p>
        </w:tc>
        <w:tc>
          <w:tcPr>
            <w:tcW w:w="234" w:type="pct"/>
          </w:tcPr>
          <w:p w14:paraId="7A19F8A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5165154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DEE335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6335AD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B305DE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98EDCB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8B6B0C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3A96B29"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580D0B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49D31D7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0BD3FA50" w14:textId="77777777" w:rsidTr="00E20E10">
        <w:tc>
          <w:tcPr>
            <w:tcW w:w="229" w:type="pct"/>
          </w:tcPr>
          <w:p w14:paraId="0301ECFF"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BED96F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Network Security:</w:t>
            </w:r>
            <w:r w:rsidRPr="005538E6">
              <w:rPr>
                <w:rFonts w:ascii="Arial" w:hAnsi="Arial" w:cs="Arial"/>
                <w:b/>
                <w:sz w:val="20"/>
                <w:szCs w:val="20"/>
              </w:rPr>
              <w:t xml:space="preserve"> </w:t>
            </w:r>
            <w:r w:rsidRPr="005538E6">
              <w:rPr>
                <w:rFonts w:ascii="Arial" w:hAnsi="Arial" w:cs="Arial"/>
                <w:sz w:val="20"/>
                <w:szCs w:val="20"/>
              </w:rPr>
              <w:t>Firewall assessment</w:t>
            </w:r>
          </w:p>
        </w:tc>
        <w:tc>
          <w:tcPr>
            <w:tcW w:w="234" w:type="pct"/>
          </w:tcPr>
          <w:p w14:paraId="64C5D25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422EBC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1ABD316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71C0D2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3A31BD3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1344F8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EDBCD80"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0167911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D355D31"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0345121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7C1657AD" w14:textId="77777777" w:rsidTr="00E20E10">
        <w:tc>
          <w:tcPr>
            <w:tcW w:w="229" w:type="pct"/>
          </w:tcPr>
          <w:p w14:paraId="5E368F80"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6E2C1A6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 Network security: Operating system assessment</w:t>
            </w:r>
          </w:p>
        </w:tc>
        <w:tc>
          <w:tcPr>
            <w:tcW w:w="234" w:type="pct"/>
          </w:tcPr>
          <w:p w14:paraId="2CFE989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E30E6B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750F0E9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DAF54C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2A5335E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54689F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E27E6C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2BCC5707"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5933640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39090F9"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1B3B1A62" w14:textId="77777777" w:rsidTr="00E20E10">
        <w:tc>
          <w:tcPr>
            <w:tcW w:w="229" w:type="pct"/>
          </w:tcPr>
          <w:p w14:paraId="002E8309"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3659510"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IT Governance: </w:t>
            </w:r>
            <w:r w:rsidRPr="005538E6">
              <w:rPr>
                <w:rFonts w:ascii="Arial" w:hAnsi="Arial" w:cs="Arial"/>
                <w:sz w:val="20"/>
                <w:szCs w:val="20"/>
              </w:rPr>
              <w:fldChar w:fldCharType="begin"/>
            </w:r>
            <w:r w:rsidRPr="005538E6">
              <w:rPr>
                <w:rFonts w:ascii="Arial" w:hAnsi="Arial" w:cs="Arial"/>
                <w:sz w:val="20"/>
                <w:szCs w:val="20"/>
              </w:rPr>
              <w:instrText xml:space="preserve"> &lt;/xsl:if&gt; </w:instrText>
            </w:r>
            <w:r w:rsidRPr="005538E6">
              <w:rPr>
                <w:rFonts w:ascii="Arial" w:hAnsi="Arial" w:cs="Arial"/>
                <w:sz w:val="20"/>
                <w:szCs w:val="20"/>
              </w:rPr>
              <w:fldChar w:fldCharType="end"/>
            </w:r>
            <w:r w:rsidRPr="005538E6">
              <w:rPr>
                <w:rFonts w:ascii="Arial" w:hAnsi="Arial" w:cs="Arial"/>
                <w:sz w:val="20"/>
                <w:szCs w:val="20"/>
              </w:rPr>
              <w:fldChar w:fldCharType="begin"/>
            </w:r>
            <w:r w:rsidRPr="005538E6">
              <w:rPr>
                <w:rFonts w:ascii="Arial" w:hAnsi="Arial" w:cs="Arial"/>
                <w:sz w:val="20"/>
                <w:szCs w:val="20"/>
              </w:rPr>
              <w:instrText xml:space="preserve"> &lt;/tm:group&gt; </w:instrText>
            </w:r>
            <w:r w:rsidRPr="005538E6">
              <w:rPr>
                <w:rFonts w:ascii="Arial" w:hAnsi="Arial" w:cs="Arial"/>
                <w:sz w:val="20"/>
                <w:szCs w:val="20"/>
              </w:rPr>
              <w:fldChar w:fldCharType="end"/>
            </w:r>
            <w:r w:rsidRPr="005538E6">
              <w:rPr>
                <w:rFonts w:ascii="Arial" w:hAnsi="Arial" w:cs="Arial"/>
                <w:color w:val="000000" w:themeColor="text1"/>
                <w:sz w:val="20"/>
                <w:szCs w:val="20"/>
              </w:rPr>
              <w:t>Vacant positions within information technology division.</w:t>
            </w:r>
          </w:p>
        </w:tc>
        <w:tc>
          <w:tcPr>
            <w:tcW w:w="234" w:type="pct"/>
          </w:tcPr>
          <w:p w14:paraId="3B14416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31E1CA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053D6DD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0AA7AD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736448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7EF7C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98EFB4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4D4B758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2E819C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D32A6EF"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6358429D" w14:textId="77777777" w:rsidTr="00E20E10">
        <w:tc>
          <w:tcPr>
            <w:tcW w:w="229" w:type="pct"/>
          </w:tcPr>
          <w:p w14:paraId="456FE94F"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71564F04"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Security management: Scope limitation</w:t>
            </w:r>
          </w:p>
        </w:tc>
        <w:tc>
          <w:tcPr>
            <w:tcW w:w="234" w:type="pct"/>
          </w:tcPr>
          <w:p w14:paraId="17224C0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9CC9BD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5982558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817E32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4772111B"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E070CA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F7D465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33FFA81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71E0F86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EA7B85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4059EB">
              <w:rPr>
                <w:rFonts w:ascii="Arial" w:eastAsia="Times New Roman" w:hAnsi="Arial" w:cs="Arial"/>
                <w:sz w:val="20"/>
                <w:szCs w:val="20"/>
              </w:rPr>
              <w:t>In progress</w:t>
            </w:r>
          </w:p>
        </w:tc>
      </w:tr>
      <w:tr w:rsidR="00E20E10" w:rsidRPr="00C516E8" w14:paraId="6BEC0507" w14:textId="77777777" w:rsidTr="00E20E10">
        <w:tc>
          <w:tcPr>
            <w:tcW w:w="229" w:type="pct"/>
          </w:tcPr>
          <w:p w14:paraId="4C006CC8"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475A1623"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PERSAL</w:t>
            </w:r>
          </w:p>
        </w:tc>
        <w:tc>
          <w:tcPr>
            <w:tcW w:w="234" w:type="pct"/>
          </w:tcPr>
          <w:p w14:paraId="6610229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40CE27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4D57B0C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8250D0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00714D0A"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15A5326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7D8B74F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6A13A52C"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0EB4857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3E700E93"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723FB540" w14:textId="77777777" w:rsidTr="00E20E10">
        <w:tc>
          <w:tcPr>
            <w:tcW w:w="229" w:type="pct"/>
          </w:tcPr>
          <w:p w14:paraId="5889BF66"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37808E9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BAS</w:t>
            </w:r>
          </w:p>
        </w:tc>
        <w:tc>
          <w:tcPr>
            <w:tcW w:w="234" w:type="pct"/>
          </w:tcPr>
          <w:p w14:paraId="59EAE4DC"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235AB9F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A9E189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E22587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6A86729"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58A3D86"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3672F4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188D51FF"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008F54A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15AEE97A"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2C6690C9" w14:textId="77777777" w:rsidTr="00E20E10">
        <w:tc>
          <w:tcPr>
            <w:tcW w:w="229" w:type="pct"/>
          </w:tcPr>
          <w:p w14:paraId="11194BFB"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284917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sz w:val="20"/>
                <w:szCs w:val="20"/>
              </w:rPr>
              <w:t xml:space="preserve">User Access management: </w:t>
            </w:r>
            <w:r w:rsidRPr="005538E6">
              <w:rPr>
                <w:rFonts w:ascii="Arial" w:eastAsia="Arial Unicode MS" w:hAnsi="Arial" w:cs="Arial"/>
                <w:sz w:val="20"/>
                <w:szCs w:val="20"/>
              </w:rPr>
              <w:t>Inadequate user access management controls on LOGIS</w:t>
            </w:r>
          </w:p>
        </w:tc>
        <w:tc>
          <w:tcPr>
            <w:tcW w:w="234" w:type="pct"/>
          </w:tcPr>
          <w:p w14:paraId="02CD14F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10AA0AF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667296C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550EDE87"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367BCE8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46AE5FE4"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AA181AD"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10F8872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296539E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2B6A69B8"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69C04366" w14:textId="77777777" w:rsidTr="00E20E10">
        <w:tc>
          <w:tcPr>
            <w:tcW w:w="229" w:type="pct"/>
          </w:tcPr>
          <w:p w14:paraId="75CD39CC"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5D2F2B9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 xml:space="preserve">IT Service continuity: </w:t>
            </w:r>
            <w:r w:rsidRPr="005538E6">
              <w:rPr>
                <w:rFonts w:ascii="Arial" w:hAnsi="Arial" w:cs="Arial"/>
                <w:sz w:val="20"/>
                <w:szCs w:val="20"/>
              </w:rPr>
              <w:t>Inadequate IT service continuity controls</w:t>
            </w:r>
          </w:p>
        </w:tc>
        <w:tc>
          <w:tcPr>
            <w:tcW w:w="234" w:type="pct"/>
          </w:tcPr>
          <w:p w14:paraId="75A809A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4A876F03"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48BA9F0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A73C0A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05B3DE0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605A88D0"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C3F8994"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14:paraId="7C8DA97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14:paraId="61AB04A2"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14:paraId="78DDA2E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E20E10" w:rsidRPr="00C516E8" w14:paraId="0DA67529" w14:textId="77777777" w:rsidTr="00E20E10">
        <w:tc>
          <w:tcPr>
            <w:tcW w:w="229" w:type="pct"/>
          </w:tcPr>
          <w:p w14:paraId="0FE69013" w14:textId="77777777" w:rsidR="00E20E10" w:rsidRPr="00C516E8" w:rsidRDefault="00E20E10" w:rsidP="00E20E10">
            <w:pPr>
              <w:tabs>
                <w:tab w:val="right" w:pos="9639"/>
              </w:tabs>
              <w:spacing w:after="0" w:line="240" w:lineRule="auto"/>
              <w:ind w:left="1985" w:hanging="425"/>
              <w:rPr>
                <w:rFonts w:ascii="Arial" w:eastAsia="Times New Roman" w:hAnsi="Arial" w:cs="Arial"/>
                <w:sz w:val="20"/>
                <w:szCs w:val="20"/>
              </w:rPr>
            </w:pPr>
          </w:p>
        </w:tc>
        <w:tc>
          <w:tcPr>
            <w:tcW w:w="1390" w:type="pct"/>
          </w:tcPr>
          <w:p w14:paraId="1B31F196"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sidRPr="005538E6">
              <w:rPr>
                <w:rFonts w:ascii="Arial" w:hAnsi="Arial" w:cs="Arial"/>
                <w:bCs/>
                <w:sz w:val="20"/>
                <w:szCs w:val="20"/>
              </w:rPr>
              <w:t>Procurement  Management: Quotation Register not timeously updated</w:t>
            </w:r>
          </w:p>
        </w:tc>
        <w:tc>
          <w:tcPr>
            <w:tcW w:w="234" w:type="pct"/>
          </w:tcPr>
          <w:p w14:paraId="660DC24F"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86" w:type="pct"/>
          </w:tcPr>
          <w:p w14:paraId="38E44118"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200" w:type="pct"/>
          </w:tcPr>
          <w:p w14:paraId="27A1FAE1"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0C225652"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14:paraId="1C562D55"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3115C96E" w14:textId="77777777" w:rsidR="00E20E10" w:rsidRPr="00C516E8" w:rsidRDefault="00E20E10" w:rsidP="00E20E10">
            <w:pPr>
              <w:tabs>
                <w:tab w:val="right" w:pos="9639"/>
              </w:tabs>
              <w:spacing w:after="0" w:line="240" w:lineRule="auto"/>
              <w:ind w:left="34"/>
              <w:rPr>
                <w:rFonts w:ascii="Arial" w:eastAsia="Times New Roman" w:hAnsi="Arial" w:cs="Arial"/>
                <w:sz w:val="20"/>
                <w:szCs w:val="20"/>
              </w:rPr>
            </w:pPr>
          </w:p>
        </w:tc>
        <w:tc>
          <w:tcPr>
            <w:tcW w:w="191" w:type="pct"/>
          </w:tcPr>
          <w:p w14:paraId="2BDD599A"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193" w:type="pct"/>
          </w:tcPr>
          <w:p w14:paraId="65C33E36"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520" w:type="pct"/>
          </w:tcPr>
          <w:p w14:paraId="0E369295" w14:textId="77777777" w:rsidR="00E20E10" w:rsidRPr="00C516E8" w:rsidRDefault="00E20E10" w:rsidP="00E20E10">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14:paraId="5EA2265C" w14:textId="77777777" w:rsidR="00E20E10" w:rsidRPr="00C516E8" w:rsidRDefault="00E20E10" w:rsidP="00E20E10">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bl>
    <w:p w14:paraId="45E96249" w14:textId="77777777" w:rsidR="00C22F2B" w:rsidRPr="00C516E8" w:rsidRDefault="00C22F2B" w:rsidP="00C22F2B">
      <w:pPr>
        <w:spacing w:after="120" w:line="240" w:lineRule="auto"/>
        <w:rPr>
          <w:rFonts w:ascii="Arial" w:eastAsia="Times New Roman" w:hAnsi="Arial" w:cs="Arial"/>
          <w:color w:val="003B79"/>
          <w:lang w:eastAsia="en-GB"/>
        </w:rPr>
        <w:sectPr w:rsidR="00C22F2B" w:rsidRPr="00C516E8" w:rsidSect="00C12C2B">
          <w:headerReference w:type="even" r:id="rId41"/>
          <w:headerReference w:type="default" r:id="rId42"/>
          <w:headerReference w:type="first" r:id="rId43"/>
          <w:endnotePr>
            <w:numFmt w:val="decimal"/>
          </w:endnotePr>
          <w:pgSz w:w="16838" w:h="11906" w:orient="landscape" w:code="9"/>
          <w:pgMar w:top="1134" w:right="1134" w:bottom="1134" w:left="1134" w:header="1616" w:footer="709" w:gutter="0"/>
          <w:cols w:space="708"/>
          <w:docGrid w:linePitch="360"/>
        </w:sectPr>
      </w:pPr>
    </w:p>
    <w:p w14:paraId="256C73CC" w14:textId="77777777" w:rsidR="00C22F2B" w:rsidRPr="00C516E8"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91" w:name="S5E41"/>
      <w:bookmarkStart w:id="192" w:name="_Toc447106670"/>
      <w:bookmarkEnd w:id="191"/>
      <w:r w:rsidRPr="00C516E8">
        <w:rPr>
          <w:rFonts w:ascii="Century Gothic" w:eastAsia="MS Mincho" w:hAnsi="Century Gothic" w:cs="Arial"/>
          <w:b/>
          <w:bCs/>
          <w:color w:val="365F91"/>
          <w:sz w:val="28"/>
          <w:szCs w:val="28"/>
        </w:rPr>
        <w:t>Detailed audit findings</w:t>
      </w:r>
      <w:bookmarkEnd w:id="192"/>
    </w:p>
    <w:p w14:paraId="4CA31474" w14:textId="77777777" w:rsidR="00C22F2B" w:rsidRPr="00C516E8" w:rsidRDefault="00C22F2B" w:rsidP="00C22F2B">
      <w:pPr>
        <w:spacing w:after="60" w:line="240" w:lineRule="auto"/>
        <w:rPr>
          <w:rFonts w:ascii="Arial" w:eastAsia="MS Mincho" w:hAnsi="Arial" w:cs="Arial"/>
          <w:b/>
        </w:rPr>
      </w:pPr>
    </w:p>
    <w:p w14:paraId="27547A96" w14:textId="77777777" w:rsidR="00C22F2B" w:rsidRPr="00C516E8" w:rsidRDefault="00F231C3"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193" w:name="_Toc447106671"/>
      <w:r w:rsidRPr="00C516E8">
        <w:rPr>
          <w:rFonts w:ascii="Century Gothic" w:eastAsia="Times New Roman" w:hAnsi="Century Gothic" w:cs="Times New Roman"/>
          <w:b/>
          <w:bCs/>
          <w:color w:val="4F81BD"/>
          <w:sz w:val="26"/>
          <w:szCs w:val="26"/>
        </w:rPr>
        <w:t xml:space="preserve">ANNEXURE </w:t>
      </w:r>
      <w:r w:rsidR="005657E9" w:rsidRPr="00C516E8">
        <w:rPr>
          <w:rFonts w:ascii="Century Gothic" w:eastAsia="Times New Roman" w:hAnsi="Century Gothic" w:cs="Times New Roman"/>
          <w:b/>
          <w:bCs/>
          <w:color w:val="4F81BD"/>
          <w:sz w:val="26"/>
          <w:szCs w:val="26"/>
        </w:rPr>
        <w:t>A</w:t>
      </w:r>
      <w:r w:rsidR="00C22F2B" w:rsidRPr="00C516E8">
        <w:rPr>
          <w:rFonts w:ascii="Century Gothic" w:eastAsia="Times New Roman" w:hAnsi="Century Gothic" w:cs="Times New Roman"/>
          <w:b/>
          <w:bCs/>
          <w:color w:val="4F81BD"/>
          <w:sz w:val="26"/>
          <w:szCs w:val="26"/>
        </w:rPr>
        <w:t>: MATTERS AFFECTING THE AUDITOR’S REPORT</w:t>
      </w:r>
      <w:bookmarkEnd w:id="193"/>
      <w:r w:rsidR="00C22F2B" w:rsidRPr="00C516E8">
        <w:rPr>
          <w:rFonts w:ascii="Century Gothic" w:eastAsia="Times New Roman" w:hAnsi="Century Gothic" w:cs="Times New Roman"/>
          <w:b/>
          <w:bCs/>
          <w:color w:val="4F81BD"/>
          <w:sz w:val="26"/>
          <w:szCs w:val="26"/>
        </w:rPr>
        <w:t xml:space="preserve"> </w:t>
      </w:r>
    </w:p>
    <w:p w14:paraId="6EEF9B2A" w14:textId="77777777" w:rsidR="00EF4311" w:rsidRDefault="00EF4311" w:rsidP="00EF4311">
      <w:pPr>
        <w:spacing w:after="0" w:line="240" w:lineRule="auto"/>
        <w:outlineLvl w:val="4"/>
        <w:rPr>
          <w:rFonts w:ascii="Arial" w:eastAsia="Times New Roman" w:hAnsi="Arial" w:cs="Times New Roman"/>
          <w:bCs/>
          <w:color w:val="4F81BD"/>
          <w:sz w:val="24"/>
        </w:rPr>
      </w:pPr>
      <w:bookmarkStart w:id="194" w:name="_Toc447106672"/>
      <w:r>
        <w:rPr>
          <w:rFonts w:ascii="Arial" w:eastAsia="Times New Roman" w:hAnsi="Arial" w:cs="Times New Roman"/>
          <w:bCs/>
          <w:color w:val="4F81BD"/>
          <w:sz w:val="24"/>
        </w:rPr>
        <w:t>Predetermined objectives</w:t>
      </w:r>
    </w:p>
    <w:p w14:paraId="79208FD1" w14:textId="77777777" w:rsidR="00EF4311" w:rsidRDefault="00EF4311" w:rsidP="00EF4311">
      <w:pPr>
        <w:spacing w:after="0" w:line="240" w:lineRule="auto"/>
        <w:outlineLvl w:val="4"/>
        <w:rPr>
          <w:rFonts w:ascii="Arial" w:eastAsia="Times New Roman" w:hAnsi="Arial" w:cs="Times New Roman"/>
          <w:bCs/>
          <w:color w:val="4F81BD"/>
          <w:sz w:val="24"/>
        </w:rPr>
      </w:pPr>
    </w:p>
    <w:p w14:paraId="713A44FA"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637514FE" w14:textId="77777777" w:rsidR="00EF4311" w:rsidRPr="00C516E8" w:rsidRDefault="00EF4311" w:rsidP="00EF4311">
      <w:pPr>
        <w:spacing w:after="0" w:line="240" w:lineRule="auto"/>
        <w:outlineLvl w:val="4"/>
        <w:rPr>
          <w:rFonts w:ascii="Arial" w:eastAsia="MS Mincho" w:hAnsi="Arial" w:cs="Arial"/>
          <w:b/>
        </w:rPr>
      </w:pPr>
    </w:p>
    <w:p w14:paraId="1DB33CF3" w14:textId="77777777" w:rsidR="00EF4311" w:rsidRPr="007C3E31" w:rsidRDefault="00EF4311" w:rsidP="00EF4311">
      <w:pPr>
        <w:spacing w:after="0" w:line="240" w:lineRule="auto"/>
        <w:rPr>
          <w:rFonts w:ascii="Arial" w:hAnsi="Arial" w:cs="Arial"/>
        </w:rPr>
      </w:pPr>
      <w:r w:rsidRPr="007C3E31">
        <w:rPr>
          <w:rFonts w:ascii="Arial" w:hAnsi="Arial" w:cs="Arial"/>
        </w:rPr>
        <w:t>Audit of predetermined objectives (AOPO) – Reported achievement not in agreement with evidence provided</w:t>
      </w:r>
    </w:p>
    <w:p w14:paraId="0036069B" w14:textId="77777777" w:rsidR="00EF4311" w:rsidRPr="00FF2964" w:rsidRDefault="00EF4311" w:rsidP="00EF4311">
      <w:pPr>
        <w:pStyle w:val="NoSpacing"/>
        <w:tabs>
          <w:tab w:val="left" w:pos="5280"/>
        </w:tabs>
        <w:ind w:left="426" w:hanging="426"/>
        <w:rPr>
          <w:rFonts w:cs="Arial"/>
          <w:sz w:val="22"/>
          <w:szCs w:val="22"/>
        </w:rPr>
      </w:pPr>
    </w:p>
    <w:p w14:paraId="33A810FF" w14:textId="77777777" w:rsidR="00EF4311" w:rsidRPr="007C3E31" w:rsidRDefault="00EF4311" w:rsidP="00EF4311">
      <w:pPr>
        <w:pStyle w:val="NoSpacing"/>
        <w:ind w:left="426" w:hanging="426"/>
        <w:rPr>
          <w:rFonts w:ascii="Arial" w:hAnsi="Arial" w:cs="Arial"/>
          <w:sz w:val="22"/>
          <w:szCs w:val="22"/>
        </w:rPr>
      </w:pPr>
      <w:r w:rsidRPr="007C3E31">
        <w:rPr>
          <w:rFonts w:ascii="Arial" w:hAnsi="Arial" w:cs="Arial"/>
          <w:sz w:val="22"/>
          <w:szCs w:val="22"/>
        </w:rPr>
        <w:t>Laws, rules and regulations</w:t>
      </w:r>
    </w:p>
    <w:p w14:paraId="51A0D251" w14:textId="77777777" w:rsidR="00EF4311" w:rsidRPr="007C3E31" w:rsidRDefault="00EF4311" w:rsidP="00EF4311">
      <w:pPr>
        <w:pStyle w:val="NoSpacing"/>
        <w:ind w:left="426" w:hanging="426"/>
        <w:rPr>
          <w:rFonts w:ascii="Arial" w:hAnsi="Arial" w:cs="Arial"/>
          <w:sz w:val="22"/>
          <w:szCs w:val="22"/>
        </w:rPr>
      </w:pPr>
    </w:p>
    <w:p w14:paraId="21B140D3" w14:textId="77777777" w:rsidR="00EF4311" w:rsidRPr="007C3E31" w:rsidRDefault="00EF4311" w:rsidP="009A54E9">
      <w:pPr>
        <w:pStyle w:val="ListParagraph"/>
        <w:numPr>
          <w:ilvl w:val="0"/>
          <w:numId w:val="38"/>
        </w:numPr>
        <w:ind w:left="567" w:hanging="567"/>
        <w:rPr>
          <w:rFonts w:ascii="Arial" w:hAnsi="Arial" w:cs="Arial"/>
          <w:sz w:val="22"/>
          <w:szCs w:val="22"/>
        </w:rPr>
      </w:pPr>
      <w:r w:rsidRPr="007C3E31">
        <w:rPr>
          <w:rFonts w:ascii="Arial" w:hAnsi="Arial" w:cs="Arial"/>
          <w:sz w:val="22"/>
          <w:szCs w:val="22"/>
        </w:rPr>
        <w:t>In terms of PFMA section 41:</w:t>
      </w:r>
    </w:p>
    <w:p w14:paraId="28109880" w14:textId="77777777" w:rsidR="00EF4311" w:rsidRPr="00FE7D99" w:rsidRDefault="00EF4311" w:rsidP="00EF4311">
      <w:pPr>
        <w:spacing w:after="0" w:line="240" w:lineRule="auto"/>
        <w:ind w:left="567" w:hanging="567"/>
        <w:rPr>
          <w:rFonts w:ascii="Arial" w:hAnsi="Arial" w:cs="Arial"/>
          <w:i/>
        </w:rPr>
      </w:pPr>
    </w:p>
    <w:p w14:paraId="1FB722AB" w14:textId="77777777" w:rsidR="00EF4311" w:rsidRDefault="00EF4311" w:rsidP="00EF4311">
      <w:pPr>
        <w:autoSpaceDE w:val="0"/>
        <w:autoSpaceDN w:val="0"/>
        <w:adjustRightInd w:val="0"/>
        <w:spacing w:after="0" w:line="240" w:lineRule="auto"/>
        <w:ind w:left="567"/>
        <w:rPr>
          <w:rFonts w:ascii="Arial" w:hAnsi="Arial" w:cs="Arial"/>
          <w:i/>
        </w:rPr>
      </w:pPr>
      <w:r w:rsidRPr="00FE7D99">
        <w:rPr>
          <w:rFonts w:ascii="Arial" w:hAnsi="Arial" w:cs="Arial"/>
          <w:i/>
        </w:rPr>
        <w:t>“Information to be submitted by accounting officers</w:t>
      </w:r>
      <w:r w:rsidRPr="00FE7D99">
        <w:rPr>
          <w:rFonts w:ascii="Arial" w:hAnsi="Arial" w:cs="Arial"/>
          <w:b/>
          <w:i/>
        </w:rPr>
        <w:t>.</w:t>
      </w:r>
      <w:r w:rsidRPr="00FE7D99">
        <w:rPr>
          <w:rFonts w:ascii="Arial" w:hAnsi="Arial" w:cs="Arial"/>
          <w:i/>
        </w:rPr>
        <w:t xml:space="preserve"> — An accounting officer for a department, trading entity or constitutional institution must submit to the relevant treasury or the Auditor-General, such information, returns, documents, explanations and motivations as may be prescribed or as the relevant </w:t>
      </w:r>
      <w:r w:rsidRPr="005E21AC">
        <w:rPr>
          <w:rFonts w:ascii="Arial" w:hAnsi="Arial" w:cs="Arial"/>
          <w:i/>
        </w:rPr>
        <w:t>treasury or the Auditor-General may require.”</w:t>
      </w:r>
    </w:p>
    <w:p w14:paraId="4FB9CE7D" w14:textId="77777777" w:rsidR="00EF4311" w:rsidRPr="005E21AC" w:rsidRDefault="00EF4311" w:rsidP="00EF4311">
      <w:pPr>
        <w:autoSpaceDE w:val="0"/>
        <w:autoSpaceDN w:val="0"/>
        <w:adjustRightInd w:val="0"/>
        <w:spacing w:after="0" w:line="240" w:lineRule="auto"/>
        <w:ind w:left="567"/>
        <w:rPr>
          <w:rFonts w:ascii="Arial" w:hAnsi="Arial" w:cs="Arial"/>
          <w:i/>
        </w:rPr>
      </w:pPr>
    </w:p>
    <w:p w14:paraId="26337F7B" w14:textId="77777777" w:rsidR="00EF4311" w:rsidRPr="007C3E31" w:rsidRDefault="00EF4311" w:rsidP="009A54E9">
      <w:pPr>
        <w:pStyle w:val="ListParagraph"/>
        <w:numPr>
          <w:ilvl w:val="0"/>
          <w:numId w:val="38"/>
        </w:numPr>
        <w:ind w:left="567" w:hanging="567"/>
        <w:rPr>
          <w:rFonts w:ascii="Arial" w:hAnsi="Arial" w:cs="Arial"/>
          <w:sz w:val="22"/>
          <w:szCs w:val="22"/>
          <w:lang w:eastAsia="en-GB"/>
        </w:rPr>
      </w:pPr>
      <w:r w:rsidRPr="007C3E31">
        <w:rPr>
          <w:rFonts w:ascii="Arial" w:eastAsiaTheme="minorHAnsi"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7C3E31">
        <w:rPr>
          <w:rFonts w:ascii="Arial" w:hAnsi="Arial" w:cs="Arial"/>
          <w:sz w:val="22"/>
          <w:szCs w:val="22"/>
          <w:lang w:eastAsia="en-GB"/>
        </w:rPr>
        <w:t>”</w:t>
      </w:r>
    </w:p>
    <w:p w14:paraId="20AE6502" w14:textId="77777777" w:rsidR="00EF4311" w:rsidRPr="00FE7D99" w:rsidRDefault="00EF4311" w:rsidP="00EF4311">
      <w:pPr>
        <w:pStyle w:val="NormalWeb"/>
        <w:spacing w:before="0" w:beforeAutospacing="0" w:after="0" w:afterAutospacing="0"/>
        <w:ind w:left="567" w:hanging="567"/>
        <w:rPr>
          <w:rFonts w:ascii="Arial" w:hAnsi="Arial" w:cs="Arial"/>
          <w:sz w:val="22"/>
          <w:szCs w:val="22"/>
          <w:lang w:eastAsia="en-GB"/>
        </w:rPr>
      </w:pPr>
      <w:r w:rsidRPr="00FE7D99">
        <w:rPr>
          <w:rFonts w:ascii="Arial" w:hAnsi="Arial" w:cs="Arial"/>
          <w:sz w:val="22"/>
          <w:szCs w:val="22"/>
          <w:lang w:eastAsia="en-GB"/>
        </w:rPr>
        <w:t> </w:t>
      </w:r>
    </w:p>
    <w:p w14:paraId="5D65B09A" w14:textId="77777777" w:rsidR="00EF4311" w:rsidRPr="007C3E31" w:rsidRDefault="00EF4311" w:rsidP="009A54E9">
      <w:pPr>
        <w:pStyle w:val="ListParagraph"/>
        <w:numPr>
          <w:ilvl w:val="0"/>
          <w:numId w:val="38"/>
        </w:numPr>
        <w:ind w:left="567" w:hanging="567"/>
        <w:rPr>
          <w:rFonts w:ascii="Arial" w:eastAsiaTheme="minorHAnsi" w:hAnsi="Arial" w:cs="Arial"/>
          <w:i/>
          <w:sz w:val="22"/>
          <w:szCs w:val="22"/>
        </w:rPr>
      </w:pPr>
      <w:r w:rsidRPr="007C3E31">
        <w:rPr>
          <w:rFonts w:ascii="Arial" w:hAnsi="Arial" w:cs="Arial"/>
          <w:sz w:val="22"/>
          <w:szCs w:val="22"/>
          <w:lang w:eastAsia="en-GB"/>
        </w:rPr>
        <w:t>“</w:t>
      </w:r>
      <w:r w:rsidRPr="007C3E31">
        <w:rPr>
          <w:rFonts w:ascii="Arial" w:eastAsiaTheme="minorHAnsi" w:hAnsi="Arial" w:cs="Arial"/>
          <w:i/>
          <w:sz w:val="22"/>
          <w:szCs w:val="22"/>
        </w:rPr>
        <w:t xml:space="preserve">The FMPPI requires </w:t>
      </w:r>
      <w:proofErr w:type="spellStart"/>
      <w:r w:rsidRPr="007C3E31">
        <w:rPr>
          <w:rFonts w:ascii="Arial" w:eastAsiaTheme="minorHAnsi" w:hAnsi="Arial" w:cs="Arial"/>
          <w:i/>
          <w:sz w:val="22"/>
          <w:szCs w:val="22"/>
        </w:rPr>
        <w:t>auditees</w:t>
      </w:r>
      <w:proofErr w:type="spellEnd"/>
      <w:r w:rsidRPr="007C3E31">
        <w:rPr>
          <w:rFonts w:ascii="Arial" w:eastAsiaTheme="minorHAnsi" w:hAnsi="Arial" w:cs="Arial"/>
          <w:i/>
          <w:sz w:val="22"/>
          <w:szCs w:val="22"/>
        </w:rPr>
        <w:t xml:space="preserve"> to have appropriate systems to collect, collate, verify and store performance information to ensure reliable reporting of actual achievements against planned objectives, indicators and targets.”</w:t>
      </w:r>
    </w:p>
    <w:p w14:paraId="2134EA99"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E7D99">
        <w:rPr>
          <w:rFonts w:ascii="Arial" w:hAnsi="Arial" w:cs="Arial"/>
          <w:sz w:val="22"/>
          <w:szCs w:val="22"/>
          <w:lang w:eastAsia="en-GB"/>
        </w:rPr>
        <w:t> </w:t>
      </w:r>
    </w:p>
    <w:p w14:paraId="0618C395"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During the audit of performance information, the following deviation was noted for </w:t>
      </w:r>
      <w:proofErr w:type="spellStart"/>
      <w:r w:rsidRPr="00FF2964">
        <w:rPr>
          <w:rFonts w:ascii="Arial" w:hAnsi="Arial" w:cs="Arial"/>
          <w:sz w:val="22"/>
          <w:szCs w:val="22"/>
          <w:lang w:eastAsia="en-GB"/>
        </w:rPr>
        <w:t>Programme</w:t>
      </w:r>
      <w:proofErr w:type="spellEnd"/>
      <w:r w:rsidRPr="00FF2964">
        <w:rPr>
          <w:rFonts w:ascii="Arial" w:hAnsi="Arial" w:cs="Arial"/>
          <w:sz w:val="22"/>
          <w:szCs w:val="22"/>
          <w:lang w:eastAsia="en-GB"/>
        </w:rPr>
        <w:t xml:space="preserve"> 3: Expanded Public Works and </w:t>
      </w:r>
      <w:proofErr w:type="spellStart"/>
      <w:r w:rsidRPr="00FF2964">
        <w:rPr>
          <w:rFonts w:ascii="Arial" w:hAnsi="Arial" w:cs="Arial"/>
          <w:sz w:val="22"/>
          <w:szCs w:val="22"/>
          <w:lang w:eastAsia="en-GB"/>
        </w:rPr>
        <w:t>Programme</w:t>
      </w:r>
      <w:proofErr w:type="spellEnd"/>
      <w:r w:rsidRPr="00FF2964">
        <w:rPr>
          <w:rFonts w:ascii="Arial" w:hAnsi="Arial" w:cs="Arial"/>
          <w:sz w:val="22"/>
          <w:szCs w:val="22"/>
          <w:lang w:eastAsia="en-GB"/>
        </w:rPr>
        <w:t xml:space="preserve"> 5: Prestige Policy</w:t>
      </w:r>
    </w:p>
    <w:p w14:paraId="7F13CFFD"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361F2B33"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“Information relating to the 2016/17 financial period was submitted as supporting evidence to the 2017/18 Annual Performance Plan (APR).</w:t>
      </w:r>
    </w:p>
    <w:p w14:paraId="64C91AF7"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tbl>
      <w:tblPr>
        <w:tblpPr w:leftFromText="180" w:rightFromText="180" w:vertAnchor="text" w:tblpX="105" w:tblpY="1"/>
        <w:tblOverlap w:val="neve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00"/>
        <w:gridCol w:w="4252"/>
        <w:gridCol w:w="4709"/>
      </w:tblGrid>
      <w:tr w:rsidR="00EF4311" w:rsidRPr="00FF2964" w14:paraId="29FB2EA2" w14:textId="77777777" w:rsidTr="00E742E0">
        <w:tc>
          <w:tcPr>
            <w:tcW w:w="500"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121C74F6"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No.</w:t>
            </w:r>
          </w:p>
        </w:tc>
        <w:tc>
          <w:tcPr>
            <w:tcW w:w="4252"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68BFC52D"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proofErr w:type="spellStart"/>
            <w:r w:rsidRPr="00FF2964">
              <w:rPr>
                <w:rFonts w:ascii="Arial" w:hAnsi="Arial" w:cs="Arial"/>
                <w:b/>
                <w:bCs/>
                <w:sz w:val="18"/>
                <w:szCs w:val="18"/>
                <w:lang w:eastAsia="en-GB"/>
              </w:rPr>
              <w:t>Programme</w:t>
            </w:r>
            <w:proofErr w:type="spellEnd"/>
            <w:r w:rsidRPr="00FF2964">
              <w:rPr>
                <w:rFonts w:ascii="Arial" w:hAnsi="Arial" w:cs="Arial"/>
                <w:b/>
                <w:bCs/>
                <w:sz w:val="18"/>
                <w:szCs w:val="18"/>
                <w:lang w:eastAsia="en-GB"/>
              </w:rPr>
              <w:t xml:space="preserve"> </w:t>
            </w:r>
          </w:p>
        </w:tc>
        <w:tc>
          <w:tcPr>
            <w:tcW w:w="4709" w:type="dxa"/>
            <w:tcBorders>
              <w:top w:val="single" w:sz="6" w:space="0" w:color="000000"/>
              <w:left w:val="single" w:sz="6" w:space="0" w:color="000000"/>
              <w:bottom w:val="single" w:sz="6" w:space="0" w:color="000000"/>
              <w:right w:val="single" w:sz="6" w:space="0" w:color="000000"/>
            </w:tcBorders>
            <w:shd w:val="clear" w:color="auto" w:fill="A6A6A6"/>
            <w:tcMar>
              <w:top w:w="0" w:type="dxa"/>
              <w:left w:w="105" w:type="dxa"/>
              <w:bottom w:w="0" w:type="dxa"/>
              <w:right w:w="105" w:type="dxa"/>
            </w:tcMar>
            <w:hideMark/>
          </w:tcPr>
          <w:p w14:paraId="1FFC37F3"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b/>
                <w:bCs/>
                <w:sz w:val="18"/>
                <w:szCs w:val="18"/>
                <w:lang w:eastAsia="en-GB"/>
              </w:rPr>
              <w:t>Information submitted for audit purposes</w:t>
            </w:r>
          </w:p>
        </w:tc>
      </w:tr>
      <w:tr w:rsidR="00EF4311" w:rsidRPr="00FF2964" w14:paraId="0D5ED304" w14:textId="77777777" w:rsidTr="00E742E0">
        <w:tc>
          <w:tcPr>
            <w:tcW w:w="5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438D006"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1</w:t>
            </w:r>
          </w:p>
        </w:tc>
        <w:tc>
          <w:tcPr>
            <w:tcW w:w="42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91417C"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proofErr w:type="spellStart"/>
            <w:r w:rsidRPr="00FF2964">
              <w:rPr>
                <w:rFonts w:ascii="Arial" w:hAnsi="Arial" w:cs="Arial"/>
                <w:sz w:val="18"/>
                <w:szCs w:val="18"/>
                <w:lang w:eastAsia="en-GB"/>
              </w:rPr>
              <w:t>Programme</w:t>
            </w:r>
            <w:proofErr w:type="spellEnd"/>
            <w:r w:rsidRPr="00FF2964">
              <w:rPr>
                <w:rFonts w:ascii="Arial" w:hAnsi="Arial" w:cs="Arial"/>
                <w:sz w:val="18"/>
                <w:szCs w:val="18"/>
                <w:lang w:eastAsia="en-GB"/>
              </w:rPr>
              <w:t xml:space="preserve"> 3 : Expanded Public Works - EPWP </w:t>
            </w:r>
          </w:p>
        </w:tc>
        <w:tc>
          <w:tcPr>
            <w:tcW w:w="47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89FA95"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Evidence submitted to support the reported achievement for the 2017/18 was relating to 2016/17 financial year</w:t>
            </w:r>
          </w:p>
        </w:tc>
      </w:tr>
      <w:tr w:rsidR="00EF4311" w:rsidRPr="00FF2964" w14:paraId="75E74AC4" w14:textId="77777777" w:rsidTr="00E742E0">
        <w:tc>
          <w:tcPr>
            <w:tcW w:w="5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D1EC5D"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2</w:t>
            </w:r>
          </w:p>
        </w:tc>
        <w:tc>
          <w:tcPr>
            <w:tcW w:w="42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657032"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proofErr w:type="spellStart"/>
            <w:r w:rsidRPr="00FF2964">
              <w:rPr>
                <w:rFonts w:ascii="Arial" w:hAnsi="Arial" w:cs="Arial"/>
                <w:sz w:val="18"/>
                <w:szCs w:val="18"/>
                <w:lang w:eastAsia="en-GB"/>
              </w:rPr>
              <w:t>Programme</w:t>
            </w:r>
            <w:proofErr w:type="spellEnd"/>
            <w:r w:rsidRPr="00FF2964">
              <w:rPr>
                <w:rFonts w:ascii="Arial" w:hAnsi="Arial" w:cs="Arial"/>
                <w:sz w:val="18"/>
                <w:szCs w:val="18"/>
                <w:lang w:eastAsia="en-GB"/>
              </w:rPr>
              <w:t xml:space="preserve"> 5 : Prestige Policy</w:t>
            </w:r>
          </w:p>
        </w:tc>
        <w:tc>
          <w:tcPr>
            <w:tcW w:w="47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8E01C9" w14:textId="77777777" w:rsidR="00EF4311" w:rsidRPr="00FF2964" w:rsidRDefault="00EF4311" w:rsidP="00E742E0">
            <w:pPr>
              <w:pStyle w:val="NormalWeb"/>
              <w:spacing w:before="0" w:beforeAutospacing="0" w:after="0" w:afterAutospacing="0"/>
              <w:rPr>
                <w:rFonts w:ascii="Arial" w:hAnsi="Arial" w:cs="Arial"/>
                <w:sz w:val="18"/>
                <w:szCs w:val="18"/>
                <w:lang w:eastAsia="en-GB"/>
              </w:rPr>
            </w:pPr>
            <w:r w:rsidRPr="00FF2964">
              <w:rPr>
                <w:rFonts w:ascii="Arial" w:hAnsi="Arial" w:cs="Arial"/>
                <w:sz w:val="18"/>
                <w:szCs w:val="18"/>
                <w:lang w:eastAsia="en-GB"/>
              </w:rPr>
              <w:t>Evidence submitted to support the reported achievement for the 2017/18 was relating to 2016/17 financial year</w:t>
            </w:r>
          </w:p>
        </w:tc>
      </w:tr>
    </w:tbl>
    <w:p w14:paraId="452C3DBC"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4D492AF0"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0B012AA2"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46CD3C7A"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4A95F3EE" w14:textId="77777777" w:rsidR="00EF4311"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75BBC29B"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p w14:paraId="3F25A9A6"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22EA0A2A" w14:textId="77777777" w:rsidR="00EF4311" w:rsidRPr="00FF2964" w:rsidRDefault="00EF4311" w:rsidP="00EF4311">
      <w:pPr>
        <w:pStyle w:val="NormalWeb"/>
        <w:spacing w:before="0" w:beforeAutospacing="0" w:after="0" w:afterAutospacing="0"/>
        <w:ind w:left="567" w:hanging="567"/>
        <w:jc w:val="both"/>
        <w:rPr>
          <w:rFonts w:ascii="Arial" w:hAnsi="Arial" w:cs="Arial"/>
          <w:sz w:val="22"/>
          <w:szCs w:val="22"/>
          <w:lang w:eastAsia="en-GB"/>
        </w:rPr>
      </w:pPr>
      <w:r w:rsidRPr="00FF2964">
        <w:rPr>
          <w:rFonts w:ascii="Arial" w:hAnsi="Arial" w:cs="Arial"/>
          <w:sz w:val="22"/>
          <w:szCs w:val="22"/>
          <w:lang w:eastAsia="en-GB"/>
        </w:rPr>
        <w:t> </w:t>
      </w:r>
    </w:p>
    <w:p w14:paraId="0794C454" w14:textId="77777777" w:rsidR="00EF4311" w:rsidRPr="00FF2964" w:rsidRDefault="00EF4311" w:rsidP="009A54E9">
      <w:pPr>
        <w:pStyle w:val="NormalWeb"/>
        <w:numPr>
          <w:ilvl w:val="0"/>
          <w:numId w:val="39"/>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713C8089"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 </w:t>
      </w:r>
      <w:r>
        <w:rPr>
          <w:rFonts w:ascii="Arial" w:hAnsi="Arial" w:cs="Arial"/>
          <w:sz w:val="22"/>
          <w:szCs w:val="22"/>
          <w:lang w:eastAsia="en-GB"/>
        </w:rPr>
        <w:tab/>
      </w:r>
      <w:proofErr w:type="gramStart"/>
      <w:r w:rsidRPr="00FF2964">
        <w:rPr>
          <w:rFonts w:ascii="Arial" w:hAnsi="Arial" w:cs="Arial"/>
          <w:sz w:val="22"/>
          <w:szCs w:val="22"/>
          <w:lang w:eastAsia="en-GB"/>
        </w:rPr>
        <w:t>and</w:t>
      </w:r>
      <w:proofErr w:type="gramEnd"/>
      <w:r w:rsidRPr="00FF2964">
        <w:rPr>
          <w:rFonts w:ascii="Arial" w:hAnsi="Arial" w:cs="Arial"/>
          <w:sz w:val="22"/>
          <w:szCs w:val="22"/>
          <w:lang w:eastAsia="en-GB"/>
        </w:rPr>
        <w:t xml:space="preserve"> section 41</w:t>
      </w:r>
    </w:p>
    <w:p w14:paraId="391C068D"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p>
    <w:p w14:paraId="03340F97" w14:textId="77777777" w:rsidR="00EF4311" w:rsidRPr="00FF2964" w:rsidRDefault="00EF4311" w:rsidP="009A54E9">
      <w:pPr>
        <w:pStyle w:val="NormalWeb"/>
        <w:numPr>
          <w:ilvl w:val="0"/>
          <w:numId w:val="39"/>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Non-submission of relevant information pertaining to </w:t>
      </w:r>
      <w:proofErr w:type="spellStart"/>
      <w:r w:rsidRPr="00FF2964">
        <w:rPr>
          <w:rFonts w:ascii="Arial" w:hAnsi="Arial" w:cs="Arial"/>
          <w:sz w:val="22"/>
          <w:szCs w:val="22"/>
          <w:lang w:eastAsia="en-GB"/>
        </w:rPr>
        <w:t>Programme</w:t>
      </w:r>
      <w:proofErr w:type="spellEnd"/>
      <w:r w:rsidRPr="00FF2964">
        <w:rPr>
          <w:rFonts w:ascii="Arial" w:hAnsi="Arial" w:cs="Arial"/>
          <w:sz w:val="22"/>
          <w:szCs w:val="22"/>
          <w:lang w:eastAsia="en-GB"/>
        </w:rPr>
        <w:t xml:space="preserve"> 3 and </w:t>
      </w:r>
      <w:proofErr w:type="spellStart"/>
      <w:r w:rsidRPr="00FF2964">
        <w:rPr>
          <w:rFonts w:ascii="Arial" w:hAnsi="Arial" w:cs="Arial"/>
          <w:sz w:val="22"/>
          <w:szCs w:val="22"/>
          <w:lang w:eastAsia="en-GB"/>
        </w:rPr>
        <w:t>Programme</w:t>
      </w:r>
      <w:proofErr w:type="spellEnd"/>
      <w:r w:rsidRPr="00FF2964">
        <w:rPr>
          <w:rFonts w:ascii="Arial" w:hAnsi="Arial" w:cs="Arial"/>
          <w:sz w:val="22"/>
          <w:szCs w:val="22"/>
          <w:lang w:eastAsia="en-GB"/>
        </w:rPr>
        <w:t xml:space="preserve"> 5 could result in scope limitation.</w:t>
      </w:r>
    </w:p>
    <w:p w14:paraId="7F46C874"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5984F79D"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Internal control deficiency</w:t>
      </w:r>
    </w:p>
    <w:p w14:paraId="5D1C1AF9" w14:textId="77777777" w:rsidR="00EF4311" w:rsidRPr="00FF2964" w:rsidRDefault="00EF4311" w:rsidP="00EF4311">
      <w:pPr>
        <w:spacing w:after="0" w:line="240" w:lineRule="auto"/>
        <w:outlineLvl w:val="4"/>
        <w:rPr>
          <w:rFonts w:ascii="Arial" w:hAnsi="Arial" w:cs="Arial"/>
          <w:b/>
          <w:bCs/>
        </w:rPr>
      </w:pPr>
    </w:p>
    <w:p w14:paraId="1A43B39A" w14:textId="77777777" w:rsidR="00EF4311" w:rsidRPr="00FF2964" w:rsidRDefault="00EF4311" w:rsidP="00EF4311">
      <w:pPr>
        <w:pStyle w:val="NormalWeb"/>
        <w:spacing w:before="0" w:beforeAutospacing="0" w:after="0" w:afterAutospacing="0"/>
        <w:rPr>
          <w:rFonts w:ascii="Arial" w:hAnsi="Arial" w:cs="Arial"/>
          <w:sz w:val="22"/>
          <w:szCs w:val="22"/>
        </w:rPr>
      </w:pPr>
      <w:bookmarkStart w:id="195" w:name="TM__8E729E3DC70D4907B8AEC28BB08957A8"/>
      <w:r w:rsidRPr="00FF2964">
        <w:rPr>
          <w:rFonts w:ascii="Arial" w:hAnsi="Arial" w:cs="Arial"/>
          <w:sz w:val="22"/>
          <w:szCs w:val="22"/>
        </w:rPr>
        <w:t>Based on the aforementioned the matter is as a result of the following internal control deficiency:</w:t>
      </w:r>
    </w:p>
    <w:p w14:paraId="324DD910"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6F8D048A" w14:textId="77777777" w:rsidR="00EF4311" w:rsidRPr="00FF2964" w:rsidRDefault="00EF4311" w:rsidP="00EF4311">
      <w:pPr>
        <w:spacing w:after="0" w:line="240" w:lineRule="auto"/>
        <w:rPr>
          <w:rFonts w:ascii="Arial" w:hAnsi="Arial" w:cs="Arial"/>
          <w:i/>
        </w:rPr>
      </w:pPr>
      <w:bookmarkStart w:id="196" w:name="OLE_LINK10"/>
      <w:bookmarkStart w:id="197" w:name="OLE_LINK11"/>
      <w:r w:rsidRPr="00FF2964">
        <w:rPr>
          <w:rFonts w:ascii="Arial" w:hAnsi="Arial" w:cs="Arial"/>
          <w:i/>
        </w:rPr>
        <w:t>Financial and performance management</w:t>
      </w:r>
    </w:p>
    <w:bookmarkEnd w:id="196"/>
    <w:bookmarkEnd w:id="197"/>
    <w:p w14:paraId="0FF41826" w14:textId="77777777" w:rsidR="00EF4311" w:rsidRDefault="00EF4311" w:rsidP="00EF4311">
      <w:pPr>
        <w:pStyle w:val="NormalWeb"/>
        <w:spacing w:before="0" w:beforeAutospacing="0" w:after="0" w:afterAutospacing="0"/>
        <w:rPr>
          <w:rFonts w:ascii="Arial" w:hAnsi="Arial" w:cs="Arial"/>
          <w:sz w:val="22"/>
          <w:szCs w:val="22"/>
        </w:rPr>
      </w:pPr>
    </w:p>
    <w:p w14:paraId="224F2094"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Management did not implement proper record keeping in a timely manner to ensure that complete, relevant, reliable and accurate information is accessible and available to support performance reporting.</w:t>
      </w:r>
    </w:p>
    <w:p w14:paraId="50A19F23"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bookmarkEnd w:id="195"/>
    <w:p w14:paraId="6362E598"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640ED6ED" w14:textId="77777777" w:rsidR="00EF4311" w:rsidRPr="00FF2964" w:rsidRDefault="00EF4311" w:rsidP="00EF4311">
      <w:pPr>
        <w:spacing w:after="0" w:line="240" w:lineRule="auto"/>
        <w:outlineLvl w:val="4"/>
        <w:rPr>
          <w:rFonts w:ascii="Arial" w:hAnsi="Arial" w:cs="Arial"/>
          <w:b/>
          <w:bCs/>
        </w:rPr>
      </w:pPr>
    </w:p>
    <w:p w14:paraId="285832B7"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submitted. </w:t>
      </w:r>
    </w:p>
    <w:p w14:paraId="5A9E708B" w14:textId="77777777" w:rsidR="00EF4311" w:rsidRPr="00FF2964" w:rsidRDefault="00EF4311" w:rsidP="00EF4311">
      <w:pPr>
        <w:spacing w:after="0" w:line="240" w:lineRule="auto"/>
        <w:rPr>
          <w:rFonts w:ascii="Arial" w:hAnsi="Arial" w:cs="Arial"/>
          <w:b/>
          <w:bCs/>
        </w:rPr>
      </w:pPr>
    </w:p>
    <w:p w14:paraId="0B506B14"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272884EE" w14:textId="77777777" w:rsidR="00EF4311" w:rsidRPr="00FF2964" w:rsidRDefault="00EF4311" w:rsidP="00EF4311">
      <w:pPr>
        <w:spacing w:after="0" w:line="240" w:lineRule="auto"/>
        <w:rPr>
          <w:rFonts w:ascii="Arial" w:hAnsi="Arial" w:cs="Arial"/>
          <w:b/>
          <w:bCs/>
        </w:rPr>
      </w:pPr>
    </w:p>
    <w:p w14:paraId="58806DCF" w14:textId="77777777" w:rsidR="00EF4311" w:rsidRPr="007C3E31" w:rsidRDefault="00EF4311" w:rsidP="00EF4311">
      <w:pPr>
        <w:pStyle w:val="ListParagraph"/>
        <w:ind w:left="0"/>
        <w:jc w:val="both"/>
        <w:rPr>
          <w:rFonts w:ascii="Arial" w:hAnsi="Arial" w:cs="Arial"/>
          <w:color w:val="000000"/>
          <w:sz w:val="22"/>
          <w:szCs w:val="22"/>
        </w:rPr>
      </w:pPr>
      <w:r w:rsidRPr="007C3E31">
        <w:rPr>
          <w:rFonts w:ascii="Arial" w:hAnsi="Arial" w:cs="Arial"/>
          <w:color w:val="000000"/>
          <w:sz w:val="22"/>
          <w:szCs w:val="22"/>
        </w:rPr>
        <w:t xml:space="preserve">I am in [not] agreement with the finding for the following reasons [and supply the following/attached information in support of this]: </w:t>
      </w:r>
    </w:p>
    <w:p w14:paraId="520185C0" w14:textId="77777777" w:rsidR="00EF4311" w:rsidRPr="005E21AC" w:rsidRDefault="00EF4311" w:rsidP="00EF4311">
      <w:pPr>
        <w:spacing w:after="0" w:line="240" w:lineRule="auto"/>
        <w:ind w:left="567" w:hanging="567"/>
        <w:rPr>
          <w:rFonts w:ascii="Arial" w:hAnsi="Arial" w:cs="Arial"/>
          <w:b/>
          <w:bCs/>
        </w:rPr>
      </w:pPr>
    </w:p>
    <w:p w14:paraId="1F74F1A4" w14:textId="77777777" w:rsidR="00EF4311" w:rsidRPr="007C3E31" w:rsidRDefault="00EF4311" w:rsidP="009A54E9">
      <w:pPr>
        <w:pStyle w:val="ListParagraph"/>
        <w:numPr>
          <w:ilvl w:val="0"/>
          <w:numId w:val="40"/>
        </w:numPr>
        <w:ind w:left="567" w:hanging="567"/>
        <w:rPr>
          <w:rFonts w:ascii="Arial" w:hAnsi="Arial" w:cs="Arial"/>
          <w:sz w:val="22"/>
          <w:szCs w:val="22"/>
        </w:rPr>
      </w:pPr>
      <w:r w:rsidRPr="007C3E31">
        <w:rPr>
          <w:rFonts w:ascii="Arial" w:hAnsi="Arial" w:cs="Arial"/>
          <w:sz w:val="22"/>
          <w:szCs w:val="22"/>
        </w:rPr>
        <w:t>AGSA and M&amp;E have met the EPWP Branch and the required information has been received by AGSA on 26</w:t>
      </w:r>
      <w:r w:rsidRPr="007C3E31">
        <w:rPr>
          <w:rFonts w:ascii="Arial" w:hAnsi="Arial" w:cs="Arial"/>
          <w:sz w:val="22"/>
          <w:szCs w:val="22"/>
          <w:vertAlign w:val="superscript"/>
        </w:rPr>
        <w:t>th</w:t>
      </w:r>
      <w:r w:rsidRPr="007C3E31">
        <w:rPr>
          <w:rFonts w:ascii="Arial" w:hAnsi="Arial" w:cs="Arial"/>
          <w:sz w:val="22"/>
          <w:szCs w:val="22"/>
        </w:rPr>
        <w:t xml:space="preserve"> June 2018. The information was received from EPWP from their Premises as per the agreed meeting scheduled 26</w:t>
      </w:r>
      <w:r w:rsidRPr="007C3E31">
        <w:rPr>
          <w:rFonts w:ascii="Arial" w:hAnsi="Arial" w:cs="Arial"/>
          <w:sz w:val="22"/>
          <w:szCs w:val="22"/>
          <w:vertAlign w:val="superscript"/>
        </w:rPr>
        <w:t>th</w:t>
      </w:r>
      <w:r w:rsidRPr="007C3E31">
        <w:rPr>
          <w:rFonts w:ascii="Arial" w:hAnsi="Arial" w:cs="Arial"/>
          <w:sz w:val="22"/>
          <w:szCs w:val="22"/>
        </w:rPr>
        <w:t xml:space="preserve"> June 2018.</w:t>
      </w:r>
    </w:p>
    <w:p w14:paraId="6466E0B7" w14:textId="77777777" w:rsidR="00EF4311" w:rsidRPr="007C3E31" w:rsidRDefault="00EF4311" w:rsidP="00EF4311">
      <w:pPr>
        <w:pStyle w:val="ListParagraph"/>
        <w:ind w:left="567"/>
        <w:rPr>
          <w:rFonts w:ascii="Arial" w:hAnsi="Arial" w:cs="Arial"/>
          <w:sz w:val="22"/>
          <w:szCs w:val="22"/>
        </w:rPr>
      </w:pPr>
    </w:p>
    <w:p w14:paraId="59C7B8E7" w14:textId="77777777" w:rsidR="00EF4311" w:rsidRPr="007C3E31" w:rsidRDefault="00EF4311" w:rsidP="009A54E9">
      <w:pPr>
        <w:pStyle w:val="ListParagraph"/>
        <w:numPr>
          <w:ilvl w:val="0"/>
          <w:numId w:val="40"/>
        </w:numPr>
        <w:ind w:left="567" w:hanging="567"/>
        <w:rPr>
          <w:rFonts w:ascii="Arial" w:hAnsi="Arial" w:cs="Arial"/>
          <w:sz w:val="22"/>
          <w:szCs w:val="22"/>
        </w:rPr>
      </w:pPr>
      <w:r w:rsidRPr="007C3E31">
        <w:rPr>
          <w:rFonts w:ascii="Arial" w:hAnsi="Arial" w:cs="Arial"/>
          <w:sz w:val="22"/>
          <w:szCs w:val="22"/>
        </w:rPr>
        <w:t>With regards to Prestige, sample of POEs were agreed upon with AGSA and further to that a meeting has been scheduled with Prestige on the 29</w:t>
      </w:r>
      <w:r w:rsidRPr="007C3E31">
        <w:rPr>
          <w:rFonts w:ascii="Arial" w:hAnsi="Arial" w:cs="Arial"/>
          <w:sz w:val="22"/>
          <w:szCs w:val="22"/>
          <w:vertAlign w:val="superscript"/>
        </w:rPr>
        <w:t>th</w:t>
      </w:r>
      <w:r w:rsidRPr="007C3E31">
        <w:rPr>
          <w:rFonts w:ascii="Arial" w:hAnsi="Arial" w:cs="Arial"/>
          <w:sz w:val="22"/>
          <w:szCs w:val="22"/>
        </w:rPr>
        <w:t xml:space="preserve"> June 2018 in the Pretoria Regional Office where further discussions around POEs will follow. Prestige will be having its broader Unit meeting on the said date and a slot has been provided for M7E and AGSA to deliberate of the request towards responding to this COAF.</w:t>
      </w:r>
    </w:p>
    <w:p w14:paraId="5E0D4963"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30"/>
      </w:tblGrid>
      <w:tr w:rsidR="00EF4311" w:rsidRPr="00FF2964" w14:paraId="4F4EB927" w14:textId="77777777" w:rsidTr="00E742E0">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3EC54224"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Description</w:t>
            </w:r>
          </w:p>
        </w:tc>
        <w:tc>
          <w:tcPr>
            <w:tcW w:w="1849"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30873D7D"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Response</w:t>
            </w:r>
          </w:p>
        </w:tc>
      </w:tr>
      <w:tr w:rsidR="00EF4311" w:rsidRPr="00FF2964" w14:paraId="55D3A510"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1A21F7B8"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Corrective action to be taken</w:t>
            </w:r>
          </w:p>
        </w:tc>
        <w:tc>
          <w:tcPr>
            <w:tcW w:w="1849" w:type="dxa"/>
            <w:gridSpan w:val="3"/>
            <w:tcBorders>
              <w:top w:val="single" w:sz="4" w:space="0" w:color="auto"/>
              <w:left w:val="single" w:sz="4" w:space="0" w:color="auto"/>
              <w:bottom w:val="single" w:sz="4" w:space="0" w:color="auto"/>
              <w:right w:val="single" w:sz="4" w:space="0" w:color="auto"/>
            </w:tcBorders>
          </w:tcPr>
          <w:p w14:paraId="24290C90"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Provide the required information to AGSA</w:t>
            </w:r>
          </w:p>
        </w:tc>
      </w:tr>
      <w:tr w:rsidR="00EF4311" w:rsidRPr="00FF2964" w14:paraId="17F199F6"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3702BDB"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14F509D"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AD491FF" w14:textId="77777777" w:rsidR="00EF4311" w:rsidRPr="00741CA3" w:rsidRDefault="00EF4311" w:rsidP="00E742E0">
            <w:pPr>
              <w:spacing w:after="0" w:line="240" w:lineRule="auto"/>
              <w:rPr>
                <w:rFonts w:ascii="Arial" w:hAnsi="Arial" w:cs="Arial"/>
                <w:b/>
                <w:bCs/>
                <w:sz w:val="18"/>
                <w:szCs w:val="18"/>
              </w:rPr>
            </w:pPr>
            <w:r w:rsidRPr="00741CA3">
              <w:rPr>
                <w:rFonts w:ascii="Arial" w:hAnsi="Arial" w:cs="Arial"/>
                <w:b/>
                <w:bCs/>
                <w:sz w:val="18"/>
                <w:szCs w:val="18"/>
              </w:rPr>
              <w:t>No</w:t>
            </w:r>
          </w:p>
        </w:tc>
      </w:tr>
      <w:tr w:rsidR="00EF4311" w:rsidRPr="00FF2964" w14:paraId="065D5066" w14:textId="77777777" w:rsidTr="00E742E0">
        <w:tc>
          <w:tcPr>
            <w:tcW w:w="7082" w:type="dxa"/>
            <w:vMerge/>
            <w:tcBorders>
              <w:top w:val="single" w:sz="4" w:space="0" w:color="auto"/>
              <w:left w:val="single" w:sz="4" w:space="0" w:color="auto"/>
              <w:bottom w:val="single" w:sz="4" w:space="0" w:color="auto"/>
              <w:right w:val="single" w:sz="4" w:space="0" w:color="auto"/>
            </w:tcBorders>
            <w:vAlign w:val="center"/>
            <w:hideMark/>
          </w:tcPr>
          <w:p w14:paraId="2AAC404B" w14:textId="77777777" w:rsidR="00EF4311" w:rsidRPr="00741CA3"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D2B537D" w14:textId="77777777" w:rsidR="00EF4311" w:rsidRPr="00741CA3"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722EBEDE" w14:textId="77777777" w:rsidR="00EF4311" w:rsidRPr="00741CA3" w:rsidRDefault="00EF4311" w:rsidP="00E742E0">
            <w:pPr>
              <w:spacing w:after="0" w:line="240" w:lineRule="auto"/>
              <w:rPr>
                <w:rFonts w:ascii="Arial" w:hAnsi="Arial" w:cs="Arial"/>
                <w:sz w:val="18"/>
                <w:szCs w:val="18"/>
              </w:rPr>
            </w:pPr>
          </w:p>
        </w:tc>
      </w:tr>
      <w:tr w:rsidR="00EF4311" w:rsidRPr="00FF2964" w14:paraId="247D9AC1"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4E2155F"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what corrections will be made to the population</w:t>
            </w:r>
          </w:p>
        </w:tc>
        <w:tc>
          <w:tcPr>
            <w:tcW w:w="1849" w:type="dxa"/>
            <w:gridSpan w:val="3"/>
            <w:tcBorders>
              <w:top w:val="single" w:sz="4" w:space="0" w:color="auto"/>
              <w:left w:val="single" w:sz="4" w:space="0" w:color="auto"/>
              <w:bottom w:val="single" w:sz="4" w:space="0" w:color="auto"/>
              <w:right w:val="single" w:sz="4" w:space="0" w:color="auto"/>
            </w:tcBorders>
          </w:tcPr>
          <w:p w14:paraId="305ABFD2" w14:textId="77777777" w:rsidR="00EF4311" w:rsidRPr="00741CA3" w:rsidRDefault="00EF4311" w:rsidP="00E742E0">
            <w:pPr>
              <w:spacing w:after="0" w:line="240" w:lineRule="auto"/>
              <w:rPr>
                <w:rFonts w:ascii="Arial" w:hAnsi="Arial" w:cs="Arial"/>
                <w:sz w:val="18"/>
                <w:szCs w:val="18"/>
              </w:rPr>
            </w:pPr>
          </w:p>
        </w:tc>
      </w:tr>
      <w:tr w:rsidR="00EF4311" w:rsidRPr="00FF2964" w14:paraId="0F6845E0"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1A6B230"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the process followed to correct the population, including the internal controls put in place to ensure that the misstatement does not recur in future.</w:t>
            </w:r>
          </w:p>
        </w:tc>
        <w:tc>
          <w:tcPr>
            <w:tcW w:w="1849" w:type="dxa"/>
            <w:gridSpan w:val="3"/>
            <w:tcBorders>
              <w:top w:val="single" w:sz="4" w:space="0" w:color="auto"/>
              <w:left w:val="single" w:sz="4" w:space="0" w:color="auto"/>
              <w:bottom w:val="single" w:sz="4" w:space="0" w:color="auto"/>
              <w:right w:val="single" w:sz="4" w:space="0" w:color="auto"/>
            </w:tcBorders>
            <w:hideMark/>
          </w:tcPr>
          <w:p w14:paraId="730E8745" w14:textId="77777777" w:rsidR="00EF4311" w:rsidRPr="00741CA3" w:rsidRDefault="00EF4311" w:rsidP="00E742E0">
            <w:pPr>
              <w:spacing w:after="0" w:line="240" w:lineRule="auto"/>
              <w:rPr>
                <w:rFonts w:ascii="Arial" w:hAnsi="Arial" w:cs="Arial"/>
                <w:sz w:val="18"/>
                <w:szCs w:val="18"/>
              </w:rPr>
            </w:pPr>
          </w:p>
        </w:tc>
      </w:tr>
      <w:tr w:rsidR="00EF4311" w:rsidRPr="00FF2964" w14:paraId="5F3D0543"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2E4D5F4B"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yes and the population was adjusted, the proposed adjusting journal entries to correct the population, with the supporting documentation.</w:t>
            </w:r>
          </w:p>
        </w:tc>
        <w:tc>
          <w:tcPr>
            <w:tcW w:w="1849" w:type="dxa"/>
            <w:gridSpan w:val="3"/>
            <w:tcBorders>
              <w:top w:val="single" w:sz="4" w:space="0" w:color="auto"/>
              <w:left w:val="single" w:sz="4" w:space="0" w:color="auto"/>
              <w:bottom w:val="single" w:sz="4" w:space="0" w:color="auto"/>
              <w:right w:val="single" w:sz="4" w:space="0" w:color="auto"/>
            </w:tcBorders>
          </w:tcPr>
          <w:p w14:paraId="694D8D92" w14:textId="77777777" w:rsidR="00EF4311" w:rsidRPr="00741CA3" w:rsidRDefault="00EF4311" w:rsidP="00E742E0">
            <w:pPr>
              <w:spacing w:after="0" w:line="240" w:lineRule="auto"/>
              <w:rPr>
                <w:rFonts w:ascii="Arial" w:hAnsi="Arial" w:cs="Arial"/>
                <w:sz w:val="18"/>
                <w:szCs w:val="18"/>
              </w:rPr>
            </w:pPr>
          </w:p>
        </w:tc>
      </w:tr>
      <w:tr w:rsidR="00EF4311" w:rsidRPr="00FF2964" w14:paraId="6D9A1DFE"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2FFB268"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66C1C2A" w14:textId="77777777" w:rsidR="00EF4311" w:rsidRPr="00741CA3" w:rsidRDefault="00EF4311" w:rsidP="00E742E0">
            <w:pPr>
              <w:spacing w:after="0" w:line="240" w:lineRule="auto"/>
              <w:rPr>
                <w:rFonts w:ascii="Arial" w:hAnsi="Arial" w:cs="Arial"/>
                <w:b/>
                <w:sz w:val="18"/>
                <w:szCs w:val="18"/>
              </w:rPr>
            </w:pPr>
            <w:r w:rsidRPr="00741CA3">
              <w:rPr>
                <w:rFonts w:ascii="Arial" w:hAnsi="Arial" w:cs="Arial"/>
                <w:b/>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C817609" w14:textId="77777777" w:rsidR="00EF4311" w:rsidRPr="00741CA3" w:rsidRDefault="00EF4311" w:rsidP="00E742E0">
            <w:pPr>
              <w:spacing w:after="0" w:line="240" w:lineRule="auto"/>
              <w:rPr>
                <w:rFonts w:ascii="Arial" w:hAnsi="Arial" w:cs="Arial"/>
                <w:b/>
                <w:sz w:val="18"/>
                <w:szCs w:val="18"/>
              </w:rPr>
            </w:pPr>
            <w:r w:rsidRPr="00741CA3">
              <w:rPr>
                <w:rFonts w:ascii="Arial" w:hAnsi="Arial" w:cs="Arial"/>
                <w:b/>
                <w:sz w:val="18"/>
                <w:szCs w:val="18"/>
              </w:rPr>
              <w:t>No</w:t>
            </w:r>
          </w:p>
        </w:tc>
      </w:tr>
      <w:tr w:rsidR="00EF4311" w:rsidRPr="00FF2964" w14:paraId="3A1C11CE" w14:textId="77777777" w:rsidTr="00E742E0">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C7D9A99" w14:textId="77777777" w:rsidR="00EF4311" w:rsidRPr="00741CA3"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9A0CD35" w14:textId="77777777" w:rsidR="00EF4311" w:rsidRPr="00741CA3"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78ED13C3" w14:textId="77777777" w:rsidR="00EF4311" w:rsidRPr="00741CA3" w:rsidRDefault="00EF4311" w:rsidP="00E742E0">
            <w:pPr>
              <w:spacing w:after="0" w:line="240" w:lineRule="auto"/>
              <w:rPr>
                <w:rFonts w:ascii="Arial" w:hAnsi="Arial" w:cs="Arial"/>
                <w:sz w:val="18"/>
                <w:szCs w:val="18"/>
              </w:rPr>
            </w:pPr>
          </w:p>
        </w:tc>
      </w:tr>
      <w:tr w:rsidR="00EF4311" w:rsidRPr="00FF2964" w14:paraId="5A76572E" w14:textId="77777777" w:rsidTr="00E742E0">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61E3F050" w14:textId="77777777" w:rsidR="00EF4311" w:rsidRPr="00741CA3" w:rsidRDefault="00EF4311" w:rsidP="00E742E0">
            <w:pPr>
              <w:spacing w:after="0" w:line="240" w:lineRule="auto"/>
              <w:rPr>
                <w:rFonts w:ascii="Arial" w:hAnsi="Arial" w:cs="Arial"/>
                <w:sz w:val="18"/>
                <w:szCs w:val="18"/>
              </w:rPr>
            </w:pPr>
          </w:p>
        </w:tc>
        <w:tc>
          <w:tcPr>
            <w:tcW w:w="1849" w:type="dxa"/>
            <w:gridSpan w:val="3"/>
            <w:tcBorders>
              <w:top w:val="single" w:sz="4" w:space="0" w:color="auto"/>
              <w:left w:val="single" w:sz="4" w:space="0" w:color="auto"/>
              <w:bottom w:val="single" w:sz="4" w:space="0" w:color="auto"/>
              <w:right w:val="single" w:sz="4" w:space="0" w:color="auto"/>
            </w:tcBorders>
          </w:tcPr>
          <w:p w14:paraId="00871D29" w14:textId="77777777" w:rsidR="00EF4311" w:rsidRPr="00741CA3" w:rsidRDefault="00EF4311" w:rsidP="00E742E0">
            <w:pPr>
              <w:spacing w:after="0" w:line="240" w:lineRule="auto"/>
              <w:rPr>
                <w:rFonts w:ascii="Arial" w:hAnsi="Arial" w:cs="Arial"/>
                <w:sz w:val="18"/>
                <w:szCs w:val="18"/>
              </w:rPr>
            </w:pPr>
          </w:p>
        </w:tc>
      </w:tr>
      <w:tr w:rsidR="00EF4311" w:rsidRPr="00FF2964" w14:paraId="0D098B1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8FB5CC7"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 xml:space="preserve">If yes and no corrections will be made, the reason why such a conclusion has been reached should be indicated. </w:t>
            </w:r>
          </w:p>
        </w:tc>
        <w:tc>
          <w:tcPr>
            <w:tcW w:w="1849" w:type="dxa"/>
            <w:gridSpan w:val="3"/>
            <w:tcBorders>
              <w:top w:val="single" w:sz="4" w:space="0" w:color="auto"/>
              <w:left w:val="single" w:sz="4" w:space="0" w:color="auto"/>
              <w:bottom w:val="single" w:sz="4" w:space="0" w:color="auto"/>
              <w:right w:val="single" w:sz="4" w:space="0" w:color="auto"/>
            </w:tcBorders>
          </w:tcPr>
          <w:p w14:paraId="2E22EDCD" w14:textId="77777777" w:rsidR="00EF4311" w:rsidRPr="00741CA3" w:rsidRDefault="00EF4311" w:rsidP="00E742E0">
            <w:pPr>
              <w:spacing w:after="0" w:line="240" w:lineRule="auto"/>
              <w:rPr>
                <w:rFonts w:ascii="Arial" w:hAnsi="Arial" w:cs="Arial"/>
                <w:sz w:val="18"/>
                <w:szCs w:val="18"/>
              </w:rPr>
            </w:pPr>
          </w:p>
        </w:tc>
      </w:tr>
      <w:tr w:rsidR="00EF4311" w:rsidRPr="00FF2964" w14:paraId="0DF55CF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229E558"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Position of official responsible to take corrective actions</w:t>
            </w:r>
          </w:p>
        </w:tc>
        <w:tc>
          <w:tcPr>
            <w:tcW w:w="1849" w:type="dxa"/>
            <w:gridSpan w:val="3"/>
            <w:tcBorders>
              <w:top w:val="single" w:sz="4" w:space="0" w:color="auto"/>
              <w:left w:val="single" w:sz="4" w:space="0" w:color="auto"/>
              <w:bottom w:val="single" w:sz="4" w:space="0" w:color="auto"/>
              <w:right w:val="single" w:sz="4" w:space="0" w:color="auto"/>
            </w:tcBorders>
          </w:tcPr>
          <w:p w14:paraId="5C5041B3" w14:textId="77777777" w:rsidR="00EF4311" w:rsidRPr="00741CA3" w:rsidRDefault="00EF4311" w:rsidP="00E742E0">
            <w:pPr>
              <w:spacing w:after="0" w:line="240" w:lineRule="auto"/>
              <w:rPr>
                <w:rFonts w:ascii="Arial" w:hAnsi="Arial" w:cs="Arial"/>
                <w:sz w:val="18"/>
                <w:szCs w:val="18"/>
              </w:rPr>
            </w:pPr>
          </w:p>
        </w:tc>
      </w:tr>
      <w:tr w:rsidR="00EF4311" w:rsidRPr="00FF2964" w14:paraId="50AB00A4"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18FC9A58"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Estimated completion date for corrective action</w:t>
            </w:r>
          </w:p>
        </w:tc>
        <w:tc>
          <w:tcPr>
            <w:tcW w:w="1849" w:type="dxa"/>
            <w:gridSpan w:val="3"/>
            <w:tcBorders>
              <w:top w:val="single" w:sz="4" w:space="0" w:color="auto"/>
              <w:left w:val="single" w:sz="4" w:space="0" w:color="auto"/>
              <w:bottom w:val="single" w:sz="4" w:space="0" w:color="auto"/>
              <w:right w:val="single" w:sz="4" w:space="0" w:color="auto"/>
            </w:tcBorders>
          </w:tcPr>
          <w:p w14:paraId="2DB9EC4D" w14:textId="77777777" w:rsidR="00EF4311" w:rsidRPr="00741CA3" w:rsidRDefault="00EF4311" w:rsidP="00E742E0">
            <w:pPr>
              <w:spacing w:after="0" w:line="240" w:lineRule="auto"/>
              <w:rPr>
                <w:rFonts w:ascii="Arial" w:hAnsi="Arial" w:cs="Arial"/>
                <w:sz w:val="18"/>
                <w:szCs w:val="18"/>
              </w:rPr>
            </w:pPr>
          </w:p>
        </w:tc>
      </w:tr>
      <w:tr w:rsidR="00EF4311" w:rsidRPr="00FF2964" w14:paraId="7277FE01"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4B447609"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C7104AC"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36CD0650"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No</w:t>
            </w:r>
          </w:p>
        </w:tc>
      </w:tr>
      <w:tr w:rsidR="00EF4311" w:rsidRPr="00FF2964" w14:paraId="1168BC83"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00586F7E" w14:textId="77777777" w:rsidR="00EF4311" w:rsidRPr="00741CA3"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BB9E374" w14:textId="77777777" w:rsidR="00EF4311" w:rsidRPr="00741CA3"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0557B934" w14:textId="77777777" w:rsidR="00EF4311" w:rsidRPr="00741CA3" w:rsidRDefault="00EF4311" w:rsidP="00E742E0">
            <w:pPr>
              <w:spacing w:after="0" w:line="240" w:lineRule="auto"/>
              <w:rPr>
                <w:rFonts w:ascii="Arial" w:hAnsi="Arial" w:cs="Arial"/>
                <w:sz w:val="18"/>
                <w:szCs w:val="18"/>
              </w:rPr>
            </w:pPr>
          </w:p>
        </w:tc>
      </w:tr>
      <w:tr w:rsidR="00EF4311" w:rsidRPr="00FF2964" w14:paraId="4A326540"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A149F0A"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 xml:space="preserve">If management does not agree with the root </w:t>
            </w:r>
            <w:proofErr w:type="gramStart"/>
            <w:r w:rsidRPr="00741CA3">
              <w:rPr>
                <w:rFonts w:ascii="Arial" w:hAnsi="Arial" w:cs="Arial"/>
                <w:sz w:val="18"/>
                <w:szCs w:val="18"/>
              </w:rPr>
              <w:t>cause</w:t>
            </w:r>
            <w:proofErr w:type="gramEnd"/>
            <w:r w:rsidRPr="00741CA3">
              <w:rPr>
                <w:rFonts w:ascii="Arial" w:hAnsi="Arial" w:cs="Arial"/>
                <w:sz w:val="18"/>
                <w:szCs w:val="18"/>
              </w:rPr>
              <w:t xml:space="preserve"> indicated, please provide the root cause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04263E58" w14:textId="77777777" w:rsidR="00EF4311" w:rsidRPr="00741CA3" w:rsidRDefault="00EF4311" w:rsidP="00E742E0">
            <w:pPr>
              <w:spacing w:after="0" w:line="240" w:lineRule="auto"/>
              <w:rPr>
                <w:rFonts w:ascii="Arial" w:hAnsi="Arial" w:cs="Arial"/>
                <w:sz w:val="18"/>
                <w:szCs w:val="18"/>
              </w:rPr>
            </w:pPr>
          </w:p>
        </w:tc>
      </w:tr>
      <w:tr w:rsidR="00EF4311" w:rsidRPr="00FF2964" w14:paraId="1FFA261B"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0A631355"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15E95782"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33CECF79"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b/>
                <w:bCs/>
                <w:sz w:val="18"/>
                <w:szCs w:val="18"/>
              </w:rPr>
              <w:t>No</w:t>
            </w:r>
          </w:p>
        </w:tc>
      </w:tr>
      <w:tr w:rsidR="00EF4311" w:rsidRPr="00FF2964" w14:paraId="43070071"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5A94A8C8" w14:textId="77777777" w:rsidR="00EF4311" w:rsidRPr="00741CA3"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41BEBBB" w14:textId="77777777" w:rsidR="00EF4311" w:rsidRPr="00741CA3"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0E2F2E11" w14:textId="77777777" w:rsidR="00EF4311" w:rsidRPr="00741CA3" w:rsidRDefault="00EF4311" w:rsidP="00E742E0">
            <w:pPr>
              <w:spacing w:after="0" w:line="240" w:lineRule="auto"/>
              <w:rPr>
                <w:rFonts w:ascii="Arial" w:hAnsi="Arial" w:cs="Arial"/>
                <w:sz w:val="18"/>
                <w:szCs w:val="18"/>
              </w:rPr>
            </w:pPr>
          </w:p>
        </w:tc>
      </w:tr>
      <w:tr w:rsidR="00EF4311" w:rsidRPr="00FF2964" w14:paraId="3CCC9D23"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EA8C6B7" w14:textId="77777777" w:rsidR="00EF4311" w:rsidRPr="00741CA3" w:rsidRDefault="00EF4311" w:rsidP="00E742E0">
            <w:pPr>
              <w:spacing w:after="0" w:line="240" w:lineRule="auto"/>
              <w:rPr>
                <w:rFonts w:ascii="Arial" w:hAnsi="Arial" w:cs="Arial"/>
                <w:sz w:val="18"/>
                <w:szCs w:val="18"/>
              </w:rPr>
            </w:pPr>
            <w:r w:rsidRPr="00741CA3">
              <w:rPr>
                <w:rFonts w:ascii="Arial" w:hAnsi="Arial" w:cs="Arial"/>
                <w:sz w:val="18"/>
                <w:szCs w:val="18"/>
              </w:rPr>
              <w:t>If management does not agree with the internal control deficiency indicated, please provide the internal control deficiency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2BDC4841" w14:textId="77777777" w:rsidR="00EF4311" w:rsidRPr="00741CA3" w:rsidRDefault="00EF4311" w:rsidP="00E742E0">
            <w:pPr>
              <w:spacing w:after="0" w:line="240" w:lineRule="auto"/>
              <w:rPr>
                <w:rFonts w:ascii="Arial" w:hAnsi="Arial" w:cs="Arial"/>
                <w:sz w:val="18"/>
                <w:szCs w:val="18"/>
              </w:rPr>
            </w:pPr>
          </w:p>
        </w:tc>
      </w:tr>
    </w:tbl>
    <w:p w14:paraId="10B5120C" w14:textId="77777777" w:rsidR="00EF4311" w:rsidRPr="00FF2964" w:rsidRDefault="00EF4311" w:rsidP="00EF4311">
      <w:pPr>
        <w:spacing w:after="0" w:line="240" w:lineRule="auto"/>
        <w:rPr>
          <w:rFonts w:ascii="Arial" w:hAnsi="Arial" w:cs="Arial"/>
          <w:b/>
          <w:bCs/>
        </w:rPr>
      </w:pPr>
    </w:p>
    <w:p w14:paraId="0D821108" w14:textId="77777777" w:rsidR="00EF4311" w:rsidRPr="00741CA3" w:rsidRDefault="00EF4311" w:rsidP="00EF4311">
      <w:pPr>
        <w:spacing w:after="0" w:line="240" w:lineRule="auto"/>
        <w:rPr>
          <w:rFonts w:ascii="Arial" w:hAnsi="Arial" w:cs="Arial"/>
        </w:rPr>
      </w:pPr>
      <w:r w:rsidRPr="00741CA3">
        <w:rPr>
          <w:rFonts w:ascii="Arial" w:hAnsi="Arial" w:cs="Arial"/>
          <w:iCs/>
        </w:rPr>
        <w:t>Name:</w:t>
      </w:r>
      <w:r w:rsidRPr="00741CA3">
        <w:rPr>
          <w:rFonts w:ascii="Arial" w:hAnsi="Arial" w:cs="Arial"/>
        </w:rPr>
        <w:t xml:space="preserve">   Lwazi Mahlangu</w:t>
      </w:r>
    </w:p>
    <w:p w14:paraId="51D41BFF" w14:textId="77777777" w:rsidR="00EF4311" w:rsidRPr="00741CA3" w:rsidRDefault="00EF4311" w:rsidP="00EF4311">
      <w:pPr>
        <w:spacing w:after="0" w:line="240" w:lineRule="auto"/>
        <w:rPr>
          <w:rFonts w:ascii="Arial" w:hAnsi="Arial" w:cs="Arial"/>
          <w:iCs/>
        </w:rPr>
      </w:pPr>
      <w:r w:rsidRPr="00741CA3">
        <w:rPr>
          <w:rFonts w:ascii="Arial" w:hAnsi="Arial" w:cs="Arial"/>
          <w:iCs/>
        </w:rPr>
        <w:t xml:space="preserve">Position: CD: M&amp;E </w:t>
      </w:r>
    </w:p>
    <w:p w14:paraId="5142F966" w14:textId="77777777" w:rsidR="00EF4311" w:rsidRPr="00741CA3" w:rsidRDefault="00EF4311" w:rsidP="00EF4311">
      <w:pPr>
        <w:spacing w:after="0" w:line="240" w:lineRule="auto"/>
        <w:rPr>
          <w:rFonts w:ascii="Arial" w:hAnsi="Arial" w:cs="Arial"/>
          <w:iCs/>
        </w:rPr>
      </w:pPr>
      <w:r w:rsidRPr="00741CA3">
        <w:rPr>
          <w:rFonts w:ascii="Arial" w:hAnsi="Arial" w:cs="Arial"/>
          <w:iCs/>
        </w:rPr>
        <w:t>Date: 27 June 2018</w:t>
      </w:r>
    </w:p>
    <w:p w14:paraId="1166B040" w14:textId="77777777" w:rsidR="00EF4311" w:rsidRPr="00FF2964" w:rsidRDefault="00EF4311" w:rsidP="00EF4311">
      <w:pPr>
        <w:spacing w:after="0" w:line="240" w:lineRule="auto"/>
        <w:rPr>
          <w:rFonts w:ascii="Arial" w:hAnsi="Arial" w:cs="Arial"/>
          <w:i/>
          <w:iCs/>
        </w:rPr>
      </w:pPr>
    </w:p>
    <w:p w14:paraId="2B8433D5"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09C54F25" w14:textId="77777777" w:rsidR="00EF4311" w:rsidRPr="00FF2964" w:rsidRDefault="00EF4311" w:rsidP="00EF4311">
      <w:pPr>
        <w:spacing w:after="0" w:line="240" w:lineRule="auto"/>
        <w:rPr>
          <w:rFonts w:ascii="Arial" w:hAnsi="Arial" w:cs="Arial"/>
          <w:b/>
          <w:iCs/>
        </w:rPr>
      </w:pPr>
    </w:p>
    <w:p w14:paraId="7179ECF8" w14:textId="77777777" w:rsidR="00EF4311" w:rsidRPr="00FF2964" w:rsidRDefault="00EF4311" w:rsidP="00EF4311">
      <w:pPr>
        <w:spacing w:after="0" w:line="240" w:lineRule="auto"/>
        <w:rPr>
          <w:rFonts w:ascii="Arial" w:hAnsi="Arial" w:cs="Arial"/>
          <w:bCs/>
        </w:rPr>
      </w:pPr>
      <w:r w:rsidRPr="00FF2964">
        <w:rPr>
          <w:rFonts w:ascii="Arial" w:hAnsi="Arial" w:cs="Arial"/>
          <w:bCs/>
        </w:rPr>
        <w:t xml:space="preserve">The annual performance report for the Department of Public Works (Chapter 2 Performance Information - Main Vote) for the 2017/18 financial year was submitted 05 June 2018, 5 days after the legislated submission date.  The annual performance report was not accompanied by the documentation and information in support of the annual performance report. </w:t>
      </w:r>
    </w:p>
    <w:p w14:paraId="6D84DE93" w14:textId="77777777" w:rsidR="00EF4311" w:rsidRPr="00FF2964" w:rsidRDefault="00EF4311" w:rsidP="00EF4311">
      <w:pPr>
        <w:spacing w:after="0" w:line="240" w:lineRule="auto"/>
        <w:rPr>
          <w:rFonts w:ascii="Arial" w:hAnsi="Arial" w:cs="Arial"/>
          <w:bCs/>
        </w:rPr>
      </w:pPr>
    </w:p>
    <w:p w14:paraId="1D5BB09B" w14:textId="77777777" w:rsidR="00EF4311" w:rsidRPr="00FF2964" w:rsidRDefault="00EF4311" w:rsidP="00EF4311">
      <w:pPr>
        <w:spacing w:after="0" w:line="240" w:lineRule="auto"/>
        <w:rPr>
          <w:rFonts w:ascii="Arial" w:hAnsi="Arial" w:cs="Arial"/>
          <w:bCs/>
        </w:rPr>
      </w:pPr>
      <w:r w:rsidRPr="00FF2964">
        <w:rPr>
          <w:rFonts w:ascii="Arial" w:hAnsi="Arial" w:cs="Arial"/>
          <w:bCs/>
        </w:rPr>
        <w:t>Subsequently, on 12 June 2018 supporting evidence was submitted for the selected programmes (Programme 3</w:t>
      </w:r>
      <w:proofErr w:type="gramStart"/>
      <w:r w:rsidRPr="00FF2964">
        <w:rPr>
          <w:rFonts w:ascii="Arial" w:hAnsi="Arial" w:cs="Arial"/>
          <w:bCs/>
        </w:rPr>
        <w:t>,4</w:t>
      </w:r>
      <w:proofErr w:type="gramEnd"/>
      <w:r w:rsidRPr="00FF2964">
        <w:rPr>
          <w:rFonts w:ascii="Arial" w:hAnsi="Arial" w:cs="Arial"/>
          <w:bCs/>
        </w:rPr>
        <w:t xml:space="preserve"> &amp; 5) for audit purposes. However; the information submitted for Programme 3: EPWP and Programme 5: Prestige related to the prior financial year (2016/17). This was communicated to M&amp;E and they confirmed that the information submitted was incorrect. On 19 June 2018 a formal Request for Information (RFI 104) was sent to the department requesting supporting evidence for the selected programmes. The agreed upon 3 days’ turnaround time for request of information as per the engagement letter lapsed and a Communication of Audit Finding (</w:t>
      </w:r>
      <w:proofErr w:type="spellStart"/>
      <w:r w:rsidRPr="00FF2964">
        <w:rPr>
          <w:rFonts w:ascii="Arial" w:hAnsi="Arial" w:cs="Arial"/>
          <w:bCs/>
        </w:rPr>
        <w:t>CoAF</w:t>
      </w:r>
      <w:proofErr w:type="spellEnd"/>
      <w:r w:rsidRPr="00FF2964">
        <w:rPr>
          <w:rFonts w:ascii="Arial" w:hAnsi="Arial" w:cs="Arial"/>
          <w:bCs/>
        </w:rPr>
        <w:t xml:space="preserve"> 9) was issued to the department on 25 June 2018.</w:t>
      </w:r>
    </w:p>
    <w:p w14:paraId="6192DFE1" w14:textId="77777777" w:rsidR="00EF4311" w:rsidRPr="00FF2964" w:rsidRDefault="00EF4311" w:rsidP="00EF4311">
      <w:pPr>
        <w:spacing w:after="0" w:line="240" w:lineRule="auto"/>
        <w:rPr>
          <w:rFonts w:ascii="Arial" w:hAnsi="Arial" w:cs="Arial"/>
          <w:bCs/>
        </w:rPr>
      </w:pPr>
      <w:r w:rsidRPr="00FF2964">
        <w:rPr>
          <w:rFonts w:ascii="Arial" w:hAnsi="Arial" w:cs="Arial"/>
          <w:bCs/>
        </w:rPr>
        <w:t xml:space="preserve">Only after a communication of audit finding was issued, the department submitted a spreadsheet relating to Indicator 2 and 3 of Programme 5, and no supporting evidence for Indicator 1, 4 and 5. The information submitted for indicator 2 and 3 is incomplete as it only relates to the Cape Town regional Office. Furthermore; we communicated to M&amp;E that the spreadsheet submitted for the Cape Town office is not in a usable format. </w:t>
      </w:r>
    </w:p>
    <w:p w14:paraId="5AA3B612" w14:textId="77777777" w:rsidR="00EF4311" w:rsidRPr="00FF2964" w:rsidRDefault="00EF4311" w:rsidP="00EF4311">
      <w:pPr>
        <w:spacing w:after="0" w:line="240" w:lineRule="auto"/>
        <w:rPr>
          <w:rFonts w:ascii="Arial" w:hAnsi="Arial" w:cs="Arial"/>
          <w:bCs/>
        </w:rPr>
      </w:pPr>
    </w:p>
    <w:p w14:paraId="558CA9A1" w14:textId="77777777" w:rsidR="00EF4311" w:rsidRPr="00FF2964" w:rsidRDefault="00EF4311" w:rsidP="00EF4311">
      <w:pPr>
        <w:spacing w:after="0" w:line="240" w:lineRule="auto"/>
        <w:rPr>
          <w:rFonts w:ascii="Arial" w:hAnsi="Arial" w:cs="Arial"/>
          <w:bCs/>
        </w:rPr>
      </w:pPr>
      <w:r w:rsidRPr="00FF2964">
        <w:rPr>
          <w:rFonts w:ascii="Arial" w:hAnsi="Arial" w:cs="Arial"/>
          <w:bCs/>
        </w:rPr>
        <w:t xml:space="preserve">A meeting was held with the Prestige officials from Pretoria and Cape Town offices on Friday 29 June 2018, to discuss the abovementioned issues and to get to some sort of agreement.  It was agreed that the prestige officials from Cape Town will go back to the service provider to obtain a spreadsheet that is in a usable format. The prestige officials from the Pretoria office promised to submit information before close of business on Friday (29 June 2018), the information that was submitted was not complete </w:t>
      </w:r>
      <w:proofErr w:type="gramStart"/>
      <w:r w:rsidRPr="00FF2964">
        <w:rPr>
          <w:rFonts w:ascii="Arial" w:hAnsi="Arial" w:cs="Arial"/>
          <w:bCs/>
        </w:rPr>
        <w:t>-  the</w:t>
      </w:r>
      <w:proofErr w:type="gramEnd"/>
      <w:r w:rsidRPr="00FF2964">
        <w:rPr>
          <w:rFonts w:ascii="Arial" w:hAnsi="Arial" w:cs="Arial"/>
          <w:bCs/>
        </w:rPr>
        <w:t xml:space="preserve"> Day to day maintenance spread sheet had missing information, where in some cases the completion date was not filled but the status will be “complete” making it difficult for us to verify that turn around days as reported is correct. We also have not received any supporting evidence for Indicator 1, 4 and 5 to date.</w:t>
      </w:r>
    </w:p>
    <w:p w14:paraId="10545E35" w14:textId="77777777" w:rsidR="00EF4311" w:rsidRPr="00FF2964" w:rsidRDefault="00EF4311" w:rsidP="00EF4311">
      <w:pPr>
        <w:spacing w:after="0" w:line="240" w:lineRule="auto"/>
        <w:rPr>
          <w:rFonts w:ascii="Arial" w:hAnsi="Arial" w:cs="Arial"/>
          <w:bCs/>
        </w:rPr>
      </w:pPr>
    </w:p>
    <w:p w14:paraId="0FAECD21" w14:textId="77777777" w:rsidR="00EF4311" w:rsidRDefault="00EF4311" w:rsidP="00EF4311">
      <w:pPr>
        <w:spacing w:after="0" w:line="240" w:lineRule="auto"/>
        <w:outlineLvl w:val="4"/>
        <w:rPr>
          <w:rFonts w:ascii="Arial" w:eastAsia="MS Mincho" w:hAnsi="Arial" w:cs="Arial"/>
          <w:b/>
        </w:rPr>
      </w:pPr>
      <w:r w:rsidRPr="00FF2964">
        <w:rPr>
          <w:rFonts w:ascii="Arial" w:hAnsi="Arial" w:cs="Arial"/>
          <w:bCs/>
        </w:rPr>
        <w:t>This significantly impacts the audit process as we are unable to select a sample to perform the required audit procedures. This is regarded as a limitation on the audit.</w:t>
      </w:r>
    </w:p>
    <w:p w14:paraId="40003578" w14:textId="77777777" w:rsidR="00EF4311" w:rsidRDefault="00EF4311" w:rsidP="00EF4311">
      <w:pPr>
        <w:spacing w:before="240" w:after="240" w:line="240" w:lineRule="auto"/>
        <w:outlineLvl w:val="4"/>
        <w:rPr>
          <w:rFonts w:ascii="Arial" w:eastAsia="MS Mincho" w:hAnsi="Arial" w:cs="Arial"/>
          <w:b/>
        </w:rPr>
      </w:pPr>
      <w:r>
        <w:rPr>
          <w:rFonts w:ascii="Arial" w:eastAsia="MS Mincho" w:hAnsi="Arial" w:cs="Arial"/>
          <w:b/>
        </w:rPr>
        <w:br w:type="page"/>
      </w:r>
    </w:p>
    <w:p w14:paraId="63100533"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78A44FBD" w14:textId="77777777" w:rsidR="00EF4311" w:rsidRDefault="00EF4311" w:rsidP="00EF4311">
      <w:pPr>
        <w:spacing w:after="0" w:line="240" w:lineRule="auto"/>
        <w:rPr>
          <w:rFonts w:ascii="Arial" w:hAnsi="Arial" w:cs="Arial"/>
        </w:rPr>
      </w:pPr>
    </w:p>
    <w:p w14:paraId="5293FA2C" w14:textId="77777777" w:rsidR="00EF4311" w:rsidRPr="007C3E31" w:rsidRDefault="00EF4311" w:rsidP="00EF4311">
      <w:pPr>
        <w:spacing w:after="0" w:line="240" w:lineRule="auto"/>
        <w:rPr>
          <w:rFonts w:ascii="Arial" w:hAnsi="Arial" w:cs="Arial"/>
        </w:rPr>
      </w:pPr>
      <w:r w:rsidRPr="007C3E31">
        <w:rPr>
          <w:rFonts w:ascii="Arial" w:hAnsi="Arial" w:cs="Arial"/>
        </w:rPr>
        <w:t>Audit of predetermined objectives (AOPO) – Reported achievement not in agreement with evidence provided</w:t>
      </w:r>
    </w:p>
    <w:p w14:paraId="11F15536" w14:textId="77777777" w:rsidR="00EF4311" w:rsidRPr="00FF2964" w:rsidRDefault="00EF4311" w:rsidP="00EF4311">
      <w:pPr>
        <w:pStyle w:val="NoSpacing"/>
        <w:tabs>
          <w:tab w:val="left" w:pos="5280"/>
        </w:tabs>
        <w:rPr>
          <w:rFonts w:cs="Arial"/>
          <w:sz w:val="22"/>
          <w:szCs w:val="22"/>
        </w:rPr>
      </w:pPr>
      <w:r w:rsidRPr="00FF2964">
        <w:rPr>
          <w:rFonts w:cs="Arial"/>
          <w:sz w:val="22"/>
          <w:szCs w:val="22"/>
        </w:rPr>
        <w:tab/>
      </w:r>
    </w:p>
    <w:p w14:paraId="725EA951" w14:textId="77777777" w:rsidR="00EF4311" w:rsidRPr="007C3E31" w:rsidRDefault="00EF4311" w:rsidP="00EF4311">
      <w:pPr>
        <w:pStyle w:val="NoSpacing"/>
        <w:rPr>
          <w:rFonts w:ascii="Arial" w:hAnsi="Arial" w:cs="Arial"/>
          <w:sz w:val="22"/>
          <w:szCs w:val="22"/>
        </w:rPr>
      </w:pPr>
      <w:r w:rsidRPr="007C3E31">
        <w:rPr>
          <w:rFonts w:ascii="Arial" w:hAnsi="Arial" w:cs="Arial"/>
          <w:sz w:val="22"/>
          <w:szCs w:val="22"/>
        </w:rPr>
        <w:t>Laws, rules and regulations</w:t>
      </w:r>
    </w:p>
    <w:p w14:paraId="34928B2D" w14:textId="77777777" w:rsidR="00EF4311" w:rsidRPr="00AC335B" w:rsidRDefault="00EF4311" w:rsidP="00EF4311">
      <w:pPr>
        <w:pStyle w:val="NoSpacing"/>
        <w:tabs>
          <w:tab w:val="left" w:pos="1164"/>
        </w:tabs>
        <w:rPr>
          <w:rFonts w:cs="Arial"/>
          <w:sz w:val="22"/>
          <w:szCs w:val="22"/>
        </w:rPr>
      </w:pPr>
      <w:r w:rsidRPr="00AC335B">
        <w:rPr>
          <w:rFonts w:cs="Arial"/>
          <w:sz w:val="22"/>
          <w:szCs w:val="22"/>
        </w:rPr>
        <w:tab/>
      </w:r>
    </w:p>
    <w:p w14:paraId="74F215D6" w14:textId="77777777" w:rsidR="00EF4311" w:rsidRPr="007C3E31" w:rsidRDefault="00EF4311" w:rsidP="009A54E9">
      <w:pPr>
        <w:pStyle w:val="ListParagraph"/>
        <w:numPr>
          <w:ilvl w:val="4"/>
          <w:numId w:val="25"/>
        </w:numPr>
        <w:ind w:left="567" w:hanging="567"/>
        <w:rPr>
          <w:rFonts w:ascii="Arial" w:hAnsi="Arial" w:cs="Arial"/>
          <w:i/>
          <w:sz w:val="22"/>
          <w:szCs w:val="22"/>
        </w:rPr>
      </w:pPr>
      <w:r w:rsidRPr="007C3E31">
        <w:rPr>
          <w:rFonts w:ascii="Arial"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 </w:t>
      </w:r>
    </w:p>
    <w:p w14:paraId="063CA071" w14:textId="77777777" w:rsidR="00EF4311" w:rsidRPr="00AC335B" w:rsidRDefault="00EF4311" w:rsidP="00EF4311">
      <w:pPr>
        <w:spacing w:after="0" w:line="240" w:lineRule="auto"/>
        <w:ind w:left="567" w:hanging="567"/>
        <w:rPr>
          <w:rFonts w:ascii="Arial" w:hAnsi="Arial" w:cs="Arial"/>
          <w:i/>
        </w:rPr>
      </w:pPr>
    </w:p>
    <w:p w14:paraId="5EE3BF87" w14:textId="77777777" w:rsidR="00EF4311" w:rsidRPr="007C3E31" w:rsidRDefault="00EF4311" w:rsidP="009A54E9">
      <w:pPr>
        <w:pStyle w:val="ListParagraph"/>
        <w:numPr>
          <w:ilvl w:val="4"/>
          <w:numId w:val="25"/>
        </w:numPr>
        <w:ind w:left="567" w:hanging="567"/>
        <w:rPr>
          <w:rFonts w:ascii="Arial" w:hAnsi="Arial" w:cs="Arial"/>
          <w:i/>
          <w:sz w:val="22"/>
          <w:szCs w:val="22"/>
        </w:rPr>
      </w:pPr>
      <w:r w:rsidRPr="007C3E31">
        <w:rPr>
          <w:rFonts w:ascii="Arial" w:hAnsi="Arial" w:cs="Arial"/>
          <w:i/>
          <w:sz w:val="22"/>
          <w:szCs w:val="22"/>
        </w:rPr>
        <w:t xml:space="preserve">“The FMPPI requires </w:t>
      </w:r>
      <w:proofErr w:type="spellStart"/>
      <w:r w:rsidRPr="007C3E31">
        <w:rPr>
          <w:rFonts w:ascii="Arial" w:hAnsi="Arial" w:cs="Arial"/>
          <w:i/>
          <w:sz w:val="22"/>
          <w:szCs w:val="22"/>
        </w:rPr>
        <w:t>auditee’s</w:t>
      </w:r>
      <w:proofErr w:type="spellEnd"/>
      <w:r w:rsidRPr="007C3E31">
        <w:rPr>
          <w:rFonts w:ascii="Arial" w:hAnsi="Arial" w:cs="Arial"/>
          <w:i/>
          <w:sz w:val="22"/>
          <w:szCs w:val="22"/>
        </w:rPr>
        <w:t xml:space="preserve"> to have appropriate systems to collect, collate, verify and store performance information to ensure reliable reporting of actual achievements against planned objectives, indicators and targets.”</w:t>
      </w:r>
    </w:p>
    <w:p w14:paraId="62378BE3" w14:textId="77777777" w:rsidR="00EF4311" w:rsidRPr="007C3E31" w:rsidRDefault="00EF4311" w:rsidP="00EF4311">
      <w:pPr>
        <w:pStyle w:val="NormalWeb"/>
        <w:spacing w:before="0" w:beforeAutospacing="0" w:after="0" w:afterAutospacing="0"/>
        <w:rPr>
          <w:rFonts w:ascii="Arial" w:hAnsi="Arial" w:cs="Arial"/>
          <w:sz w:val="22"/>
          <w:szCs w:val="22"/>
        </w:rPr>
      </w:pPr>
      <w:r w:rsidRPr="00AC335B">
        <w:rPr>
          <w:rFonts w:ascii="Arial" w:hAnsi="Arial" w:cs="Arial"/>
          <w:color w:val="000000"/>
          <w:sz w:val="22"/>
          <w:szCs w:val="22"/>
        </w:rPr>
        <w:t> </w:t>
      </w:r>
    </w:p>
    <w:p w14:paraId="07FE683F"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xml:space="preserve">During the audit of performance information, the following deviations were noted for </w:t>
      </w:r>
      <w:proofErr w:type="spellStart"/>
      <w:r w:rsidRPr="00FF2964">
        <w:rPr>
          <w:rFonts w:ascii="Arial" w:hAnsi="Arial" w:cs="Arial"/>
          <w:sz w:val="22"/>
          <w:szCs w:val="22"/>
        </w:rPr>
        <w:t>Programme</w:t>
      </w:r>
      <w:proofErr w:type="spellEnd"/>
      <w:r w:rsidRPr="00FF2964">
        <w:rPr>
          <w:rFonts w:ascii="Arial" w:hAnsi="Arial" w:cs="Arial"/>
          <w:sz w:val="22"/>
          <w:szCs w:val="22"/>
        </w:rPr>
        <w:t xml:space="preserve"> 5: Prestige Policy:</w:t>
      </w:r>
    </w:p>
    <w:p w14:paraId="45F1F820"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6EC8C926"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a. </w:t>
      </w:r>
      <w:r>
        <w:rPr>
          <w:rFonts w:ascii="Arial" w:hAnsi="Arial" w:cs="Arial"/>
          <w:sz w:val="22"/>
          <w:szCs w:val="22"/>
        </w:rPr>
        <w:tab/>
      </w:r>
      <w:r w:rsidRPr="00FF2964">
        <w:rPr>
          <w:rFonts w:ascii="Arial" w:hAnsi="Arial" w:cs="Arial"/>
          <w:sz w:val="22"/>
          <w:szCs w:val="22"/>
        </w:rPr>
        <w:t>Indicator 1 - Number of prestige policies approved</w:t>
      </w:r>
    </w:p>
    <w:p w14:paraId="27D9BBBB"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6703B166"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audit evidence for the comments on deviation which states: "The 4 policies are still in a draft form for further engagements". This was due to limitations placed on the scope of my work. Consequently, we were unable to determine whether the policies are indeed in a draft form.</w:t>
      </w:r>
    </w:p>
    <w:p w14:paraId="13B9864D"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4F61EF32"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color w:val="000000"/>
          <w:sz w:val="22"/>
          <w:szCs w:val="22"/>
        </w:rPr>
        <w:t xml:space="preserve">b. </w:t>
      </w:r>
      <w:r>
        <w:rPr>
          <w:rFonts w:ascii="Arial" w:hAnsi="Arial" w:cs="Arial"/>
          <w:color w:val="000000"/>
          <w:sz w:val="22"/>
          <w:szCs w:val="22"/>
        </w:rPr>
        <w:tab/>
      </w:r>
      <w:r w:rsidRPr="00FF2964">
        <w:rPr>
          <w:rFonts w:ascii="Arial" w:hAnsi="Arial" w:cs="Arial"/>
          <w:color w:val="000000"/>
          <w:sz w:val="22"/>
          <w:szCs w:val="22"/>
        </w:rPr>
        <w:t>Indicator 2 – Number of working days taken resolve mechanica</w:t>
      </w:r>
      <w:r>
        <w:rPr>
          <w:rFonts w:ascii="Arial" w:hAnsi="Arial" w:cs="Arial"/>
          <w:color w:val="000000"/>
          <w:sz w:val="22"/>
          <w:szCs w:val="22"/>
        </w:rPr>
        <w:t xml:space="preserve">l breakdowns after logging of </w:t>
      </w:r>
      <w:r w:rsidRPr="00FF2964">
        <w:rPr>
          <w:rFonts w:ascii="Arial" w:hAnsi="Arial" w:cs="Arial"/>
          <w:color w:val="000000"/>
          <w:sz w:val="22"/>
          <w:szCs w:val="22"/>
        </w:rPr>
        <w:t>compliant</w:t>
      </w:r>
    </w:p>
    <w:p w14:paraId="7B2225FB"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color w:val="000000"/>
          <w:sz w:val="22"/>
          <w:szCs w:val="22"/>
        </w:rPr>
        <w:t> </w:t>
      </w:r>
    </w:p>
    <w:p w14:paraId="6817FFB3"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sufficient appropriate audit evidence for the reported achievement of target 15 working days taken to resolve mechanical breakdowns after logging complaint. This was due to limitations placed on the scope of my work. We were unable to confirm the reported achievement by alternative means. Consequently, it could not be determined whether any adjustments were required to the reported achievement of 440 for Pretoria and 680 (residence) and 3 573 (offices) for Cape Town calls logged.</w:t>
      </w:r>
    </w:p>
    <w:p w14:paraId="7BB9570E"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104DBCE9"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c. </w:t>
      </w:r>
      <w:r>
        <w:rPr>
          <w:rFonts w:ascii="Arial" w:hAnsi="Arial" w:cs="Arial"/>
          <w:sz w:val="22"/>
          <w:szCs w:val="22"/>
        </w:rPr>
        <w:tab/>
      </w:r>
      <w:r w:rsidRPr="00FF2964">
        <w:rPr>
          <w:rFonts w:ascii="Arial" w:hAnsi="Arial" w:cs="Arial"/>
          <w:sz w:val="22"/>
          <w:szCs w:val="22"/>
        </w:rPr>
        <w:t>Indicator 3 – Number of working days taken resolve emergency breakdowns after logging of compliant</w:t>
      </w:r>
    </w:p>
    <w:p w14:paraId="1154DDD6"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w:t>
      </w:r>
    </w:p>
    <w:p w14:paraId="7FCF0E24"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sufficient appropriate audit evidence for the reported achievement of target 2 working days taken to resolve emergency breakdowns after logging complaint. This was due to limitations placed on the scope of my work. We were unable to confirm the reported achievement by alternative means. Consequently, it could not be determined whether any adjustments were required to the reported achievement of 337 for Pretoria and 675 (residence) and 1 113 (offices)</w:t>
      </w:r>
    </w:p>
    <w:p w14:paraId="455E6C25" w14:textId="77777777" w:rsidR="00EF4311" w:rsidRPr="00FF2964" w:rsidRDefault="00EF4311" w:rsidP="00EF4311">
      <w:pPr>
        <w:pStyle w:val="NormalWeb"/>
        <w:spacing w:before="0" w:beforeAutospacing="0" w:after="0" w:afterAutospacing="0"/>
        <w:ind w:left="709" w:hanging="567"/>
        <w:rPr>
          <w:rFonts w:ascii="Arial" w:hAnsi="Arial" w:cs="Arial"/>
          <w:sz w:val="22"/>
          <w:szCs w:val="22"/>
        </w:rPr>
      </w:pPr>
      <w:r w:rsidRPr="00FF2964">
        <w:rPr>
          <w:rFonts w:ascii="Arial" w:hAnsi="Arial" w:cs="Arial"/>
          <w:sz w:val="22"/>
          <w:szCs w:val="22"/>
        </w:rPr>
        <w:t> </w:t>
      </w:r>
    </w:p>
    <w:p w14:paraId="5267A507"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d. </w:t>
      </w:r>
      <w:r>
        <w:rPr>
          <w:rFonts w:ascii="Arial" w:hAnsi="Arial" w:cs="Arial"/>
          <w:sz w:val="22"/>
          <w:szCs w:val="22"/>
        </w:rPr>
        <w:tab/>
      </w:r>
      <w:r w:rsidRPr="00FF2964">
        <w:rPr>
          <w:rFonts w:ascii="Arial" w:hAnsi="Arial" w:cs="Arial"/>
          <w:sz w:val="22"/>
          <w:szCs w:val="22"/>
        </w:rPr>
        <w:t xml:space="preserve">Indicator </w:t>
      </w:r>
      <w:r>
        <w:rPr>
          <w:rFonts w:ascii="Arial" w:hAnsi="Arial" w:cs="Arial"/>
          <w:sz w:val="22"/>
          <w:szCs w:val="22"/>
        </w:rPr>
        <w:t>4</w:t>
      </w:r>
      <w:r w:rsidRPr="00FF2964">
        <w:rPr>
          <w:rFonts w:ascii="Arial" w:hAnsi="Arial" w:cs="Arial"/>
          <w:sz w:val="22"/>
          <w:szCs w:val="22"/>
        </w:rPr>
        <w:t xml:space="preserve"> - Number of planned state events supported with movable structures</w:t>
      </w:r>
    </w:p>
    <w:p w14:paraId="6D32D25C" w14:textId="77777777" w:rsidR="00EF4311" w:rsidRPr="00FF2964" w:rsidRDefault="00EF4311" w:rsidP="00EF4311">
      <w:pPr>
        <w:pStyle w:val="NormalWeb"/>
        <w:spacing w:before="0" w:beforeAutospacing="0" w:after="0" w:afterAutospacing="0"/>
        <w:ind w:left="360" w:hanging="567"/>
        <w:rPr>
          <w:rFonts w:ascii="Arial" w:hAnsi="Arial" w:cs="Arial"/>
          <w:sz w:val="22"/>
          <w:szCs w:val="22"/>
        </w:rPr>
      </w:pPr>
      <w:r w:rsidRPr="00FF2964">
        <w:rPr>
          <w:rFonts w:ascii="Arial" w:hAnsi="Arial" w:cs="Arial"/>
          <w:sz w:val="22"/>
          <w:szCs w:val="22"/>
        </w:rPr>
        <w:t> </w:t>
      </w:r>
    </w:p>
    <w:p w14:paraId="51BD04F0"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supporting evidence for the reported achievement of target planned 8 state events supported with movable structures. This was due to limitations placed on the scope of my work. We were unable to confirm the reported achievement by alternative means.</w:t>
      </w:r>
    </w:p>
    <w:p w14:paraId="5B734C38" w14:textId="77777777" w:rsidR="00EF4311" w:rsidRPr="00FF2964" w:rsidRDefault="00EF4311" w:rsidP="00EF4311">
      <w:pPr>
        <w:pStyle w:val="NormalWeb"/>
        <w:spacing w:before="0" w:beforeAutospacing="0" w:after="0" w:afterAutospacing="0"/>
        <w:ind w:left="720" w:hanging="567"/>
        <w:rPr>
          <w:rFonts w:ascii="Arial" w:hAnsi="Arial" w:cs="Arial"/>
          <w:sz w:val="22"/>
          <w:szCs w:val="22"/>
        </w:rPr>
      </w:pPr>
      <w:r w:rsidRPr="00FF2964">
        <w:rPr>
          <w:rFonts w:ascii="Arial" w:hAnsi="Arial" w:cs="Arial"/>
          <w:sz w:val="22"/>
          <w:szCs w:val="22"/>
        </w:rPr>
        <w:t> </w:t>
      </w:r>
    </w:p>
    <w:p w14:paraId="713FE2CC" w14:textId="77777777" w:rsidR="00EF4311" w:rsidRPr="00FF2964" w:rsidRDefault="00EF4311" w:rsidP="00EF4311">
      <w:pPr>
        <w:pStyle w:val="NormalWeb"/>
        <w:spacing w:before="0" w:beforeAutospacing="0" w:after="0" w:afterAutospacing="0"/>
        <w:ind w:left="567" w:hanging="567"/>
        <w:rPr>
          <w:rFonts w:ascii="Arial" w:hAnsi="Arial" w:cs="Arial"/>
          <w:sz w:val="22"/>
          <w:szCs w:val="22"/>
        </w:rPr>
      </w:pPr>
      <w:r>
        <w:rPr>
          <w:rFonts w:ascii="Arial" w:hAnsi="Arial" w:cs="Arial"/>
          <w:sz w:val="22"/>
          <w:szCs w:val="22"/>
        </w:rPr>
        <w:t xml:space="preserve">e. </w:t>
      </w:r>
      <w:r>
        <w:rPr>
          <w:rFonts w:ascii="Arial" w:hAnsi="Arial" w:cs="Arial"/>
          <w:sz w:val="22"/>
          <w:szCs w:val="22"/>
        </w:rPr>
        <w:tab/>
        <w:t>Indicator 5</w:t>
      </w:r>
      <w:r w:rsidRPr="00FF2964">
        <w:rPr>
          <w:rFonts w:ascii="Arial" w:hAnsi="Arial" w:cs="Arial"/>
          <w:sz w:val="22"/>
          <w:szCs w:val="22"/>
        </w:rPr>
        <w:t xml:space="preserve"> - Average number of working days taken to provide furniture to prestige clients</w:t>
      </w:r>
    </w:p>
    <w:p w14:paraId="3AEC9FE0" w14:textId="77777777" w:rsidR="00EF4311" w:rsidRPr="00FF2964" w:rsidRDefault="00EF4311" w:rsidP="00EF4311">
      <w:pPr>
        <w:pStyle w:val="NormalWeb"/>
        <w:spacing w:before="0" w:beforeAutospacing="0" w:after="0" w:afterAutospacing="0"/>
        <w:ind w:left="360" w:hanging="567"/>
        <w:rPr>
          <w:rFonts w:ascii="Arial" w:hAnsi="Arial" w:cs="Arial"/>
          <w:sz w:val="22"/>
          <w:szCs w:val="22"/>
        </w:rPr>
      </w:pPr>
      <w:r w:rsidRPr="00FF2964">
        <w:rPr>
          <w:rFonts w:ascii="Arial" w:hAnsi="Arial" w:cs="Arial"/>
          <w:sz w:val="22"/>
          <w:szCs w:val="22"/>
        </w:rPr>
        <w:t> </w:t>
      </w:r>
    </w:p>
    <w:p w14:paraId="22BE2048" w14:textId="77777777" w:rsidR="00EF4311" w:rsidRPr="00FF2964" w:rsidRDefault="00EF4311" w:rsidP="00EF4311">
      <w:pPr>
        <w:pStyle w:val="NormalWeb"/>
        <w:spacing w:before="0" w:beforeAutospacing="0" w:after="0" w:afterAutospacing="0"/>
        <w:ind w:left="567"/>
        <w:rPr>
          <w:rFonts w:ascii="Arial" w:hAnsi="Arial" w:cs="Arial"/>
          <w:sz w:val="22"/>
          <w:szCs w:val="22"/>
        </w:rPr>
      </w:pPr>
      <w:r w:rsidRPr="00FF2964">
        <w:rPr>
          <w:rFonts w:ascii="Arial" w:hAnsi="Arial" w:cs="Arial"/>
          <w:sz w:val="22"/>
          <w:szCs w:val="22"/>
        </w:rPr>
        <w:t>We were unable to obtain supporting evidence for the reported achievement of target planned 60 days to provide movable assets (office and residential) to prestige clients from receipt of request. This was due to limitations placed on the scope of my work. We could not confirm the reported achievement by alternative means.</w:t>
      </w:r>
    </w:p>
    <w:p w14:paraId="72E91DB4" w14:textId="77777777" w:rsidR="00EF4311" w:rsidRPr="00FF2964" w:rsidRDefault="00EF4311" w:rsidP="00EF4311">
      <w:pPr>
        <w:pStyle w:val="NormalWeb"/>
        <w:spacing w:before="0" w:beforeAutospacing="0" w:after="0" w:afterAutospacing="0"/>
        <w:ind w:left="720" w:hanging="720"/>
        <w:rPr>
          <w:rFonts w:ascii="Arial" w:hAnsi="Arial" w:cs="Arial"/>
          <w:sz w:val="22"/>
          <w:szCs w:val="22"/>
          <w:lang w:eastAsia="en-GB"/>
        </w:rPr>
      </w:pPr>
      <w:r w:rsidRPr="00FF2964">
        <w:rPr>
          <w:rFonts w:ascii="Arial" w:hAnsi="Arial" w:cs="Arial"/>
          <w:sz w:val="22"/>
          <w:szCs w:val="22"/>
        </w:rPr>
        <w:t> </w:t>
      </w:r>
      <w:r w:rsidRPr="00FF2964">
        <w:rPr>
          <w:rFonts w:ascii="Arial" w:hAnsi="Arial" w:cs="Arial"/>
          <w:sz w:val="22"/>
          <w:szCs w:val="22"/>
          <w:lang w:eastAsia="en-GB"/>
        </w:rPr>
        <w:t> </w:t>
      </w:r>
    </w:p>
    <w:p w14:paraId="74258164"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5DE1D509"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3BB68FEA"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65BBCF16"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710458FA"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4ED674CB" w14:textId="77777777" w:rsidR="00EF4311" w:rsidRPr="00FF2964" w:rsidRDefault="00EF4311" w:rsidP="00EF4311">
      <w:pPr>
        <w:pStyle w:val="NormalWeb"/>
        <w:spacing w:before="0" w:beforeAutospacing="0" w:after="0" w:afterAutospacing="0"/>
        <w:ind w:left="720"/>
        <w:jc w:val="both"/>
        <w:rPr>
          <w:rFonts w:ascii="Arial" w:hAnsi="Arial" w:cs="Arial"/>
          <w:sz w:val="22"/>
          <w:szCs w:val="22"/>
          <w:lang w:eastAsia="en-GB"/>
        </w:rPr>
      </w:pPr>
      <w:r w:rsidRPr="00FF2964">
        <w:rPr>
          <w:rFonts w:ascii="Arial" w:hAnsi="Arial" w:cs="Arial"/>
          <w:sz w:val="22"/>
          <w:szCs w:val="22"/>
          <w:lang w:eastAsia="en-GB"/>
        </w:rPr>
        <w:t> </w:t>
      </w:r>
    </w:p>
    <w:p w14:paraId="144B60E5" w14:textId="77777777" w:rsidR="00EF4311" w:rsidRPr="00FF296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2AD1002B" w14:textId="77777777" w:rsidR="00EF4311" w:rsidRPr="00FF2964" w:rsidRDefault="00EF4311" w:rsidP="00EF4311">
      <w:pPr>
        <w:pStyle w:val="NormalWeb"/>
        <w:spacing w:before="0" w:beforeAutospacing="0" w:after="0" w:afterAutospacing="0"/>
        <w:ind w:left="567"/>
        <w:rPr>
          <w:rFonts w:ascii="Arial" w:hAnsi="Arial" w:cs="Arial"/>
          <w:sz w:val="22"/>
          <w:szCs w:val="22"/>
          <w:lang w:eastAsia="en-GB"/>
        </w:rPr>
      </w:pPr>
      <w:proofErr w:type="gramStart"/>
      <w:r w:rsidRPr="00FF2964">
        <w:rPr>
          <w:rFonts w:ascii="Arial" w:hAnsi="Arial" w:cs="Arial"/>
          <w:sz w:val="22"/>
          <w:szCs w:val="22"/>
          <w:lang w:eastAsia="en-GB"/>
        </w:rPr>
        <w:t>and</w:t>
      </w:r>
      <w:proofErr w:type="gramEnd"/>
      <w:r w:rsidRPr="00FF2964">
        <w:rPr>
          <w:rFonts w:ascii="Arial" w:hAnsi="Arial" w:cs="Arial"/>
          <w:sz w:val="22"/>
          <w:szCs w:val="22"/>
          <w:lang w:eastAsia="en-GB"/>
        </w:rPr>
        <w:t xml:space="preserve"> section 41</w:t>
      </w:r>
    </w:p>
    <w:p w14:paraId="2F003655" w14:textId="77777777" w:rsidR="00EF4311" w:rsidRPr="00FF2964" w:rsidRDefault="00EF4311" w:rsidP="00EF4311">
      <w:pPr>
        <w:pStyle w:val="NormalWeb"/>
        <w:spacing w:before="0" w:beforeAutospacing="0" w:after="0" w:afterAutospacing="0"/>
        <w:ind w:left="984"/>
        <w:rPr>
          <w:rFonts w:ascii="Arial" w:hAnsi="Arial" w:cs="Arial"/>
          <w:sz w:val="22"/>
          <w:szCs w:val="22"/>
          <w:lang w:eastAsia="en-GB"/>
        </w:rPr>
      </w:pPr>
    </w:p>
    <w:p w14:paraId="36312403" w14:textId="77777777" w:rsidR="00EF4311" w:rsidRPr="00FF2964" w:rsidRDefault="00EF4311" w:rsidP="009A54E9">
      <w:pPr>
        <w:pStyle w:val="NormalWeb"/>
        <w:numPr>
          <w:ilvl w:val="0"/>
          <w:numId w:val="42"/>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Non-submission of relevant information pertaining to </w:t>
      </w:r>
      <w:proofErr w:type="spellStart"/>
      <w:r w:rsidRPr="00FF2964">
        <w:rPr>
          <w:rFonts w:ascii="Arial" w:hAnsi="Arial" w:cs="Arial"/>
          <w:sz w:val="22"/>
          <w:szCs w:val="22"/>
          <w:lang w:eastAsia="en-GB"/>
        </w:rPr>
        <w:t>Programme</w:t>
      </w:r>
      <w:proofErr w:type="spellEnd"/>
      <w:r w:rsidRPr="00FF2964">
        <w:rPr>
          <w:rFonts w:ascii="Arial" w:hAnsi="Arial" w:cs="Arial"/>
          <w:sz w:val="22"/>
          <w:szCs w:val="22"/>
          <w:lang w:eastAsia="en-GB"/>
        </w:rPr>
        <w:t xml:space="preserve"> 5: Prestige Policy could result in scope limitation.</w:t>
      </w:r>
    </w:p>
    <w:p w14:paraId="163F455C" w14:textId="77777777" w:rsidR="00EF4311" w:rsidRPr="00FF2964" w:rsidRDefault="00EF4311" w:rsidP="00EF4311">
      <w:pPr>
        <w:pStyle w:val="NormalWeb"/>
        <w:spacing w:before="0" w:beforeAutospacing="0" w:after="0" w:afterAutospacing="0"/>
        <w:rPr>
          <w:rFonts w:ascii="Arial" w:hAnsi="Arial" w:cs="Arial"/>
          <w:lang w:eastAsia="en-GB"/>
        </w:rPr>
      </w:pPr>
      <w:r w:rsidRPr="00FF2964">
        <w:rPr>
          <w:rFonts w:ascii="Arial" w:hAnsi="Arial" w:cs="Arial"/>
          <w:sz w:val="22"/>
          <w:szCs w:val="22"/>
          <w:lang w:eastAsia="en-GB"/>
        </w:rPr>
        <w:t> </w:t>
      </w:r>
    </w:p>
    <w:p w14:paraId="14548BBA"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Internal control deficiency</w:t>
      </w:r>
    </w:p>
    <w:p w14:paraId="0A8125FB" w14:textId="77777777" w:rsidR="00EF4311" w:rsidRDefault="00EF4311" w:rsidP="00EF4311">
      <w:pPr>
        <w:pStyle w:val="NormalWeb"/>
        <w:spacing w:before="0" w:beforeAutospacing="0" w:after="0" w:afterAutospacing="0"/>
        <w:rPr>
          <w:rFonts w:ascii="Arial" w:hAnsi="Arial" w:cs="Arial"/>
          <w:sz w:val="22"/>
          <w:szCs w:val="22"/>
        </w:rPr>
      </w:pPr>
    </w:p>
    <w:p w14:paraId="179AC5A2"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Based on the aforementioned the matter is as a result of the following internal control deficiency:</w:t>
      </w:r>
    </w:p>
    <w:p w14:paraId="279C9B37"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3DFB4BC5" w14:textId="77777777" w:rsidR="00EF4311" w:rsidRDefault="00EF4311" w:rsidP="00EF4311">
      <w:pPr>
        <w:spacing w:after="0" w:line="240" w:lineRule="auto"/>
        <w:rPr>
          <w:rFonts w:ascii="Arial" w:hAnsi="Arial" w:cs="Arial"/>
          <w:i/>
        </w:rPr>
      </w:pPr>
      <w:r w:rsidRPr="00FF2964">
        <w:rPr>
          <w:rFonts w:ascii="Arial" w:hAnsi="Arial" w:cs="Arial"/>
          <w:i/>
        </w:rPr>
        <w:t>Financial and performance management</w:t>
      </w:r>
    </w:p>
    <w:p w14:paraId="6C96A6A5" w14:textId="77777777" w:rsidR="00EF4311" w:rsidRDefault="00EF4311" w:rsidP="00EF4311">
      <w:pPr>
        <w:spacing w:after="0" w:line="240" w:lineRule="auto"/>
        <w:rPr>
          <w:rFonts w:ascii="Arial" w:hAnsi="Arial" w:cs="Arial"/>
        </w:rPr>
      </w:pPr>
    </w:p>
    <w:p w14:paraId="6A83FF3A" w14:textId="77777777" w:rsidR="00EF4311" w:rsidRPr="00650C07" w:rsidRDefault="00EF4311" w:rsidP="00EF4311">
      <w:pPr>
        <w:spacing w:after="0" w:line="240" w:lineRule="auto"/>
        <w:rPr>
          <w:rFonts w:ascii="Arial" w:hAnsi="Arial" w:cs="Arial"/>
          <w:i/>
        </w:rPr>
      </w:pPr>
      <w:r w:rsidRPr="00FF2964">
        <w:rPr>
          <w:rFonts w:ascii="Arial" w:hAnsi="Arial" w:cs="Arial"/>
        </w:rPr>
        <w:t>Management did not implement proper record keeping in a timely manner to ensure that complete, relevant, reliable and accurate information is accessible and available to support performance reporting.</w:t>
      </w:r>
    </w:p>
    <w:p w14:paraId="64E33480"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p w14:paraId="7B6209EF"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7B240431" w14:textId="77777777" w:rsidR="00EF4311" w:rsidRPr="00FF2964" w:rsidRDefault="00EF4311" w:rsidP="00EF4311">
      <w:pPr>
        <w:spacing w:after="0" w:line="240" w:lineRule="auto"/>
        <w:outlineLvl w:val="4"/>
        <w:rPr>
          <w:rFonts w:ascii="Arial" w:hAnsi="Arial" w:cs="Arial"/>
          <w:b/>
          <w:bCs/>
        </w:rPr>
      </w:pPr>
    </w:p>
    <w:p w14:paraId="2FC1BB12"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submitted. </w:t>
      </w:r>
    </w:p>
    <w:p w14:paraId="36327157" w14:textId="77777777" w:rsidR="00EF4311" w:rsidRPr="00FF2964" w:rsidRDefault="00EF4311" w:rsidP="00EF4311">
      <w:pPr>
        <w:pStyle w:val="NormalWeb"/>
        <w:spacing w:before="0" w:beforeAutospacing="0" w:after="0" w:afterAutospacing="0"/>
        <w:rPr>
          <w:rFonts w:ascii="Arial" w:hAnsi="Arial" w:cs="Arial"/>
          <w:b/>
          <w:bCs/>
        </w:rPr>
      </w:pPr>
      <w:r w:rsidRPr="00FF2964">
        <w:rPr>
          <w:rFonts w:ascii="Arial" w:hAnsi="Arial" w:cs="Arial"/>
          <w:sz w:val="22"/>
          <w:szCs w:val="22"/>
          <w:lang w:eastAsia="en-GB"/>
        </w:rPr>
        <w:t> </w:t>
      </w:r>
    </w:p>
    <w:p w14:paraId="4832DB3D"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62119BAF" w14:textId="77777777" w:rsidR="00EF4311" w:rsidRPr="00FF2964" w:rsidRDefault="00EF4311" w:rsidP="00EF4311">
      <w:pPr>
        <w:spacing w:after="0" w:line="240" w:lineRule="auto"/>
        <w:rPr>
          <w:rFonts w:ascii="Arial" w:hAnsi="Arial" w:cs="Arial"/>
          <w:b/>
          <w:bCs/>
        </w:rPr>
      </w:pPr>
    </w:p>
    <w:p w14:paraId="588E7153" w14:textId="77777777" w:rsidR="00EF4311" w:rsidRPr="007C3E31" w:rsidRDefault="00EF4311" w:rsidP="00EF4311">
      <w:pPr>
        <w:pStyle w:val="ListParagraph"/>
        <w:ind w:left="0"/>
        <w:jc w:val="both"/>
        <w:rPr>
          <w:rFonts w:ascii="Arial" w:hAnsi="Arial" w:cs="Arial"/>
          <w:color w:val="000000"/>
          <w:sz w:val="22"/>
          <w:szCs w:val="22"/>
        </w:rPr>
      </w:pPr>
      <w:r w:rsidRPr="007C3E31">
        <w:rPr>
          <w:rFonts w:ascii="Arial" w:hAnsi="Arial" w:cs="Arial"/>
          <w:color w:val="000000"/>
          <w:sz w:val="22"/>
          <w:szCs w:val="22"/>
        </w:rPr>
        <w:t xml:space="preserve">I am in [not] agreement with the finding for the following reasons [and supply the following/attached information in support of this]: </w:t>
      </w:r>
    </w:p>
    <w:p w14:paraId="6B9E5471"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730"/>
      </w:tblGrid>
      <w:tr w:rsidR="00EF4311" w:rsidRPr="00FF2964" w14:paraId="4F72B7AB" w14:textId="77777777" w:rsidTr="00E742E0">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341A6458"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Description</w:t>
            </w:r>
          </w:p>
        </w:tc>
        <w:tc>
          <w:tcPr>
            <w:tcW w:w="1849"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73885005"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Response</w:t>
            </w:r>
          </w:p>
        </w:tc>
      </w:tr>
      <w:tr w:rsidR="00EF4311" w:rsidRPr="00FF2964" w14:paraId="72B935BA"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EFCEBAA"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Corrective action to be taken</w:t>
            </w:r>
          </w:p>
        </w:tc>
        <w:tc>
          <w:tcPr>
            <w:tcW w:w="1849" w:type="dxa"/>
            <w:gridSpan w:val="3"/>
            <w:tcBorders>
              <w:top w:val="single" w:sz="4" w:space="0" w:color="auto"/>
              <w:left w:val="single" w:sz="4" w:space="0" w:color="auto"/>
              <w:bottom w:val="single" w:sz="4" w:space="0" w:color="auto"/>
              <w:right w:val="single" w:sz="4" w:space="0" w:color="auto"/>
            </w:tcBorders>
          </w:tcPr>
          <w:p w14:paraId="47E9E31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Provide the required information to AGSA</w:t>
            </w:r>
          </w:p>
        </w:tc>
      </w:tr>
      <w:tr w:rsidR="00EF4311" w:rsidRPr="00FF2964" w14:paraId="311E43A3"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464F1B01"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63CBC7B5"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14:paraId="1BB95C7F" w14:textId="77777777" w:rsidR="00EF4311" w:rsidRPr="00650C07" w:rsidRDefault="00EF4311" w:rsidP="00E742E0">
            <w:pPr>
              <w:spacing w:after="0" w:line="240" w:lineRule="auto"/>
              <w:rPr>
                <w:rFonts w:ascii="Arial" w:hAnsi="Arial" w:cs="Arial"/>
                <w:b/>
                <w:bCs/>
                <w:sz w:val="18"/>
                <w:szCs w:val="18"/>
              </w:rPr>
            </w:pPr>
            <w:r w:rsidRPr="00650C07">
              <w:rPr>
                <w:rFonts w:ascii="Arial" w:hAnsi="Arial" w:cs="Arial"/>
                <w:b/>
                <w:bCs/>
                <w:sz w:val="18"/>
                <w:szCs w:val="18"/>
              </w:rPr>
              <w:t>No</w:t>
            </w:r>
          </w:p>
        </w:tc>
      </w:tr>
      <w:tr w:rsidR="00EF4311" w:rsidRPr="00FF2964" w14:paraId="050054C1" w14:textId="77777777" w:rsidTr="00E742E0">
        <w:tc>
          <w:tcPr>
            <w:tcW w:w="7082" w:type="dxa"/>
            <w:vMerge/>
            <w:tcBorders>
              <w:top w:val="single" w:sz="4" w:space="0" w:color="auto"/>
              <w:left w:val="single" w:sz="4" w:space="0" w:color="auto"/>
              <w:bottom w:val="single" w:sz="4" w:space="0" w:color="auto"/>
              <w:right w:val="single" w:sz="4" w:space="0" w:color="auto"/>
            </w:tcBorders>
            <w:vAlign w:val="center"/>
            <w:hideMark/>
          </w:tcPr>
          <w:p w14:paraId="71159356" w14:textId="77777777"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63C24340" w14:textId="77777777"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2E9AD594" w14:textId="77777777" w:rsidR="00EF4311" w:rsidRPr="00650C07" w:rsidRDefault="00EF4311" w:rsidP="00E742E0">
            <w:pPr>
              <w:spacing w:after="0" w:line="240" w:lineRule="auto"/>
              <w:rPr>
                <w:rFonts w:ascii="Arial" w:hAnsi="Arial" w:cs="Arial"/>
                <w:sz w:val="18"/>
                <w:szCs w:val="18"/>
              </w:rPr>
            </w:pPr>
          </w:p>
        </w:tc>
      </w:tr>
      <w:tr w:rsidR="00EF4311" w:rsidRPr="00FF2964" w14:paraId="52AA58E5"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8C01640"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what corrections will be made to the population</w:t>
            </w:r>
          </w:p>
        </w:tc>
        <w:tc>
          <w:tcPr>
            <w:tcW w:w="1849" w:type="dxa"/>
            <w:gridSpan w:val="3"/>
            <w:tcBorders>
              <w:top w:val="single" w:sz="4" w:space="0" w:color="auto"/>
              <w:left w:val="single" w:sz="4" w:space="0" w:color="auto"/>
              <w:bottom w:val="single" w:sz="4" w:space="0" w:color="auto"/>
              <w:right w:val="single" w:sz="4" w:space="0" w:color="auto"/>
            </w:tcBorders>
          </w:tcPr>
          <w:p w14:paraId="7C22808B" w14:textId="77777777" w:rsidR="00EF4311" w:rsidRPr="00650C07" w:rsidRDefault="00EF4311" w:rsidP="00E742E0">
            <w:pPr>
              <w:spacing w:after="0" w:line="240" w:lineRule="auto"/>
              <w:rPr>
                <w:rFonts w:ascii="Arial" w:hAnsi="Arial" w:cs="Arial"/>
                <w:sz w:val="18"/>
                <w:szCs w:val="18"/>
              </w:rPr>
            </w:pPr>
          </w:p>
        </w:tc>
      </w:tr>
      <w:tr w:rsidR="00EF4311" w:rsidRPr="00FF2964" w14:paraId="602DB07D"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6C212188"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the process followed to correct the population, including the internal controls put in place to ensure that the misstatement does not recur in future.</w:t>
            </w:r>
          </w:p>
        </w:tc>
        <w:tc>
          <w:tcPr>
            <w:tcW w:w="1849" w:type="dxa"/>
            <w:gridSpan w:val="3"/>
            <w:tcBorders>
              <w:top w:val="single" w:sz="4" w:space="0" w:color="auto"/>
              <w:left w:val="single" w:sz="4" w:space="0" w:color="auto"/>
              <w:bottom w:val="single" w:sz="4" w:space="0" w:color="auto"/>
              <w:right w:val="single" w:sz="4" w:space="0" w:color="auto"/>
            </w:tcBorders>
            <w:hideMark/>
          </w:tcPr>
          <w:p w14:paraId="4E103E2A" w14:textId="77777777" w:rsidR="00EF4311" w:rsidRPr="00650C07" w:rsidRDefault="00EF4311" w:rsidP="00E742E0">
            <w:pPr>
              <w:spacing w:after="0" w:line="240" w:lineRule="auto"/>
              <w:rPr>
                <w:rFonts w:ascii="Arial" w:hAnsi="Arial" w:cs="Arial"/>
                <w:sz w:val="18"/>
                <w:szCs w:val="18"/>
              </w:rPr>
            </w:pPr>
          </w:p>
        </w:tc>
      </w:tr>
      <w:tr w:rsidR="00EF4311" w:rsidRPr="00FF2964" w14:paraId="03CEA9B1"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3D8A671"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yes and the population was adjusted, the proposed adjusting journal entries to correct the population, with the supporting documentation.</w:t>
            </w:r>
          </w:p>
        </w:tc>
        <w:tc>
          <w:tcPr>
            <w:tcW w:w="1849" w:type="dxa"/>
            <w:gridSpan w:val="3"/>
            <w:tcBorders>
              <w:top w:val="single" w:sz="4" w:space="0" w:color="auto"/>
              <w:left w:val="single" w:sz="4" w:space="0" w:color="auto"/>
              <w:bottom w:val="single" w:sz="4" w:space="0" w:color="auto"/>
              <w:right w:val="single" w:sz="4" w:space="0" w:color="auto"/>
            </w:tcBorders>
          </w:tcPr>
          <w:p w14:paraId="397620A2" w14:textId="77777777" w:rsidR="00EF4311" w:rsidRPr="00650C07" w:rsidRDefault="00EF4311" w:rsidP="00E742E0">
            <w:pPr>
              <w:spacing w:after="0" w:line="240" w:lineRule="auto"/>
              <w:rPr>
                <w:rFonts w:ascii="Arial" w:hAnsi="Arial" w:cs="Arial"/>
                <w:sz w:val="18"/>
                <w:szCs w:val="18"/>
              </w:rPr>
            </w:pPr>
          </w:p>
        </w:tc>
      </w:tr>
      <w:tr w:rsidR="00EF4311" w:rsidRPr="00FF2964" w14:paraId="7F648FFE"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A509FAD"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720A8869" w14:textId="77777777"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Yes</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14:paraId="192018D0" w14:textId="77777777" w:rsidR="00EF4311" w:rsidRPr="00650C07" w:rsidRDefault="00EF4311" w:rsidP="00E742E0">
            <w:pPr>
              <w:spacing w:after="0" w:line="240" w:lineRule="auto"/>
              <w:rPr>
                <w:rFonts w:ascii="Arial" w:hAnsi="Arial" w:cs="Arial"/>
                <w:b/>
                <w:sz w:val="18"/>
                <w:szCs w:val="18"/>
              </w:rPr>
            </w:pPr>
            <w:r w:rsidRPr="00650C07">
              <w:rPr>
                <w:rFonts w:ascii="Arial" w:hAnsi="Arial" w:cs="Arial"/>
                <w:b/>
                <w:sz w:val="18"/>
                <w:szCs w:val="18"/>
              </w:rPr>
              <w:t>No</w:t>
            </w:r>
          </w:p>
        </w:tc>
      </w:tr>
      <w:tr w:rsidR="00EF4311" w:rsidRPr="00FF2964" w14:paraId="01698F2E" w14:textId="77777777" w:rsidTr="00E742E0">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FF4F876" w14:textId="77777777" w:rsidR="00EF4311" w:rsidRPr="00650C07" w:rsidRDefault="00EF4311" w:rsidP="00E742E0">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3ECA402" w14:textId="77777777" w:rsidR="00EF4311" w:rsidRPr="00650C07" w:rsidRDefault="00EF4311" w:rsidP="00E742E0">
            <w:pPr>
              <w:spacing w:after="0" w:line="240" w:lineRule="auto"/>
              <w:rPr>
                <w:rFonts w:ascii="Arial" w:hAnsi="Arial" w:cs="Arial"/>
                <w:sz w:val="18"/>
                <w:szCs w:val="18"/>
              </w:rPr>
            </w:pPr>
          </w:p>
        </w:tc>
        <w:tc>
          <w:tcPr>
            <w:tcW w:w="730" w:type="dxa"/>
            <w:tcBorders>
              <w:top w:val="single" w:sz="4" w:space="0" w:color="auto"/>
              <w:left w:val="single" w:sz="4" w:space="0" w:color="auto"/>
              <w:bottom w:val="single" w:sz="4" w:space="0" w:color="auto"/>
              <w:right w:val="single" w:sz="4" w:space="0" w:color="auto"/>
            </w:tcBorders>
          </w:tcPr>
          <w:p w14:paraId="285C8BBD" w14:textId="77777777" w:rsidR="00EF4311" w:rsidRPr="00650C07" w:rsidRDefault="00EF4311" w:rsidP="00E742E0">
            <w:pPr>
              <w:spacing w:after="0" w:line="240" w:lineRule="auto"/>
              <w:rPr>
                <w:rFonts w:ascii="Arial" w:hAnsi="Arial" w:cs="Arial"/>
                <w:sz w:val="18"/>
                <w:szCs w:val="18"/>
              </w:rPr>
            </w:pPr>
          </w:p>
        </w:tc>
      </w:tr>
      <w:tr w:rsidR="00EF4311" w:rsidRPr="00FF2964" w14:paraId="670B33EB" w14:textId="77777777" w:rsidTr="00E742E0">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9A6900F" w14:textId="77777777" w:rsidR="00EF4311" w:rsidRPr="00650C07" w:rsidRDefault="00EF4311" w:rsidP="00E742E0">
            <w:pPr>
              <w:spacing w:after="0" w:line="240" w:lineRule="auto"/>
              <w:rPr>
                <w:rFonts w:ascii="Arial" w:hAnsi="Arial" w:cs="Arial"/>
                <w:sz w:val="18"/>
                <w:szCs w:val="18"/>
              </w:rPr>
            </w:pPr>
          </w:p>
        </w:tc>
        <w:tc>
          <w:tcPr>
            <w:tcW w:w="1849" w:type="dxa"/>
            <w:gridSpan w:val="3"/>
            <w:tcBorders>
              <w:top w:val="single" w:sz="4" w:space="0" w:color="auto"/>
              <w:left w:val="single" w:sz="4" w:space="0" w:color="auto"/>
              <w:bottom w:val="single" w:sz="4" w:space="0" w:color="auto"/>
              <w:right w:val="single" w:sz="4" w:space="0" w:color="auto"/>
            </w:tcBorders>
          </w:tcPr>
          <w:p w14:paraId="15F159B5" w14:textId="77777777" w:rsidR="00EF4311" w:rsidRPr="00650C07" w:rsidRDefault="00EF4311" w:rsidP="00E742E0">
            <w:pPr>
              <w:spacing w:after="0" w:line="240" w:lineRule="auto"/>
              <w:rPr>
                <w:rFonts w:ascii="Arial" w:hAnsi="Arial" w:cs="Arial"/>
                <w:sz w:val="18"/>
                <w:szCs w:val="18"/>
              </w:rPr>
            </w:pPr>
          </w:p>
        </w:tc>
      </w:tr>
      <w:tr w:rsidR="00EF4311" w:rsidRPr="00FF2964" w14:paraId="7FF4FC61"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3D39CEF"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 xml:space="preserve">If yes and no corrections will be made, the reason why such a conclusion has been reached should be indicated. </w:t>
            </w:r>
          </w:p>
        </w:tc>
        <w:tc>
          <w:tcPr>
            <w:tcW w:w="1849" w:type="dxa"/>
            <w:gridSpan w:val="3"/>
            <w:tcBorders>
              <w:top w:val="single" w:sz="4" w:space="0" w:color="auto"/>
              <w:left w:val="single" w:sz="4" w:space="0" w:color="auto"/>
              <w:bottom w:val="single" w:sz="4" w:space="0" w:color="auto"/>
              <w:right w:val="single" w:sz="4" w:space="0" w:color="auto"/>
            </w:tcBorders>
          </w:tcPr>
          <w:p w14:paraId="58383924" w14:textId="77777777" w:rsidR="00EF4311" w:rsidRPr="00650C07" w:rsidRDefault="00EF4311" w:rsidP="00E742E0">
            <w:pPr>
              <w:spacing w:after="0" w:line="240" w:lineRule="auto"/>
              <w:rPr>
                <w:rFonts w:ascii="Arial" w:hAnsi="Arial" w:cs="Arial"/>
                <w:sz w:val="18"/>
                <w:szCs w:val="18"/>
              </w:rPr>
            </w:pPr>
          </w:p>
        </w:tc>
      </w:tr>
      <w:tr w:rsidR="00EF4311" w:rsidRPr="00FF2964" w14:paraId="37E8DE0D"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483216D"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Position of official responsible to take corrective actions</w:t>
            </w:r>
          </w:p>
        </w:tc>
        <w:tc>
          <w:tcPr>
            <w:tcW w:w="1849" w:type="dxa"/>
            <w:gridSpan w:val="3"/>
            <w:tcBorders>
              <w:top w:val="single" w:sz="4" w:space="0" w:color="auto"/>
              <w:left w:val="single" w:sz="4" w:space="0" w:color="auto"/>
              <w:bottom w:val="single" w:sz="4" w:space="0" w:color="auto"/>
              <w:right w:val="single" w:sz="4" w:space="0" w:color="auto"/>
            </w:tcBorders>
          </w:tcPr>
          <w:p w14:paraId="65A64D1A" w14:textId="77777777" w:rsidR="00EF4311" w:rsidRPr="00650C07" w:rsidRDefault="00EF4311" w:rsidP="00E742E0">
            <w:pPr>
              <w:spacing w:after="0" w:line="240" w:lineRule="auto"/>
              <w:rPr>
                <w:rFonts w:ascii="Arial" w:hAnsi="Arial" w:cs="Arial"/>
                <w:sz w:val="18"/>
                <w:szCs w:val="18"/>
              </w:rPr>
            </w:pPr>
          </w:p>
        </w:tc>
      </w:tr>
      <w:tr w:rsidR="00EF4311" w:rsidRPr="00FF2964" w14:paraId="0C1AC34C"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B9B5902"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Estimated completion date for corrective action</w:t>
            </w:r>
          </w:p>
        </w:tc>
        <w:tc>
          <w:tcPr>
            <w:tcW w:w="1849" w:type="dxa"/>
            <w:gridSpan w:val="3"/>
            <w:tcBorders>
              <w:top w:val="single" w:sz="4" w:space="0" w:color="auto"/>
              <w:left w:val="single" w:sz="4" w:space="0" w:color="auto"/>
              <w:bottom w:val="single" w:sz="4" w:space="0" w:color="auto"/>
              <w:right w:val="single" w:sz="4" w:space="0" w:color="auto"/>
            </w:tcBorders>
          </w:tcPr>
          <w:p w14:paraId="11B29C16" w14:textId="77777777" w:rsidR="00EF4311" w:rsidRPr="00650C07" w:rsidRDefault="00EF4311" w:rsidP="00E742E0">
            <w:pPr>
              <w:spacing w:after="0" w:line="240" w:lineRule="auto"/>
              <w:rPr>
                <w:rFonts w:ascii="Arial" w:hAnsi="Arial" w:cs="Arial"/>
                <w:sz w:val="18"/>
                <w:szCs w:val="18"/>
              </w:rPr>
            </w:pPr>
          </w:p>
        </w:tc>
      </w:tr>
      <w:tr w:rsidR="00EF4311" w:rsidRPr="00FF2964" w14:paraId="63E5FAE0"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79C3032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495C4F5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755BF57F"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14:paraId="429A31EA"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08D65964" w14:textId="77777777"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2300807" w14:textId="77777777"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27B0BEF3" w14:textId="77777777" w:rsidR="00EF4311" w:rsidRPr="00650C07" w:rsidRDefault="00EF4311" w:rsidP="00E742E0">
            <w:pPr>
              <w:spacing w:after="0" w:line="240" w:lineRule="auto"/>
              <w:rPr>
                <w:rFonts w:ascii="Arial" w:hAnsi="Arial" w:cs="Arial"/>
                <w:sz w:val="18"/>
                <w:szCs w:val="18"/>
              </w:rPr>
            </w:pPr>
          </w:p>
        </w:tc>
      </w:tr>
      <w:tr w:rsidR="00EF4311" w:rsidRPr="00FF2964" w14:paraId="0288ECB2"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3079BC58"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 xml:space="preserve">If management does not agree with the root </w:t>
            </w:r>
            <w:proofErr w:type="gramStart"/>
            <w:r w:rsidRPr="00650C07">
              <w:rPr>
                <w:rFonts w:ascii="Arial" w:hAnsi="Arial" w:cs="Arial"/>
                <w:sz w:val="18"/>
                <w:szCs w:val="18"/>
              </w:rPr>
              <w:t>cause</w:t>
            </w:r>
            <w:proofErr w:type="gramEnd"/>
            <w:r w:rsidRPr="00650C07">
              <w:rPr>
                <w:rFonts w:ascii="Arial" w:hAnsi="Arial" w:cs="Arial"/>
                <w:sz w:val="18"/>
                <w:szCs w:val="18"/>
              </w:rPr>
              <w:t xml:space="preserve"> indicated, please provide the root cause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493B49BE" w14:textId="77777777" w:rsidR="00EF4311" w:rsidRPr="00650C07" w:rsidRDefault="00EF4311" w:rsidP="00E742E0">
            <w:pPr>
              <w:spacing w:after="0" w:line="240" w:lineRule="auto"/>
              <w:rPr>
                <w:rFonts w:ascii="Arial" w:hAnsi="Arial" w:cs="Arial"/>
                <w:sz w:val="18"/>
                <w:szCs w:val="18"/>
              </w:rPr>
            </w:pPr>
          </w:p>
        </w:tc>
      </w:tr>
      <w:tr w:rsidR="00EF4311" w:rsidRPr="00FF2964" w14:paraId="1922CE14"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59ED2701"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79FE2FFF"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Yes</w:t>
            </w:r>
          </w:p>
        </w:tc>
        <w:tc>
          <w:tcPr>
            <w:tcW w:w="750" w:type="dxa"/>
            <w:gridSpan w:val="2"/>
            <w:tcBorders>
              <w:top w:val="single" w:sz="4" w:space="0" w:color="auto"/>
              <w:left w:val="single" w:sz="4" w:space="0" w:color="auto"/>
              <w:bottom w:val="single" w:sz="4" w:space="0" w:color="auto"/>
              <w:right w:val="single" w:sz="4" w:space="0" w:color="auto"/>
            </w:tcBorders>
            <w:hideMark/>
          </w:tcPr>
          <w:p w14:paraId="27844A4A"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b/>
                <w:bCs/>
                <w:sz w:val="18"/>
                <w:szCs w:val="18"/>
              </w:rPr>
              <w:t>No</w:t>
            </w:r>
          </w:p>
        </w:tc>
      </w:tr>
      <w:tr w:rsidR="00EF4311" w:rsidRPr="00FF2964" w14:paraId="19369DDC"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67489CE5" w14:textId="77777777" w:rsidR="00EF4311" w:rsidRPr="00650C07" w:rsidRDefault="00EF4311" w:rsidP="00E742E0">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7B7EFE8" w14:textId="77777777" w:rsidR="00EF4311" w:rsidRPr="00650C07" w:rsidRDefault="00EF4311" w:rsidP="00E742E0">
            <w:pPr>
              <w:spacing w:after="0" w:line="240" w:lineRule="auto"/>
              <w:rPr>
                <w:rFonts w:ascii="Arial" w:hAnsi="Arial" w:cs="Arial"/>
                <w:sz w:val="18"/>
                <w:szCs w:val="18"/>
              </w:rPr>
            </w:pPr>
          </w:p>
        </w:tc>
        <w:tc>
          <w:tcPr>
            <w:tcW w:w="750" w:type="dxa"/>
            <w:gridSpan w:val="2"/>
            <w:tcBorders>
              <w:top w:val="single" w:sz="4" w:space="0" w:color="auto"/>
              <w:left w:val="single" w:sz="4" w:space="0" w:color="auto"/>
              <w:bottom w:val="single" w:sz="4" w:space="0" w:color="auto"/>
              <w:right w:val="single" w:sz="4" w:space="0" w:color="auto"/>
            </w:tcBorders>
            <w:hideMark/>
          </w:tcPr>
          <w:p w14:paraId="167B74A5" w14:textId="77777777" w:rsidR="00EF4311" w:rsidRPr="00650C07" w:rsidRDefault="00EF4311" w:rsidP="00E742E0">
            <w:pPr>
              <w:spacing w:after="0" w:line="240" w:lineRule="auto"/>
              <w:rPr>
                <w:rFonts w:ascii="Arial" w:hAnsi="Arial" w:cs="Arial"/>
                <w:sz w:val="18"/>
                <w:szCs w:val="18"/>
              </w:rPr>
            </w:pPr>
          </w:p>
        </w:tc>
      </w:tr>
      <w:tr w:rsidR="00EF4311" w:rsidRPr="00FF2964" w14:paraId="7886AC5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F52B213" w14:textId="77777777" w:rsidR="00EF4311" w:rsidRPr="00650C07" w:rsidRDefault="00EF4311" w:rsidP="00E742E0">
            <w:pPr>
              <w:spacing w:after="0" w:line="240" w:lineRule="auto"/>
              <w:rPr>
                <w:rFonts w:ascii="Arial" w:hAnsi="Arial" w:cs="Arial"/>
                <w:sz w:val="18"/>
                <w:szCs w:val="18"/>
              </w:rPr>
            </w:pPr>
            <w:r w:rsidRPr="00650C07">
              <w:rPr>
                <w:rFonts w:ascii="Arial" w:hAnsi="Arial" w:cs="Arial"/>
                <w:sz w:val="18"/>
                <w:szCs w:val="18"/>
              </w:rPr>
              <w:t>If management does not agree with the internal control deficiency indicated, please provide the internal control deficiency according to management.</w:t>
            </w:r>
          </w:p>
        </w:tc>
        <w:tc>
          <w:tcPr>
            <w:tcW w:w="1849" w:type="dxa"/>
            <w:gridSpan w:val="3"/>
            <w:tcBorders>
              <w:top w:val="single" w:sz="4" w:space="0" w:color="auto"/>
              <w:left w:val="single" w:sz="4" w:space="0" w:color="auto"/>
              <w:bottom w:val="single" w:sz="4" w:space="0" w:color="auto"/>
              <w:right w:val="single" w:sz="4" w:space="0" w:color="auto"/>
            </w:tcBorders>
            <w:hideMark/>
          </w:tcPr>
          <w:p w14:paraId="028662BD" w14:textId="77777777" w:rsidR="00EF4311" w:rsidRPr="00650C07" w:rsidRDefault="00EF4311" w:rsidP="00E742E0">
            <w:pPr>
              <w:spacing w:after="0" w:line="240" w:lineRule="auto"/>
              <w:rPr>
                <w:rFonts w:ascii="Arial" w:hAnsi="Arial" w:cs="Arial"/>
                <w:sz w:val="18"/>
                <w:szCs w:val="18"/>
              </w:rPr>
            </w:pPr>
          </w:p>
        </w:tc>
      </w:tr>
    </w:tbl>
    <w:p w14:paraId="618EBB4F" w14:textId="77777777" w:rsidR="00EF4311" w:rsidRPr="00FF2964" w:rsidRDefault="00EF4311" w:rsidP="00EF4311">
      <w:pPr>
        <w:spacing w:after="0" w:line="240" w:lineRule="auto"/>
        <w:rPr>
          <w:rFonts w:ascii="Arial" w:hAnsi="Arial" w:cs="Arial"/>
          <w:b/>
          <w:bCs/>
        </w:rPr>
      </w:pPr>
    </w:p>
    <w:p w14:paraId="3BB4A289" w14:textId="77777777" w:rsidR="00EF4311" w:rsidRPr="00FF2964" w:rsidRDefault="00EF4311" w:rsidP="00EF4311">
      <w:pPr>
        <w:spacing w:after="0" w:line="240" w:lineRule="auto"/>
        <w:rPr>
          <w:rFonts w:ascii="Arial" w:hAnsi="Arial" w:cs="Arial"/>
        </w:rPr>
      </w:pPr>
      <w:r w:rsidRPr="00FF2964">
        <w:rPr>
          <w:rFonts w:ascii="Arial" w:hAnsi="Arial" w:cs="Arial"/>
          <w:iCs/>
        </w:rPr>
        <w:t>Name:</w:t>
      </w:r>
      <w:r w:rsidRPr="00FF2964">
        <w:rPr>
          <w:rFonts w:ascii="Arial" w:hAnsi="Arial" w:cs="Arial"/>
        </w:rPr>
        <w:t xml:space="preserve">   </w:t>
      </w:r>
    </w:p>
    <w:p w14:paraId="1BCC3DA2" w14:textId="77777777" w:rsidR="00EF4311" w:rsidRPr="00FF2964" w:rsidRDefault="00EF4311" w:rsidP="00EF4311">
      <w:pPr>
        <w:spacing w:after="0" w:line="240" w:lineRule="auto"/>
        <w:rPr>
          <w:rFonts w:ascii="Arial" w:hAnsi="Arial" w:cs="Arial"/>
          <w:iCs/>
        </w:rPr>
      </w:pPr>
      <w:r w:rsidRPr="00FF2964">
        <w:rPr>
          <w:rFonts w:ascii="Arial" w:hAnsi="Arial" w:cs="Arial"/>
          <w:iCs/>
        </w:rPr>
        <w:t>Position:</w:t>
      </w:r>
    </w:p>
    <w:p w14:paraId="05653DDB" w14:textId="77777777" w:rsidR="00EF4311" w:rsidRPr="00FF2964" w:rsidRDefault="00EF4311" w:rsidP="00EF4311">
      <w:pPr>
        <w:spacing w:after="0" w:line="240" w:lineRule="auto"/>
        <w:rPr>
          <w:rFonts w:ascii="Arial" w:hAnsi="Arial" w:cs="Arial"/>
          <w:iCs/>
        </w:rPr>
      </w:pPr>
      <w:r w:rsidRPr="00FF2964">
        <w:rPr>
          <w:rFonts w:ascii="Arial" w:hAnsi="Arial" w:cs="Arial"/>
          <w:iCs/>
        </w:rPr>
        <w:t xml:space="preserve">Date: </w:t>
      </w:r>
    </w:p>
    <w:p w14:paraId="1802B169" w14:textId="77777777" w:rsidR="00EF4311" w:rsidRPr="00FF2964" w:rsidRDefault="00EF4311" w:rsidP="00EF4311">
      <w:pPr>
        <w:spacing w:after="0" w:line="240" w:lineRule="auto"/>
        <w:rPr>
          <w:rFonts w:ascii="Arial" w:hAnsi="Arial" w:cs="Arial"/>
          <w:i/>
          <w:iCs/>
        </w:rPr>
      </w:pPr>
    </w:p>
    <w:p w14:paraId="3A5CBB1F"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12837406" w14:textId="77777777" w:rsidR="00EF4311" w:rsidRDefault="00EF4311" w:rsidP="00EF4311">
      <w:pPr>
        <w:spacing w:after="0" w:line="240" w:lineRule="auto"/>
        <w:rPr>
          <w:rFonts w:ascii="Arial" w:eastAsia="Calibri" w:hAnsi="Arial" w:cs="Arial"/>
        </w:rPr>
      </w:pPr>
    </w:p>
    <w:p w14:paraId="5806C2E6" w14:textId="77777777" w:rsidR="00EF4311" w:rsidRDefault="00EF4311" w:rsidP="00EF4311">
      <w:pPr>
        <w:spacing w:after="0" w:line="240" w:lineRule="auto"/>
        <w:rPr>
          <w:rFonts w:ascii="Arial" w:eastAsia="Calibri" w:hAnsi="Arial" w:cs="Arial"/>
        </w:rPr>
      </w:pPr>
      <w:r>
        <w:rPr>
          <w:rFonts w:ascii="Arial" w:eastAsia="Calibri" w:hAnsi="Arial" w:cs="Arial"/>
        </w:rPr>
        <w:t>No management response received as yet.</w:t>
      </w:r>
    </w:p>
    <w:p w14:paraId="166FDEA7" w14:textId="77777777" w:rsidR="00EF4311" w:rsidRDefault="00EF4311" w:rsidP="00EF4311">
      <w:pPr>
        <w:spacing w:after="0" w:line="240" w:lineRule="auto"/>
        <w:rPr>
          <w:rFonts w:ascii="Arial" w:eastAsia="Calibri" w:hAnsi="Arial" w:cs="Arial"/>
        </w:rPr>
      </w:pPr>
    </w:p>
    <w:p w14:paraId="5CBD7220" w14:textId="77777777" w:rsidR="00EF4311" w:rsidRDefault="00EF4311" w:rsidP="00EF4311">
      <w:pPr>
        <w:spacing w:after="0" w:line="240" w:lineRule="auto"/>
        <w:rPr>
          <w:rFonts w:ascii="Arial" w:eastAsia="Calibri" w:hAnsi="Arial" w:cs="Arial"/>
        </w:rPr>
      </w:pPr>
    </w:p>
    <w:p w14:paraId="6AD01E13" w14:textId="77777777" w:rsidR="00EF4311" w:rsidRDefault="00EF4311" w:rsidP="00EF4311">
      <w:pPr>
        <w:spacing w:after="0" w:line="240" w:lineRule="auto"/>
        <w:rPr>
          <w:rFonts w:ascii="Arial" w:eastAsia="Calibri" w:hAnsi="Arial" w:cs="Arial"/>
        </w:rPr>
      </w:pPr>
      <w:r>
        <w:rPr>
          <w:rFonts w:ascii="Arial" w:eastAsia="Calibri" w:hAnsi="Arial" w:cs="Arial"/>
        </w:rPr>
        <w:br w:type="page"/>
      </w:r>
    </w:p>
    <w:p w14:paraId="4D1EA0AF"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2B073510" w14:textId="77777777" w:rsidR="00EF4311" w:rsidRDefault="00EF4311" w:rsidP="00EF4311">
      <w:pPr>
        <w:spacing w:after="0" w:line="240" w:lineRule="auto"/>
        <w:outlineLvl w:val="4"/>
        <w:rPr>
          <w:rFonts w:ascii="Arial" w:eastAsia="MS Mincho" w:hAnsi="Arial" w:cs="Arial"/>
          <w:b/>
        </w:rPr>
      </w:pPr>
    </w:p>
    <w:p w14:paraId="4E8B7855" w14:textId="77777777" w:rsidR="00EF4311" w:rsidRPr="00F54571" w:rsidRDefault="00EF4311" w:rsidP="00EF4311">
      <w:pPr>
        <w:spacing w:after="0" w:line="240" w:lineRule="auto"/>
        <w:rPr>
          <w:rFonts w:ascii="Arial" w:hAnsi="Arial" w:cs="Arial"/>
        </w:rPr>
      </w:pPr>
      <w:r w:rsidRPr="00F54571">
        <w:rPr>
          <w:rFonts w:ascii="Arial" w:hAnsi="Arial" w:cs="Arial"/>
        </w:rPr>
        <w:t>Audit of predetermined objectives (AOPO) – Reported achievement not in agreement with evidence provided</w:t>
      </w:r>
    </w:p>
    <w:p w14:paraId="579446B2" w14:textId="77777777" w:rsidR="00EF4311" w:rsidRPr="00F54571" w:rsidRDefault="00EF4311" w:rsidP="00EF4311">
      <w:pPr>
        <w:pStyle w:val="NoSpacing"/>
        <w:tabs>
          <w:tab w:val="left" w:pos="5280"/>
        </w:tabs>
        <w:rPr>
          <w:rFonts w:ascii="Arial" w:hAnsi="Arial" w:cs="Arial"/>
          <w:sz w:val="22"/>
          <w:szCs w:val="22"/>
        </w:rPr>
      </w:pPr>
      <w:r w:rsidRPr="00F54571">
        <w:rPr>
          <w:rFonts w:ascii="Arial" w:hAnsi="Arial" w:cs="Arial"/>
          <w:sz w:val="22"/>
          <w:szCs w:val="22"/>
        </w:rPr>
        <w:tab/>
      </w:r>
    </w:p>
    <w:p w14:paraId="6E68F121" w14:textId="77777777" w:rsidR="00EF4311" w:rsidRPr="00F54571" w:rsidRDefault="00EF4311" w:rsidP="00EF4311">
      <w:pPr>
        <w:pStyle w:val="NoSpacing"/>
        <w:rPr>
          <w:rFonts w:ascii="Arial" w:hAnsi="Arial" w:cs="Arial"/>
          <w:sz w:val="22"/>
          <w:szCs w:val="22"/>
        </w:rPr>
      </w:pPr>
      <w:r w:rsidRPr="00F54571">
        <w:rPr>
          <w:rFonts w:ascii="Arial" w:hAnsi="Arial" w:cs="Arial"/>
          <w:sz w:val="22"/>
          <w:szCs w:val="22"/>
        </w:rPr>
        <w:t>Laws, rules and regulations</w:t>
      </w:r>
    </w:p>
    <w:p w14:paraId="4AF7705B" w14:textId="77777777" w:rsidR="00EF4311" w:rsidRPr="00F54571" w:rsidRDefault="00EF4311" w:rsidP="00EF4311">
      <w:pPr>
        <w:pStyle w:val="NoSpacing"/>
        <w:ind w:left="567" w:hanging="567"/>
        <w:rPr>
          <w:rFonts w:ascii="Arial" w:hAnsi="Arial" w:cs="Arial"/>
          <w:sz w:val="22"/>
          <w:szCs w:val="22"/>
        </w:rPr>
      </w:pPr>
    </w:p>
    <w:p w14:paraId="119E2628" w14:textId="77777777" w:rsidR="00EF4311" w:rsidRPr="00F54571" w:rsidRDefault="00EF4311" w:rsidP="009A54E9">
      <w:pPr>
        <w:pStyle w:val="ListParagraph"/>
        <w:numPr>
          <w:ilvl w:val="0"/>
          <w:numId w:val="43"/>
        </w:numPr>
        <w:autoSpaceDE w:val="0"/>
        <w:autoSpaceDN w:val="0"/>
        <w:adjustRightInd w:val="0"/>
        <w:ind w:left="567" w:hanging="567"/>
        <w:rPr>
          <w:rFonts w:ascii="Arial" w:hAnsi="Arial" w:cs="Arial"/>
          <w:i/>
          <w:sz w:val="22"/>
          <w:szCs w:val="22"/>
        </w:rPr>
      </w:pPr>
      <w:r w:rsidRPr="00F54571">
        <w:rPr>
          <w:rFonts w:ascii="Arial" w:hAnsi="Arial" w:cs="Arial"/>
          <w:sz w:val="22"/>
          <w:szCs w:val="22"/>
        </w:rPr>
        <w:t xml:space="preserve">In terms of PFMA section 41, </w:t>
      </w:r>
      <w:r w:rsidRPr="00F54571">
        <w:rPr>
          <w:rFonts w:ascii="Arial" w:hAnsi="Arial" w:cs="Arial"/>
          <w:i/>
          <w:sz w:val="22"/>
          <w:szCs w:val="22"/>
        </w:rPr>
        <w:t>“Information to be submitted by accounting officers</w:t>
      </w:r>
      <w:r w:rsidRPr="00F54571">
        <w:rPr>
          <w:rFonts w:ascii="Arial" w:hAnsi="Arial" w:cs="Arial"/>
          <w:b/>
          <w:i/>
          <w:sz w:val="22"/>
          <w:szCs w:val="22"/>
        </w:rPr>
        <w:t>.</w:t>
      </w:r>
      <w:r w:rsidRPr="00F54571">
        <w:rPr>
          <w:rFonts w:ascii="Arial" w:hAnsi="Arial" w:cs="Arial"/>
          <w:i/>
          <w:sz w:val="22"/>
          <w:szCs w:val="22"/>
        </w:rPr>
        <w:t xml:space="preserve"> —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7B2A90DD" w14:textId="77777777" w:rsidR="00EF4311" w:rsidRPr="007C3E31" w:rsidRDefault="00EF4311" w:rsidP="00EF4311">
      <w:pPr>
        <w:autoSpaceDE w:val="0"/>
        <w:autoSpaceDN w:val="0"/>
        <w:adjustRightInd w:val="0"/>
        <w:spacing w:after="0" w:line="240" w:lineRule="auto"/>
        <w:ind w:left="567" w:hanging="567"/>
        <w:rPr>
          <w:rFonts w:ascii="Arial" w:hAnsi="Arial" w:cs="Arial"/>
          <w:i/>
        </w:rPr>
      </w:pPr>
    </w:p>
    <w:p w14:paraId="2B04614D" w14:textId="77777777" w:rsidR="00EF4311" w:rsidRPr="00F54571" w:rsidRDefault="00EF4311" w:rsidP="009A54E9">
      <w:pPr>
        <w:pStyle w:val="ListParagraph"/>
        <w:numPr>
          <w:ilvl w:val="0"/>
          <w:numId w:val="43"/>
        </w:numPr>
        <w:ind w:left="567" w:hanging="567"/>
        <w:contextualSpacing/>
        <w:rPr>
          <w:rFonts w:ascii="Arial" w:hAnsi="Arial" w:cs="Arial"/>
          <w:sz w:val="22"/>
          <w:szCs w:val="22"/>
          <w:lang w:eastAsia="en-GB"/>
        </w:rPr>
      </w:pPr>
      <w:r w:rsidRPr="00F54571">
        <w:rPr>
          <w:rFonts w:ascii="Arial" w:eastAsiaTheme="minorHAnsi" w:hAnsi="Arial" w:cs="Arial"/>
          <w:i/>
          <w:sz w:val="22"/>
          <w:szCs w:val="22"/>
        </w:rPr>
        <w:t>Public Finance Management Act Section 40(3)(a) states that, “The annual report and audited financial statements referred to in subsection (1) (d) must fairly present the state of affairs of the department, trading entity or constitutional institution, its business, its financial results, its performance against predetermined objectives and its financial position as at the end of the financial year concerned;</w:t>
      </w:r>
      <w:r w:rsidRPr="00F54571">
        <w:rPr>
          <w:rFonts w:ascii="Arial" w:hAnsi="Arial" w:cs="Arial"/>
          <w:sz w:val="22"/>
          <w:szCs w:val="22"/>
          <w:lang w:eastAsia="en-GB"/>
        </w:rPr>
        <w:t>”</w:t>
      </w:r>
    </w:p>
    <w:p w14:paraId="621599EB" w14:textId="77777777" w:rsidR="00EF4311" w:rsidRPr="007C3E31" w:rsidRDefault="00EF4311" w:rsidP="00EF4311">
      <w:pPr>
        <w:pStyle w:val="NormalWeb"/>
        <w:spacing w:before="0" w:beforeAutospacing="0" w:after="0" w:afterAutospacing="0"/>
        <w:ind w:left="567" w:hanging="567"/>
        <w:rPr>
          <w:rFonts w:ascii="Arial" w:hAnsi="Arial" w:cs="Arial"/>
          <w:sz w:val="22"/>
          <w:szCs w:val="22"/>
          <w:lang w:eastAsia="en-GB"/>
        </w:rPr>
      </w:pPr>
      <w:r w:rsidRPr="007C3E31">
        <w:rPr>
          <w:rFonts w:ascii="Arial" w:hAnsi="Arial" w:cs="Arial"/>
          <w:sz w:val="22"/>
          <w:szCs w:val="22"/>
          <w:lang w:eastAsia="en-GB"/>
        </w:rPr>
        <w:t> ,</w:t>
      </w:r>
    </w:p>
    <w:p w14:paraId="71BEA921" w14:textId="77777777" w:rsidR="00EF4311" w:rsidRPr="00F54571" w:rsidRDefault="00EF4311" w:rsidP="009A54E9">
      <w:pPr>
        <w:pStyle w:val="ListParagraph"/>
        <w:numPr>
          <w:ilvl w:val="0"/>
          <w:numId w:val="43"/>
        </w:numPr>
        <w:ind w:left="567" w:hanging="567"/>
        <w:rPr>
          <w:rFonts w:ascii="Arial" w:eastAsiaTheme="minorHAnsi" w:hAnsi="Arial" w:cs="Arial"/>
          <w:i/>
          <w:sz w:val="22"/>
          <w:szCs w:val="22"/>
        </w:rPr>
      </w:pPr>
      <w:r w:rsidRPr="00F54571">
        <w:rPr>
          <w:rFonts w:ascii="Arial" w:hAnsi="Arial" w:cs="Arial"/>
          <w:sz w:val="22"/>
          <w:szCs w:val="22"/>
          <w:lang w:eastAsia="en-GB"/>
        </w:rPr>
        <w:t>“</w:t>
      </w:r>
      <w:r w:rsidRPr="00F54571">
        <w:rPr>
          <w:rFonts w:ascii="Arial" w:eastAsiaTheme="minorHAnsi" w:hAnsi="Arial" w:cs="Arial"/>
          <w:i/>
          <w:sz w:val="22"/>
          <w:szCs w:val="22"/>
        </w:rPr>
        <w:t xml:space="preserve">The FMPPI requires </w:t>
      </w:r>
      <w:proofErr w:type="spellStart"/>
      <w:r w:rsidRPr="00F54571">
        <w:rPr>
          <w:rFonts w:ascii="Arial" w:eastAsiaTheme="minorHAnsi" w:hAnsi="Arial" w:cs="Arial"/>
          <w:i/>
          <w:sz w:val="22"/>
          <w:szCs w:val="22"/>
        </w:rPr>
        <w:t>auditees</w:t>
      </w:r>
      <w:proofErr w:type="spellEnd"/>
      <w:r w:rsidRPr="00F54571">
        <w:rPr>
          <w:rFonts w:ascii="Arial" w:eastAsiaTheme="minorHAnsi" w:hAnsi="Arial" w:cs="Arial"/>
          <w:i/>
          <w:sz w:val="22"/>
          <w:szCs w:val="22"/>
        </w:rPr>
        <w:t xml:space="preserve"> to have appropriate systems to collect, collate, verify and store performance information to ensure reliable reporting of actual achievements against planned objectives, indicators and targets.”</w:t>
      </w:r>
    </w:p>
    <w:p w14:paraId="3A6B523F" w14:textId="77777777" w:rsidR="00EF4311" w:rsidRPr="00FF2964" w:rsidRDefault="00EF4311" w:rsidP="00EF4311">
      <w:pPr>
        <w:pStyle w:val="NormalWeb"/>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w:t>
      </w:r>
    </w:p>
    <w:p w14:paraId="423F0D15"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During the Audit of Predetermined Objectives, the following deviation was noted under </w:t>
      </w:r>
      <w:proofErr w:type="spellStart"/>
      <w:r w:rsidRPr="00FF2964">
        <w:rPr>
          <w:rFonts w:ascii="Arial" w:hAnsi="Arial" w:cs="Arial"/>
          <w:sz w:val="22"/>
          <w:szCs w:val="22"/>
          <w:lang w:eastAsia="en-GB"/>
        </w:rPr>
        <w:t>Programme</w:t>
      </w:r>
      <w:proofErr w:type="spellEnd"/>
      <w:r w:rsidRPr="00FF2964">
        <w:rPr>
          <w:rFonts w:ascii="Arial" w:hAnsi="Arial" w:cs="Arial"/>
          <w:sz w:val="22"/>
          <w:szCs w:val="22"/>
          <w:lang w:eastAsia="en-GB"/>
        </w:rPr>
        <w:t xml:space="preserve"> 3: Expanded Public Works </w:t>
      </w:r>
      <w:proofErr w:type="spellStart"/>
      <w:r w:rsidRPr="00FF2964">
        <w:rPr>
          <w:rFonts w:ascii="Arial" w:hAnsi="Arial" w:cs="Arial"/>
          <w:sz w:val="22"/>
          <w:szCs w:val="22"/>
          <w:lang w:eastAsia="en-GB"/>
        </w:rPr>
        <w:t>Programme</w:t>
      </w:r>
      <w:proofErr w:type="spellEnd"/>
      <w:r w:rsidRPr="00FF2964">
        <w:rPr>
          <w:rFonts w:ascii="Arial" w:hAnsi="Arial" w:cs="Arial"/>
          <w:sz w:val="22"/>
          <w:szCs w:val="22"/>
          <w:lang w:eastAsia="en-GB"/>
        </w:rPr>
        <w:t xml:space="preserve"> (EPWP)</w:t>
      </w:r>
    </w:p>
    <w:p w14:paraId="07E5C270"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1460F411"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Technical support reports provided as supporting evidence for indicator “Technical support provided to the public bodies” are not in agreement with the actual reported achievement in the 2017/18 Annual performance report. Below are the details:</w:t>
      </w:r>
    </w:p>
    <w:p w14:paraId="667FFE8C"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tbl>
      <w:tblPr>
        <w:tblW w:w="9493" w:type="dxa"/>
        <w:tblInd w:w="113" w:type="dxa"/>
        <w:tblLook w:val="04A0" w:firstRow="1" w:lastRow="0" w:firstColumn="1" w:lastColumn="0" w:noHBand="0" w:noVBand="1"/>
      </w:tblPr>
      <w:tblGrid>
        <w:gridCol w:w="496"/>
        <w:gridCol w:w="1759"/>
        <w:gridCol w:w="1986"/>
        <w:gridCol w:w="1965"/>
        <w:gridCol w:w="1727"/>
        <w:gridCol w:w="1560"/>
      </w:tblGrid>
      <w:tr w:rsidR="00EF4311" w:rsidRPr="00FF2964" w14:paraId="127BF272" w14:textId="77777777" w:rsidTr="00E742E0">
        <w:trPr>
          <w:trHeight w:val="897"/>
        </w:trPr>
        <w:tc>
          <w:tcPr>
            <w:tcW w:w="496" w:type="dxa"/>
            <w:tcBorders>
              <w:top w:val="single" w:sz="4" w:space="0" w:color="auto"/>
              <w:left w:val="single" w:sz="4" w:space="0" w:color="auto"/>
              <w:bottom w:val="single" w:sz="4" w:space="0" w:color="auto"/>
              <w:right w:val="single" w:sz="4" w:space="0" w:color="auto"/>
            </w:tcBorders>
            <w:shd w:val="clear" w:color="auto" w:fill="BFBFBF"/>
            <w:hideMark/>
          </w:tcPr>
          <w:p w14:paraId="575540E9"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No</w:t>
            </w:r>
          </w:p>
        </w:tc>
        <w:tc>
          <w:tcPr>
            <w:tcW w:w="1759" w:type="dxa"/>
            <w:tcBorders>
              <w:top w:val="single" w:sz="4" w:space="0" w:color="auto"/>
              <w:left w:val="nil"/>
              <w:bottom w:val="single" w:sz="4" w:space="0" w:color="auto"/>
              <w:right w:val="single" w:sz="4" w:space="0" w:color="auto"/>
            </w:tcBorders>
            <w:shd w:val="clear" w:color="auto" w:fill="BFBFBF"/>
            <w:hideMark/>
          </w:tcPr>
          <w:p w14:paraId="7CA814BD"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Programme</w:t>
            </w:r>
          </w:p>
        </w:tc>
        <w:tc>
          <w:tcPr>
            <w:tcW w:w="1986" w:type="dxa"/>
            <w:tcBorders>
              <w:top w:val="single" w:sz="4" w:space="0" w:color="auto"/>
              <w:left w:val="nil"/>
              <w:bottom w:val="single" w:sz="4" w:space="0" w:color="auto"/>
              <w:right w:val="single" w:sz="4" w:space="0" w:color="auto"/>
            </w:tcBorders>
            <w:shd w:val="clear" w:color="auto" w:fill="BFBFBF"/>
            <w:hideMark/>
          </w:tcPr>
          <w:p w14:paraId="57309EA7"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Indicator</w:t>
            </w:r>
          </w:p>
        </w:tc>
        <w:tc>
          <w:tcPr>
            <w:tcW w:w="1965" w:type="dxa"/>
            <w:tcBorders>
              <w:top w:val="single" w:sz="4" w:space="0" w:color="auto"/>
              <w:left w:val="nil"/>
              <w:bottom w:val="single" w:sz="4" w:space="0" w:color="auto"/>
              <w:right w:val="single" w:sz="4" w:space="0" w:color="auto"/>
            </w:tcBorders>
            <w:shd w:val="clear" w:color="auto" w:fill="BFBFBF"/>
            <w:hideMark/>
          </w:tcPr>
          <w:p w14:paraId="7F436094"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Achievement as per Technical reports provided as POE for audit purposes</w:t>
            </w:r>
          </w:p>
        </w:tc>
        <w:tc>
          <w:tcPr>
            <w:tcW w:w="1727" w:type="dxa"/>
            <w:tcBorders>
              <w:top w:val="single" w:sz="4" w:space="0" w:color="auto"/>
              <w:left w:val="nil"/>
              <w:bottom w:val="single" w:sz="4" w:space="0" w:color="auto"/>
              <w:right w:val="single" w:sz="4" w:space="0" w:color="auto"/>
            </w:tcBorders>
            <w:shd w:val="clear" w:color="auto" w:fill="BFBFBF"/>
            <w:hideMark/>
          </w:tcPr>
          <w:p w14:paraId="56DD0DE4"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Actual reported achievement as per 2017/18 APR</w:t>
            </w:r>
          </w:p>
        </w:tc>
        <w:tc>
          <w:tcPr>
            <w:tcW w:w="1560" w:type="dxa"/>
            <w:tcBorders>
              <w:top w:val="single" w:sz="4" w:space="0" w:color="auto"/>
              <w:left w:val="nil"/>
              <w:bottom w:val="single" w:sz="4" w:space="0" w:color="auto"/>
              <w:right w:val="single" w:sz="4" w:space="0" w:color="auto"/>
            </w:tcBorders>
            <w:shd w:val="clear" w:color="auto" w:fill="BFBFBF"/>
            <w:hideMark/>
          </w:tcPr>
          <w:p w14:paraId="796AD50B" w14:textId="77777777" w:rsidR="00EF4311" w:rsidRPr="00650C07" w:rsidRDefault="00EF4311" w:rsidP="00E742E0">
            <w:pPr>
              <w:spacing w:after="0" w:line="240" w:lineRule="auto"/>
              <w:rPr>
                <w:rFonts w:ascii="Arial" w:eastAsia="Times New Roman" w:hAnsi="Arial" w:cs="Arial"/>
                <w:b/>
                <w:bCs/>
                <w:color w:val="000000"/>
                <w:sz w:val="18"/>
                <w:szCs w:val="18"/>
                <w:lang w:eastAsia="en-ZA"/>
              </w:rPr>
            </w:pPr>
            <w:r w:rsidRPr="00650C07">
              <w:rPr>
                <w:rFonts w:ascii="Arial" w:hAnsi="Arial" w:cs="Arial"/>
                <w:b/>
                <w:bCs/>
                <w:color w:val="000000"/>
                <w:sz w:val="18"/>
                <w:szCs w:val="18"/>
                <w:lang w:eastAsia="en-ZA"/>
              </w:rPr>
              <w:t>Differences noted</w:t>
            </w:r>
          </w:p>
        </w:tc>
      </w:tr>
      <w:tr w:rsidR="00EF4311" w:rsidRPr="00FF2964" w14:paraId="2A553667" w14:textId="77777777" w:rsidTr="00E742E0">
        <w:trPr>
          <w:trHeight w:val="688"/>
        </w:trPr>
        <w:tc>
          <w:tcPr>
            <w:tcW w:w="496" w:type="dxa"/>
            <w:tcBorders>
              <w:top w:val="nil"/>
              <w:left w:val="single" w:sz="4" w:space="0" w:color="auto"/>
              <w:bottom w:val="single" w:sz="4" w:space="0" w:color="auto"/>
              <w:right w:val="single" w:sz="4" w:space="0" w:color="auto"/>
            </w:tcBorders>
            <w:noWrap/>
            <w:hideMark/>
          </w:tcPr>
          <w:p w14:paraId="3810C52C"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1.</w:t>
            </w:r>
          </w:p>
        </w:tc>
        <w:tc>
          <w:tcPr>
            <w:tcW w:w="1759" w:type="dxa"/>
            <w:tcBorders>
              <w:top w:val="nil"/>
              <w:left w:val="nil"/>
              <w:bottom w:val="single" w:sz="4" w:space="0" w:color="auto"/>
              <w:right w:val="single" w:sz="4" w:space="0" w:color="auto"/>
            </w:tcBorders>
            <w:hideMark/>
          </w:tcPr>
          <w:p w14:paraId="766906F1"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Expanded Public Works Programme (EPWP)</w:t>
            </w:r>
          </w:p>
        </w:tc>
        <w:tc>
          <w:tcPr>
            <w:tcW w:w="1986" w:type="dxa"/>
            <w:tcBorders>
              <w:top w:val="nil"/>
              <w:left w:val="nil"/>
              <w:bottom w:val="single" w:sz="4" w:space="0" w:color="auto"/>
              <w:right w:val="single" w:sz="4" w:space="0" w:color="auto"/>
            </w:tcBorders>
            <w:hideMark/>
          </w:tcPr>
          <w:p w14:paraId="363C4336" w14:textId="77777777" w:rsidR="00EF4311" w:rsidRPr="00650C07" w:rsidRDefault="00EF4311" w:rsidP="00E742E0">
            <w:pPr>
              <w:spacing w:after="0" w:line="240" w:lineRule="auto"/>
              <w:rPr>
                <w:rFonts w:ascii="Arial" w:eastAsia="Times New Roman" w:hAnsi="Arial" w:cs="Arial"/>
                <w:color w:val="000000"/>
                <w:sz w:val="18"/>
                <w:szCs w:val="18"/>
                <w:lang w:eastAsia="en-ZA"/>
              </w:rPr>
            </w:pPr>
            <w:r w:rsidRPr="00650C07">
              <w:rPr>
                <w:rFonts w:ascii="Arial" w:hAnsi="Arial" w:cs="Arial"/>
                <w:color w:val="000000"/>
                <w:sz w:val="18"/>
                <w:szCs w:val="18"/>
                <w:lang w:eastAsia="en-ZA"/>
              </w:rPr>
              <w:t>Number of public bodies provided with technical support</w:t>
            </w:r>
          </w:p>
        </w:tc>
        <w:tc>
          <w:tcPr>
            <w:tcW w:w="1965" w:type="dxa"/>
            <w:tcBorders>
              <w:top w:val="nil"/>
              <w:left w:val="nil"/>
              <w:bottom w:val="single" w:sz="4" w:space="0" w:color="auto"/>
              <w:right w:val="single" w:sz="4" w:space="0" w:color="auto"/>
            </w:tcBorders>
            <w:noWrap/>
            <w:hideMark/>
          </w:tcPr>
          <w:p w14:paraId="40EB4B9A"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327</w:t>
            </w:r>
          </w:p>
        </w:tc>
        <w:tc>
          <w:tcPr>
            <w:tcW w:w="1727" w:type="dxa"/>
            <w:tcBorders>
              <w:top w:val="nil"/>
              <w:left w:val="nil"/>
              <w:bottom w:val="single" w:sz="4" w:space="0" w:color="auto"/>
              <w:right w:val="single" w:sz="4" w:space="0" w:color="auto"/>
            </w:tcBorders>
            <w:noWrap/>
            <w:hideMark/>
          </w:tcPr>
          <w:p w14:paraId="1DC03CBF"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297</w:t>
            </w:r>
          </w:p>
        </w:tc>
        <w:tc>
          <w:tcPr>
            <w:tcW w:w="1560" w:type="dxa"/>
            <w:tcBorders>
              <w:top w:val="nil"/>
              <w:left w:val="nil"/>
              <w:bottom w:val="single" w:sz="4" w:space="0" w:color="auto"/>
              <w:right w:val="single" w:sz="4" w:space="0" w:color="auto"/>
            </w:tcBorders>
            <w:noWrap/>
            <w:hideMark/>
          </w:tcPr>
          <w:p w14:paraId="72E73124" w14:textId="77777777" w:rsidR="00EF4311" w:rsidRPr="00650C07" w:rsidRDefault="00EF4311" w:rsidP="00E742E0">
            <w:pPr>
              <w:spacing w:after="0" w:line="240" w:lineRule="auto"/>
              <w:jc w:val="center"/>
              <w:rPr>
                <w:rFonts w:ascii="Arial" w:eastAsia="Times New Roman" w:hAnsi="Arial" w:cs="Arial"/>
                <w:color w:val="000000"/>
                <w:sz w:val="18"/>
                <w:szCs w:val="18"/>
                <w:lang w:eastAsia="en-ZA"/>
              </w:rPr>
            </w:pPr>
            <w:r w:rsidRPr="00650C07">
              <w:rPr>
                <w:rFonts w:ascii="Arial" w:hAnsi="Arial" w:cs="Arial"/>
                <w:color w:val="000000"/>
                <w:sz w:val="18"/>
                <w:szCs w:val="18"/>
                <w:lang w:eastAsia="en-ZA"/>
              </w:rPr>
              <w:t>30</w:t>
            </w:r>
          </w:p>
        </w:tc>
      </w:tr>
    </w:tbl>
    <w:p w14:paraId="2214DEDE"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15B6AF23"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Reason for deviation</w:t>
      </w:r>
    </w:p>
    <w:p w14:paraId="1C6985F1"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 </w:t>
      </w:r>
    </w:p>
    <w:p w14:paraId="1744392F"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department did not adequately review the supporting evidence relating to reported targets to ensure that the submitted evidence is valid and accurate.</w:t>
      </w:r>
    </w:p>
    <w:p w14:paraId="2F527041"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w:t>
      </w:r>
    </w:p>
    <w:p w14:paraId="08A93F97" w14:textId="77777777" w:rsidR="00EF4311" w:rsidRPr="00FF2964" w:rsidRDefault="00EF4311" w:rsidP="00EF4311">
      <w:pPr>
        <w:pStyle w:val="NormalWeb"/>
        <w:spacing w:before="0" w:beforeAutospacing="0" w:after="0" w:afterAutospacing="0"/>
        <w:jc w:val="both"/>
        <w:rPr>
          <w:rFonts w:ascii="Arial" w:hAnsi="Arial" w:cs="Arial"/>
          <w:sz w:val="22"/>
          <w:szCs w:val="22"/>
          <w:lang w:eastAsia="en-GB"/>
        </w:rPr>
      </w:pPr>
      <w:r w:rsidRPr="00FF2964">
        <w:rPr>
          <w:rFonts w:ascii="Arial" w:hAnsi="Arial" w:cs="Arial"/>
          <w:sz w:val="22"/>
          <w:szCs w:val="22"/>
          <w:lang w:eastAsia="en-GB"/>
        </w:rPr>
        <w:t>The aforementioned finding may result in:</w:t>
      </w:r>
    </w:p>
    <w:p w14:paraId="5FF92C64" w14:textId="77777777" w:rsidR="00EF4311" w:rsidRPr="00FF2964" w:rsidRDefault="00EF4311" w:rsidP="00EF4311">
      <w:pPr>
        <w:pStyle w:val="NormalWeb"/>
        <w:spacing w:before="0" w:beforeAutospacing="0" w:after="0" w:afterAutospacing="0"/>
        <w:ind w:left="567" w:hanging="567"/>
        <w:jc w:val="both"/>
        <w:rPr>
          <w:rFonts w:ascii="Arial" w:hAnsi="Arial" w:cs="Arial"/>
          <w:sz w:val="22"/>
          <w:szCs w:val="22"/>
          <w:lang w:eastAsia="en-GB"/>
        </w:rPr>
      </w:pPr>
      <w:r w:rsidRPr="00FF2964">
        <w:rPr>
          <w:rFonts w:ascii="Arial" w:hAnsi="Arial" w:cs="Arial"/>
          <w:sz w:val="22"/>
          <w:szCs w:val="22"/>
          <w:lang w:eastAsia="en-GB"/>
        </w:rPr>
        <w:t> </w:t>
      </w:r>
    </w:p>
    <w:p w14:paraId="7528DC6E" w14:textId="77777777" w:rsidR="00EF4311" w:rsidRPr="00FF2964" w:rsidRDefault="00EF4311" w:rsidP="009A54E9">
      <w:pPr>
        <w:pStyle w:val="NormalWeb"/>
        <w:numPr>
          <w:ilvl w:val="0"/>
          <w:numId w:val="44"/>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Non-compliance with National Treasury FMPPI and the PFMA Section 40(3)(a)</w:t>
      </w:r>
    </w:p>
    <w:p w14:paraId="3B9D5B93" w14:textId="77777777" w:rsidR="00EF4311" w:rsidRPr="00FF2964" w:rsidRDefault="00EF4311" w:rsidP="00EF4311">
      <w:pPr>
        <w:pStyle w:val="NormalWeb"/>
        <w:spacing w:before="0" w:beforeAutospacing="0" w:after="0" w:afterAutospacing="0"/>
        <w:ind w:left="567"/>
        <w:rPr>
          <w:rFonts w:ascii="Arial" w:hAnsi="Arial" w:cs="Arial"/>
          <w:sz w:val="22"/>
          <w:szCs w:val="22"/>
          <w:lang w:eastAsia="en-GB"/>
        </w:rPr>
      </w:pPr>
      <w:r w:rsidRPr="00FF2964">
        <w:rPr>
          <w:rFonts w:ascii="Arial" w:hAnsi="Arial" w:cs="Arial"/>
          <w:sz w:val="22"/>
          <w:szCs w:val="22"/>
          <w:lang w:eastAsia="en-GB"/>
        </w:rPr>
        <w:t xml:space="preserve"> </w:t>
      </w:r>
      <w:proofErr w:type="gramStart"/>
      <w:r w:rsidRPr="00FF2964">
        <w:rPr>
          <w:rFonts w:ascii="Arial" w:hAnsi="Arial" w:cs="Arial"/>
          <w:sz w:val="22"/>
          <w:szCs w:val="22"/>
          <w:lang w:eastAsia="en-GB"/>
        </w:rPr>
        <w:t>and</w:t>
      </w:r>
      <w:proofErr w:type="gramEnd"/>
      <w:r w:rsidRPr="00FF2964">
        <w:rPr>
          <w:rFonts w:ascii="Arial" w:hAnsi="Arial" w:cs="Arial"/>
          <w:sz w:val="22"/>
          <w:szCs w:val="22"/>
          <w:lang w:eastAsia="en-GB"/>
        </w:rPr>
        <w:t xml:space="preserve"> section 41</w:t>
      </w:r>
    </w:p>
    <w:p w14:paraId="1ECEFABC"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p>
    <w:p w14:paraId="0575BA18" w14:textId="77777777" w:rsidR="00EF4311" w:rsidRPr="00FF2964" w:rsidRDefault="00EF4311" w:rsidP="009A54E9">
      <w:pPr>
        <w:pStyle w:val="NormalWeb"/>
        <w:numPr>
          <w:ilvl w:val="0"/>
          <w:numId w:val="44"/>
        </w:numPr>
        <w:spacing w:before="0" w:beforeAutospacing="0" w:after="0" w:afterAutospacing="0"/>
        <w:ind w:left="567" w:hanging="567"/>
        <w:rPr>
          <w:rFonts w:ascii="Arial" w:hAnsi="Arial" w:cs="Arial"/>
          <w:sz w:val="22"/>
          <w:szCs w:val="22"/>
          <w:lang w:eastAsia="en-GB"/>
        </w:rPr>
      </w:pPr>
      <w:r w:rsidRPr="00FF2964">
        <w:rPr>
          <w:rFonts w:ascii="Arial" w:hAnsi="Arial" w:cs="Arial"/>
          <w:sz w:val="22"/>
          <w:szCs w:val="22"/>
          <w:lang w:eastAsia="en-GB"/>
        </w:rPr>
        <w:t xml:space="preserve">The reported achievement for the target: number of public bodies provided with technical support been materially misstated  </w:t>
      </w:r>
    </w:p>
    <w:p w14:paraId="1070DC40" w14:textId="77777777" w:rsidR="00EF4311" w:rsidRDefault="00EF4311" w:rsidP="00EF4311">
      <w:pPr>
        <w:pStyle w:val="NormalWeb"/>
        <w:spacing w:before="0" w:beforeAutospacing="0" w:after="0" w:afterAutospacing="0"/>
        <w:ind w:left="984"/>
        <w:rPr>
          <w:rFonts w:ascii="Arial" w:hAnsi="Arial" w:cs="Arial"/>
          <w:sz w:val="22"/>
          <w:szCs w:val="22"/>
          <w:lang w:val="en-ZA" w:eastAsia="en-GB"/>
        </w:rPr>
      </w:pPr>
    </w:p>
    <w:p w14:paraId="54BE3933" w14:textId="77777777" w:rsidR="00EF4311" w:rsidRDefault="00EF4311" w:rsidP="00EF4311">
      <w:pPr>
        <w:pStyle w:val="NormalWeb"/>
        <w:spacing w:before="0" w:beforeAutospacing="0" w:after="0" w:afterAutospacing="0"/>
        <w:ind w:left="984"/>
        <w:rPr>
          <w:rFonts w:ascii="Arial" w:hAnsi="Arial" w:cs="Arial"/>
          <w:sz w:val="22"/>
          <w:szCs w:val="22"/>
          <w:lang w:val="en-ZA" w:eastAsia="en-GB"/>
        </w:rPr>
      </w:pPr>
    </w:p>
    <w:p w14:paraId="20A52AFA" w14:textId="77777777" w:rsidR="00EF4311" w:rsidRPr="00FF2964" w:rsidRDefault="00EF4311" w:rsidP="00EF4311">
      <w:pPr>
        <w:pStyle w:val="NormalWeb"/>
        <w:spacing w:before="0" w:beforeAutospacing="0" w:after="0" w:afterAutospacing="0"/>
        <w:ind w:left="984"/>
        <w:rPr>
          <w:rFonts w:ascii="Arial" w:hAnsi="Arial" w:cs="Arial"/>
          <w:sz w:val="22"/>
          <w:szCs w:val="22"/>
          <w:lang w:val="en-ZA" w:eastAsia="en-GB"/>
        </w:rPr>
      </w:pPr>
    </w:p>
    <w:p w14:paraId="7B6E7D4D" w14:textId="77777777" w:rsidR="00EF4311" w:rsidRPr="00FF2964" w:rsidRDefault="00EF4311" w:rsidP="00EF4311">
      <w:pPr>
        <w:spacing w:after="0" w:line="240" w:lineRule="auto"/>
        <w:outlineLvl w:val="4"/>
        <w:rPr>
          <w:rFonts w:ascii="Arial" w:hAnsi="Arial" w:cs="Arial"/>
          <w:b/>
          <w:bCs/>
          <w:lang w:val="en-US"/>
        </w:rPr>
      </w:pPr>
      <w:r w:rsidRPr="00FF2964">
        <w:rPr>
          <w:rFonts w:ascii="Arial" w:hAnsi="Arial" w:cs="Arial"/>
          <w:b/>
          <w:bCs/>
        </w:rPr>
        <w:t>Internal control deficiency</w:t>
      </w:r>
    </w:p>
    <w:p w14:paraId="58C9F3EC" w14:textId="77777777" w:rsidR="00EF4311" w:rsidRPr="00FF2964" w:rsidRDefault="00EF4311" w:rsidP="00EF4311">
      <w:pPr>
        <w:spacing w:after="0" w:line="240" w:lineRule="auto"/>
        <w:outlineLvl w:val="4"/>
        <w:rPr>
          <w:rFonts w:ascii="Arial" w:hAnsi="Arial" w:cs="Arial"/>
          <w:b/>
          <w:bCs/>
        </w:rPr>
      </w:pPr>
    </w:p>
    <w:p w14:paraId="569F95CD"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Based on the aforementioned the matter is as a result of the following internal control deficiency:</w:t>
      </w:r>
    </w:p>
    <w:p w14:paraId="4342B6FC" w14:textId="77777777" w:rsidR="00EF4311" w:rsidRPr="00FF2964" w:rsidRDefault="00EF4311" w:rsidP="00EF4311">
      <w:pPr>
        <w:pStyle w:val="NormalWeb"/>
        <w:spacing w:before="0" w:beforeAutospacing="0" w:after="0" w:afterAutospacing="0"/>
        <w:jc w:val="both"/>
        <w:rPr>
          <w:rFonts w:ascii="Arial" w:hAnsi="Arial" w:cs="Arial"/>
          <w:i/>
          <w:sz w:val="22"/>
          <w:szCs w:val="22"/>
        </w:rPr>
      </w:pPr>
      <w:r w:rsidRPr="00FF2964">
        <w:rPr>
          <w:rFonts w:ascii="Arial" w:hAnsi="Arial" w:cs="Arial"/>
          <w:b/>
          <w:bCs/>
          <w:sz w:val="22"/>
          <w:szCs w:val="22"/>
        </w:rPr>
        <w:t> </w:t>
      </w:r>
    </w:p>
    <w:p w14:paraId="7172AF65" w14:textId="77777777" w:rsidR="00EF4311" w:rsidRPr="00FF2964" w:rsidRDefault="00EF4311" w:rsidP="00EF4311">
      <w:pPr>
        <w:spacing w:after="0" w:line="240" w:lineRule="auto"/>
        <w:rPr>
          <w:rFonts w:ascii="Arial" w:hAnsi="Arial" w:cs="Arial"/>
          <w:i/>
        </w:rPr>
      </w:pPr>
      <w:r w:rsidRPr="00FF2964">
        <w:rPr>
          <w:rFonts w:ascii="Arial" w:hAnsi="Arial" w:cs="Arial"/>
          <w:i/>
        </w:rPr>
        <w:t>Financial and performance management</w:t>
      </w:r>
    </w:p>
    <w:p w14:paraId="57BFAB54" w14:textId="77777777" w:rsidR="00EF4311" w:rsidRPr="00FF2964" w:rsidRDefault="00EF4311" w:rsidP="00EF4311">
      <w:pPr>
        <w:pStyle w:val="NormalWeb"/>
        <w:spacing w:before="0" w:beforeAutospacing="0" w:after="0" w:afterAutospacing="0"/>
        <w:rPr>
          <w:rFonts w:ascii="Arial" w:hAnsi="Arial" w:cs="Arial"/>
          <w:sz w:val="22"/>
          <w:szCs w:val="22"/>
        </w:rPr>
      </w:pPr>
    </w:p>
    <w:p w14:paraId="6F1C963F" w14:textId="77777777" w:rsidR="00EF4311" w:rsidRPr="00FF2964" w:rsidRDefault="00EF4311" w:rsidP="00EF4311">
      <w:pPr>
        <w:spacing w:after="0" w:line="240" w:lineRule="auto"/>
        <w:rPr>
          <w:rFonts w:ascii="Arial" w:hAnsi="Arial" w:cs="Arial"/>
        </w:rPr>
      </w:pPr>
      <w:r w:rsidRPr="00FF2964">
        <w:rPr>
          <w:rFonts w:ascii="Arial" w:hAnsi="Arial" w:cs="Arial"/>
        </w:rPr>
        <w:t>Management did not prepare regular, accurate and complete financial and performance reports that are supported and evidenced by reliable information</w:t>
      </w:r>
    </w:p>
    <w:p w14:paraId="36BCDBD5" w14:textId="77777777" w:rsidR="00EF4311" w:rsidRPr="00FF2964" w:rsidRDefault="00EF4311" w:rsidP="00EF4311">
      <w:pPr>
        <w:pStyle w:val="NormalWeb"/>
        <w:spacing w:before="0" w:beforeAutospacing="0" w:after="0" w:afterAutospacing="0"/>
        <w:rPr>
          <w:rFonts w:ascii="Arial" w:hAnsi="Arial" w:cs="Arial"/>
          <w:sz w:val="22"/>
          <w:szCs w:val="22"/>
        </w:rPr>
      </w:pPr>
      <w:r w:rsidRPr="00FF2964">
        <w:rPr>
          <w:rFonts w:ascii="Arial" w:hAnsi="Arial" w:cs="Arial"/>
          <w:sz w:val="22"/>
          <w:szCs w:val="22"/>
        </w:rPr>
        <w:t> </w:t>
      </w:r>
    </w:p>
    <w:p w14:paraId="064A586B" w14:textId="77777777" w:rsidR="00EF4311" w:rsidRPr="00FF2964" w:rsidRDefault="00EF4311" w:rsidP="00EF4311">
      <w:pPr>
        <w:spacing w:after="0" w:line="240" w:lineRule="auto"/>
        <w:outlineLvl w:val="4"/>
        <w:rPr>
          <w:rFonts w:ascii="Arial" w:hAnsi="Arial" w:cs="Arial"/>
          <w:b/>
          <w:bCs/>
        </w:rPr>
      </w:pPr>
      <w:r w:rsidRPr="00FF2964">
        <w:rPr>
          <w:rFonts w:ascii="Arial" w:hAnsi="Arial" w:cs="Arial"/>
          <w:b/>
          <w:bCs/>
        </w:rPr>
        <w:t>Recommendation</w:t>
      </w:r>
    </w:p>
    <w:p w14:paraId="6D2EB2C5" w14:textId="77777777" w:rsidR="00EF4311" w:rsidRPr="00FF2964" w:rsidRDefault="00EF4311" w:rsidP="00EF4311">
      <w:pPr>
        <w:spacing w:after="0" w:line="240" w:lineRule="auto"/>
        <w:outlineLvl w:val="4"/>
        <w:rPr>
          <w:rFonts w:ascii="Arial" w:hAnsi="Arial" w:cs="Arial"/>
          <w:b/>
          <w:bCs/>
        </w:rPr>
      </w:pPr>
    </w:p>
    <w:p w14:paraId="338D2EB9" w14:textId="77777777" w:rsidR="00EF4311" w:rsidRPr="00FF2964" w:rsidRDefault="00EF4311" w:rsidP="00EF4311">
      <w:pPr>
        <w:pStyle w:val="NormalWeb"/>
        <w:spacing w:before="0" w:beforeAutospacing="0" w:after="0" w:afterAutospacing="0"/>
        <w:rPr>
          <w:rFonts w:ascii="Arial" w:hAnsi="Arial" w:cs="Arial"/>
          <w:sz w:val="22"/>
          <w:szCs w:val="22"/>
          <w:lang w:eastAsia="en-GB"/>
        </w:rPr>
      </w:pPr>
      <w:r w:rsidRPr="00FF2964">
        <w:rPr>
          <w:rFonts w:ascii="Arial" w:hAnsi="Arial" w:cs="Arial"/>
          <w:sz w:val="22"/>
          <w:szCs w:val="22"/>
          <w:lang w:eastAsia="en-GB"/>
        </w:rPr>
        <w:t xml:space="preserve">It is recommended that management should streamline the process of record keeping, management and collation of performance information to ensure only valid, accurate and complete information is reported. </w:t>
      </w:r>
    </w:p>
    <w:p w14:paraId="4A462C20" w14:textId="77777777" w:rsidR="00EF4311" w:rsidRPr="00FF2964" w:rsidRDefault="00EF4311" w:rsidP="00EF4311">
      <w:pPr>
        <w:pStyle w:val="NormalWeb"/>
        <w:spacing w:before="0" w:beforeAutospacing="0" w:after="0" w:afterAutospacing="0"/>
        <w:rPr>
          <w:rFonts w:ascii="Arial" w:hAnsi="Arial" w:cs="Arial"/>
          <w:b/>
          <w:bCs/>
        </w:rPr>
      </w:pPr>
      <w:r w:rsidRPr="00FF2964">
        <w:rPr>
          <w:rFonts w:ascii="Arial" w:hAnsi="Arial" w:cs="Arial"/>
          <w:sz w:val="22"/>
          <w:szCs w:val="22"/>
          <w:lang w:eastAsia="en-GB"/>
        </w:rPr>
        <w:t> </w:t>
      </w:r>
    </w:p>
    <w:p w14:paraId="011794F5"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00BA1981" w14:textId="77777777" w:rsidR="00EF4311" w:rsidRPr="00FF2964" w:rsidRDefault="00EF4311" w:rsidP="00EF4311">
      <w:pPr>
        <w:spacing w:after="0" w:line="240" w:lineRule="auto"/>
        <w:rPr>
          <w:rFonts w:ascii="Arial" w:hAnsi="Arial" w:cs="Arial"/>
          <w:b/>
          <w:bCs/>
        </w:rPr>
      </w:pPr>
    </w:p>
    <w:p w14:paraId="7E711A90" w14:textId="77777777" w:rsidR="00FF4F97" w:rsidRDefault="00FF4F97" w:rsidP="00FF4F97">
      <w:pPr>
        <w:pStyle w:val="ListParagraph"/>
        <w:ind w:left="0"/>
        <w:jc w:val="both"/>
        <w:rPr>
          <w:rFonts w:ascii="Arial" w:hAnsi="Arial" w:cs="Arial"/>
          <w:color w:val="000000"/>
          <w:sz w:val="22"/>
          <w:szCs w:val="22"/>
        </w:rPr>
      </w:pPr>
      <w:r>
        <w:rPr>
          <w:rFonts w:ascii="Arial" w:hAnsi="Arial" w:cs="Arial"/>
          <w:color w:val="000000"/>
          <w:sz w:val="22"/>
          <w:szCs w:val="22"/>
        </w:rPr>
        <w:t xml:space="preserve">I am in </w:t>
      </w:r>
      <w:r w:rsidR="00EF4311" w:rsidRPr="00632A74">
        <w:rPr>
          <w:rFonts w:ascii="Arial" w:hAnsi="Arial" w:cs="Arial"/>
          <w:color w:val="000000"/>
          <w:sz w:val="22"/>
          <w:szCs w:val="22"/>
        </w:rPr>
        <w:t>agreement with the finding for the following reasons [and supply the following/attached in</w:t>
      </w:r>
      <w:r>
        <w:rPr>
          <w:rFonts w:ascii="Arial" w:hAnsi="Arial" w:cs="Arial"/>
          <w:color w:val="000000"/>
          <w:sz w:val="22"/>
          <w:szCs w:val="22"/>
        </w:rPr>
        <w:t xml:space="preserve">formation in support of this]: </w:t>
      </w:r>
    </w:p>
    <w:p w14:paraId="54151490" w14:textId="77777777" w:rsidR="00FF4F97" w:rsidRPr="00FF4F97" w:rsidRDefault="00FF4F97" w:rsidP="00FF4F97">
      <w:pPr>
        <w:pStyle w:val="ListParagraph"/>
        <w:ind w:left="0"/>
        <w:jc w:val="both"/>
        <w:rPr>
          <w:rFonts w:ascii="Arial" w:hAnsi="Arial" w:cs="Arial"/>
          <w:color w:val="000000"/>
          <w:sz w:val="22"/>
          <w:szCs w:val="22"/>
        </w:rPr>
      </w:pPr>
    </w:p>
    <w:p w14:paraId="47C2A869" w14:textId="77777777" w:rsidR="00FF4F97" w:rsidRDefault="00FF4F97" w:rsidP="00EF4311">
      <w:pPr>
        <w:spacing w:after="0" w:line="240" w:lineRule="auto"/>
        <w:rPr>
          <w:rFonts w:ascii="Arial" w:hAnsi="Arial" w:cs="Arial"/>
        </w:rPr>
      </w:pPr>
      <w:r>
        <w:rPr>
          <w:rFonts w:ascii="Arial" w:hAnsi="Arial" w:cs="Arial"/>
        </w:rPr>
        <w:t>There was a challenge in consolidating information on the number of public bodies provided with technical support due to changes in name of municipalities. The information has been re-aligned and has been resubmitted.  The total number of public bodies supported is 298 and not 297 as previously indicated. Please find attached a summary of municipalities provided with technical support and supporting information.</w:t>
      </w:r>
    </w:p>
    <w:p w14:paraId="11C3A4A8" w14:textId="77777777" w:rsidR="00FF4F97" w:rsidRDefault="00FF4F97" w:rsidP="00EF4311">
      <w:pPr>
        <w:spacing w:after="0" w:line="240" w:lineRule="auto"/>
        <w:rPr>
          <w:rFonts w:ascii="Arial" w:hAnsi="Arial" w:cs="Arial"/>
        </w:rPr>
      </w:pPr>
    </w:p>
    <w:p w14:paraId="199072B6" w14:textId="77777777" w:rsidR="00FF4F97" w:rsidRPr="007C3E31" w:rsidRDefault="00FF4F97" w:rsidP="00EF4311">
      <w:pPr>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EF4311" w:rsidRPr="00650C07" w14:paraId="01038D47" w14:textId="77777777" w:rsidTr="00E742E0">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558D7400"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EA81392"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Response</w:t>
            </w:r>
          </w:p>
        </w:tc>
      </w:tr>
      <w:tr w:rsidR="00EF4311" w:rsidRPr="00650C07" w14:paraId="1F3010BC"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04F89F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066D039B"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2CDF2DEB"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11FECBF2"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6E2B1F7"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71D253A1" w14:textId="77777777" w:rsidR="00EF4311" w:rsidRPr="00650C07" w:rsidRDefault="00EF4311" w:rsidP="00E742E0">
            <w:pPr>
              <w:spacing w:after="0" w:line="240" w:lineRule="auto"/>
              <w:rPr>
                <w:rFonts w:ascii="Arial" w:eastAsia="Times New Roman" w:hAnsi="Arial" w:cs="Arial"/>
                <w:b/>
                <w:bCs/>
                <w:sz w:val="18"/>
                <w:szCs w:val="18"/>
              </w:rPr>
            </w:pPr>
            <w:r w:rsidRPr="00650C07">
              <w:rPr>
                <w:rFonts w:ascii="Arial" w:hAnsi="Arial" w:cs="Arial"/>
                <w:b/>
                <w:bCs/>
                <w:sz w:val="18"/>
                <w:szCs w:val="18"/>
              </w:rPr>
              <w:t>No</w:t>
            </w:r>
          </w:p>
        </w:tc>
      </w:tr>
      <w:tr w:rsidR="00EF4311" w:rsidRPr="00650C07" w14:paraId="1A40F679"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08F14F8A" w14:textId="77777777" w:rsidR="00EF4311" w:rsidRPr="00650C07" w:rsidRDefault="00EF4311" w:rsidP="00E742E0">
            <w:pPr>
              <w:spacing w:after="0" w:line="240" w:lineRule="auto"/>
              <w:rPr>
                <w:rFonts w:ascii="Arial" w:eastAsia="Times New Roman"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C851955" w14:textId="77777777" w:rsidR="00EF4311" w:rsidRPr="00650C07" w:rsidRDefault="00EF4311" w:rsidP="00E742E0">
            <w:pPr>
              <w:spacing w:after="0" w:line="240" w:lineRule="auto"/>
              <w:rPr>
                <w:rFonts w:ascii="Arial" w:eastAsia="Times New Roman" w:hAnsi="Arial" w:cs="Arial"/>
                <w:sz w:val="18"/>
                <w:szCs w:val="18"/>
                <w:lang w:val="en-US"/>
              </w:rPr>
            </w:pPr>
          </w:p>
        </w:tc>
        <w:tc>
          <w:tcPr>
            <w:tcW w:w="871" w:type="dxa"/>
            <w:tcBorders>
              <w:top w:val="single" w:sz="4" w:space="0" w:color="auto"/>
              <w:left w:val="single" w:sz="4" w:space="0" w:color="auto"/>
              <w:bottom w:val="single" w:sz="4" w:space="0" w:color="auto"/>
              <w:right w:val="single" w:sz="4" w:space="0" w:color="auto"/>
            </w:tcBorders>
          </w:tcPr>
          <w:p w14:paraId="09298E33"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3EE51088"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493C3F6C"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2759E64E"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4438E7DF"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4B81535"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hideMark/>
          </w:tcPr>
          <w:p w14:paraId="5512905B"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583FB516"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62436AB"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46522419"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50DF2297" w14:textId="77777777" w:rsidTr="00E742E0">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1F12FD50"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68CA441" w14:textId="77777777" w:rsidR="00EF4311" w:rsidRPr="00650C07" w:rsidRDefault="00EF4311" w:rsidP="00E742E0">
            <w:pPr>
              <w:spacing w:after="0" w:line="240" w:lineRule="auto"/>
              <w:rPr>
                <w:rFonts w:ascii="Arial" w:eastAsia="Times New Roman" w:hAnsi="Arial" w:cs="Arial"/>
                <w:b/>
                <w:sz w:val="18"/>
                <w:szCs w:val="18"/>
              </w:rPr>
            </w:pPr>
            <w:r w:rsidRPr="00650C07">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4C862250" w14:textId="77777777" w:rsidR="00EF4311" w:rsidRPr="00650C07" w:rsidRDefault="00EF4311" w:rsidP="00E742E0">
            <w:pPr>
              <w:spacing w:after="0" w:line="240" w:lineRule="auto"/>
              <w:rPr>
                <w:rFonts w:ascii="Arial" w:eastAsia="Times New Roman" w:hAnsi="Arial" w:cs="Arial"/>
                <w:b/>
                <w:sz w:val="18"/>
                <w:szCs w:val="18"/>
              </w:rPr>
            </w:pPr>
            <w:r w:rsidRPr="00650C07">
              <w:rPr>
                <w:rFonts w:ascii="Arial" w:hAnsi="Arial" w:cs="Arial"/>
                <w:b/>
                <w:sz w:val="18"/>
                <w:szCs w:val="18"/>
              </w:rPr>
              <w:t>No</w:t>
            </w:r>
          </w:p>
        </w:tc>
      </w:tr>
      <w:tr w:rsidR="00EF4311" w:rsidRPr="00650C07" w14:paraId="39977CCF" w14:textId="77777777" w:rsidTr="00E742E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3ED84B" w14:textId="77777777" w:rsidR="00EF4311" w:rsidRPr="00650C07" w:rsidRDefault="00EF4311" w:rsidP="00E742E0">
            <w:pPr>
              <w:spacing w:after="0" w:line="240" w:lineRule="auto"/>
              <w:rPr>
                <w:rFonts w:ascii="Arial" w:eastAsia="Times New Roman"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4FC7C21" w14:textId="77777777" w:rsidR="00EF4311" w:rsidRPr="00650C07" w:rsidRDefault="00EF4311" w:rsidP="00E742E0">
            <w:pPr>
              <w:spacing w:after="0" w:line="240" w:lineRule="auto"/>
              <w:rPr>
                <w:rFonts w:ascii="Arial" w:eastAsia="Times New Roman"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7532D161"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4E24750B" w14:textId="77777777" w:rsidTr="00E742E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9BF3BC" w14:textId="77777777" w:rsidR="00EF4311" w:rsidRPr="00650C07" w:rsidRDefault="00EF4311" w:rsidP="00E742E0">
            <w:pPr>
              <w:spacing w:after="0" w:line="240" w:lineRule="auto"/>
              <w:rPr>
                <w:rFonts w:ascii="Arial" w:eastAsia="Times New Roman"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10E2214E"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4E72366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67AAFA50"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2551CEAB"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37FC2643"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0E9E2E24"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655CE64E"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561EC299"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5F54AFB4"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4EE584A6" w14:textId="77777777" w:rsidR="00EF4311" w:rsidRPr="00650C07" w:rsidRDefault="00EF4311" w:rsidP="00E742E0">
            <w:pPr>
              <w:spacing w:after="0" w:line="240" w:lineRule="auto"/>
              <w:rPr>
                <w:rFonts w:ascii="Arial" w:eastAsia="Times New Roman" w:hAnsi="Arial" w:cs="Arial"/>
                <w:sz w:val="18"/>
                <w:szCs w:val="18"/>
              </w:rPr>
            </w:pPr>
          </w:p>
        </w:tc>
      </w:tr>
      <w:tr w:rsidR="00EF4311" w:rsidRPr="00650C07" w14:paraId="281CC962"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751C4FCE"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A2E8513"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5B411D4"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No</w:t>
            </w:r>
          </w:p>
        </w:tc>
      </w:tr>
      <w:tr w:rsidR="00EF4311" w:rsidRPr="00650C07" w14:paraId="0C001651"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7366867F" w14:textId="77777777" w:rsidR="00EF4311" w:rsidRPr="00650C07" w:rsidRDefault="00EF4311" w:rsidP="00E742E0">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3F42A46E" w14:textId="77777777" w:rsidR="00EF4311" w:rsidRPr="00650C07" w:rsidRDefault="00EF4311" w:rsidP="00E742E0">
            <w:pPr>
              <w:spacing w:after="0" w:line="240" w:lineRule="auto"/>
              <w:rPr>
                <w:rFonts w:ascii="Arial" w:eastAsia="Times New Roman"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hideMark/>
          </w:tcPr>
          <w:p w14:paraId="7AAAF82F"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373D04D7"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7A64E2FC"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 xml:space="preserve">If management does not agree with the root </w:t>
            </w:r>
            <w:proofErr w:type="gramStart"/>
            <w:r w:rsidRPr="00650C07">
              <w:rPr>
                <w:rFonts w:ascii="Arial" w:hAnsi="Arial" w:cs="Arial"/>
                <w:sz w:val="18"/>
                <w:szCs w:val="18"/>
              </w:rPr>
              <w:t>cause</w:t>
            </w:r>
            <w:proofErr w:type="gramEnd"/>
            <w:r w:rsidRPr="00650C07">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hideMark/>
          </w:tcPr>
          <w:p w14:paraId="0B64DB48"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2D294E95" w14:textId="77777777" w:rsidTr="00E742E0">
        <w:tc>
          <w:tcPr>
            <w:tcW w:w="7082" w:type="dxa"/>
            <w:vMerge w:val="restart"/>
            <w:tcBorders>
              <w:top w:val="single" w:sz="4" w:space="0" w:color="auto"/>
              <w:left w:val="single" w:sz="4" w:space="0" w:color="auto"/>
              <w:bottom w:val="single" w:sz="4" w:space="0" w:color="auto"/>
              <w:right w:val="single" w:sz="4" w:space="0" w:color="auto"/>
            </w:tcBorders>
            <w:hideMark/>
          </w:tcPr>
          <w:p w14:paraId="3AEF81F9"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115A0D71"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6C275AD"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b/>
                <w:bCs/>
                <w:sz w:val="18"/>
                <w:szCs w:val="18"/>
              </w:rPr>
              <w:t>No</w:t>
            </w:r>
          </w:p>
        </w:tc>
      </w:tr>
      <w:tr w:rsidR="00EF4311" w:rsidRPr="00650C07" w14:paraId="4AAD0B55" w14:textId="77777777" w:rsidTr="00E742E0">
        <w:tc>
          <w:tcPr>
            <w:tcW w:w="0" w:type="auto"/>
            <w:vMerge/>
            <w:tcBorders>
              <w:top w:val="single" w:sz="4" w:space="0" w:color="auto"/>
              <w:left w:val="single" w:sz="4" w:space="0" w:color="auto"/>
              <w:bottom w:val="single" w:sz="4" w:space="0" w:color="auto"/>
              <w:right w:val="single" w:sz="4" w:space="0" w:color="auto"/>
            </w:tcBorders>
            <w:vAlign w:val="center"/>
            <w:hideMark/>
          </w:tcPr>
          <w:p w14:paraId="24B870B7" w14:textId="77777777" w:rsidR="00EF4311" w:rsidRPr="00650C07" w:rsidRDefault="00EF4311" w:rsidP="00E742E0">
            <w:pPr>
              <w:spacing w:after="0" w:line="240" w:lineRule="auto"/>
              <w:rPr>
                <w:rFonts w:ascii="Arial" w:eastAsia="Times New Roman"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2C8D400" w14:textId="77777777" w:rsidR="00EF4311" w:rsidRPr="00650C07" w:rsidRDefault="00EF4311" w:rsidP="00E742E0">
            <w:pPr>
              <w:spacing w:after="0" w:line="240" w:lineRule="auto"/>
              <w:rPr>
                <w:rFonts w:ascii="Arial" w:eastAsia="Times New Roman"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hideMark/>
          </w:tcPr>
          <w:p w14:paraId="7D79F4B0" w14:textId="77777777" w:rsidR="00EF4311" w:rsidRPr="00650C07" w:rsidRDefault="00EF4311" w:rsidP="00E742E0">
            <w:pPr>
              <w:spacing w:after="0" w:line="240" w:lineRule="auto"/>
              <w:rPr>
                <w:rFonts w:ascii="Arial" w:hAnsi="Arial" w:cs="Arial"/>
                <w:sz w:val="18"/>
                <w:szCs w:val="18"/>
                <w:lang w:val="en-US"/>
              </w:rPr>
            </w:pPr>
          </w:p>
        </w:tc>
      </w:tr>
      <w:tr w:rsidR="00EF4311" w:rsidRPr="00650C07" w14:paraId="3B5AEDCF" w14:textId="77777777" w:rsidTr="00E742E0">
        <w:tc>
          <w:tcPr>
            <w:tcW w:w="7082" w:type="dxa"/>
            <w:tcBorders>
              <w:top w:val="single" w:sz="4" w:space="0" w:color="auto"/>
              <w:left w:val="single" w:sz="4" w:space="0" w:color="auto"/>
              <w:bottom w:val="single" w:sz="4" w:space="0" w:color="auto"/>
              <w:right w:val="single" w:sz="4" w:space="0" w:color="auto"/>
            </w:tcBorders>
            <w:hideMark/>
          </w:tcPr>
          <w:p w14:paraId="6B989E68" w14:textId="77777777" w:rsidR="00EF4311" w:rsidRPr="00650C07" w:rsidRDefault="00EF4311" w:rsidP="00E742E0">
            <w:pPr>
              <w:spacing w:after="0" w:line="240" w:lineRule="auto"/>
              <w:rPr>
                <w:rFonts w:ascii="Arial" w:eastAsia="Times New Roman" w:hAnsi="Arial" w:cs="Arial"/>
                <w:sz w:val="18"/>
                <w:szCs w:val="18"/>
              </w:rPr>
            </w:pPr>
            <w:r w:rsidRPr="00650C07">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hideMark/>
          </w:tcPr>
          <w:p w14:paraId="5901F683" w14:textId="77777777" w:rsidR="00EF4311" w:rsidRPr="00650C07" w:rsidRDefault="00EF4311" w:rsidP="00E742E0">
            <w:pPr>
              <w:spacing w:after="0" w:line="240" w:lineRule="auto"/>
              <w:rPr>
                <w:rFonts w:ascii="Arial" w:hAnsi="Arial" w:cs="Arial"/>
                <w:sz w:val="18"/>
                <w:szCs w:val="18"/>
                <w:lang w:val="en-US"/>
              </w:rPr>
            </w:pPr>
          </w:p>
        </w:tc>
      </w:tr>
    </w:tbl>
    <w:p w14:paraId="2A61FF75" w14:textId="77777777" w:rsidR="00EF4311" w:rsidRPr="00FF2964" w:rsidRDefault="00EF4311" w:rsidP="00EF4311">
      <w:pPr>
        <w:spacing w:after="0" w:line="240" w:lineRule="auto"/>
        <w:rPr>
          <w:rFonts w:ascii="Arial" w:eastAsia="Times New Roman" w:hAnsi="Arial" w:cs="Arial"/>
          <w:b/>
          <w:bCs/>
          <w:lang w:val="en-US"/>
        </w:rPr>
      </w:pPr>
    </w:p>
    <w:p w14:paraId="0C91FC81" w14:textId="77777777" w:rsidR="00EF4311" w:rsidRPr="007C3E31" w:rsidRDefault="00EF4311" w:rsidP="00EF4311">
      <w:pPr>
        <w:spacing w:after="0" w:line="240" w:lineRule="auto"/>
        <w:rPr>
          <w:rFonts w:ascii="Arial" w:hAnsi="Arial" w:cs="Arial"/>
        </w:rPr>
      </w:pPr>
      <w:r w:rsidRPr="00632A74">
        <w:rPr>
          <w:rFonts w:ascii="Arial" w:hAnsi="Arial" w:cs="Arial"/>
          <w:iCs/>
        </w:rPr>
        <w:t>Name:</w:t>
      </w:r>
      <w:r w:rsidRPr="007C3E31">
        <w:rPr>
          <w:rFonts w:ascii="Arial" w:hAnsi="Arial" w:cs="Arial"/>
        </w:rPr>
        <w:t xml:space="preserve">   </w:t>
      </w:r>
    </w:p>
    <w:p w14:paraId="5790A1E6" w14:textId="77777777" w:rsidR="00EF4311" w:rsidRPr="00632A74" w:rsidRDefault="00EF4311" w:rsidP="00EF4311">
      <w:pPr>
        <w:spacing w:after="0" w:line="240" w:lineRule="auto"/>
        <w:rPr>
          <w:rFonts w:ascii="Arial" w:hAnsi="Arial" w:cs="Arial"/>
          <w:iCs/>
        </w:rPr>
      </w:pPr>
      <w:r w:rsidRPr="00632A74">
        <w:rPr>
          <w:rFonts w:ascii="Arial" w:hAnsi="Arial" w:cs="Arial"/>
          <w:iCs/>
        </w:rPr>
        <w:t xml:space="preserve">Position: </w:t>
      </w:r>
    </w:p>
    <w:p w14:paraId="629FE7DE" w14:textId="77777777" w:rsidR="00EF4311" w:rsidRPr="00632A74" w:rsidRDefault="00EF4311" w:rsidP="00EF4311">
      <w:pPr>
        <w:spacing w:after="0" w:line="240" w:lineRule="auto"/>
        <w:rPr>
          <w:rFonts w:ascii="Arial" w:hAnsi="Arial" w:cs="Arial"/>
          <w:iCs/>
        </w:rPr>
      </w:pPr>
      <w:r w:rsidRPr="00632A74">
        <w:rPr>
          <w:rFonts w:ascii="Arial" w:hAnsi="Arial" w:cs="Arial"/>
          <w:iCs/>
        </w:rPr>
        <w:t xml:space="preserve">Date: </w:t>
      </w:r>
    </w:p>
    <w:p w14:paraId="2B8F1E65" w14:textId="77777777" w:rsidR="00EF4311" w:rsidRPr="00FF2964" w:rsidRDefault="00EF4311" w:rsidP="00EF4311">
      <w:pPr>
        <w:spacing w:after="0" w:line="240" w:lineRule="auto"/>
        <w:rPr>
          <w:rFonts w:ascii="Arial" w:hAnsi="Arial" w:cs="Arial"/>
          <w:i/>
          <w:iCs/>
        </w:rPr>
      </w:pPr>
    </w:p>
    <w:p w14:paraId="2C8DCE00" w14:textId="77777777" w:rsidR="00EF4311" w:rsidRDefault="00EF4311" w:rsidP="00EF4311">
      <w:pPr>
        <w:spacing w:after="0" w:line="240" w:lineRule="auto"/>
        <w:rPr>
          <w:rFonts w:ascii="Arial" w:hAnsi="Arial" w:cs="Arial"/>
          <w:b/>
          <w:iCs/>
        </w:rPr>
      </w:pPr>
      <w:r w:rsidRPr="00FF2964">
        <w:rPr>
          <w:rFonts w:ascii="Arial" w:hAnsi="Arial" w:cs="Arial"/>
          <w:b/>
          <w:iCs/>
        </w:rPr>
        <w:t>Auditor’s conclusion</w:t>
      </w:r>
    </w:p>
    <w:p w14:paraId="5724B083" w14:textId="77777777" w:rsidR="00EF4311" w:rsidRDefault="00EF4311" w:rsidP="00EF4311">
      <w:pPr>
        <w:spacing w:after="0" w:line="240" w:lineRule="auto"/>
        <w:rPr>
          <w:rFonts w:ascii="Arial" w:hAnsi="Arial" w:cs="Arial"/>
          <w:b/>
          <w:iCs/>
        </w:rPr>
      </w:pPr>
    </w:p>
    <w:p w14:paraId="35947B9D" w14:textId="77777777" w:rsidR="00EF4311" w:rsidRPr="00632A74" w:rsidRDefault="006C6495" w:rsidP="00EF4311">
      <w:pPr>
        <w:spacing w:after="0" w:line="240" w:lineRule="auto"/>
        <w:rPr>
          <w:rFonts w:ascii="Arial" w:hAnsi="Arial" w:cs="Arial"/>
          <w:iCs/>
        </w:rPr>
      </w:pPr>
      <w:r>
        <w:rPr>
          <w:rFonts w:ascii="Arial" w:hAnsi="Arial" w:cs="Arial"/>
          <w:iCs/>
        </w:rPr>
        <w:t>Management’s comment is noted, however the finding will remain.</w:t>
      </w:r>
    </w:p>
    <w:p w14:paraId="1C5710B3" w14:textId="77777777" w:rsidR="00EF4311" w:rsidRDefault="00EF4311" w:rsidP="00EF4311">
      <w:pPr>
        <w:spacing w:before="100" w:beforeAutospacing="1" w:after="100" w:afterAutospacing="1" w:line="240" w:lineRule="auto"/>
        <w:rPr>
          <w:rFonts w:ascii="Arial" w:eastAsia="Calibri" w:hAnsi="Arial" w:cs="Arial"/>
        </w:rPr>
      </w:pPr>
      <w:r>
        <w:rPr>
          <w:rFonts w:ascii="Arial" w:eastAsia="Calibri" w:hAnsi="Arial" w:cs="Arial"/>
        </w:rPr>
        <w:br w:type="page"/>
      </w:r>
    </w:p>
    <w:p w14:paraId="532874A0" w14:textId="77777777" w:rsidR="00EF4311" w:rsidRDefault="00EF4311" w:rsidP="00EF4311">
      <w:pPr>
        <w:spacing w:after="0" w:line="240" w:lineRule="auto"/>
        <w:outlineLvl w:val="4"/>
        <w:rPr>
          <w:rFonts w:ascii="Arial" w:eastAsia="MS Mincho" w:hAnsi="Arial" w:cs="Arial"/>
          <w:b/>
        </w:rPr>
      </w:pPr>
      <w:r w:rsidRPr="00C516E8">
        <w:rPr>
          <w:rFonts w:ascii="Arial" w:eastAsia="MS Mincho" w:hAnsi="Arial" w:cs="Arial"/>
          <w:b/>
        </w:rPr>
        <w:t xml:space="preserve">Audit finding </w:t>
      </w:r>
    </w:p>
    <w:p w14:paraId="520EF08C" w14:textId="77777777" w:rsidR="00EF4311" w:rsidRDefault="00EF4311" w:rsidP="00EF4311">
      <w:pPr>
        <w:spacing w:after="0" w:line="240" w:lineRule="auto"/>
        <w:outlineLvl w:val="4"/>
        <w:rPr>
          <w:rFonts w:ascii="Arial" w:eastAsia="MS Mincho" w:hAnsi="Arial" w:cs="Arial"/>
          <w:b/>
        </w:rPr>
      </w:pPr>
    </w:p>
    <w:p w14:paraId="222EFD35" w14:textId="77777777" w:rsidR="00EF4311" w:rsidRPr="00632A74" w:rsidRDefault="00EF4311" w:rsidP="00EF4311">
      <w:pPr>
        <w:spacing w:after="0" w:line="240" w:lineRule="auto"/>
        <w:jc w:val="both"/>
        <w:rPr>
          <w:rFonts w:ascii="Arial" w:hAnsi="Arial" w:cs="Arial"/>
          <w:bCs/>
        </w:rPr>
      </w:pPr>
      <w:r w:rsidRPr="00632A74">
        <w:rPr>
          <w:rFonts w:ascii="Arial" w:hAnsi="Arial" w:cs="Arial"/>
          <w:bCs/>
        </w:rPr>
        <w:t xml:space="preserve">EPWP </w:t>
      </w:r>
      <w:r w:rsidRPr="00632A74">
        <w:rPr>
          <w:rFonts w:ascii="Arial" w:hAnsi="Arial" w:cs="Arial"/>
        </w:rPr>
        <w:t>projects were not reported on the EPWP reporting system</w:t>
      </w:r>
    </w:p>
    <w:p w14:paraId="7FB4A5A1" w14:textId="77777777" w:rsidR="00EF4311" w:rsidRPr="00FF2964" w:rsidRDefault="00EF4311" w:rsidP="00EF4311">
      <w:pPr>
        <w:pStyle w:val="NoSpacing"/>
        <w:rPr>
          <w:rFonts w:cs="Arial"/>
          <w:sz w:val="22"/>
          <w:szCs w:val="22"/>
        </w:rPr>
      </w:pPr>
    </w:p>
    <w:p w14:paraId="5043075A"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Laws, rules and regulations</w:t>
      </w:r>
    </w:p>
    <w:p w14:paraId="367DD6E5" w14:textId="77777777" w:rsidR="00EF4311" w:rsidRPr="00FF2964" w:rsidRDefault="00EF4311" w:rsidP="00EF4311">
      <w:pPr>
        <w:pStyle w:val="NoSpacing"/>
        <w:ind w:left="567" w:hanging="567"/>
        <w:rPr>
          <w:rFonts w:cs="Arial"/>
          <w:sz w:val="22"/>
          <w:szCs w:val="22"/>
        </w:rPr>
      </w:pPr>
    </w:p>
    <w:p w14:paraId="14A9E8CF"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555509F7"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3A6C2E7C"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63401825" w14:textId="77777777" w:rsidR="00EF4311" w:rsidRPr="00FF2964" w:rsidRDefault="00EF4311" w:rsidP="00EF4311">
      <w:pPr>
        <w:spacing w:after="0" w:line="240" w:lineRule="auto"/>
        <w:ind w:left="567" w:hanging="567"/>
        <w:rPr>
          <w:rFonts w:ascii="Arial" w:hAnsi="Arial" w:cs="Arial"/>
          <w:color w:val="000000"/>
          <w:lang w:eastAsia="en-ZA"/>
        </w:rPr>
      </w:pPr>
    </w:p>
    <w:p w14:paraId="2CEB4020"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ection 40(3</w:t>
      </w:r>
      <w:proofErr w:type="gramStart"/>
      <w:r w:rsidRPr="00FF2964">
        <w:rPr>
          <w:rFonts w:ascii="Arial" w:hAnsi="Arial" w:cs="Arial"/>
          <w:color w:val="000000"/>
          <w:lang w:eastAsia="en-ZA"/>
        </w:rPr>
        <w:t>)(</w:t>
      </w:r>
      <w:proofErr w:type="gramEnd"/>
      <w:r w:rsidRPr="00FF2964">
        <w:rPr>
          <w:rFonts w:ascii="Arial" w:hAnsi="Arial" w:cs="Arial"/>
          <w:color w:val="000000"/>
          <w:lang w:eastAsia="en-ZA"/>
        </w:rPr>
        <w:t xml:space="preserve">a) states that : </w:t>
      </w:r>
    </w:p>
    <w:p w14:paraId="5807C8B1" w14:textId="77777777" w:rsidR="00EF4311" w:rsidRPr="00FF2964" w:rsidRDefault="00EF4311" w:rsidP="00EF4311">
      <w:pPr>
        <w:spacing w:after="0" w:line="240" w:lineRule="auto"/>
        <w:ind w:left="567" w:hanging="567"/>
        <w:rPr>
          <w:rFonts w:ascii="Arial" w:hAnsi="Arial" w:cs="Arial"/>
          <w:color w:val="000000"/>
          <w:lang w:eastAsia="en-ZA"/>
        </w:rPr>
      </w:pPr>
    </w:p>
    <w:p w14:paraId="3DAB0990"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659ABC4A" w14:textId="77777777" w:rsidR="00EF4311" w:rsidRPr="00FF2964" w:rsidRDefault="00EF4311" w:rsidP="00EF4311">
      <w:pPr>
        <w:pStyle w:val="NoSpacing"/>
        <w:rPr>
          <w:rFonts w:cs="Arial"/>
          <w:sz w:val="22"/>
          <w:szCs w:val="22"/>
        </w:rPr>
      </w:pPr>
    </w:p>
    <w:p w14:paraId="7C36610F" w14:textId="77777777" w:rsidR="00EF4311" w:rsidRPr="00FF2964" w:rsidRDefault="00EF4311" w:rsidP="00EF4311">
      <w:pPr>
        <w:spacing w:after="0" w:line="240" w:lineRule="auto"/>
        <w:rPr>
          <w:rFonts w:ascii="Arial" w:hAnsi="Arial" w:cs="Arial"/>
        </w:rPr>
      </w:pPr>
      <w:r w:rsidRPr="00FF2964">
        <w:rPr>
          <w:rFonts w:ascii="Arial" w:hAnsi="Arial" w:cs="Arial"/>
        </w:rPr>
        <w:t>The EPWP projects were not reported on the Q4 EPWP reporting system as at 31 March 2018.</w:t>
      </w:r>
    </w:p>
    <w:p w14:paraId="4D367828" w14:textId="77777777" w:rsidR="00EF4311" w:rsidRDefault="00EF4311" w:rsidP="00EF4311">
      <w:pPr>
        <w:pStyle w:val="ListParagraph"/>
        <w:shd w:val="clear" w:color="auto" w:fill="FFFFFF"/>
        <w:rPr>
          <w:rFonts w:cs="Arial"/>
          <w:sz w:val="22"/>
          <w:szCs w:val="22"/>
        </w:rPr>
      </w:pPr>
    </w:p>
    <w:tbl>
      <w:tblPr>
        <w:tblW w:w="9459" w:type="dxa"/>
        <w:tblInd w:w="93" w:type="dxa"/>
        <w:tblLook w:val="04A0" w:firstRow="1" w:lastRow="0" w:firstColumn="1" w:lastColumn="0" w:noHBand="0" w:noVBand="1"/>
      </w:tblPr>
      <w:tblGrid>
        <w:gridCol w:w="520"/>
        <w:gridCol w:w="1905"/>
        <w:gridCol w:w="1220"/>
        <w:gridCol w:w="3174"/>
        <w:gridCol w:w="1120"/>
        <w:gridCol w:w="1520"/>
      </w:tblGrid>
      <w:tr w:rsidR="00EF4311" w:rsidRPr="006133BB" w14:paraId="75C828DF" w14:textId="77777777" w:rsidTr="00E742E0">
        <w:trPr>
          <w:trHeight w:val="1284"/>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3DAC6C2D"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No.</w:t>
            </w:r>
          </w:p>
        </w:tc>
        <w:tc>
          <w:tcPr>
            <w:tcW w:w="1905" w:type="dxa"/>
            <w:tcBorders>
              <w:top w:val="single" w:sz="8" w:space="0" w:color="auto"/>
              <w:left w:val="nil"/>
              <w:bottom w:val="single" w:sz="8" w:space="0" w:color="auto"/>
              <w:right w:val="single" w:sz="8" w:space="0" w:color="auto"/>
            </w:tcBorders>
            <w:shd w:val="clear" w:color="000000" w:fill="BFBFBF"/>
            <w:noWrap/>
            <w:vAlign w:val="center"/>
            <w:hideMark/>
          </w:tcPr>
          <w:p w14:paraId="1ABEC56E"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Public body</w:t>
            </w:r>
          </w:p>
        </w:tc>
        <w:tc>
          <w:tcPr>
            <w:tcW w:w="1220" w:type="dxa"/>
            <w:tcBorders>
              <w:top w:val="single" w:sz="8" w:space="0" w:color="auto"/>
              <w:left w:val="nil"/>
              <w:bottom w:val="single" w:sz="8" w:space="0" w:color="auto"/>
              <w:right w:val="single" w:sz="8" w:space="0" w:color="auto"/>
            </w:tcBorders>
            <w:shd w:val="clear" w:color="000000" w:fill="BFBFBF"/>
            <w:vAlign w:val="center"/>
            <w:hideMark/>
          </w:tcPr>
          <w:p w14:paraId="23A8C097"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Project code</w:t>
            </w:r>
          </w:p>
        </w:tc>
        <w:tc>
          <w:tcPr>
            <w:tcW w:w="3174" w:type="dxa"/>
            <w:tcBorders>
              <w:top w:val="single" w:sz="8" w:space="0" w:color="auto"/>
              <w:left w:val="nil"/>
              <w:bottom w:val="single" w:sz="8" w:space="0" w:color="auto"/>
              <w:right w:val="single" w:sz="8" w:space="0" w:color="auto"/>
            </w:tcBorders>
            <w:shd w:val="clear" w:color="000000" w:fill="BFBFBF"/>
            <w:noWrap/>
            <w:vAlign w:val="center"/>
            <w:hideMark/>
          </w:tcPr>
          <w:p w14:paraId="1BF11A1A"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Project name</w:t>
            </w:r>
          </w:p>
        </w:tc>
        <w:tc>
          <w:tcPr>
            <w:tcW w:w="1120" w:type="dxa"/>
            <w:tcBorders>
              <w:top w:val="single" w:sz="8" w:space="0" w:color="auto"/>
              <w:left w:val="nil"/>
              <w:bottom w:val="nil"/>
              <w:right w:val="single" w:sz="8" w:space="0" w:color="auto"/>
            </w:tcBorders>
            <w:shd w:val="clear" w:color="000000" w:fill="BFBFBF"/>
            <w:noWrap/>
            <w:vAlign w:val="center"/>
            <w:hideMark/>
          </w:tcPr>
          <w:p w14:paraId="0B832899"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Audit timing</w:t>
            </w:r>
          </w:p>
        </w:tc>
        <w:tc>
          <w:tcPr>
            <w:tcW w:w="1520" w:type="dxa"/>
            <w:tcBorders>
              <w:top w:val="single" w:sz="8" w:space="0" w:color="auto"/>
              <w:left w:val="nil"/>
              <w:bottom w:val="single" w:sz="8" w:space="0" w:color="auto"/>
              <w:right w:val="single" w:sz="8" w:space="0" w:color="auto"/>
            </w:tcBorders>
            <w:shd w:val="clear" w:color="000000" w:fill="BFBFBF"/>
            <w:vAlign w:val="center"/>
            <w:hideMark/>
          </w:tcPr>
          <w:p w14:paraId="41B91E32" w14:textId="77777777" w:rsidR="00EF4311" w:rsidRPr="006133BB" w:rsidRDefault="00EF4311" w:rsidP="00E742E0">
            <w:pPr>
              <w:spacing w:after="0" w:line="240" w:lineRule="auto"/>
              <w:rPr>
                <w:rFonts w:ascii="Arial" w:eastAsia="Times New Roman" w:hAnsi="Arial" w:cs="Arial"/>
                <w:b/>
                <w:bCs/>
                <w:color w:val="000000"/>
                <w:sz w:val="18"/>
                <w:szCs w:val="18"/>
                <w:lang w:eastAsia="en-ZA"/>
              </w:rPr>
            </w:pPr>
            <w:r w:rsidRPr="006133BB">
              <w:rPr>
                <w:rFonts w:ascii="Arial" w:eastAsia="Times New Roman" w:hAnsi="Arial" w:cs="Arial"/>
                <w:b/>
                <w:bCs/>
                <w:color w:val="000000"/>
                <w:sz w:val="18"/>
                <w:szCs w:val="18"/>
                <w:lang w:eastAsia="en-ZA"/>
              </w:rPr>
              <w:t>No of beneficiaries listed on the municipal records</w:t>
            </w:r>
          </w:p>
        </w:tc>
      </w:tr>
      <w:tr w:rsidR="00EF4311" w:rsidRPr="006133BB" w14:paraId="4F53B694"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AD4E282"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w:t>
            </w:r>
          </w:p>
        </w:tc>
        <w:tc>
          <w:tcPr>
            <w:tcW w:w="1905" w:type="dxa"/>
            <w:tcBorders>
              <w:top w:val="nil"/>
              <w:left w:val="nil"/>
              <w:bottom w:val="single" w:sz="8" w:space="0" w:color="auto"/>
              <w:right w:val="single" w:sz="8" w:space="0" w:color="auto"/>
            </w:tcBorders>
            <w:shd w:val="clear" w:color="auto" w:fill="auto"/>
            <w:vAlign w:val="bottom"/>
            <w:hideMark/>
          </w:tcPr>
          <w:p w14:paraId="7402537D"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uMsinga</w:t>
            </w:r>
            <w:proofErr w:type="spellEnd"/>
            <w:r w:rsidRPr="006133BB">
              <w:rPr>
                <w:rFonts w:ascii="Arial" w:eastAsia="Times New Roman" w:hAnsi="Arial" w:cs="Arial"/>
                <w:color w:val="000000"/>
                <w:sz w:val="18"/>
                <w:szCs w:val="18"/>
                <w:lang w:eastAsia="en-ZA"/>
              </w:rPr>
              <w:t xml:space="preserve">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1849E07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55394</w:t>
            </w:r>
          </w:p>
        </w:tc>
        <w:tc>
          <w:tcPr>
            <w:tcW w:w="3174" w:type="dxa"/>
            <w:tcBorders>
              <w:top w:val="nil"/>
              <w:left w:val="nil"/>
              <w:bottom w:val="single" w:sz="8" w:space="0" w:color="auto"/>
              <w:right w:val="single" w:sz="8" w:space="0" w:color="auto"/>
            </w:tcBorders>
            <w:shd w:val="clear" w:color="auto" w:fill="auto"/>
            <w:noWrap/>
            <w:vAlign w:val="bottom"/>
            <w:hideMark/>
          </w:tcPr>
          <w:p w14:paraId="6534169B"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Ezingqungeni</w:t>
            </w:r>
            <w:proofErr w:type="spellEnd"/>
            <w:r w:rsidRPr="006133BB">
              <w:rPr>
                <w:rFonts w:ascii="Arial" w:eastAsia="Times New Roman" w:hAnsi="Arial" w:cs="Arial"/>
                <w:color w:val="000000"/>
                <w:sz w:val="18"/>
                <w:szCs w:val="18"/>
                <w:lang w:eastAsia="en-ZA"/>
              </w:rPr>
              <w:t xml:space="preserve"> access road</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A54240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28F80E92"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4847A6DA"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99026C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2</w:t>
            </w:r>
          </w:p>
        </w:tc>
        <w:tc>
          <w:tcPr>
            <w:tcW w:w="1905" w:type="dxa"/>
            <w:tcBorders>
              <w:top w:val="nil"/>
              <w:left w:val="nil"/>
              <w:bottom w:val="single" w:sz="8" w:space="0" w:color="auto"/>
              <w:right w:val="single" w:sz="8" w:space="0" w:color="auto"/>
            </w:tcBorders>
            <w:shd w:val="clear" w:color="auto" w:fill="auto"/>
            <w:vAlign w:val="bottom"/>
            <w:hideMark/>
          </w:tcPr>
          <w:p w14:paraId="0A2D7AEA"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uMsinga</w:t>
            </w:r>
            <w:proofErr w:type="spellEnd"/>
            <w:r w:rsidRPr="006133BB">
              <w:rPr>
                <w:rFonts w:ascii="Arial" w:eastAsia="Times New Roman" w:hAnsi="Arial" w:cs="Arial"/>
                <w:color w:val="000000"/>
                <w:sz w:val="18"/>
                <w:szCs w:val="18"/>
                <w:lang w:eastAsia="en-ZA"/>
              </w:rPr>
              <w:t xml:space="preserve">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0DD120D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noWrap/>
            <w:vAlign w:val="bottom"/>
            <w:hideMark/>
          </w:tcPr>
          <w:p w14:paraId="2AE512E0"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Obisini</w:t>
            </w:r>
            <w:proofErr w:type="spellEnd"/>
            <w:r w:rsidRPr="006133BB">
              <w:rPr>
                <w:rFonts w:ascii="Arial" w:eastAsia="Times New Roman" w:hAnsi="Arial" w:cs="Arial"/>
                <w:color w:val="000000"/>
                <w:sz w:val="18"/>
                <w:szCs w:val="18"/>
                <w:lang w:eastAsia="en-ZA"/>
              </w:rPr>
              <w:t xml:space="preserve"> access road</w:t>
            </w:r>
          </w:p>
        </w:tc>
        <w:tc>
          <w:tcPr>
            <w:tcW w:w="1120" w:type="dxa"/>
            <w:tcBorders>
              <w:top w:val="nil"/>
              <w:left w:val="nil"/>
              <w:bottom w:val="single" w:sz="8" w:space="0" w:color="auto"/>
              <w:right w:val="single" w:sz="8" w:space="0" w:color="auto"/>
            </w:tcBorders>
            <w:shd w:val="clear" w:color="auto" w:fill="auto"/>
            <w:noWrap/>
            <w:vAlign w:val="bottom"/>
            <w:hideMark/>
          </w:tcPr>
          <w:p w14:paraId="3111D52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142AC802"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123FBFE4"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FD8E6E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w:t>
            </w:r>
          </w:p>
        </w:tc>
        <w:tc>
          <w:tcPr>
            <w:tcW w:w="1905" w:type="dxa"/>
            <w:tcBorders>
              <w:top w:val="nil"/>
              <w:left w:val="nil"/>
              <w:bottom w:val="single" w:sz="8" w:space="0" w:color="auto"/>
              <w:right w:val="single" w:sz="8" w:space="0" w:color="auto"/>
            </w:tcBorders>
            <w:shd w:val="clear" w:color="auto" w:fill="auto"/>
            <w:vAlign w:val="bottom"/>
            <w:hideMark/>
          </w:tcPr>
          <w:p w14:paraId="3F1E8FAC"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uMsinga</w:t>
            </w:r>
            <w:proofErr w:type="spellEnd"/>
            <w:r w:rsidRPr="006133BB">
              <w:rPr>
                <w:rFonts w:ascii="Arial" w:eastAsia="Times New Roman" w:hAnsi="Arial" w:cs="Arial"/>
                <w:color w:val="000000"/>
                <w:sz w:val="18"/>
                <w:szCs w:val="18"/>
                <w:lang w:eastAsia="en-ZA"/>
              </w:rPr>
              <w:t xml:space="preserve">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127A810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noWrap/>
            <w:vAlign w:val="bottom"/>
            <w:hideMark/>
          </w:tcPr>
          <w:p w14:paraId="00B54862"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Mambeni</w:t>
            </w:r>
            <w:proofErr w:type="spellEnd"/>
            <w:r w:rsidRPr="006133BB">
              <w:rPr>
                <w:rFonts w:ascii="Arial" w:eastAsia="Times New Roman" w:hAnsi="Arial" w:cs="Arial"/>
                <w:color w:val="000000"/>
                <w:sz w:val="18"/>
                <w:szCs w:val="18"/>
                <w:lang w:eastAsia="en-ZA"/>
              </w:rPr>
              <w:t xml:space="preserve"> access road</w:t>
            </w:r>
          </w:p>
        </w:tc>
        <w:tc>
          <w:tcPr>
            <w:tcW w:w="1120" w:type="dxa"/>
            <w:tcBorders>
              <w:top w:val="nil"/>
              <w:left w:val="nil"/>
              <w:bottom w:val="single" w:sz="8" w:space="0" w:color="auto"/>
              <w:right w:val="single" w:sz="8" w:space="0" w:color="auto"/>
            </w:tcBorders>
            <w:shd w:val="clear" w:color="auto" w:fill="auto"/>
            <w:noWrap/>
            <w:vAlign w:val="bottom"/>
            <w:hideMark/>
          </w:tcPr>
          <w:p w14:paraId="45A692B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225782C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5D4CF09"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2B153E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4</w:t>
            </w:r>
          </w:p>
        </w:tc>
        <w:tc>
          <w:tcPr>
            <w:tcW w:w="1905" w:type="dxa"/>
            <w:tcBorders>
              <w:top w:val="nil"/>
              <w:left w:val="nil"/>
              <w:bottom w:val="single" w:sz="8" w:space="0" w:color="auto"/>
              <w:right w:val="single" w:sz="8" w:space="0" w:color="auto"/>
            </w:tcBorders>
            <w:shd w:val="clear" w:color="auto" w:fill="auto"/>
            <w:vAlign w:val="bottom"/>
            <w:hideMark/>
          </w:tcPr>
          <w:p w14:paraId="57EBFEEF"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uMsinga</w:t>
            </w:r>
            <w:proofErr w:type="spellEnd"/>
            <w:r w:rsidRPr="006133BB">
              <w:rPr>
                <w:rFonts w:ascii="Arial" w:eastAsia="Times New Roman" w:hAnsi="Arial" w:cs="Arial"/>
                <w:color w:val="000000"/>
                <w:sz w:val="18"/>
                <w:szCs w:val="18"/>
                <w:lang w:eastAsia="en-ZA"/>
              </w:rPr>
              <w:t xml:space="preserve"> Local Municipality - Durban</w:t>
            </w:r>
          </w:p>
        </w:tc>
        <w:tc>
          <w:tcPr>
            <w:tcW w:w="1220" w:type="dxa"/>
            <w:tcBorders>
              <w:top w:val="nil"/>
              <w:left w:val="nil"/>
              <w:bottom w:val="single" w:sz="8" w:space="0" w:color="auto"/>
              <w:right w:val="single" w:sz="8" w:space="0" w:color="auto"/>
            </w:tcBorders>
            <w:shd w:val="clear" w:color="auto" w:fill="auto"/>
            <w:vAlign w:val="bottom"/>
            <w:hideMark/>
          </w:tcPr>
          <w:p w14:paraId="139FFE0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55386</w:t>
            </w:r>
          </w:p>
        </w:tc>
        <w:tc>
          <w:tcPr>
            <w:tcW w:w="3174" w:type="dxa"/>
            <w:tcBorders>
              <w:top w:val="nil"/>
              <w:left w:val="nil"/>
              <w:bottom w:val="single" w:sz="8" w:space="0" w:color="auto"/>
              <w:right w:val="single" w:sz="8" w:space="0" w:color="auto"/>
            </w:tcBorders>
            <w:shd w:val="clear" w:color="auto" w:fill="auto"/>
            <w:noWrap/>
            <w:vAlign w:val="bottom"/>
            <w:hideMark/>
          </w:tcPr>
          <w:p w14:paraId="7BE0246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Mabaso access </w:t>
            </w:r>
            <w:proofErr w:type="spellStart"/>
            <w:r w:rsidRPr="006133BB">
              <w:rPr>
                <w:rFonts w:ascii="Arial" w:eastAsia="Times New Roman" w:hAnsi="Arial" w:cs="Arial"/>
                <w:color w:val="000000"/>
                <w:sz w:val="18"/>
                <w:szCs w:val="18"/>
                <w:lang w:eastAsia="en-ZA"/>
              </w:rPr>
              <w:t>raod</w:t>
            </w:r>
            <w:proofErr w:type="spellEnd"/>
            <w:r w:rsidRPr="006133BB">
              <w:rPr>
                <w:rFonts w:ascii="Arial" w:eastAsia="Times New Roman" w:hAnsi="Arial" w:cs="Arial"/>
                <w:color w:val="000000"/>
                <w:sz w:val="18"/>
                <w:szCs w:val="18"/>
                <w:lang w:eastAsia="en-ZA"/>
              </w:rPr>
              <w:t xml:space="preserve"> </w:t>
            </w:r>
          </w:p>
        </w:tc>
        <w:tc>
          <w:tcPr>
            <w:tcW w:w="1120" w:type="dxa"/>
            <w:tcBorders>
              <w:top w:val="nil"/>
              <w:left w:val="nil"/>
              <w:bottom w:val="single" w:sz="8" w:space="0" w:color="auto"/>
              <w:right w:val="single" w:sz="8" w:space="0" w:color="auto"/>
            </w:tcBorders>
            <w:shd w:val="clear" w:color="auto" w:fill="auto"/>
            <w:noWrap/>
            <w:vAlign w:val="bottom"/>
            <w:hideMark/>
          </w:tcPr>
          <w:p w14:paraId="60E1A4E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Interim</w:t>
            </w:r>
          </w:p>
        </w:tc>
        <w:tc>
          <w:tcPr>
            <w:tcW w:w="1520" w:type="dxa"/>
            <w:tcBorders>
              <w:top w:val="nil"/>
              <w:left w:val="nil"/>
              <w:bottom w:val="single" w:sz="8" w:space="0" w:color="auto"/>
              <w:right w:val="single" w:sz="8" w:space="0" w:color="auto"/>
            </w:tcBorders>
            <w:shd w:val="clear" w:color="auto" w:fill="auto"/>
            <w:vAlign w:val="bottom"/>
            <w:hideMark/>
          </w:tcPr>
          <w:p w14:paraId="4B7F831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12B1D201"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01789A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w:t>
            </w:r>
          </w:p>
        </w:tc>
        <w:tc>
          <w:tcPr>
            <w:tcW w:w="1905" w:type="dxa"/>
            <w:tcBorders>
              <w:top w:val="nil"/>
              <w:left w:val="nil"/>
              <w:bottom w:val="nil"/>
              <w:right w:val="single" w:sz="8" w:space="0" w:color="auto"/>
            </w:tcBorders>
            <w:shd w:val="clear" w:color="auto" w:fill="auto"/>
            <w:vAlign w:val="center"/>
            <w:hideMark/>
          </w:tcPr>
          <w:p w14:paraId="2207949F"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Kagisano</w:t>
            </w:r>
            <w:proofErr w:type="spellEnd"/>
            <w:r w:rsidRPr="006133BB">
              <w:rPr>
                <w:rFonts w:ascii="Arial" w:eastAsia="Times New Roman" w:hAnsi="Arial" w:cs="Arial"/>
                <w:color w:val="000000"/>
                <w:sz w:val="18"/>
                <w:szCs w:val="18"/>
                <w:lang w:eastAsia="en-ZA"/>
              </w:rPr>
              <w:t xml:space="preserve"> Molopo Local Municipality - North West</w:t>
            </w:r>
          </w:p>
        </w:tc>
        <w:tc>
          <w:tcPr>
            <w:tcW w:w="1220" w:type="dxa"/>
            <w:tcBorders>
              <w:top w:val="nil"/>
              <w:left w:val="nil"/>
              <w:bottom w:val="single" w:sz="8" w:space="0" w:color="auto"/>
              <w:right w:val="single" w:sz="8" w:space="0" w:color="auto"/>
            </w:tcBorders>
            <w:shd w:val="clear" w:color="auto" w:fill="auto"/>
            <w:vAlign w:val="bottom"/>
            <w:hideMark/>
          </w:tcPr>
          <w:p w14:paraId="17DD54E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210F11C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Bray </w:t>
            </w:r>
            <w:proofErr w:type="spellStart"/>
            <w:r w:rsidRPr="006133BB">
              <w:rPr>
                <w:rFonts w:ascii="Arial" w:eastAsia="Times New Roman" w:hAnsi="Arial" w:cs="Arial"/>
                <w:color w:val="000000"/>
                <w:sz w:val="18"/>
                <w:szCs w:val="18"/>
                <w:lang w:eastAsia="en-ZA"/>
              </w:rPr>
              <w:t>Thusong</w:t>
            </w:r>
            <w:proofErr w:type="spellEnd"/>
            <w:r w:rsidRPr="006133BB">
              <w:rPr>
                <w:rFonts w:ascii="Arial" w:eastAsia="Times New Roman" w:hAnsi="Arial" w:cs="Arial"/>
                <w:color w:val="000000"/>
                <w:sz w:val="18"/>
                <w:szCs w:val="18"/>
                <w:lang w:eastAsia="en-ZA"/>
              </w:rPr>
              <w:t xml:space="preserve"> Centre (MIS: 213317)</w:t>
            </w:r>
          </w:p>
        </w:tc>
        <w:tc>
          <w:tcPr>
            <w:tcW w:w="1120" w:type="dxa"/>
            <w:tcBorders>
              <w:top w:val="nil"/>
              <w:left w:val="nil"/>
              <w:bottom w:val="single" w:sz="8" w:space="0" w:color="auto"/>
              <w:right w:val="single" w:sz="8" w:space="0" w:color="auto"/>
            </w:tcBorders>
            <w:shd w:val="clear" w:color="auto" w:fill="auto"/>
            <w:noWrap/>
            <w:vAlign w:val="bottom"/>
            <w:hideMark/>
          </w:tcPr>
          <w:p w14:paraId="5A2A2D2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F120E0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56363B6A"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AD23C9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6</w:t>
            </w:r>
          </w:p>
        </w:tc>
        <w:tc>
          <w:tcPr>
            <w:tcW w:w="1905" w:type="dxa"/>
            <w:tcBorders>
              <w:top w:val="single" w:sz="8" w:space="0" w:color="auto"/>
              <w:left w:val="nil"/>
              <w:bottom w:val="single" w:sz="8" w:space="0" w:color="auto"/>
              <w:right w:val="single" w:sz="8" w:space="0" w:color="auto"/>
            </w:tcBorders>
            <w:shd w:val="clear" w:color="auto" w:fill="auto"/>
            <w:vAlign w:val="center"/>
            <w:hideMark/>
          </w:tcPr>
          <w:p w14:paraId="7E6A5619"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Kagisano</w:t>
            </w:r>
            <w:proofErr w:type="spellEnd"/>
            <w:r w:rsidRPr="006133BB">
              <w:rPr>
                <w:rFonts w:ascii="Arial" w:eastAsia="Times New Roman" w:hAnsi="Arial" w:cs="Arial"/>
                <w:color w:val="000000"/>
                <w:sz w:val="18"/>
                <w:szCs w:val="18"/>
                <w:lang w:eastAsia="en-ZA"/>
              </w:rPr>
              <w:t xml:space="preserve"> Molopo Local Municipality - North West</w:t>
            </w:r>
          </w:p>
        </w:tc>
        <w:tc>
          <w:tcPr>
            <w:tcW w:w="1220" w:type="dxa"/>
            <w:tcBorders>
              <w:top w:val="nil"/>
              <w:left w:val="nil"/>
              <w:bottom w:val="single" w:sz="8" w:space="0" w:color="auto"/>
              <w:right w:val="single" w:sz="8" w:space="0" w:color="auto"/>
            </w:tcBorders>
            <w:shd w:val="clear" w:color="auto" w:fill="auto"/>
            <w:vAlign w:val="bottom"/>
            <w:hideMark/>
          </w:tcPr>
          <w:p w14:paraId="5075EB9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56DC49C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Piet Plessis </w:t>
            </w:r>
            <w:proofErr w:type="spellStart"/>
            <w:r w:rsidRPr="006133BB">
              <w:rPr>
                <w:rFonts w:ascii="Arial" w:eastAsia="Times New Roman" w:hAnsi="Arial" w:cs="Arial"/>
                <w:color w:val="000000"/>
                <w:sz w:val="18"/>
                <w:szCs w:val="18"/>
                <w:lang w:eastAsia="en-ZA"/>
              </w:rPr>
              <w:t>Thusong</w:t>
            </w:r>
            <w:proofErr w:type="spellEnd"/>
            <w:r w:rsidRPr="006133BB">
              <w:rPr>
                <w:rFonts w:ascii="Arial" w:eastAsia="Times New Roman" w:hAnsi="Arial" w:cs="Arial"/>
                <w:color w:val="000000"/>
                <w:sz w:val="18"/>
                <w:szCs w:val="18"/>
                <w:lang w:eastAsia="en-ZA"/>
              </w:rPr>
              <w:t xml:space="preserve"> Centre (MIS: 197901)</w:t>
            </w:r>
          </w:p>
        </w:tc>
        <w:tc>
          <w:tcPr>
            <w:tcW w:w="1120" w:type="dxa"/>
            <w:tcBorders>
              <w:top w:val="nil"/>
              <w:left w:val="nil"/>
              <w:bottom w:val="single" w:sz="8" w:space="0" w:color="auto"/>
              <w:right w:val="single" w:sz="8" w:space="0" w:color="auto"/>
            </w:tcBorders>
            <w:shd w:val="clear" w:color="auto" w:fill="auto"/>
            <w:noWrap/>
            <w:vAlign w:val="bottom"/>
            <w:hideMark/>
          </w:tcPr>
          <w:p w14:paraId="5C0791D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2973B01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F0814DD"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992370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7</w:t>
            </w:r>
          </w:p>
        </w:tc>
        <w:tc>
          <w:tcPr>
            <w:tcW w:w="1905" w:type="dxa"/>
            <w:tcBorders>
              <w:top w:val="nil"/>
              <w:left w:val="nil"/>
              <w:bottom w:val="single" w:sz="8" w:space="0" w:color="auto"/>
              <w:right w:val="single" w:sz="8" w:space="0" w:color="auto"/>
            </w:tcBorders>
            <w:shd w:val="clear" w:color="auto" w:fill="auto"/>
            <w:vAlign w:val="bottom"/>
            <w:hideMark/>
          </w:tcPr>
          <w:p w14:paraId="795632D3"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Mohokare</w:t>
            </w:r>
            <w:proofErr w:type="spellEnd"/>
            <w:r w:rsidRPr="006133BB">
              <w:rPr>
                <w:rFonts w:ascii="Arial" w:eastAsia="Times New Roman" w:hAnsi="Arial" w:cs="Arial"/>
                <w:color w:val="000000"/>
                <w:sz w:val="18"/>
                <w:szCs w:val="18"/>
                <w:lang w:eastAsia="en-ZA"/>
              </w:rPr>
              <w:t xml:space="preserve"> Local Municipality - </w:t>
            </w:r>
            <w:proofErr w:type="spellStart"/>
            <w:r w:rsidRPr="006133BB">
              <w:rPr>
                <w:rFonts w:ascii="Arial" w:eastAsia="Times New Roman" w:hAnsi="Arial" w:cs="Arial"/>
                <w:color w:val="000000"/>
                <w:sz w:val="18"/>
                <w:szCs w:val="18"/>
                <w:lang w:eastAsia="en-ZA"/>
              </w:rPr>
              <w:t>Freestate</w:t>
            </w:r>
            <w:proofErr w:type="spellEnd"/>
          </w:p>
        </w:tc>
        <w:tc>
          <w:tcPr>
            <w:tcW w:w="1220" w:type="dxa"/>
            <w:tcBorders>
              <w:top w:val="nil"/>
              <w:left w:val="nil"/>
              <w:bottom w:val="single" w:sz="8" w:space="0" w:color="auto"/>
              <w:right w:val="single" w:sz="8" w:space="0" w:color="auto"/>
            </w:tcBorders>
            <w:shd w:val="clear" w:color="auto" w:fill="auto"/>
            <w:vAlign w:val="bottom"/>
            <w:hideMark/>
          </w:tcPr>
          <w:p w14:paraId="7AE8D1D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43112</w:t>
            </w:r>
          </w:p>
        </w:tc>
        <w:tc>
          <w:tcPr>
            <w:tcW w:w="3174" w:type="dxa"/>
            <w:tcBorders>
              <w:top w:val="nil"/>
              <w:left w:val="nil"/>
              <w:bottom w:val="single" w:sz="8" w:space="0" w:color="auto"/>
              <w:right w:val="single" w:sz="8" w:space="0" w:color="auto"/>
            </w:tcBorders>
            <w:shd w:val="clear" w:color="auto" w:fill="auto"/>
            <w:vAlign w:val="bottom"/>
            <w:hideMark/>
          </w:tcPr>
          <w:p w14:paraId="50C73BC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Smithfield/ </w:t>
            </w:r>
            <w:proofErr w:type="spellStart"/>
            <w:r w:rsidRPr="006133BB">
              <w:rPr>
                <w:rFonts w:ascii="Arial" w:eastAsia="Times New Roman" w:hAnsi="Arial" w:cs="Arial"/>
                <w:color w:val="000000"/>
                <w:sz w:val="18"/>
                <w:szCs w:val="18"/>
                <w:lang w:eastAsia="en-ZA"/>
              </w:rPr>
              <w:t>Somidopark</w:t>
            </w:r>
            <w:proofErr w:type="spellEnd"/>
            <w:r w:rsidRPr="006133BB">
              <w:rPr>
                <w:rFonts w:ascii="Arial" w:eastAsia="Times New Roman" w:hAnsi="Arial" w:cs="Arial"/>
                <w:color w:val="000000"/>
                <w:sz w:val="18"/>
                <w:szCs w:val="18"/>
                <w:lang w:eastAsia="en-ZA"/>
              </w:rPr>
              <w:t>: Construction of 3km access collectors, internal streets &amp; related</w:t>
            </w:r>
          </w:p>
        </w:tc>
        <w:tc>
          <w:tcPr>
            <w:tcW w:w="1120" w:type="dxa"/>
            <w:tcBorders>
              <w:top w:val="nil"/>
              <w:left w:val="nil"/>
              <w:bottom w:val="single" w:sz="8" w:space="0" w:color="auto"/>
              <w:right w:val="single" w:sz="8" w:space="0" w:color="auto"/>
            </w:tcBorders>
            <w:shd w:val="clear" w:color="auto" w:fill="auto"/>
            <w:noWrap/>
            <w:vAlign w:val="bottom"/>
            <w:hideMark/>
          </w:tcPr>
          <w:p w14:paraId="064D72A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643421F8"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AABAF8F"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415401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8</w:t>
            </w:r>
          </w:p>
        </w:tc>
        <w:tc>
          <w:tcPr>
            <w:tcW w:w="1905" w:type="dxa"/>
            <w:tcBorders>
              <w:top w:val="nil"/>
              <w:left w:val="nil"/>
              <w:bottom w:val="single" w:sz="8" w:space="0" w:color="auto"/>
              <w:right w:val="single" w:sz="8" w:space="0" w:color="auto"/>
            </w:tcBorders>
            <w:shd w:val="clear" w:color="auto" w:fill="auto"/>
            <w:vAlign w:val="bottom"/>
            <w:hideMark/>
          </w:tcPr>
          <w:p w14:paraId="2E48C272"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Mohokare</w:t>
            </w:r>
            <w:proofErr w:type="spellEnd"/>
            <w:r w:rsidRPr="006133BB">
              <w:rPr>
                <w:rFonts w:ascii="Arial" w:eastAsia="Times New Roman" w:hAnsi="Arial" w:cs="Arial"/>
                <w:color w:val="000000"/>
                <w:sz w:val="18"/>
                <w:szCs w:val="18"/>
                <w:lang w:eastAsia="en-ZA"/>
              </w:rPr>
              <w:t xml:space="preserve"> Local Municipality - </w:t>
            </w:r>
            <w:proofErr w:type="spellStart"/>
            <w:r w:rsidRPr="006133BB">
              <w:rPr>
                <w:rFonts w:ascii="Arial" w:eastAsia="Times New Roman" w:hAnsi="Arial" w:cs="Arial"/>
                <w:color w:val="000000"/>
                <w:sz w:val="18"/>
                <w:szCs w:val="18"/>
                <w:lang w:eastAsia="en-ZA"/>
              </w:rPr>
              <w:t>Freestate</w:t>
            </w:r>
            <w:proofErr w:type="spellEnd"/>
          </w:p>
        </w:tc>
        <w:tc>
          <w:tcPr>
            <w:tcW w:w="1220" w:type="dxa"/>
            <w:tcBorders>
              <w:top w:val="nil"/>
              <w:left w:val="nil"/>
              <w:bottom w:val="single" w:sz="8" w:space="0" w:color="auto"/>
              <w:right w:val="single" w:sz="8" w:space="0" w:color="auto"/>
            </w:tcBorders>
            <w:shd w:val="clear" w:color="auto" w:fill="auto"/>
            <w:vAlign w:val="bottom"/>
            <w:hideMark/>
          </w:tcPr>
          <w:p w14:paraId="38584E3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73635</w:t>
            </w:r>
          </w:p>
        </w:tc>
        <w:tc>
          <w:tcPr>
            <w:tcW w:w="3174" w:type="dxa"/>
            <w:tcBorders>
              <w:top w:val="nil"/>
              <w:left w:val="nil"/>
              <w:bottom w:val="single" w:sz="8" w:space="0" w:color="auto"/>
              <w:right w:val="single" w:sz="8" w:space="0" w:color="auto"/>
            </w:tcBorders>
            <w:shd w:val="clear" w:color="auto" w:fill="auto"/>
            <w:vAlign w:val="bottom"/>
            <w:hideMark/>
          </w:tcPr>
          <w:p w14:paraId="2EBD02F9"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Zastron</w:t>
            </w:r>
            <w:proofErr w:type="spellEnd"/>
            <w:r w:rsidRPr="006133BB">
              <w:rPr>
                <w:rFonts w:ascii="Arial" w:eastAsia="Times New Roman" w:hAnsi="Arial" w:cs="Arial"/>
                <w:color w:val="000000"/>
                <w:sz w:val="18"/>
                <w:szCs w:val="18"/>
                <w:lang w:eastAsia="en-ZA"/>
              </w:rPr>
              <w:t>/ Itumeleng: Upgrading of sports facility (MIS: 262316)</w:t>
            </w:r>
          </w:p>
        </w:tc>
        <w:tc>
          <w:tcPr>
            <w:tcW w:w="1120" w:type="dxa"/>
            <w:tcBorders>
              <w:top w:val="nil"/>
              <w:left w:val="nil"/>
              <w:bottom w:val="single" w:sz="8" w:space="0" w:color="auto"/>
              <w:right w:val="single" w:sz="8" w:space="0" w:color="auto"/>
            </w:tcBorders>
            <w:shd w:val="clear" w:color="auto" w:fill="auto"/>
            <w:noWrap/>
            <w:vAlign w:val="bottom"/>
            <w:hideMark/>
          </w:tcPr>
          <w:p w14:paraId="2427DB62"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2817F8A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FD09B4E"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77AC8F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9</w:t>
            </w:r>
          </w:p>
        </w:tc>
        <w:tc>
          <w:tcPr>
            <w:tcW w:w="1905" w:type="dxa"/>
            <w:tcBorders>
              <w:top w:val="nil"/>
              <w:left w:val="nil"/>
              <w:bottom w:val="single" w:sz="8" w:space="0" w:color="auto"/>
              <w:right w:val="single" w:sz="8" w:space="0" w:color="auto"/>
            </w:tcBorders>
            <w:shd w:val="clear" w:color="auto" w:fill="auto"/>
            <w:vAlign w:val="bottom"/>
            <w:hideMark/>
          </w:tcPr>
          <w:p w14:paraId="6C7C27D5"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Mohokare</w:t>
            </w:r>
            <w:proofErr w:type="spellEnd"/>
            <w:r w:rsidRPr="006133BB">
              <w:rPr>
                <w:rFonts w:ascii="Arial" w:eastAsia="Times New Roman" w:hAnsi="Arial" w:cs="Arial"/>
                <w:color w:val="000000"/>
                <w:sz w:val="18"/>
                <w:szCs w:val="18"/>
                <w:lang w:eastAsia="en-ZA"/>
              </w:rPr>
              <w:t xml:space="preserve"> Local Municipality - </w:t>
            </w:r>
            <w:proofErr w:type="spellStart"/>
            <w:r w:rsidRPr="006133BB">
              <w:rPr>
                <w:rFonts w:ascii="Arial" w:eastAsia="Times New Roman" w:hAnsi="Arial" w:cs="Arial"/>
                <w:color w:val="000000"/>
                <w:sz w:val="18"/>
                <w:szCs w:val="18"/>
                <w:lang w:eastAsia="en-ZA"/>
              </w:rPr>
              <w:t>Freestate</w:t>
            </w:r>
            <w:proofErr w:type="spellEnd"/>
          </w:p>
        </w:tc>
        <w:tc>
          <w:tcPr>
            <w:tcW w:w="1220" w:type="dxa"/>
            <w:tcBorders>
              <w:top w:val="nil"/>
              <w:left w:val="nil"/>
              <w:bottom w:val="single" w:sz="8" w:space="0" w:color="auto"/>
              <w:right w:val="single" w:sz="8" w:space="0" w:color="auto"/>
            </w:tcBorders>
            <w:shd w:val="clear" w:color="auto" w:fill="auto"/>
            <w:vAlign w:val="bottom"/>
            <w:hideMark/>
          </w:tcPr>
          <w:p w14:paraId="7211057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120CC15D"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Zastron</w:t>
            </w:r>
            <w:proofErr w:type="spellEnd"/>
            <w:r w:rsidRPr="006133BB">
              <w:rPr>
                <w:rFonts w:ascii="Arial" w:eastAsia="Times New Roman" w:hAnsi="Arial" w:cs="Arial"/>
                <w:color w:val="000000"/>
                <w:sz w:val="18"/>
                <w:szCs w:val="18"/>
                <w:lang w:eastAsia="en-ZA"/>
              </w:rPr>
              <w:t xml:space="preserve">/ </w:t>
            </w:r>
            <w:proofErr w:type="spellStart"/>
            <w:r w:rsidRPr="006133BB">
              <w:rPr>
                <w:rFonts w:ascii="Arial" w:eastAsia="Times New Roman" w:hAnsi="Arial" w:cs="Arial"/>
                <w:color w:val="000000"/>
                <w:sz w:val="18"/>
                <w:szCs w:val="18"/>
                <w:lang w:eastAsia="en-ZA"/>
              </w:rPr>
              <w:t>Matlakeng</w:t>
            </w:r>
            <w:proofErr w:type="spellEnd"/>
            <w:r w:rsidRPr="006133BB">
              <w:rPr>
                <w:rFonts w:ascii="Arial" w:eastAsia="Times New Roman" w:hAnsi="Arial" w:cs="Arial"/>
                <w:color w:val="000000"/>
                <w:sz w:val="18"/>
                <w:szCs w:val="18"/>
                <w:lang w:eastAsia="en-ZA"/>
              </w:rPr>
              <w:t>: Building of gatehouse, ablution facility, fencing of cemetery</w:t>
            </w:r>
          </w:p>
        </w:tc>
        <w:tc>
          <w:tcPr>
            <w:tcW w:w="1120" w:type="dxa"/>
            <w:tcBorders>
              <w:top w:val="nil"/>
              <w:left w:val="nil"/>
              <w:bottom w:val="single" w:sz="8" w:space="0" w:color="auto"/>
              <w:right w:val="single" w:sz="8" w:space="0" w:color="auto"/>
            </w:tcBorders>
            <w:shd w:val="clear" w:color="auto" w:fill="auto"/>
            <w:noWrap/>
            <w:vAlign w:val="bottom"/>
            <w:hideMark/>
          </w:tcPr>
          <w:p w14:paraId="0E62D9B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147F00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1BAB6B9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0E2D9D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10</w:t>
            </w:r>
          </w:p>
        </w:tc>
        <w:tc>
          <w:tcPr>
            <w:tcW w:w="1905" w:type="dxa"/>
            <w:tcBorders>
              <w:top w:val="nil"/>
              <w:left w:val="nil"/>
              <w:bottom w:val="single" w:sz="8" w:space="0" w:color="auto"/>
              <w:right w:val="single" w:sz="8" w:space="0" w:color="auto"/>
            </w:tcBorders>
            <w:shd w:val="clear" w:color="auto" w:fill="auto"/>
            <w:vAlign w:val="bottom"/>
            <w:hideMark/>
          </w:tcPr>
          <w:p w14:paraId="59CC4F51"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Mohokare</w:t>
            </w:r>
            <w:proofErr w:type="spellEnd"/>
            <w:r w:rsidRPr="006133BB">
              <w:rPr>
                <w:rFonts w:ascii="Arial" w:eastAsia="Times New Roman" w:hAnsi="Arial" w:cs="Arial"/>
                <w:color w:val="000000"/>
                <w:sz w:val="18"/>
                <w:szCs w:val="18"/>
                <w:lang w:eastAsia="en-ZA"/>
              </w:rPr>
              <w:t xml:space="preserve"> Local Municipality - </w:t>
            </w:r>
            <w:proofErr w:type="spellStart"/>
            <w:r w:rsidRPr="006133BB">
              <w:rPr>
                <w:rFonts w:ascii="Arial" w:eastAsia="Times New Roman" w:hAnsi="Arial" w:cs="Arial"/>
                <w:color w:val="000000"/>
                <w:sz w:val="18"/>
                <w:szCs w:val="18"/>
                <w:lang w:eastAsia="en-ZA"/>
              </w:rPr>
              <w:t>Freestate</w:t>
            </w:r>
            <w:proofErr w:type="spellEnd"/>
          </w:p>
        </w:tc>
        <w:tc>
          <w:tcPr>
            <w:tcW w:w="1220" w:type="dxa"/>
            <w:tcBorders>
              <w:top w:val="nil"/>
              <w:left w:val="nil"/>
              <w:bottom w:val="single" w:sz="8" w:space="0" w:color="auto"/>
              <w:right w:val="single" w:sz="8" w:space="0" w:color="auto"/>
            </w:tcBorders>
            <w:shd w:val="clear" w:color="auto" w:fill="auto"/>
            <w:vAlign w:val="bottom"/>
            <w:hideMark/>
          </w:tcPr>
          <w:p w14:paraId="0E0BCF7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7621BC93"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Rouxville</w:t>
            </w:r>
            <w:proofErr w:type="spellEnd"/>
            <w:r w:rsidRPr="006133BB">
              <w:rPr>
                <w:rFonts w:ascii="Arial" w:eastAsia="Times New Roman" w:hAnsi="Arial" w:cs="Arial"/>
                <w:color w:val="000000"/>
                <w:sz w:val="18"/>
                <w:szCs w:val="18"/>
                <w:lang w:eastAsia="en-ZA"/>
              </w:rPr>
              <w:t xml:space="preserve">/ </w:t>
            </w:r>
            <w:proofErr w:type="spellStart"/>
            <w:r w:rsidRPr="006133BB">
              <w:rPr>
                <w:rFonts w:ascii="Arial" w:eastAsia="Times New Roman" w:hAnsi="Arial" w:cs="Arial"/>
                <w:color w:val="000000"/>
                <w:sz w:val="18"/>
                <w:szCs w:val="18"/>
                <w:lang w:eastAsia="en-ZA"/>
              </w:rPr>
              <w:t>Roleleathunya</w:t>
            </w:r>
            <w:proofErr w:type="spellEnd"/>
            <w:r w:rsidRPr="006133BB">
              <w:rPr>
                <w:rFonts w:ascii="Arial" w:eastAsia="Times New Roman" w:hAnsi="Arial" w:cs="Arial"/>
                <w:color w:val="000000"/>
                <w:sz w:val="18"/>
                <w:szCs w:val="18"/>
                <w:lang w:eastAsia="en-ZA"/>
              </w:rPr>
              <w:t>: Construction of gatehouse, ablution facility, fencing of cemetery</w:t>
            </w:r>
          </w:p>
        </w:tc>
        <w:tc>
          <w:tcPr>
            <w:tcW w:w="1120" w:type="dxa"/>
            <w:tcBorders>
              <w:top w:val="nil"/>
              <w:left w:val="nil"/>
              <w:bottom w:val="single" w:sz="8" w:space="0" w:color="auto"/>
              <w:right w:val="single" w:sz="8" w:space="0" w:color="auto"/>
            </w:tcBorders>
            <w:shd w:val="clear" w:color="auto" w:fill="auto"/>
            <w:noWrap/>
            <w:vAlign w:val="bottom"/>
            <w:hideMark/>
          </w:tcPr>
          <w:p w14:paraId="074C38C9"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22B215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51ED39F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A4B36E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11</w:t>
            </w:r>
          </w:p>
        </w:tc>
        <w:tc>
          <w:tcPr>
            <w:tcW w:w="1905" w:type="dxa"/>
            <w:tcBorders>
              <w:top w:val="nil"/>
              <w:left w:val="nil"/>
              <w:bottom w:val="single" w:sz="8" w:space="0" w:color="auto"/>
              <w:right w:val="single" w:sz="8" w:space="0" w:color="auto"/>
            </w:tcBorders>
            <w:shd w:val="clear" w:color="auto" w:fill="auto"/>
            <w:vAlign w:val="bottom"/>
            <w:hideMark/>
          </w:tcPr>
          <w:p w14:paraId="52870F58"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Mohokare</w:t>
            </w:r>
            <w:proofErr w:type="spellEnd"/>
            <w:r w:rsidRPr="006133BB">
              <w:rPr>
                <w:rFonts w:ascii="Arial" w:eastAsia="Times New Roman" w:hAnsi="Arial" w:cs="Arial"/>
                <w:color w:val="000000"/>
                <w:sz w:val="18"/>
                <w:szCs w:val="18"/>
                <w:lang w:eastAsia="en-ZA"/>
              </w:rPr>
              <w:t xml:space="preserve"> Local Municipality - </w:t>
            </w:r>
            <w:proofErr w:type="spellStart"/>
            <w:r w:rsidRPr="006133BB">
              <w:rPr>
                <w:rFonts w:ascii="Arial" w:eastAsia="Times New Roman" w:hAnsi="Arial" w:cs="Arial"/>
                <w:color w:val="000000"/>
                <w:sz w:val="18"/>
                <w:szCs w:val="18"/>
                <w:lang w:eastAsia="en-ZA"/>
              </w:rPr>
              <w:t>Freestate</w:t>
            </w:r>
            <w:proofErr w:type="spellEnd"/>
          </w:p>
        </w:tc>
        <w:tc>
          <w:tcPr>
            <w:tcW w:w="1220" w:type="dxa"/>
            <w:tcBorders>
              <w:top w:val="nil"/>
              <w:left w:val="nil"/>
              <w:bottom w:val="single" w:sz="8" w:space="0" w:color="auto"/>
              <w:right w:val="single" w:sz="8" w:space="0" w:color="auto"/>
            </w:tcBorders>
            <w:shd w:val="clear" w:color="auto" w:fill="auto"/>
            <w:vAlign w:val="bottom"/>
            <w:hideMark/>
          </w:tcPr>
          <w:p w14:paraId="2264765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c>
          <w:tcPr>
            <w:tcW w:w="3174" w:type="dxa"/>
            <w:tcBorders>
              <w:top w:val="nil"/>
              <w:left w:val="nil"/>
              <w:bottom w:val="single" w:sz="8" w:space="0" w:color="auto"/>
              <w:right w:val="single" w:sz="8" w:space="0" w:color="auto"/>
            </w:tcBorders>
            <w:shd w:val="clear" w:color="auto" w:fill="auto"/>
            <w:vAlign w:val="bottom"/>
            <w:hideMark/>
          </w:tcPr>
          <w:p w14:paraId="031DADFF"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Rouxville</w:t>
            </w:r>
            <w:proofErr w:type="spellEnd"/>
            <w:r w:rsidRPr="006133BB">
              <w:rPr>
                <w:rFonts w:ascii="Arial" w:eastAsia="Times New Roman" w:hAnsi="Arial" w:cs="Arial"/>
                <w:color w:val="000000"/>
                <w:sz w:val="18"/>
                <w:szCs w:val="18"/>
                <w:lang w:eastAsia="en-ZA"/>
              </w:rPr>
              <w:t xml:space="preserve">/ </w:t>
            </w:r>
            <w:proofErr w:type="spellStart"/>
            <w:r w:rsidRPr="006133BB">
              <w:rPr>
                <w:rFonts w:ascii="Arial" w:eastAsia="Times New Roman" w:hAnsi="Arial" w:cs="Arial"/>
                <w:color w:val="000000"/>
                <w:sz w:val="18"/>
                <w:szCs w:val="18"/>
                <w:lang w:eastAsia="en-ZA"/>
              </w:rPr>
              <w:t>Roleleathunya</w:t>
            </w:r>
            <w:proofErr w:type="spellEnd"/>
            <w:r w:rsidRPr="006133BB">
              <w:rPr>
                <w:rFonts w:ascii="Arial" w:eastAsia="Times New Roman" w:hAnsi="Arial" w:cs="Arial"/>
                <w:color w:val="000000"/>
                <w:sz w:val="18"/>
                <w:szCs w:val="18"/>
                <w:lang w:eastAsia="en-ZA"/>
              </w:rPr>
              <w:t xml:space="preserve">: Installation of 5m high mast lights in </w:t>
            </w:r>
            <w:proofErr w:type="spellStart"/>
            <w:r w:rsidRPr="006133BB">
              <w:rPr>
                <w:rFonts w:ascii="Arial" w:eastAsia="Times New Roman" w:hAnsi="Arial" w:cs="Arial"/>
                <w:color w:val="000000"/>
                <w:sz w:val="18"/>
                <w:szCs w:val="18"/>
                <w:lang w:eastAsia="en-ZA"/>
              </w:rPr>
              <w:t>Thokoza</w:t>
            </w:r>
            <w:proofErr w:type="spellEnd"/>
            <w:r w:rsidRPr="006133BB">
              <w:rPr>
                <w:rFonts w:ascii="Arial" w:eastAsia="Times New Roman" w:hAnsi="Arial" w:cs="Arial"/>
                <w:color w:val="000000"/>
                <w:sz w:val="18"/>
                <w:szCs w:val="18"/>
                <w:lang w:eastAsia="en-ZA"/>
              </w:rPr>
              <w:t xml:space="preserve"> (MIS: 265444)</w:t>
            </w:r>
          </w:p>
        </w:tc>
        <w:tc>
          <w:tcPr>
            <w:tcW w:w="1120" w:type="dxa"/>
            <w:tcBorders>
              <w:top w:val="nil"/>
              <w:left w:val="nil"/>
              <w:bottom w:val="single" w:sz="8" w:space="0" w:color="auto"/>
              <w:right w:val="single" w:sz="8" w:space="0" w:color="auto"/>
            </w:tcBorders>
            <w:shd w:val="clear" w:color="auto" w:fill="auto"/>
            <w:noWrap/>
            <w:vAlign w:val="bottom"/>
            <w:hideMark/>
          </w:tcPr>
          <w:p w14:paraId="24A8CBC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7A9F723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38C2D887"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4D582F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12</w:t>
            </w:r>
          </w:p>
        </w:tc>
        <w:tc>
          <w:tcPr>
            <w:tcW w:w="1905" w:type="dxa"/>
            <w:tcBorders>
              <w:top w:val="nil"/>
              <w:left w:val="nil"/>
              <w:bottom w:val="single" w:sz="8" w:space="0" w:color="auto"/>
              <w:right w:val="single" w:sz="8" w:space="0" w:color="auto"/>
            </w:tcBorders>
            <w:shd w:val="clear" w:color="auto" w:fill="auto"/>
            <w:vAlign w:val="bottom"/>
            <w:hideMark/>
          </w:tcPr>
          <w:p w14:paraId="5E0ED79C"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Tswelopele</w:t>
            </w:r>
            <w:proofErr w:type="spellEnd"/>
            <w:r w:rsidRPr="006133BB">
              <w:rPr>
                <w:rFonts w:ascii="Arial" w:eastAsia="Times New Roman" w:hAnsi="Arial" w:cs="Arial"/>
                <w:color w:val="000000"/>
                <w:sz w:val="18"/>
                <w:szCs w:val="18"/>
                <w:lang w:eastAsia="en-ZA"/>
              </w:rPr>
              <w:t xml:space="preserve"> Local Municipality - </w:t>
            </w:r>
            <w:r w:rsidRPr="006133BB">
              <w:rPr>
                <w:rFonts w:ascii="Arial" w:eastAsia="Times New Roman" w:hAnsi="Arial" w:cs="Arial"/>
                <w:color w:val="000000"/>
                <w:sz w:val="18"/>
                <w:szCs w:val="18"/>
                <w:lang w:eastAsia="en-ZA"/>
              </w:rPr>
              <w:br/>
            </w:r>
            <w:proofErr w:type="spellStart"/>
            <w:r w:rsidRPr="006133BB">
              <w:rPr>
                <w:rFonts w:ascii="Arial" w:eastAsia="Times New Roman" w:hAnsi="Arial" w:cs="Arial"/>
                <w:color w:val="000000"/>
                <w:sz w:val="18"/>
                <w:szCs w:val="18"/>
                <w:lang w:eastAsia="en-ZA"/>
              </w:rPr>
              <w:t>Freestate</w:t>
            </w:r>
            <w:proofErr w:type="spellEnd"/>
          </w:p>
        </w:tc>
        <w:tc>
          <w:tcPr>
            <w:tcW w:w="1220" w:type="dxa"/>
            <w:tcBorders>
              <w:top w:val="nil"/>
              <w:left w:val="nil"/>
              <w:bottom w:val="single" w:sz="8" w:space="0" w:color="auto"/>
              <w:right w:val="single" w:sz="8" w:space="0" w:color="auto"/>
            </w:tcBorders>
            <w:shd w:val="clear" w:color="auto" w:fill="auto"/>
            <w:vAlign w:val="bottom"/>
            <w:hideMark/>
          </w:tcPr>
          <w:p w14:paraId="7A72623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Unknown </w:t>
            </w:r>
          </w:p>
        </w:tc>
        <w:tc>
          <w:tcPr>
            <w:tcW w:w="3174" w:type="dxa"/>
            <w:tcBorders>
              <w:top w:val="nil"/>
              <w:left w:val="nil"/>
              <w:bottom w:val="single" w:sz="8" w:space="0" w:color="auto"/>
              <w:right w:val="single" w:sz="8" w:space="0" w:color="auto"/>
            </w:tcBorders>
            <w:shd w:val="clear" w:color="auto" w:fill="auto"/>
            <w:vAlign w:val="bottom"/>
            <w:hideMark/>
          </w:tcPr>
          <w:p w14:paraId="112FFE48" w14:textId="77777777" w:rsidR="00EF4311" w:rsidRPr="006133BB" w:rsidRDefault="00EF4311" w:rsidP="00E742E0">
            <w:pPr>
              <w:spacing w:after="0" w:line="240" w:lineRule="auto"/>
              <w:rPr>
                <w:rFonts w:ascii="Arial" w:eastAsia="Times New Roman" w:hAnsi="Arial" w:cs="Arial"/>
                <w:color w:val="000000"/>
                <w:sz w:val="18"/>
                <w:szCs w:val="18"/>
                <w:lang w:eastAsia="en-ZA"/>
              </w:rPr>
            </w:pPr>
            <w:proofErr w:type="spellStart"/>
            <w:r w:rsidRPr="006133BB">
              <w:rPr>
                <w:rFonts w:ascii="Arial" w:eastAsia="Times New Roman" w:hAnsi="Arial" w:cs="Arial"/>
                <w:color w:val="000000"/>
                <w:sz w:val="18"/>
                <w:szCs w:val="18"/>
                <w:lang w:eastAsia="en-ZA"/>
              </w:rPr>
              <w:t>Phahameng</w:t>
            </w:r>
            <w:proofErr w:type="spellEnd"/>
            <w:r w:rsidRPr="006133BB">
              <w:rPr>
                <w:rFonts w:ascii="Arial" w:eastAsia="Times New Roman" w:hAnsi="Arial" w:cs="Arial"/>
                <w:color w:val="000000"/>
                <w:sz w:val="18"/>
                <w:szCs w:val="18"/>
                <w:lang w:eastAsia="en-ZA"/>
              </w:rPr>
              <w:t xml:space="preserve">/ </w:t>
            </w:r>
            <w:proofErr w:type="spellStart"/>
            <w:r w:rsidRPr="006133BB">
              <w:rPr>
                <w:rFonts w:ascii="Arial" w:eastAsia="Times New Roman" w:hAnsi="Arial" w:cs="Arial"/>
                <w:color w:val="000000"/>
                <w:sz w:val="18"/>
                <w:szCs w:val="18"/>
                <w:lang w:eastAsia="en-ZA"/>
              </w:rPr>
              <w:t>Bultfontein</w:t>
            </w:r>
            <w:proofErr w:type="spellEnd"/>
            <w:r w:rsidRPr="006133BB">
              <w:rPr>
                <w:rFonts w:ascii="Arial" w:eastAsia="Times New Roman" w:hAnsi="Arial" w:cs="Arial"/>
                <w:color w:val="000000"/>
                <w:sz w:val="18"/>
                <w:szCs w:val="18"/>
                <w:lang w:eastAsia="en-ZA"/>
              </w:rPr>
              <w:t>: Construction of a 2 km paved road and storm water (MIS: 227668)</w:t>
            </w:r>
          </w:p>
        </w:tc>
        <w:tc>
          <w:tcPr>
            <w:tcW w:w="1120" w:type="dxa"/>
            <w:tcBorders>
              <w:top w:val="nil"/>
              <w:left w:val="nil"/>
              <w:bottom w:val="single" w:sz="8" w:space="0" w:color="auto"/>
              <w:right w:val="single" w:sz="8" w:space="0" w:color="auto"/>
            </w:tcBorders>
            <w:shd w:val="clear" w:color="auto" w:fill="auto"/>
            <w:noWrap/>
            <w:vAlign w:val="bottom"/>
            <w:hideMark/>
          </w:tcPr>
          <w:p w14:paraId="793AB92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5CDD81A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1599210"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5F9811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13</w:t>
            </w:r>
          </w:p>
        </w:tc>
        <w:tc>
          <w:tcPr>
            <w:tcW w:w="1905" w:type="dxa"/>
            <w:tcBorders>
              <w:top w:val="nil"/>
              <w:left w:val="nil"/>
              <w:bottom w:val="single" w:sz="8" w:space="0" w:color="auto"/>
              <w:right w:val="single" w:sz="8" w:space="0" w:color="auto"/>
            </w:tcBorders>
            <w:shd w:val="clear" w:color="auto" w:fill="auto"/>
            <w:vAlign w:val="bottom"/>
            <w:hideMark/>
          </w:tcPr>
          <w:p w14:paraId="6FDB401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auto"/>
              <w:right w:val="single" w:sz="8" w:space="0" w:color="auto"/>
            </w:tcBorders>
            <w:shd w:val="clear" w:color="auto" w:fill="auto"/>
            <w:vAlign w:val="bottom"/>
            <w:hideMark/>
          </w:tcPr>
          <w:p w14:paraId="4936137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39912</w:t>
            </w:r>
          </w:p>
        </w:tc>
        <w:tc>
          <w:tcPr>
            <w:tcW w:w="3174" w:type="dxa"/>
            <w:tcBorders>
              <w:top w:val="nil"/>
              <w:left w:val="nil"/>
              <w:bottom w:val="single" w:sz="8" w:space="0" w:color="auto"/>
              <w:right w:val="single" w:sz="8" w:space="0" w:color="auto"/>
            </w:tcBorders>
            <w:shd w:val="clear" w:color="auto" w:fill="auto"/>
            <w:noWrap/>
            <w:vAlign w:val="bottom"/>
            <w:hideMark/>
          </w:tcPr>
          <w:p w14:paraId="3A965C2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Litter Picking and Waste Collection Rural Areas</w:t>
            </w:r>
          </w:p>
        </w:tc>
        <w:tc>
          <w:tcPr>
            <w:tcW w:w="1120" w:type="dxa"/>
            <w:tcBorders>
              <w:top w:val="nil"/>
              <w:left w:val="nil"/>
              <w:bottom w:val="single" w:sz="8" w:space="0" w:color="auto"/>
              <w:right w:val="single" w:sz="8" w:space="0" w:color="auto"/>
            </w:tcBorders>
            <w:shd w:val="clear" w:color="auto" w:fill="auto"/>
            <w:noWrap/>
            <w:vAlign w:val="bottom"/>
            <w:hideMark/>
          </w:tcPr>
          <w:p w14:paraId="355B2C4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05BE51ED"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6F20DF41"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4456D0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14</w:t>
            </w:r>
          </w:p>
        </w:tc>
        <w:tc>
          <w:tcPr>
            <w:tcW w:w="1905" w:type="dxa"/>
            <w:tcBorders>
              <w:top w:val="nil"/>
              <w:left w:val="nil"/>
              <w:bottom w:val="single" w:sz="8" w:space="0" w:color="auto"/>
              <w:right w:val="single" w:sz="8" w:space="0" w:color="auto"/>
            </w:tcBorders>
            <w:shd w:val="clear" w:color="auto" w:fill="auto"/>
            <w:vAlign w:val="bottom"/>
            <w:hideMark/>
          </w:tcPr>
          <w:p w14:paraId="4674205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auto"/>
              <w:right w:val="single" w:sz="8" w:space="0" w:color="auto"/>
            </w:tcBorders>
            <w:shd w:val="clear" w:color="auto" w:fill="auto"/>
            <w:vAlign w:val="bottom"/>
            <w:hideMark/>
          </w:tcPr>
          <w:p w14:paraId="700AC842"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39913</w:t>
            </w:r>
          </w:p>
        </w:tc>
        <w:tc>
          <w:tcPr>
            <w:tcW w:w="3174" w:type="dxa"/>
            <w:tcBorders>
              <w:top w:val="nil"/>
              <w:left w:val="nil"/>
              <w:bottom w:val="single" w:sz="8" w:space="0" w:color="auto"/>
              <w:right w:val="single" w:sz="8" w:space="0" w:color="auto"/>
            </w:tcBorders>
            <w:shd w:val="clear" w:color="auto" w:fill="auto"/>
            <w:noWrap/>
            <w:vAlign w:val="bottom"/>
            <w:hideMark/>
          </w:tcPr>
          <w:p w14:paraId="68B16D75"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Rural Road Bush Clearance (Intersection)</w:t>
            </w:r>
          </w:p>
        </w:tc>
        <w:tc>
          <w:tcPr>
            <w:tcW w:w="1120" w:type="dxa"/>
            <w:tcBorders>
              <w:top w:val="nil"/>
              <w:left w:val="nil"/>
              <w:bottom w:val="single" w:sz="8" w:space="0" w:color="auto"/>
              <w:right w:val="single" w:sz="8" w:space="0" w:color="auto"/>
            </w:tcBorders>
            <w:shd w:val="clear" w:color="auto" w:fill="auto"/>
            <w:noWrap/>
            <w:vAlign w:val="bottom"/>
            <w:hideMark/>
          </w:tcPr>
          <w:p w14:paraId="79C1077A"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7D48DBB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11EFB6BA"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B21A53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15</w:t>
            </w:r>
          </w:p>
        </w:tc>
        <w:tc>
          <w:tcPr>
            <w:tcW w:w="1905" w:type="dxa"/>
            <w:tcBorders>
              <w:top w:val="nil"/>
              <w:left w:val="nil"/>
              <w:bottom w:val="single" w:sz="8" w:space="0" w:color="auto"/>
              <w:right w:val="single" w:sz="8" w:space="0" w:color="auto"/>
            </w:tcBorders>
            <w:shd w:val="clear" w:color="auto" w:fill="auto"/>
            <w:vAlign w:val="bottom"/>
            <w:hideMark/>
          </w:tcPr>
          <w:p w14:paraId="34CD134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3A68E61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39914</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654F66F4"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Construction of low level structure bridges</w:t>
            </w:r>
          </w:p>
        </w:tc>
        <w:tc>
          <w:tcPr>
            <w:tcW w:w="1120" w:type="dxa"/>
            <w:tcBorders>
              <w:top w:val="nil"/>
              <w:left w:val="nil"/>
              <w:bottom w:val="single" w:sz="8" w:space="0" w:color="auto"/>
              <w:right w:val="single" w:sz="8" w:space="0" w:color="auto"/>
            </w:tcBorders>
            <w:shd w:val="clear" w:color="auto" w:fill="auto"/>
            <w:noWrap/>
            <w:vAlign w:val="bottom"/>
            <w:hideMark/>
          </w:tcPr>
          <w:p w14:paraId="322D88BE"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7E39C4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7FB763C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441AA0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16</w:t>
            </w:r>
          </w:p>
        </w:tc>
        <w:tc>
          <w:tcPr>
            <w:tcW w:w="1905" w:type="dxa"/>
            <w:tcBorders>
              <w:top w:val="nil"/>
              <w:left w:val="nil"/>
              <w:bottom w:val="single" w:sz="8" w:space="0" w:color="auto"/>
              <w:right w:val="single" w:sz="8" w:space="0" w:color="auto"/>
            </w:tcBorders>
            <w:shd w:val="clear" w:color="auto" w:fill="auto"/>
            <w:vAlign w:val="bottom"/>
            <w:hideMark/>
          </w:tcPr>
          <w:p w14:paraId="5623B73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3337899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39915</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74A59DC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 xml:space="preserve">Cleaning and Labour at libraries and </w:t>
            </w:r>
            <w:proofErr w:type="spellStart"/>
            <w:r w:rsidRPr="006133BB">
              <w:rPr>
                <w:rFonts w:ascii="Arial" w:eastAsia="Times New Roman" w:hAnsi="Arial" w:cs="Arial"/>
                <w:color w:val="000000"/>
                <w:sz w:val="18"/>
                <w:szCs w:val="18"/>
                <w:lang w:eastAsia="en-ZA"/>
              </w:rPr>
              <w:t>musseums</w:t>
            </w:r>
            <w:proofErr w:type="spellEnd"/>
          </w:p>
        </w:tc>
        <w:tc>
          <w:tcPr>
            <w:tcW w:w="1120" w:type="dxa"/>
            <w:tcBorders>
              <w:top w:val="nil"/>
              <w:left w:val="nil"/>
              <w:bottom w:val="single" w:sz="8" w:space="0" w:color="auto"/>
              <w:right w:val="single" w:sz="8" w:space="0" w:color="auto"/>
            </w:tcBorders>
            <w:shd w:val="clear" w:color="auto" w:fill="auto"/>
            <w:noWrap/>
            <w:vAlign w:val="bottom"/>
            <w:hideMark/>
          </w:tcPr>
          <w:p w14:paraId="10A298D0"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48CD1BFC"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r w:rsidR="00EF4311" w:rsidRPr="006133BB" w14:paraId="0B4A3348"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97B5283"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17</w:t>
            </w:r>
          </w:p>
        </w:tc>
        <w:tc>
          <w:tcPr>
            <w:tcW w:w="1905" w:type="dxa"/>
            <w:tcBorders>
              <w:top w:val="nil"/>
              <w:left w:val="nil"/>
              <w:bottom w:val="single" w:sz="8" w:space="0" w:color="auto"/>
              <w:right w:val="single" w:sz="8" w:space="0" w:color="auto"/>
            </w:tcBorders>
            <w:shd w:val="clear" w:color="auto" w:fill="auto"/>
            <w:vAlign w:val="bottom"/>
            <w:hideMark/>
          </w:tcPr>
          <w:p w14:paraId="4B192C41"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Polokwane Local Municipality - Limpopo</w:t>
            </w:r>
          </w:p>
        </w:tc>
        <w:tc>
          <w:tcPr>
            <w:tcW w:w="1220" w:type="dxa"/>
            <w:tcBorders>
              <w:top w:val="nil"/>
              <w:left w:val="nil"/>
              <w:bottom w:val="single" w:sz="8" w:space="0" w:color="000000"/>
              <w:right w:val="nil"/>
            </w:tcBorders>
            <w:shd w:val="clear" w:color="auto" w:fill="auto"/>
            <w:vAlign w:val="bottom"/>
            <w:hideMark/>
          </w:tcPr>
          <w:p w14:paraId="1FC38A17"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52238</w:t>
            </w:r>
          </w:p>
        </w:tc>
        <w:tc>
          <w:tcPr>
            <w:tcW w:w="3174" w:type="dxa"/>
            <w:tcBorders>
              <w:top w:val="nil"/>
              <w:left w:val="single" w:sz="8" w:space="0" w:color="auto"/>
              <w:bottom w:val="single" w:sz="8" w:space="0" w:color="auto"/>
              <w:right w:val="single" w:sz="8" w:space="0" w:color="auto"/>
            </w:tcBorders>
            <w:shd w:val="clear" w:color="auto" w:fill="auto"/>
            <w:noWrap/>
            <w:vAlign w:val="bottom"/>
            <w:hideMark/>
          </w:tcPr>
          <w:p w14:paraId="2B954AFB"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Regulate and Control traffic</w:t>
            </w:r>
          </w:p>
        </w:tc>
        <w:tc>
          <w:tcPr>
            <w:tcW w:w="1120" w:type="dxa"/>
            <w:tcBorders>
              <w:top w:val="nil"/>
              <w:left w:val="nil"/>
              <w:bottom w:val="single" w:sz="8" w:space="0" w:color="auto"/>
              <w:right w:val="single" w:sz="8" w:space="0" w:color="auto"/>
            </w:tcBorders>
            <w:shd w:val="clear" w:color="auto" w:fill="auto"/>
            <w:noWrap/>
            <w:vAlign w:val="bottom"/>
            <w:hideMark/>
          </w:tcPr>
          <w:p w14:paraId="196A429F"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Final</w:t>
            </w:r>
          </w:p>
        </w:tc>
        <w:tc>
          <w:tcPr>
            <w:tcW w:w="1520" w:type="dxa"/>
            <w:tcBorders>
              <w:top w:val="nil"/>
              <w:left w:val="nil"/>
              <w:bottom w:val="single" w:sz="8" w:space="0" w:color="auto"/>
              <w:right w:val="single" w:sz="8" w:space="0" w:color="auto"/>
            </w:tcBorders>
            <w:shd w:val="clear" w:color="auto" w:fill="auto"/>
            <w:vAlign w:val="bottom"/>
            <w:hideMark/>
          </w:tcPr>
          <w:p w14:paraId="1C8A9386" w14:textId="77777777" w:rsidR="00EF4311" w:rsidRPr="006133BB" w:rsidRDefault="00EF4311" w:rsidP="00E742E0">
            <w:pPr>
              <w:spacing w:after="0" w:line="240" w:lineRule="auto"/>
              <w:rPr>
                <w:rFonts w:ascii="Arial" w:eastAsia="Times New Roman" w:hAnsi="Arial" w:cs="Arial"/>
                <w:color w:val="000000"/>
                <w:sz w:val="18"/>
                <w:szCs w:val="18"/>
                <w:lang w:eastAsia="en-ZA"/>
              </w:rPr>
            </w:pPr>
            <w:r w:rsidRPr="006133BB">
              <w:rPr>
                <w:rFonts w:ascii="Arial" w:eastAsia="Times New Roman" w:hAnsi="Arial" w:cs="Arial"/>
                <w:color w:val="000000"/>
                <w:sz w:val="18"/>
                <w:szCs w:val="18"/>
                <w:lang w:eastAsia="en-ZA"/>
              </w:rPr>
              <w:t>Unknown</w:t>
            </w:r>
          </w:p>
        </w:tc>
      </w:tr>
    </w:tbl>
    <w:p w14:paraId="389DFC17" w14:textId="77777777" w:rsidR="00EF4311" w:rsidRDefault="00EF4311" w:rsidP="00EF4311">
      <w:pPr>
        <w:pStyle w:val="ListParagraph"/>
        <w:shd w:val="clear" w:color="auto" w:fill="FFFFFF"/>
        <w:rPr>
          <w:rFonts w:cs="Arial"/>
          <w:sz w:val="22"/>
          <w:szCs w:val="22"/>
        </w:rPr>
      </w:pPr>
    </w:p>
    <w:p w14:paraId="1FDCDB45"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76D4A288" w14:textId="77777777" w:rsidR="00EF4311" w:rsidRPr="00FF2964" w:rsidRDefault="00EF4311" w:rsidP="00EF4311">
      <w:pPr>
        <w:shd w:val="clear" w:color="auto" w:fill="FFFFFF"/>
        <w:spacing w:after="0" w:line="240" w:lineRule="auto"/>
        <w:ind w:left="567" w:hanging="567"/>
        <w:rPr>
          <w:rFonts w:ascii="Arial" w:hAnsi="Arial" w:cs="Arial"/>
        </w:rPr>
      </w:pPr>
    </w:p>
    <w:p w14:paraId="566C2BA6"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 (a)</w:t>
      </w:r>
    </w:p>
    <w:p w14:paraId="0ED35D0B" w14:textId="77777777" w:rsidR="00EF4311" w:rsidRPr="00FF2964" w:rsidRDefault="00EF4311" w:rsidP="00EF4311">
      <w:pPr>
        <w:shd w:val="clear" w:color="auto" w:fill="FFFFFF"/>
        <w:spacing w:after="0" w:line="240" w:lineRule="auto"/>
        <w:ind w:left="567" w:hanging="567"/>
        <w:rPr>
          <w:rFonts w:ascii="Arial" w:hAnsi="Arial" w:cs="Arial"/>
        </w:rPr>
      </w:pPr>
    </w:p>
    <w:p w14:paraId="5DA52B63" w14:textId="77777777" w:rsidR="00EF4311" w:rsidRDefault="00EF4311" w:rsidP="00EF4311">
      <w:pPr>
        <w:shd w:val="clear" w:color="auto" w:fill="FFFFFF"/>
        <w:spacing w:after="0" w:line="240" w:lineRule="auto"/>
        <w:ind w:left="567" w:hanging="567"/>
        <w:rPr>
          <w:rFonts w:ascii="Arial" w:hAnsi="Arial" w:cs="Arial"/>
          <w:iCs/>
        </w:rPr>
      </w:pPr>
      <w:r w:rsidRPr="00FF2964">
        <w:rPr>
          <w:rFonts w:ascii="Arial" w:hAnsi="Arial" w:cs="Arial"/>
        </w:rPr>
        <w:t>b)</w:t>
      </w:r>
      <w:r w:rsidRPr="00FF2964">
        <w:rPr>
          <w:rFonts w:ascii="Arial" w:hAnsi="Arial" w:cs="Arial"/>
        </w:rPr>
        <w:tab/>
      </w:r>
      <w:r w:rsidRPr="00FF2964">
        <w:rPr>
          <w:rFonts w:ascii="Arial" w:hAnsi="Arial" w:cs="Arial"/>
          <w:iCs/>
        </w:rPr>
        <w:t>Understatement of work opportunities created.</w:t>
      </w:r>
    </w:p>
    <w:p w14:paraId="247E5E3E" w14:textId="77777777" w:rsidR="00EF4311" w:rsidRPr="00FF2964" w:rsidRDefault="00EF4311" w:rsidP="00EF4311">
      <w:pPr>
        <w:shd w:val="clear" w:color="auto" w:fill="FFFFFF"/>
        <w:spacing w:after="0" w:line="240" w:lineRule="auto"/>
        <w:ind w:left="567" w:hanging="567"/>
        <w:rPr>
          <w:rFonts w:ascii="Arial" w:hAnsi="Arial" w:cs="Arial"/>
        </w:rPr>
      </w:pPr>
    </w:p>
    <w:p w14:paraId="1EF22BDE" w14:textId="77777777" w:rsidR="00EF4311"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4B89B818"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7D683F64" w14:textId="77777777" w:rsidR="00EF4311" w:rsidRPr="00632A74" w:rsidRDefault="00EF4311" w:rsidP="00EF4311">
      <w:pPr>
        <w:pStyle w:val="NoSpacing"/>
        <w:rPr>
          <w:rFonts w:ascii="Arial" w:hAnsi="Arial" w:cs="Arial"/>
          <w:sz w:val="22"/>
          <w:szCs w:val="22"/>
          <w:lang w:val="en-GB"/>
        </w:rPr>
      </w:pPr>
      <w:r w:rsidRPr="00632A74">
        <w:rPr>
          <w:rFonts w:ascii="Arial" w:hAnsi="Arial" w:cs="Arial"/>
          <w:sz w:val="22"/>
          <w:szCs w:val="22"/>
          <w:lang w:val="en-GB"/>
        </w:rPr>
        <w:t>Reason for the deviation:</w:t>
      </w:r>
    </w:p>
    <w:p w14:paraId="2354D4E5" w14:textId="77777777" w:rsidR="00EF4311" w:rsidRPr="00632A74" w:rsidRDefault="00EF4311" w:rsidP="00EF4311">
      <w:pPr>
        <w:pStyle w:val="NoSpacing"/>
        <w:rPr>
          <w:rFonts w:ascii="Arial" w:hAnsi="Arial" w:cs="Arial"/>
          <w:sz w:val="22"/>
          <w:szCs w:val="22"/>
          <w:lang w:val="en-GB"/>
        </w:rPr>
      </w:pPr>
    </w:p>
    <w:p w14:paraId="08780885"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Project lists are not regularly reviewed, validated and reported on the National Department of Public Works and Expanded Public Works Programs (EPWP) project list to ensure that all participants are captured on EPWP reporting system.</w:t>
      </w:r>
    </w:p>
    <w:p w14:paraId="7FEB9A0C" w14:textId="77777777" w:rsidR="00EF4311" w:rsidRPr="00FF2964" w:rsidRDefault="00EF4311" w:rsidP="00EF4311">
      <w:pPr>
        <w:spacing w:after="0" w:line="240" w:lineRule="auto"/>
        <w:rPr>
          <w:rFonts w:ascii="Arial" w:hAnsi="Arial" w:cs="Arial"/>
          <w:lang w:val="en-GB"/>
        </w:rPr>
      </w:pPr>
    </w:p>
    <w:p w14:paraId="0C81C65C"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69A35E9B"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3B716070"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078D7365" w14:textId="77777777" w:rsidR="00EF4311" w:rsidRPr="00FF2964" w:rsidRDefault="00EF4311" w:rsidP="00EF4311">
      <w:pPr>
        <w:spacing w:after="0" w:line="240" w:lineRule="auto"/>
        <w:jc w:val="both"/>
        <w:rPr>
          <w:rFonts w:ascii="Arial" w:hAnsi="Arial" w:cs="Arial"/>
          <w:lang w:val="en-GB"/>
        </w:rPr>
      </w:pPr>
    </w:p>
    <w:p w14:paraId="5890A0D6"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3F7725F5" w14:textId="77777777" w:rsidR="00EF4311" w:rsidRPr="00FF2964" w:rsidRDefault="00EF4311" w:rsidP="00EF4311">
      <w:pPr>
        <w:spacing w:after="0" w:line="240" w:lineRule="auto"/>
        <w:rPr>
          <w:rFonts w:ascii="Arial" w:hAnsi="Arial" w:cs="Arial"/>
          <w:b/>
        </w:rPr>
      </w:pPr>
    </w:p>
    <w:p w14:paraId="58F7F747"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3BD63F60" w14:textId="77777777" w:rsidR="00EF4311" w:rsidRPr="00FF2964" w:rsidRDefault="00EF4311" w:rsidP="00EF4311">
      <w:pPr>
        <w:pStyle w:val="NoSpacing"/>
        <w:rPr>
          <w:rFonts w:cs="Arial"/>
          <w:color w:val="000000"/>
          <w:sz w:val="22"/>
          <w:szCs w:val="22"/>
        </w:rPr>
      </w:pPr>
    </w:p>
    <w:p w14:paraId="254A24E3" w14:textId="77777777" w:rsidR="00EF4311" w:rsidRPr="00FF2964" w:rsidRDefault="00EF4311" w:rsidP="00EF4311">
      <w:pPr>
        <w:spacing w:after="0" w:line="240" w:lineRule="auto"/>
        <w:rPr>
          <w:rFonts w:ascii="Arial" w:hAnsi="Arial" w:cs="Arial"/>
          <w:color w:val="000000"/>
        </w:rPr>
      </w:pPr>
      <w:r w:rsidRPr="00FF2964">
        <w:rPr>
          <w:rFonts w:ascii="Arial" w:hAnsi="Arial" w:cs="Arial"/>
        </w:rPr>
        <w:t>The department should perform adequate and frequent reviews of project lists and it must be reviewed by the senior officials to ensure that all the projects are captured on EPWP reporting system.</w:t>
      </w:r>
      <w:r w:rsidRPr="00FF2964">
        <w:rPr>
          <w:rFonts w:ascii="Arial" w:hAnsi="Arial" w:cs="Arial"/>
          <w:color w:val="000000"/>
        </w:rPr>
        <w:t xml:space="preserve"> </w:t>
      </w:r>
    </w:p>
    <w:p w14:paraId="2875D83B" w14:textId="77777777" w:rsidR="00EF4311" w:rsidRPr="00FF2964" w:rsidRDefault="00EF4311" w:rsidP="00EF4311">
      <w:pPr>
        <w:spacing w:after="0" w:line="240" w:lineRule="auto"/>
        <w:rPr>
          <w:rFonts w:ascii="Arial" w:hAnsi="Arial" w:cs="Arial"/>
          <w:b/>
        </w:rPr>
      </w:pPr>
    </w:p>
    <w:p w14:paraId="4BF51903"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14CD702B" w14:textId="77777777" w:rsidR="00EF4311" w:rsidRPr="00FF2964" w:rsidRDefault="00EF4311" w:rsidP="00EF4311">
      <w:pPr>
        <w:pStyle w:val="ListParagraph"/>
        <w:ind w:left="0"/>
        <w:jc w:val="both"/>
        <w:rPr>
          <w:rFonts w:cs="Arial"/>
          <w:color w:val="000000"/>
          <w:sz w:val="22"/>
          <w:szCs w:val="22"/>
        </w:rPr>
      </w:pPr>
    </w:p>
    <w:p w14:paraId="2854E090" w14:textId="77777777" w:rsidR="00EF4311" w:rsidRPr="00632A74" w:rsidRDefault="00EF4311" w:rsidP="00EF4311">
      <w:pPr>
        <w:pStyle w:val="ListParagraph"/>
        <w:ind w:left="0"/>
        <w:jc w:val="both"/>
        <w:rPr>
          <w:rFonts w:ascii="Arial" w:hAnsi="Arial" w:cs="Arial"/>
          <w:color w:val="000000"/>
          <w:sz w:val="22"/>
          <w:szCs w:val="22"/>
        </w:rPr>
      </w:pPr>
      <w:r w:rsidRPr="00632A74">
        <w:rPr>
          <w:rFonts w:ascii="Arial" w:hAnsi="Arial" w:cs="Arial"/>
          <w:color w:val="000000"/>
          <w:sz w:val="22"/>
          <w:szCs w:val="22"/>
        </w:rPr>
        <w:t xml:space="preserve">I am in agreement with the finding for the following reasons [and supply the following/attached information in support of this]: </w:t>
      </w:r>
    </w:p>
    <w:p w14:paraId="5B37BDF7" w14:textId="77777777" w:rsidR="00EF4311" w:rsidRPr="00632A74" w:rsidRDefault="00EF4311" w:rsidP="009A54E9">
      <w:pPr>
        <w:pStyle w:val="ListParagraph"/>
        <w:numPr>
          <w:ilvl w:val="0"/>
          <w:numId w:val="45"/>
        </w:numPr>
        <w:ind w:left="567" w:hanging="567"/>
        <w:jc w:val="both"/>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0"/>
        <w:gridCol w:w="2430"/>
        <w:gridCol w:w="2464"/>
      </w:tblGrid>
      <w:tr w:rsidR="00EF4311" w:rsidRPr="00FF2964" w14:paraId="2D140E91" w14:textId="77777777" w:rsidTr="00E742E0">
        <w:tc>
          <w:tcPr>
            <w:tcW w:w="4500" w:type="dxa"/>
            <w:tcBorders>
              <w:top w:val="single" w:sz="4" w:space="0" w:color="auto"/>
              <w:left w:val="single" w:sz="4" w:space="0" w:color="auto"/>
              <w:bottom w:val="single" w:sz="4" w:space="0" w:color="auto"/>
              <w:right w:val="single" w:sz="4" w:space="0" w:color="auto"/>
            </w:tcBorders>
            <w:shd w:val="clear" w:color="auto" w:fill="BFBFBF"/>
            <w:hideMark/>
          </w:tcPr>
          <w:p w14:paraId="047F9BC7"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Description</w:t>
            </w:r>
          </w:p>
        </w:tc>
        <w:tc>
          <w:tcPr>
            <w:tcW w:w="489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E87DC1D"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Response</w:t>
            </w:r>
          </w:p>
        </w:tc>
      </w:tr>
      <w:tr w:rsidR="00EF4311" w:rsidRPr="00FF2964" w14:paraId="0B6DF7F6"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57F95D5"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Corrective action to be taken</w:t>
            </w:r>
          </w:p>
        </w:tc>
        <w:tc>
          <w:tcPr>
            <w:tcW w:w="4894" w:type="dxa"/>
            <w:gridSpan w:val="2"/>
            <w:tcBorders>
              <w:top w:val="single" w:sz="4" w:space="0" w:color="auto"/>
              <w:left w:val="single" w:sz="4" w:space="0" w:color="auto"/>
              <w:bottom w:val="single" w:sz="4" w:space="0" w:color="auto"/>
              <w:right w:val="single" w:sz="4" w:space="0" w:color="auto"/>
            </w:tcBorders>
          </w:tcPr>
          <w:p w14:paraId="3AA3FF52" w14:textId="77777777" w:rsidR="00EF4311" w:rsidRPr="00632A74" w:rsidRDefault="00EF4311" w:rsidP="009A54E9">
            <w:pPr>
              <w:pStyle w:val="ListParagraph"/>
              <w:numPr>
                <w:ilvl w:val="0"/>
                <w:numId w:val="48"/>
              </w:numPr>
              <w:rPr>
                <w:rFonts w:ascii="Arial" w:hAnsi="Arial" w:cs="Arial"/>
                <w:sz w:val="18"/>
                <w:szCs w:val="18"/>
              </w:rPr>
            </w:pPr>
            <w:r w:rsidRPr="00632A74">
              <w:rPr>
                <w:rFonts w:ascii="Arial" w:hAnsi="Arial" w:cs="Arial"/>
                <w:sz w:val="18"/>
                <w:szCs w:val="18"/>
              </w:rPr>
              <w:t>The participant data for projects will be captured on the EPWP RS.  The under-reporting will thus be addressed.</w:t>
            </w:r>
          </w:p>
          <w:p w14:paraId="4086B8D7" w14:textId="77777777" w:rsidR="00EF4311" w:rsidRPr="008D7CE9" w:rsidRDefault="00EF4311" w:rsidP="009A54E9">
            <w:pPr>
              <w:pStyle w:val="ListParagraph"/>
              <w:numPr>
                <w:ilvl w:val="0"/>
                <w:numId w:val="48"/>
              </w:numPr>
              <w:rPr>
                <w:rFonts w:cs="Arial"/>
                <w:sz w:val="18"/>
                <w:szCs w:val="18"/>
              </w:rPr>
            </w:pPr>
            <w:r w:rsidRPr="00632A74">
              <w:rPr>
                <w:rFonts w:ascii="Arial" w:hAnsi="Arial" w:cs="Arial"/>
                <w:sz w:val="18"/>
                <w:szCs w:val="18"/>
              </w:rPr>
              <w:t>System reports that show that the under-reporting is addressed will be submitted to the AGSA.</w:t>
            </w:r>
            <w:r w:rsidRPr="008D7CE9">
              <w:rPr>
                <w:rFonts w:cs="Arial"/>
                <w:sz w:val="18"/>
                <w:szCs w:val="18"/>
              </w:rPr>
              <w:t xml:space="preserve"> </w:t>
            </w:r>
          </w:p>
        </w:tc>
      </w:tr>
      <w:tr w:rsidR="00EF4311" w:rsidRPr="00FF2964" w14:paraId="6CEDFD45"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14CE4268"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the finding affect an amount disclosed in the financial statements</w:t>
            </w:r>
          </w:p>
        </w:tc>
        <w:tc>
          <w:tcPr>
            <w:tcW w:w="2430" w:type="dxa"/>
            <w:tcBorders>
              <w:top w:val="single" w:sz="4" w:space="0" w:color="auto"/>
              <w:left w:val="single" w:sz="4" w:space="0" w:color="auto"/>
              <w:bottom w:val="single" w:sz="4" w:space="0" w:color="auto"/>
              <w:right w:val="single" w:sz="4" w:space="0" w:color="auto"/>
            </w:tcBorders>
            <w:hideMark/>
          </w:tcPr>
          <w:p w14:paraId="47D63F6F"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014C7340" w14:textId="77777777" w:rsidR="00EF4311" w:rsidRPr="008D7CE9" w:rsidRDefault="00EF4311" w:rsidP="00E742E0">
            <w:pPr>
              <w:spacing w:after="0" w:line="240" w:lineRule="auto"/>
              <w:rPr>
                <w:rFonts w:ascii="Arial" w:hAnsi="Arial" w:cs="Arial"/>
                <w:b/>
                <w:bCs/>
                <w:sz w:val="18"/>
                <w:szCs w:val="18"/>
              </w:rPr>
            </w:pPr>
            <w:r w:rsidRPr="008D7CE9">
              <w:rPr>
                <w:rFonts w:ascii="Arial" w:hAnsi="Arial" w:cs="Arial"/>
                <w:b/>
                <w:bCs/>
                <w:sz w:val="18"/>
                <w:szCs w:val="18"/>
              </w:rPr>
              <w:t>No</w:t>
            </w:r>
          </w:p>
        </w:tc>
      </w:tr>
      <w:tr w:rsidR="00EF4311" w:rsidRPr="00FF2964" w14:paraId="0F2F1A55"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011A218E"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6285E960"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4656E8D5"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2ABF112E"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1D11F863"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what corrections will be made to the population</w:t>
            </w:r>
          </w:p>
        </w:tc>
        <w:tc>
          <w:tcPr>
            <w:tcW w:w="4894" w:type="dxa"/>
            <w:gridSpan w:val="2"/>
            <w:tcBorders>
              <w:top w:val="single" w:sz="4" w:space="0" w:color="auto"/>
              <w:left w:val="single" w:sz="4" w:space="0" w:color="auto"/>
              <w:bottom w:val="single" w:sz="4" w:space="0" w:color="auto"/>
              <w:right w:val="single" w:sz="4" w:space="0" w:color="auto"/>
            </w:tcBorders>
          </w:tcPr>
          <w:p w14:paraId="5572A8B5"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03702DD3"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F02DAFD"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the process followed to correct the population, including the internal controls put in place to ensure that the misstatement does not recur in future.</w:t>
            </w:r>
          </w:p>
        </w:tc>
        <w:tc>
          <w:tcPr>
            <w:tcW w:w="4894" w:type="dxa"/>
            <w:gridSpan w:val="2"/>
            <w:tcBorders>
              <w:top w:val="single" w:sz="4" w:space="0" w:color="auto"/>
              <w:left w:val="single" w:sz="4" w:space="0" w:color="auto"/>
              <w:bottom w:val="single" w:sz="4" w:space="0" w:color="auto"/>
              <w:right w:val="single" w:sz="4" w:space="0" w:color="auto"/>
            </w:tcBorders>
            <w:hideMark/>
          </w:tcPr>
          <w:p w14:paraId="2B980E7A"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01E6206D"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019AA06B"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yes and the population was adjusted, the proposed adjusting journal entries to correct the population, with the supporting documentation.</w:t>
            </w:r>
          </w:p>
        </w:tc>
        <w:tc>
          <w:tcPr>
            <w:tcW w:w="4894" w:type="dxa"/>
            <w:gridSpan w:val="2"/>
            <w:tcBorders>
              <w:top w:val="single" w:sz="4" w:space="0" w:color="auto"/>
              <w:left w:val="single" w:sz="4" w:space="0" w:color="auto"/>
              <w:bottom w:val="single" w:sz="4" w:space="0" w:color="auto"/>
              <w:right w:val="single" w:sz="4" w:space="0" w:color="auto"/>
            </w:tcBorders>
          </w:tcPr>
          <w:p w14:paraId="2408D528"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303F179C" w14:textId="77777777" w:rsidTr="00E742E0">
        <w:trPr>
          <w:trHeight w:val="413"/>
        </w:trPr>
        <w:tc>
          <w:tcPr>
            <w:tcW w:w="4500" w:type="dxa"/>
            <w:vMerge w:val="restart"/>
            <w:tcBorders>
              <w:top w:val="single" w:sz="4" w:space="0" w:color="auto"/>
              <w:left w:val="single" w:sz="4" w:space="0" w:color="auto"/>
              <w:bottom w:val="single" w:sz="4" w:space="0" w:color="auto"/>
              <w:right w:val="single" w:sz="4" w:space="0" w:color="auto"/>
            </w:tcBorders>
            <w:hideMark/>
          </w:tcPr>
          <w:p w14:paraId="747699BF"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430" w:type="dxa"/>
            <w:tcBorders>
              <w:top w:val="single" w:sz="4" w:space="0" w:color="auto"/>
              <w:left w:val="single" w:sz="4" w:space="0" w:color="auto"/>
              <w:bottom w:val="single" w:sz="4" w:space="0" w:color="auto"/>
              <w:right w:val="single" w:sz="4" w:space="0" w:color="auto"/>
            </w:tcBorders>
            <w:hideMark/>
          </w:tcPr>
          <w:p w14:paraId="04F53A07" w14:textId="77777777"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4EBFD444" w14:textId="77777777" w:rsidR="00EF4311" w:rsidRPr="008D7CE9" w:rsidRDefault="00EF4311" w:rsidP="00E742E0">
            <w:pPr>
              <w:spacing w:after="0" w:line="240" w:lineRule="auto"/>
              <w:rPr>
                <w:rFonts w:ascii="Arial" w:hAnsi="Arial" w:cs="Arial"/>
                <w:b/>
                <w:sz w:val="18"/>
                <w:szCs w:val="18"/>
              </w:rPr>
            </w:pPr>
            <w:r w:rsidRPr="008D7CE9">
              <w:rPr>
                <w:rFonts w:ascii="Arial" w:hAnsi="Arial" w:cs="Arial"/>
                <w:b/>
                <w:sz w:val="18"/>
                <w:szCs w:val="18"/>
              </w:rPr>
              <w:t>No</w:t>
            </w:r>
          </w:p>
        </w:tc>
      </w:tr>
      <w:tr w:rsidR="00EF4311" w:rsidRPr="00FF2964" w14:paraId="2394A6A5" w14:textId="77777777" w:rsidTr="00E742E0">
        <w:trPr>
          <w:trHeight w:val="203"/>
        </w:trPr>
        <w:tc>
          <w:tcPr>
            <w:tcW w:w="4500" w:type="dxa"/>
            <w:vMerge/>
            <w:tcBorders>
              <w:top w:val="single" w:sz="4" w:space="0" w:color="auto"/>
              <w:left w:val="single" w:sz="4" w:space="0" w:color="auto"/>
              <w:bottom w:val="single" w:sz="4" w:space="0" w:color="auto"/>
              <w:right w:val="single" w:sz="4" w:space="0" w:color="auto"/>
            </w:tcBorders>
            <w:vAlign w:val="center"/>
            <w:hideMark/>
          </w:tcPr>
          <w:p w14:paraId="7F798C84"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7510A3C7"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1A680501"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580FFE71" w14:textId="77777777" w:rsidTr="00E742E0">
        <w:trPr>
          <w:trHeight w:val="202"/>
        </w:trPr>
        <w:tc>
          <w:tcPr>
            <w:tcW w:w="4500" w:type="dxa"/>
            <w:vMerge/>
            <w:tcBorders>
              <w:top w:val="single" w:sz="4" w:space="0" w:color="auto"/>
              <w:left w:val="single" w:sz="4" w:space="0" w:color="auto"/>
              <w:bottom w:val="single" w:sz="4" w:space="0" w:color="auto"/>
              <w:right w:val="single" w:sz="4" w:space="0" w:color="auto"/>
            </w:tcBorders>
            <w:vAlign w:val="center"/>
            <w:hideMark/>
          </w:tcPr>
          <w:p w14:paraId="18C9D306" w14:textId="77777777" w:rsidR="00EF4311" w:rsidRPr="008D7CE9" w:rsidRDefault="00EF4311" w:rsidP="00E742E0">
            <w:pPr>
              <w:spacing w:after="0" w:line="240" w:lineRule="auto"/>
              <w:rPr>
                <w:rFonts w:ascii="Arial" w:hAnsi="Arial" w:cs="Arial"/>
                <w:sz w:val="18"/>
                <w:szCs w:val="18"/>
              </w:rPr>
            </w:pPr>
          </w:p>
        </w:tc>
        <w:tc>
          <w:tcPr>
            <w:tcW w:w="4894" w:type="dxa"/>
            <w:gridSpan w:val="2"/>
            <w:tcBorders>
              <w:top w:val="single" w:sz="4" w:space="0" w:color="auto"/>
              <w:left w:val="single" w:sz="4" w:space="0" w:color="auto"/>
              <w:bottom w:val="single" w:sz="4" w:space="0" w:color="auto"/>
              <w:right w:val="single" w:sz="4" w:space="0" w:color="auto"/>
            </w:tcBorders>
          </w:tcPr>
          <w:p w14:paraId="11B140CF" w14:textId="77777777" w:rsidR="00EF4311" w:rsidRPr="008D7CE9" w:rsidRDefault="00EF4311" w:rsidP="00E742E0">
            <w:pPr>
              <w:spacing w:after="0" w:line="240" w:lineRule="auto"/>
              <w:rPr>
                <w:rFonts w:ascii="Arial" w:hAnsi="Arial" w:cs="Arial"/>
                <w:sz w:val="18"/>
                <w:szCs w:val="18"/>
              </w:rPr>
            </w:pPr>
          </w:p>
        </w:tc>
      </w:tr>
      <w:tr w:rsidR="00EF4311" w:rsidRPr="00FF2964" w14:paraId="194F5EBF"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8A12C8F"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If yes and no corrections will be made, the reason why such a conclusion has been reached should be indicated. </w:t>
            </w:r>
          </w:p>
        </w:tc>
        <w:tc>
          <w:tcPr>
            <w:tcW w:w="4894" w:type="dxa"/>
            <w:gridSpan w:val="2"/>
            <w:tcBorders>
              <w:top w:val="single" w:sz="4" w:space="0" w:color="auto"/>
              <w:left w:val="single" w:sz="4" w:space="0" w:color="auto"/>
              <w:bottom w:val="single" w:sz="4" w:space="0" w:color="auto"/>
              <w:right w:val="single" w:sz="4" w:space="0" w:color="auto"/>
            </w:tcBorders>
          </w:tcPr>
          <w:p w14:paraId="5A375F49"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59264D70"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14F27618"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Position of official responsible to take corrective actions</w:t>
            </w:r>
          </w:p>
        </w:tc>
        <w:tc>
          <w:tcPr>
            <w:tcW w:w="4894" w:type="dxa"/>
            <w:gridSpan w:val="2"/>
            <w:tcBorders>
              <w:top w:val="single" w:sz="4" w:space="0" w:color="auto"/>
              <w:left w:val="single" w:sz="4" w:space="0" w:color="auto"/>
              <w:bottom w:val="single" w:sz="4" w:space="0" w:color="auto"/>
              <w:right w:val="single" w:sz="4" w:space="0" w:color="auto"/>
            </w:tcBorders>
          </w:tcPr>
          <w:p w14:paraId="34A92CBE"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EPWP Champion at </w:t>
            </w:r>
            <w:r>
              <w:rPr>
                <w:rFonts w:ascii="Arial" w:hAnsi="Arial" w:cs="Arial"/>
                <w:sz w:val="18"/>
                <w:szCs w:val="18"/>
              </w:rPr>
              <w:t>the muni</w:t>
            </w:r>
            <w:r w:rsidRPr="008D7CE9">
              <w:rPr>
                <w:rFonts w:ascii="Arial" w:hAnsi="Arial" w:cs="Arial"/>
                <w:sz w:val="18"/>
                <w:szCs w:val="18"/>
              </w:rPr>
              <w:t>cipality, supported by the EPWP Programme Manager</w:t>
            </w:r>
            <w:r>
              <w:rPr>
                <w:rFonts w:ascii="Arial" w:hAnsi="Arial" w:cs="Arial"/>
                <w:sz w:val="18"/>
                <w:szCs w:val="18"/>
              </w:rPr>
              <w:t xml:space="preserve"> at the region</w:t>
            </w:r>
            <w:r w:rsidRPr="008D7CE9">
              <w:rPr>
                <w:rFonts w:ascii="Arial" w:hAnsi="Arial" w:cs="Arial"/>
                <w:sz w:val="18"/>
                <w:szCs w:val="18"/>
              </w:rPr>
              <w:t>.</w:t>
            </w:r>
          </w:p>
        </w:tc>
      </w:tr>
      <w:tr w:rsidR="00EF4311" w:rsidRPr="00FF2964" w14:paraId="1F067A11"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2D75A86A"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Estimated completion date for corrective action</w:t>
            </w:r>
          </w:p>
        </w:tc>
        <w:tc>
          <w:tcPr>
            <w:tcW w:w="4894" w:type="dxa"/>
            <w:gridSpan w:val="2"/>
            <w:tcBorders>
              <w:top w:val="single" w:sz="4" w:space="0" w:color="auto"/>
              <w:left w:val="single" w:sz="4" w:space="0" w:color="auto"/>
              <w:bottom w:val="single" w:sz="4" w:space="0" w:color="auto"/>
              <w:right w:val="single" w:sz="4" w:space="0" w:color="auto"/>
            </w:tcBorders>
          </w:tcPr>
          <w:p w14:paraId="15CAC579"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NA</w:t>
            </w:r>
          </w:p>
        </w:tc>
      </w:tr>
      <w:tr w:rsidR="00EF4311" w:rsidRPr="00FF2964" w14:paraId="3DC102FF"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5685A01D"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root cause indicated</w:t>
            </w:r>
          </w:p>
        </w:tc>
        <w:tc>
          <w:tcPr>
            <w:tcW w:w="2430" w:type="dxa"/>
            <w:tcBorders>
              <w:top w:val="single" w:sz="4" w:space="0" w:color="auto"/>
              <w:left w:val="single" w:sz="4" w:space="0" w:color="auto"/>
              <w:bottom w:val="single" w:sz="4" w:space="0" w:color="auto"/>
              <w:right w:val="single" w:sz="4" w:space="0" w:color="auto"/>
            </w:tcBorders>
            <w:hideMark/>
          </w:tcPr>
          <w:p w14:paraId="5F5C4C61"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72EB08E4"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b/>
                <w:bCs/>
                <w:sz w:val="18"/>
                <w:szCs w:val="18"/>
              </w:rPr>
              <w:t>No</w:t>
            </w:r>
          </w:p>
        </w:tc>
      </w:tr>
      <w:tr w:rsidR="00EF4311" w:rsidRPr="00FF2964" w14:paraId="57755777"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309CC754"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0997C16D" w14:textId="77777777" w:rsidR="00EF4311" w:rsidRPr="008D7CE9"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1DE43942" w14:textId="77777777" w:rsidR="00EF4311" w:rsidRPr="008D7CE9" w:rsidRDefault="00EF4311" w:rsidP="00E742E0">
            <w:pPr>
              <w:spacing w:after="0" w:line="240" w:lineRule="auto"/>
              <w:jc w:val="center"/>
              <w:rPr>
                <w:rFonts w:ascii="Arial" w:hAnsi="Arial" w:cs="Arial"/>
                <w:sz w:val="18"/>
                <w:szCs w:val="18"/>
              </w:rPr>
            </w:pPr>
            <w:r w:rsidRPr="008D7CE9">
              <w:rPr>
                <w:rFonts w:ascii="Arial" w:hAnsi="Arial" w:cs="Arial"/>
                <w:sz w:val="18"/>
                <w:szCs w:val="18"/>
              </w:rPr>
              <w:t>X</w:t>
            </w:r>
          </w:p>
        </w:tc>
      </w:tr>
      <w:tr w:rsidR="00EF4311" w:rsidRPr="00FF2964" w14:paraId="2FB610A5"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4BA95CCD"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 xml:space="preserve">If management does not agree with the root </w:t>
            </w:r>
            <w:proofErr w:type="gramStart"/>
            <w:r w:rsidRPr="008D7CE9">
              <w:rPr>
                <w:rFonts w:ascii="Arial" w:hAnsi="Arial" w:cs="Arial"/>
                <w:sz w:val="18"/>
                <w:szCs w:val="18"/>
              </w:rPr>
              <w:t>cause</w:t>
            </w:r>
            <w:proofErr w:type="gramEnd"/>
            <w:r w:rsidRPr="008D7CE9">
              <w:rPr>
                <w:rFonts w:ascii="Arial" w:hAnsi="Arial" w:cs="Arial"/>
                <w:sz w:val="18"/>
                <w:szCs w:val="18"/>
              </w:rPr>
              <w:t xml:space="preserve"> indicated, please provide the root cause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14:paraId="3B5A05E1" w14:textId="77777777"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The Department is responsible for neither the implementation of projects within public bodies nor the collection of data from projects sites. The data flow is from the contractor (implementing the project), to the consultant (if such is employed by the public body), then from the consultant to the public body and then lastly from the public body to the Department of Public Works through reporting on the EPWP RS.</w:t>
            </w:r>
          </w:p>
          <w:p w14:paraId="07A067AD" w14:textId="77777777" w:rsidR="00EF4311" w:rsidRPr="00632A74" w:rsidRDefault="00EF4311" w:rsidP="009A54E9">
            <w:pPr>
              <w:pStyle w:val="ListParagraph"/>
              <w:numPr>
                <w:ilvl w:val="0"/>
                <w:numId w:val="46"/>
              </w:numPr>
              <w:rPr>
                <w:rFonts w:ascii="Arial" w:hAnsi="Arial" w:cs="Arial"/>
                <w:sz w:val="18"/>
                <w:szCs w:val="18"/>
              </w:rPr>
            </w:pPr>
            <w:r w:rsidRPr="00632A74">
              <w:rPr>
                <w:rFonts w:ascii="Arial" w:hAnsi="Arial" w:cs="Arial"/>
                <w:sz w:val="18"/>
                <w:szCs w:val="18"/>
              </w:rPr>
              <w:t xml:space="preserve">The projects were not reported by the public body despite feedback to the public body on the projects which it reported and follow-ups with the public body on the projects that it is implementing. </w:t>
            </w:r>
          </w:p>
        </w:tc>
      </w:tr>
      <w:tr w:rsidR="00EF4311" w:rsidRPr="00FF2964" w14:paraId="04FDADAA" w14:textId="77777777" w:rsidTr="00E742E0">
        <w:tc>
          <w:tcPr>
            <w:tcW w:w="4500" w:type="dxa"/>
            <w:vMerge w:val="restart"/>
            <w:tcBorders>
              <w:top w:val="single" w:sz="4" w:space="0" w:color="auto"/>
              <w:left w:val="single" w:sz="4" w:space="0" w:color="auto"/>
              <w:bottom w:val="single" w:sz="4" w:space="0" w:color="auto"/>
              <w:right w:val="single" w:sz="4" w:space="0" w:color="auto"/>
            </w:tcBorders>
            <w:hideMark/>
          </w:tcPr>
          <w:p w14:paraId="76A957A4"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Does management agree with the internal control deficiencies indicated</w:t>
            </w:r>
          </w:p>
        </w:tc>
        <w:tc>
          <w:tcPr>
            <w:tcW w:w="2430" w:type="dxa"/>
            <w:tcBorders>
              <w:top w:val="single" w:sz="4" w:space="0" w:color="auto"/>
              <w:left w:val="single" w:sz="4" w:space="0" w:color="auto"/>
              <w:bottom w:val="single" w:sz="4" w:space="0" w:color="auto"/>
              <w:right w:val="single" w:sz="4" w:space="0" w:color="auto"/>
            </w:tcBorders>
            <w:hideMark/>
          </w:tcPr>
          <w:p w14:paraId="59941647" w14:textId="77777777" w:rsidR="00EF4311" w:rsidRPr="006133BB" w:rsidRDefault="00EF4311" w:rsidP="00E742E0">
            <w:pPr>
              <w:spacing w:after="0" w:line="240" w:lineRule="auto"/>
              <w:rPr>
                <w:rFonts w:ascii="Arial" w:hAnsi="Arial" w:cs="Arial"/>
                <w:sz w:val="18"/>
                <w:szCs w:val="18"/>
              </w:rPr>
            </w:pPr>
            <w:r w:rsidRPr="006133BB">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21278A9F" w14:textId="77777777" w:rsidR="00EF4311" w:rsidRPr="00632A74" w:rsidRDefault="00EF4311" w:rsidP="00E742E0">
            <w:pPr>
              <w:spacing w:after="0" w:line="240" w:lineRule="auto"/>
              <w:rPr>
                <w:rFonts w:ascii="Arial" w:hAnsi="Arial" w:cs="Arial"/>
                <w:sz w:val="18"/>
                <w:szCs w:val="18"/>
              </w:rPr>
            </w:pPr>
            <w:r w:rsidRPr="00632A74">
              <w:rPr>
                <w:rFonts w:ascii="Arial" w:hAnsi="Arial" w:cs="Arial"/>
                <w:b/>
                <w:bCs/>
                <w:sz w:val="18"/>
                <w:szCs w:val="18"/>
              </w:rPr>
              <w:t>No</w:t>
            </w:r>
          </w:p>
        </w:tc>
      </w:tr>
      <w:tr w:rsidR="00EF4311" w:rsidRPr="00FF2964" w14:paraId="47B4A745" w14:textId="77777777" w:rsidTr="00E742E0">
        <w:tc>
          <w:tcPr>
            <w:tcW w:w="4500" w:type="dxa"/>
            <w:vMerge/>
            <w:tcBorders>
              <w:top w:val="single" w:sz="4" w:space="0" w:color="auto"/>
              <w:left w:val="single" w:sz="4" w:space="0" w:color="auto"/>
              <w:bottom w:val="single" w:sz="4" w:space="0" w:color="auto"/>
              <w:right w:val="single" w:sz="4" w:space="0" w:color="auto"/>
            </w:tcBorders>
            <w:vAlign w:val="center"/>
            <w:hideMark/>
          </w:tcPr>
          <w:p w14:paraId="12FBF334" w14:textId="77777777" w:rsidR="00EF4311" w:rsidRPr="008D7CE9" w:rsidRDefault="00EF4311" w:rsidP="00E742E0">
            <w:pPr>
              <w:spacing w:after="0" w:line="240" w:lineRule="auto"/>
              <w:rPr>
                <w:rFonts w:ascii="Arial" w:hAnsi="Arial" w:cs="Arial"/>
                <w:sz w:val="18"/>
                <w:szCs w:val="18"/>
              </w:rPr>
            </w:pPr>
          </w:p>
        </w:tc>
        <w:tc>
          <w:tcPr>
            <w:tcW w:w="2430" w:type="dxa"/>
            <w:tcBorders>
              <w:top w:val="single" w:sz="4" w:space="0" w:color="auto"/>
              <w:left w:val="single" w:sz="4" w:space="0" w:color="auto"/>
              <w:bottom w:val="single" w:sz="4" w:space="0" w:color="auto"/>
              <w:right w:val="single" w:sz="4" w:space="0" w:color="auto"/>
            </w:tcBorders>
          </w:tcPr>
          <w:p w14:paraId="66ADDE51" w14:textId="77777777" w:rsidR="00EF4311" w:rsidRPr="006133BB"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3736ADC1" w14:textId="77777777" w:rsidR="00EF4311" w:rsidRPr="00632A74" w:rsidRDefault="00EF4311" w:rsidP="00E742E0">
            <w:pPr>
              <w:spacing w:after="0" w:line="240" w:lineRule="auto"/>
              <w:jc w:val="center"/>
              <w:rPr>
                <w:rFonts w:ascii="Arial" w:hAnsi="Arial" w:cs="Arial"/>
                <w:sz w:val="18"/>
                <w:szCs w:val="18"/>
              </w:rPr>
            </w:pPr>
            <w:r w:rsidRPr="00632A74">
              <w:rPr>
                <w:rFonts w:ascii="Arial" w:hAnsi="Arial" w:cs="Arial"/>
                <w:sz w:val="18"/>
                <w:szCs w:val="18"/>
              </w:rPr>
              <w:t>X</w:t>
            </w:r>
          </w:p>
        </w:tc>
      </w:tr>
      <w:tr w:rsidR="00EF4311" w:rsidRPr="00FF2964" w14:paraId="467D4F83" w14:textId="77777777" w:rsidTr="00E742E0">
        <w:tc>
          <w:tcPr>
            <w:tcW w:w="4500" w:type="dxa"/>
            <w:tcBorders>
              <w:top w:val="single" w:sz="4" w:space="0" w:color="auto"/>
              <w:left w:val="single" w:sz="4" w:space="0" w:color="auto"/>
              <w:bottom w:val="single" w:sz="4" w:space="0" w:color="auto"/>
              <w:right w:val="single" w:sz="4" w:space="0" w:color="auto"/>
            </w:tcBorders>
            <w:hideMark/>
          </w:tcPr>
          <w:p w14:paraId="7881D9F4" w14:textId="77777777" w:rsidR="00EF4311" w:rsidRPr="008D7CE9" w:rsidRDefault="00EF4311" w:rsidP="00E742E0">
            <w:pPr>
              <w:spacing w:after="0" w:line="240" w:lineRule="auto"/>
              <w:rPr>
                <w:rFonts w:ascii="Arial" w:hAnsi="Arial" w:cs="Arial"/>
                <w:sz w:val="18"/>
                <w:szCs w:val="18"/>
              </w:rPr>
            </w:pPr>
            <w:r w:rsidRPr="008D7CE9">
              <w:rPr>
                <w:rFonts w:ascii="Arial" w:hAnsi="Arial" w:cs="Arial"/>
                <w:sz w:val="18"/>
                <w:szCs w:val="18"/>
              </w:rPr>
              <w:t>If management does not agree with the internal control deficiency indicated, please provide the internal control deficiency according to management.</w:t>
            </w:r>
          </w:p>
        </w:tc>
        <w:tc>
          <w:tcPr>
            <w:tcW w:w="4894" w:type="dxa"/>
            <w:gridSpan w:val="2"/>
            <w:tcBorders>
              <w:top w:val="single" w:sz="4" w:space="0" w:color="auto"/>
              <w:left w:val="single" w:sz="4" w:space="0" w:color="auto"/>
              <w:bottom w:val="single" w:sz="4" w:space="0" w:color="auto"/>
              <w:right w:val="single" w:sz="4" w:space="0" w:color="auto"/>
            </w:tcBorders>
            <w:hideMark/>
          </w:tcPr>
          <w:p w14:paraId="28936851"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Project lists of municipalities are regularly reviewed and the reporting of projects is monitored against it.</w:t>
            </w:r>
          </w:p>
          <w:p w14:paraId="3A15BCE0"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At monthly MIG Monitoring Meetings there are follow-ups with municipalities to ensure that all the EPWP projects that are implemented are reported.</w:t>
            </w:r>
          </w:p>
          <w:p w14:paraId="6EFBA1DB" w14:textId="77777777" w:rsidR="00EF4311" w:rsidRPr="00632A74" w:rsidRDefault="00EF4311" w:rsidP="009A54E9">
            <w:pPr>
              <w:pStyle w:val="ListParagraph"/>
              <w:numPr>
                <w:ilvl w:val="0"/>
                <w:numId w:val="47"/>
              </w:numPr>
              <w:rPr>
                <w:rFonts w:ascii="Arial" w:hAnsi="Arial" w:cs="Arial"/>
                <w:sz w:val="18"/>
                <w:szCs w:val="18"/>
              </w:rPr>
            </w:pPr>
            <w:r w:rsidRPr="00632A74">
              <w:rPr>
                <w:rFonts w:ascii="Arial" w:hAnsi="Arial" w:cs="Arial"/>
                <w:sz w:val="18"/>
                <w:szCs w:val="18"/>
              </w:rPr>
              <w:t>There is not an internal control deficiency that relates to this finding.</w:t>
            </w:r>
          </w:p>
        </w:tc>
      </w:tr>
    </w:tbl>
    <w:p w14:paraId="50601F4B" w14:textId="77777777" w:rsidR="00EF4311" w:rsidRPr="008D7CE9" w:rsidRDefault="00EF4311" w:rsidP="00EF4311">
      <w:pPr>
        <w:spacing w:after="0" w:line="240" w:lineRule="auto"/>
        <w:rPr>
          <w:rFonts w:ascii="Arial" w:hAnsi="Arial" w:cs="Arial"/>
          <w:b/>
          <w:bCs/>
        </w:rPr>
      </w:pPr>
    </w:p>
    <w:p w14:paraId="129D5DC2" w14:textId="77777777" w:rsidR="00EF4311" w:rsidRPr="008D7CE9" w:rsidRDefault="00EF4311" w:rsidP="00EF4311">
      <w:pPr>
        <w:spacing w:after="0" w:line="240" w:lineRule="auto"/>
        <w:rPr>
          <w:rFonts w:ascii="Arial" w:hAnsi="Arial" w:cs="Arial"/>
        </w:rPr>
      </w:pPr>
      <w:r w:rsidRPr="008D7CE9">
        <w:rPr>
          <w:rFonts w:ascii="Arial" w:hAnsi="Arial" w:cs="Arial"/>
          <w:iCs/>
        </w:rPr>
        <w:t>Name:</w:t>
      </w:r>
      <w:r>
        <w:rPr>
          <w:rFonts w:ascii="Arial" w:hAnsi="Arial" w:cs="Arial"/>
        </w:rPr>
        <w:t xml:space="preserve"> </w:t>
      </w:r>
      <w:r w:rsidRPr="008D7CE9">
        <w:rPr>
          <w:rFonts w:ascii="Arial" w:hAnsi="Arial" w:cs="Arial"/>
        </w:rPr>
        <w:t xml:space="preserve">Mr. Stanley Henderson </w:t>
      </w:r>
    </w:p>
    <w:p w14:paraId="3A22A954" w14:textId="77777777" w:rsidR="00EF4311" w:rsidRPr="008D7CE9" w:rsidRDefault="00EF4311" w:rsidP="00EF4311">
      <w:pPr>
        <w:spacing w:after="0" w:line="240" w:lineRule="auto"/>
        <w:rPr>
          <w:rFonts w:ascii="Arial" w:hAnsi="Arial" w:cs="Arial"/>
          <w:iCs/>
        </w:rPr>
      </w:pPr>
      <w:r w:rsidRPr="008D7CE9">
        <w:rPr>
          <w:rFonts w:ascii="Arial" w:hAnsi="Arial" w:cs="Arial"/>
          <w:iCs/>
        </w:rPr>
        <w:t>Position: Deputy Director-General: EPWP</w:t>
      </w:r>
    </w:p>
    <w:p w14:paraId="5EC6CACA" w14:textId="77777777" w:rsidR="00EF4311" w:rsidRPr="008D7CE9" w:rsidRDefault="00EF4311" w:rsidP="00EF4311">
      <w:pPr>
        <w:spacing w:after="0" w:line="240" w:lineRule="auto"/>
        <w:rPr>
          <w:rFonts w:ascii="Arial" w:hAnsi="Arial" w:cs="Arial"/>
          <w:iCs/>
        </w:rPr>
      </w:pPr>
      <w:r w:rsidRPr="008D7CE9">
        <w:rPr>
          <w:rFonts w:ascii="Arial" w:hAnsi="Arial" w:cs="Arial"/>
          <w:iCs/>
        </w:rPr>
        <w:t>Date: 25</w:t>
      </w:r>
      <w:r>
        <w:rPr>
          <w:rFonts w:ascii="Arial" w:hAnsi="Arial" w:cs="Arial"/>
          <w:iCs/>
        </w:rPr>
        <w:t xml:space="preserve"> June </w:t>
      </w:r>
      <w:r w:rsidRPr="008D7CE9">
        <w:rPr>
          <w:rFonts w:ascii="Arial" w:hAnsi="Arial" w:cs="Arial"/>
          <w:iCs/>
        </w:rPr>
        <w:t>2018</w:t>
      </w:r>
    </w:p>
    <w:p w14:paraId="0B5E87F8" w14:textId="77777777" w:rsidR="00EF4311" w:rsidRPr="008D7CE9" w:rsidRDefault="00EF4311" w:rsidP="00EF4311">
      <w:pPr>
        <w:spacing w:after="0" w:line="240" w:lineRule="auto"/>
        <w:rPr>
          <w:rFonts w:ascii="Arial" w:hAnsi="Arial" w:cs="Arial"/>
          <w:iCs/>
        </w:rPr>
      </w:pPr>
    </w:p>
    <w:p w14:paraId="4492EDBD"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53B751C9" w14:textId="77777777" w:rsidR="00EF4311" w:rsidRPr="00FF2964" w:rsidRDefault="00EF4311" w:rsidP="00EF4311">
      <w:pPr>
        <w:spacing w:after="0" w:line="240" w:lineRule="auto"/>
        <w:rPr>
          <w:rFonts w:ascii="Arial" w:hAnsi="Arial" w:cs="Arial"/>
          <w:b/>
          <w:iCs/>
        </w:rPr>
      </w:pPr>
    </w:p>
    <w:p w14:paraId="3AC97BF7" w14:textId="77777777" w:rsidR="00EF4311" w:rsidRPr="00FF2964" w:rsidRDefault="00EF4311" w:rsidP="00EF4311">
      <w:pPr>
        <w:spacing w:after="0" w:line="240" w:lineRule="auto"/>
        <w:rPr>
          <w:rFonts w:ascii="Arial" w:hAnsi="Arial" w:cs="Arial"/>
        </w:rPr>
      </w:pPr>
      <w:r w:rsidRPr="00FF2964">
        <w:rPr>
          <w:rFonts w:ascii="Arial" w:hAnsi="Arial" w:cs="Arial"/>
          <w:iCs/>
        </w:rPr>
        <w:t xml:space="preserve">Management response noted, however the beneficiaries and projects were not reported on the Q4 data report as at 31 March 2018, therefor </w:t>
      </w:r>
      <w:r w:rsidRPr="00FF2964">
        <w:rPr>
          <w:rFonts w:ascii="Arial" w:hAnsi="Arial" w:cs="Arial"/>
        </w:rPr>
        <w:t>the matter will be included in the final management report.</w:t>
      </w:r>
    </w:p>
    <w:p w14:paraId="5EA57471" w14:textId="77777777" w:rsidR="00EF4311" w:rsidRPr="00FF2964" w:rsidRDefault="00EF4311" w:rsidP="00EF4311">
      <w:pPr>
        <w:spacing w:after="0" w:line="240" w:lineRule="auto"/>
        <w:rPr>
          <w:rFonts w:ascii="Arial" w:hAnsi="Arial" w:cs="Arial"/>
          <w:b/>
          <w:bCs/>
        </w:rPr>
      </w:pPr>
    </w:p>
    <w:p w14:paraId="0C70F85B"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64F484B6" w14:textId="77777777" w:rsidR="00EF4311" w:rsidRPr="00FF2964" w:rsidRDefault="00EF4311" w:rsidP="00EF4311">
      <w:pPr>
        <w:spacing w:after="0" w:line="240" w:lineRule="auto"/>
        <w:jc w:val="both"/>
        <w:rPr>
          <w:rFonts w:ascii="Arial" w:hAnsi="Arial" w:cs="Arial"/>
          <w:b/>
          <w:bCs/>
        </w:rPr>
      </w:pPr>
      <w:r>
        <w:rPr>
          <w:rFonts w:ascii="Arial" w:hAnsi="Arial" w:cs="Arial"/>
          <w:b/>
          <w:bCs/>
        </w:rPr>
        <w:t>Audit finding</w:t>
      </w:r>
    </w:p>
    <w:p w14:paraId="1394292A" w14:textId="77777777" w:rsidR="00EF4311" w:rsidRPr="00FF2964" w:rsidRDefault="00EF4311" w:rsidP="00EF4311">
      <w:pPr>
        <w:spacing w:after="0" w:line="240" w:lineRule="auto"/>
        <w:jc w:val="both"/>
        <w:rPr>
          <w:rFonts w:ascii="Arial" w:hAnsi="Arial" w:cs="Arial"/>
          <w:b/>
          <w:bCs/>
        </w:rPr>
      </w:pPr>
    </w:p>
    <w:p w14:paraId="35FBEB14" w14:textId="77777777" w:rsidR="00EF4311" w:rsidRPr="00632A74" w:rsidRDefault="00EF4311" w:rsidP="00EF4311">
      <w:pPr>
        <w:spacing w:after="0" w:line="240" w:lineRule="auto"/>
        <w:jc w:val="both"/>
        <w:rPr>
          <w:rFonts w:ascii="Arial" w:hAnsi="Arial" w:cs="Arial"/>
          <w:bCs/>
        </w:rPr>
      </w:pPr>
      <w:r w:rsidRPr="00632A74">
        <w:rPr>
          <w:rFonts w:ascii="Arial" w:hAnsi="Arial" w:cs="Arial"/>
          <w:bCs/>
        </w:rPr>
        <w:t>EPWP b</w:t>
      </w:r>
      <w:r w:rsidRPr="00632A74">
        <w:rPr>
          <w:rFonts w:ascii="Arial" w:hAnsi="Arial" w:cs="Arial"/>
        </w:rPr>
        <w:t>eneficiaries were not reported on the EPWP Q4 data.</w:t>
      </w:r>
    </w:p>
    <w:p w14:paraId="1C76284C" w14:textId="77777777" w:rsidR="00EF4311" w:rsidRPr="00632A74" w:rsidRDefault="00EF4311" w:rsidP="00EF4311">
      <w:pPr>
        <w:pStyle w:val="NoSpacing"/>
        <w:rPr>
          <w:rFonts w:cs="Arial"/>
          <w:sz w:val="22"/>
          <w:szCs w:val="22"/>
        </w:rPr>
      </w:pPr>
    </w:p>
    <w:p w14:paraId="7BF4B0C4" w14:textId="77777777" w:rsidR="00EF4311" w:rsidRPr="00632A74" w:rsidRDefault="00EF4311" w:rsidP="00EF4311">
      <w:pPr>
        <w:pStyle w:val="NoSpacing"/>
        <w:rPr>
          <w:rFonts w:ascii="Arial" w:hAnsi="Arial" w:cs="Arial"/>
          <w:sz w:val="22"/>
          <w:szCs w:val="22"/>
        </w:rPr>
      </w:pPr>
      <w:r w:rsidRPr="00632A74">
        <w:rPr>
          <w:rFonts w:ascii="Arial" w:hAnsi="Arial" w:cs="Arial"/>
          <w:sz w:val="22"/>
          <w:szCs w:val="22"/>
        </w:rPr>
        <w:t>Laws, rules and regulations</w:t>
      </w:r>
    </w:p>
    <w:p w14:paraId="752E4224" w14:textId="77777777" w:rsidR="00EF4311" w:rsidRPr="00FF2964" w:rsidRDefault="00EF4311" w:rsidP="00EF4311">
      <w:pPr>
        <w:pStyle w:val="NoSpacing"/>
        <w:ind w:left="567" w:hanging="567"/>
        <w:rPr>
          <w:rFonts w:cs="Arial"/>
          <w:sz w:val="22"/>
          <w:szCs w:val="22"/>
        </w:rPr>
      </w:pPr>
    </w:p>
    <w:p w14:paraId="0AAC517F"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0FBF36B4"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35A24865"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2DC01C97" w14:textId="77777777" w:rsidR="00EF4311" w:rsidRPr="00FF2964" w:rsidRDefault="00EF4311" w:rsidP="00EF4311">
      <w:pPr>
        <w:spacing w:after="0" w:line="240" w:lineRule="auto"/>
        <w:ind w:left="567" w:hanging="567"/>
        <w:rPr>
          <w:rFonts w:ascii="Arial" w:hAnsi="Arial" w:cs="Arial"/>
          <w:color w:val="000000"/>
          <w:lang w:eastAsia="en-ZA"/>
        </w:rPr>
      </w:pPr>
    </w:p>
    <w:p w14:paraId="3E1594C9"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ection 40(3</w:t>
      </w:r>
      <w:proofErr w:type="gramStart"/>
      <w:r w:rsidRPr="00FF2964">
        <w:rPr>
          <w:rFonts w:ascii="Arial" w:hAnsi="Arial" w:cs="Arial"/>
          <w:color w:val="000000"/>
          <w:lang w:eastAsia="en-ZA"/>
        </w:rPr>
        <w:t>)(</w:t>
      </w:r>
      <w:proofErr w:type="gramEnd"/>
      <w:r w:rsidRPr="00FF2964">
        <w:rPr>
          <w:rFonts w:ascii="Arial" w:hAnsi="Arial" w:cs="Arial"/>
          <w:color w:val="000000"/>
          <w:lang w:eastAsia="en-ZA"/>
        </w:rPr>
        <w:t xml:space="preserve">a) states that : </w:t>
      </w:r>
    </w:p>
    <w:p w14:paraId="5CF9CB3E" w14:textId="77777777" w:rsidR="00EF4311" w:rsidRPr="00FF2964" w:rsidRDefault="00EF4311" w:rsidP="00EF4311">
      <w:pPr>
        <w:spacing w:after="0" w:line="240" w:lineRule="auto"/>
        <w:ind w:left="567" w:hanging="567"/>
        <w:rPr>
          <w:rFonts w:ascii="Arial" w:hAnsi="Arial" w:cs="Arial"/>
          <w:color w:val="000000"/>
          <w:lang w:eastAsia="en-ZA"/>
        </w:rPr>
      </w:pPr>
    </w:p>
    <w:p w14:paraId="75F6FCC3"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1F4BAC9E" w14:textId="77777777" w:rsidR="00EF4311" w:rsidRPr="00FF2964" w:rsidRDefault="00EF4311" w:rsidP="00EF4311">
      <w:pPr>
        <w:pStyle w:val="NoSpacing"/>
        <w:rPr>
          <w:rFonts w:cs="Arial"/>
          <w:sz w:val="22"/>
          <w:szCs w:val="22"/>
        </w:rPr>
      </w:pPr>
    </w:p>
    <w:p w14:paraId="3529F2E7" w14:textId="77777777" w:rsidR="00EF4311" w:rsidRPr="00FF2964" w:rsidRDefault="00EF4311" w:rsidP="00EF4311">
      <w:pPr>
        <w:spacing w:after="0" w:line="240" w:lineRule="auto"/>
        <w:rPr>
          <w:rFonts w:ascii="Arial" w:hAnsi="Arial" w:cs="Arial"/>
        </w:rPr>
      </w:pPr>
      <w:r w:rsidRPr="00FF2964">
        <w:rPr>
          <w:rFonts w:ascii="Arial" w:hAnsi="Arial" w:cs="Arial"/>
        </w:rPr>
        <w:t>During the audit of EPWP project</w:t>
      </w:r>
      <w:r>
        <w:rPr>
          <w:rFonts w:ascii="Arial" w:hAnsi="Arial" w:cs="Arial"/>
        </w:rPr>
        <w:t>s</w:t>
      </w:r>
      <w:r w:rsidRPr="00FF2964">
        <w:rPr>
          <w:rFonts w:ascii="Arial" w:hAnsi="Arial" w:cs="Arial"/>
        </w:rPr>
        <w:t xml:space="preserve"> the beneficiaries for the project</w:t>
      </w:r>
      <w:r>
        <w:rPr>
          <w:rFonts w:ascii="Arial" w:hAnsi="Arial" w:cs="Arial"/>
        </w:rPr>
        <w:t>s</w:t>
      </w:r>
      <w:r w:rsidRPr="00FF2964">
        <w:rPr>
          <w:rFonts w:ascii="Arial" w:hAnsi="Arial" w:cs="Arial"/>
        </w:rPr>
        <w:t xml:space="preserve"> listed below were included on the attendance register and proof of payment, however these beneficiaries were not on the beneficiary list for the respective project</w:t>
      </w:r>
      <w:r>
        <w:rPr>
          <w:rFonts w:ascii="Arial" w:hAnsi="Arial" w:cs="Arial"/>
        </w:rPr>
        <w:t>s</w:t>
      </w:r>
      <w:r w:rsidRPr="00FF2964">
        <w:rPr>
          <w:rFonts w:ascii="Arial" w:hAnsi="Arial" w:cs="Arial"/>
        </w:rPr>
        <w:t xml:space="preserve"> as at 31 March 2018.</w:t>
      </w:r>
    </w:p>
    <w:p w14:paraId="25586907" w14:textId="77777777" w:rsidR="00EF4311" w:rsidRDefault="00EF4311" w:rsidP="00EF4311">
      <w:pPr>
        <w:pStyle w:val="ListParagraph"/>
        <w:shd w:val="clear" w:color="auto" w:fill="FFFFFF"/>
        <w:rPr>
          <w:rFonts w:cs="Arial"/>
          <w:sz w:val="22"/>
          <w:szCs w:val="22"/>
        </w:rPr>
      </w:pPr>
    </w:p>
    <w:tbl>
      <w:tblPr>
        <w:tblW w:w="9654" w:type="dxa"/>
        <w:tblInd w:w="93" w:type="dxa"/>
        <w:tblLayout w:type="fixed"/>
        <w:tblLook w:val="04A0" w:firstRow="1" w:lastRow="0" w:firstColumn="1" w:lastColumn="0" w:noHBand="0" w:noVBand="1"/>
      </w:tblPr>
      <w:tblGrid>
        <w:gridCol w:w="620"/>
        <w:gridCol w:w="1678"/>
        <w:gridCol w:w="1839"/>
        <w:gridCol w:w="1417"/>
        <w:gridCol w:w="831"/>
        <w:gridCol w:w="1001"/>
        <w:gridCol w:w="1244"/>
        <w:gridCol w:w="1024"/>
      </w:tblGrid>
      <w:tr w:rsidR="00EF4311" w:rsidRPr="00214EEB" w14:paraId="681C6750" w14:textId="77777777" w:rsidTr="00E742E0">
        <w:trPr>
          <w:trHeight w:val="732"/>
          <w:tblHeader/>
        </w:trPr>
        <w:tc>
          <w:tcPr>
            <w:tcW w:w="6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4BC1F49A"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No.</w:t>
            </w:r>
          </w:p>
        </w:tc>
        <w:tc>
          <w:tcPr>
            <w:tcW w:w="1678" w:type="dxa"/>
            <w:tcBorders>
              <w:top w:val="single" w:sz="8" w:space="0" w:color="auto"/>
              <w:left w:val="nil"/>
              <w:bottom w:val="single" w:sz="8" w:space="0" w:color="auto"/>
              <w:right w:val="single" w:sz="8" w:space="0" w:color="auto"/>
            </w:tcBorders>
            <w:shd w:val="clear" w:color="000000" w:fill="BFBFBF"/>
            <w:noWrap/>
            <w:vAlign w:val="center"/>
            <w:hideMark/>
          </w:tcPr>
          <w:p w14:paraId="6AD1A796"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Public body</w:t>
            </w:r>
          </w:p>
        </w:tc>
        <w:tc>
          <w:tcPr>
            <w:tcW w:w="1839" w:type="dxa"/>
            <w:tcBorders>
              <w:top w:val="single" w:sz="8" w:space="0" w:color="auto"/>
              <w:left w:val="nil"/>
              <w:bottom w:val="single" w:sz="8" w:space="0" w:color="auto"/>
              <w:right w:val="single" w:sz="8" w:space="0" w:color="auto"/>
            </w:tcBorders>
            <w:shd w:val="clear" w:color="000000" w:fill="BFBFBF"/>
            <w:noWrap/>
            <w:vAlign w:val="center"/>
            <w:hideMark/>
          </w:tcPr>
          <w:p w14:paraId="08171810"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Project name</w:t>
            </w:r>
          </w:p>
        </w:tc>
        <w:tc>
          <w:tcPr>
            <w:tcW w:w="1417" w:type="dxa"/>
            <w:tcBorders>
              <w:top w:val="single" w:sz="8" w:space="0" w:color="auto"/>
              <w:left w:val="nil"/>
              <w:bottom w:val="single" w:sz="8" w:space="0" w:color="auto"/>
              <w:right w:val="single" w:sz="8" w:space="0" w:color="auto"/>
            </w:tcBorders>
            <w:shd w:val="clear" w:color="000000" w:fill="BFBFBF"/>
            <w:noWrap/>
            <w:vAlign w:val="center"/>
            <w:hideMark/>
          </w:tcPr>
          <w:p w14:paraId="7902C6F2"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Project code</w:t>
            </w:r>
          </w:p>
        </w:tc>
        <w:tc>
          <w:tcPr>
            <w:tcW w:w="831" w:type="dxa"/>
            <w:tcBorders>
              <w:top w:val="single" w:sz="8" w:space="0" w:color="auto"/>
              <w:left w:val="nil"/>
              <w:bottom w:val="nil"/>
              <w:right w:val="single" w:sz="8" w:space="0" w:color="auto"/>
            </w:tcBorders>
            <w:shd w:val="clear" w:color="000000" w:fill="BFBFBF"/>
            <w:noWrap/>
            <w:vAlign w:val="center"/>
            <w:hideMark/>
          </w:tcPr>
          <w:p w14:paraId="7A972766"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Audit timing</w:t>
            </w:r>
          </w:p>
        </w:tc>
        <w:tc>
          <w:tcPr>
            <w:tcW w:w="1001" w:type="dxa"/>
            <w:tcBorders>
              <w:top w:val="single" w:sz="8" w:space="0" w:color="auto"/>
              <w:left w:val="nil"/>
              <w:bottom w:val="single" w:sz="8" w:space="0" w:color="auto"/>
              <w:right w:val="single" w:sz="8" w:space="0" w:color="auto"/>
            </w:tcBorders>
            <w:shd w:val="clear" w:color="000000" w:fill="BFBFBF"/>
            <w:vAlign w:val="center"/>
            <w:hideMark/>
          </w:tcPr>
          <w:p w14:paraId="13CF6D11"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 xml:space="preserve">Number of beneficiaries not included in the project list  </w:t>
            </w:r>
          </w:p>
        </w:tc>
        <w:tc>
          <w:tcPr>
            <w:tcW w:w="1244" w:type="dxa"/>
            <w:tcBorders>
              <w:top w:val="single" w:sz="8" w:space="0" w:color="auto"/>
              <w:left w:val="nil"/>
              <w:bottom w:val="single" w:sz="8" w:space="0" w:color="auto"/>
              <w:right w:val="single" w:sz="8" w:space="0" w:color="auto"/>
            </w:tcBorders>
            <w:shd w:val="clear" w:color="000000" w:fill="BFBFBF"/>
            <w:vAlign w:val="center"/>
            <w:hideMark/>
          </w:tcPr>
          <w:p w14:paraId="1797E624"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Number of work opportunities reported</w:t>
            </w:r>
          </w:p>
        </w:tc>
        <w:tc>
          <w:tcPr>
            <w:tcW w:w="1024" w:type="dxa"/>
            <w:tcBorders>
              <w:top w:val="single" w:sz="8" w:space="0" w:color="auto"/>
              <w:left w:val="nil"/>
              <w:bottom w:val="single" w:sz="8" w:space="0" w:color="auto"/>
              <w:right w:val="single" w:sz="8" w:space="0" w:color="auto"/>
            </w:tcBorders>
            <w:shd w:val="clear" w:color="000000" w:fill="BFBFBF"/>
            <w:noWrap/>
            <w:vAlign w:val="center"/>
            <w:hideMark/>
          </w:tcPr>
          <w:p w14:paraId="3964B910"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Province</w:t>
            </w:r>
          </w:p>
        </w:tc>
      </w:tr>
      <w:tr w:rsidR="00EF4311" w:rsidRPr="00214EEB" w14:paraId="1825AF7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4B453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678" w:type="dxa"/>
            <w:tcBorders>
              <w:top w:val="nil"/>
              <w:left w:val="nil"/>
              <w:bottom w:val="single" w:sz="8" w:space="0" w:color="auto"/>
              <w:right w:val="single" w:sz="8" w:space="0" w:color="auto"/>
            </w:tcBorders>
            <w:shd w:val="clear" w:color="auto" w:fill="auto"/>
            <w:vAlign w:val="bottom"/>
            <w:hideMark/>
          </w:tcPr>
          <w:p w14:paraId="34EECE7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Maluti</w:t>
            </w:r>
            <w:proofErr w:type="spellEnd"/>
            <w:r w:rsidRPr="00214EEB">
              <w:rPr>
                <w:rFonts w:ascii="Arial" w:eastAsia="Times New Roman" w:hAnsi="Arial" w:cs="Arial"/>
                <w:color w:val="000000"/>
                <w:sz w:val="18"/>
                <w:szCs w:val="18"/>
                <w:lang w:eastAsia="en-ZA"/>
              </w:rPr>
              <w:t>-A-</w:t>
            </w:r>
            <w:proofErr w:type="spellStart"/>
            <w:r w:rsidRPr="00214EEB">
              <w:rPr>
                <w:rFonts w:ascii="Arial" w:eastAsia="Times New Roman" w:hAnsi="Arial" w:cs="Arial"/>
                <w:color w:val="000000"/>
                <w:sz w:val="18"/>
                <w:szCs w:val="18"/>
                <w:lang w:eastAsia="en-ZA"/>
              </w:rPr>
              <w:t>Phofung</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487336C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Maluti</w:t>
            </w:r>
            <w:proofErr w:type="spellEnd"/>
            <w:r w:rsidRPr="00214EEB">
              <w:rPr>
                <w:rFonts w:ascii="Arial" w:eastAsia="Times New Roman" w:hAnsi="Arial" w:cs="Arial"/>
                <w:color w:val="000000"/>
                <w:sz w:val="18"/>
                <w:szCs w:val="18"/>
                <w:lang w:eastAsia="en-ZA"/>
              </w:rPr>
              <w:t xml:space="preserve"> - a- </w:t>
            </w:r>
            <w:proofErr w:type="spellStart"/>
            <w:r w:rsidRPr="00214EEB">
              <w:rPr>
                <w:rFonts w:ascii="Arial" w:eastAsia="Times New Roman" w:hAnsi="Arial" w:cs="Arial"/>
                <w:color w:val="000000"/>
                <w:sz w:val="18"/>
                <w:szCs w:val="18"/>
                <w:lang w:eastAsia="en-ZA"/>
              </w:rPr>
              <w:t>Phofung</w:t>
            </w:r>
            <w:proofErr w:type="spellEnd"/>
            <w:r w:rsidRPr="00214EEB">
              <w:rPr>
                <w:rFonts w:ascii="Arial" w:eastAsia="Times New Roman" w:hAnsi="Arial" w:cs="Arial"/>
                <w:color w:val="000000"/>
                <w:sz w:val="18"/>
                <w:szCs w:val="18"/>
                <w:lang w:eastAsia="en-ZA"/>
              </w:rPr>
              <w:t xml:space="preserve">  Revenue and Job Creation EPWP</w:t>
            </w:r>
          </w:p>
        </w:tc>
        <w:tc>
          <w:tcPr>
            <w:tcW w:w="1417" w:type="dxa"/>
            <w:tcBorders>
              <w:top w:val="nil"/>
              <w:left w:val="nil"/>
              <w:bottom w:val="single" w:sz="8" w:space="0" w:color="auto"/>
              <w:right w:val="single" w:sz="8" w:space="0" w:color="auto"/>
            </w:tcBorders>
            <w:shd w:val="clear" w:color="auto" w:fill="auto"/>
            <w:noWrap/>
            <w:vAlign w:val="bottom"/>
            <w:hideMark/>
          </w:tcPr>
          <w:p w14:paraId="0708FC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59270-EPWP3M</w:t>
            </w:r>
          </w:p>
        </w:tc>
        <w:tc>
          <w:tcPr>
            <w:tcW w:w="831" w:type="dxa"/>
            <w:tcBorders>
              <w:top w:val="single" w:sz="8" w:space="0" w:color="auto"/>
              <w:left w:val="nil"/>
              <w:bottom w:val="single" w:sz="8" w:space="0" w:color="auto"/>
              <w:right w:val="single" w:sz="8" w:space="0" w:color="auto"/>
            </w:tcBorders>
            <w:shd w:val="clear" w:color="auto" w:fill="auto"/>
            <w:noWrap/>
            <w:vAlign w:val="bottom"/>
            <w:hideMark/>
          </w:tcPr>
          <w:p w14:paraId="7EC6124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FB7811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244" w:type="dxa"/>
            <w:tcBorders>
              <w:top w:val="nil"/>
              <w:left w:val="nil"/>
              <w:bottom w:val="single" w:sz="8" w:space="0" w:color="auto"/>
              <w:right w:val="single" w:sz="8" w:space="0" w:color="auto"/>
            </w:tcBorders>
            <w:shd w:val="clear" w:color="auto" w:fill="auto"/>
            <w:vAlign w:val="bottom"/>
            <w:hideMark/>
          </w:tcPr>
          <w:p w14:paraId="0DDF0BD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1 687</w:t>
            </w:r>
          </w:p>
        </w:tc>
        <w:tc>
          <w:tcPr>
            <w:tcW w:w="1024" w:type="dxa"/>
            <w:tcBorders>
              <w:top w:val="nil"/>
              <w:left w:val="nil"/>
              <w:bottom w:val="single" w:sz="8" w:space="0" w:color="auto"/>
              <w:right w:val="single" w:sz="8" w:space="0" w:color="auto"/>
            </w:tcBorders>
            <w:shd w:val="clear" w:color="auto" w:fill="auto"/>
            <w:noWrap/>
            <w:vAlign w:val="bottom"/>
            <w:hideMark/>
          </w:tcPr>
          <w:p w14:paraId="40D7214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15C9C88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8CA1570"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2</w:t>
            </w:r>
          </w:p>
        </w:tc>
        <w:tc>
          <w:tcPr>
            <w:tcW w:w="1678" w:type="dxa"/>
            <w:tcBorders>
              <w:top w:val="nil"/>
              <w:left w:val="nil"/>
              <w:bottom w:val="single" w:sz="8" w:space="0" w:color="auto"/>
              <w:right w:val="single" w:sz="8" w:space="0" w:color="auto"/>
            </w:tcBorders>
            <w:shd w:val="clear" w:color="auto" w:fill="auto"/>
            <w:vAlign w:val="bottom"/>
            <w:hideMark/>
          </w:tcPr>
          <w:p w14:paraId="7BA57161" w14:textId="77777777" w:rsidR="00EF4311" w:rsidRPr="00214EEB" w:rsidRDefault="00EF4311" w:rsidP="00E742E0">
            <w:pPr>
              <w:spacing w:after="0" w:line="240" w:lineRule="auto"/>
              <w:rPr>
                <w:rFonts w:ascii="Arial" w:eastAsia="Times New Roman" w:hAnsi="Arial" w:cs="Arial"/>
                <w:sz w:val="18"/>
                <w:szCs w:val="18"/>
                <w:lang w:eastAsia="en-ZA"/>
              </w:rPr>
            </w:pPr>
            <w:proofErr w:type="spellStart"/>
            <w:r w:rsidRPr="00214EEB">
              <w:rPr>
                <w:rFonts w:ascii="Arial" w:eastAsia="Times New Roman" w:hAnsi="Arial" w:cs="Arial"/>
                <w:sz w:val="18"/>
                <w:szCs w:val="18"/>
                <w:lang w:eastAsia="en-ZA"/>
              </w:rPr>
              <w:t>Mangaung</w:t>
            </w:r>
            <w:proofErr w:type="spellEnd"/>
            <w:r w:rsidRPr="00214EEB">
              <w:rPr>
                <w:rFonts w:ascii="Arial" w:eastAsia="Times New Roman" w:hAnsi="Arial" w:cs="Arial"/>
                <w:sz w:val="18"/>
                <w:szCs w:val="18"/>
                <w:lang w:eastAsia="en-ZA"/>
              </w:rPr>
              <w:t xml:space="preserve"> Local Municipality - </w:t>
            </w:r>
            <w:r w:rsidRPr="00214EEB">
              <w:rPr>
                <w:rFonts w:ascii="Arial" w:eastAsia="Times New Roman" w:hAnsi="Arial" w:cs="Arial"/>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14FB94A5"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 xml:space="preserve">Non-State Sector Community Work Programme- </w:t>
            </w:r>
            <w:proofErr w:type="spellStart"/>
            <w:r w:rsidRPr="00214EEB">
              <w:rPr>
                <w:rFonts w:ascii="Arial" w:eastAsia="Times New Roman" w:hAnsi="Arial" w:cs="Arial"/>
                <w:sz w:val="18"/>
                <w:szCs w:val="18"/>
                <w:lang w:eastAsia="en-ZA"/>
              </w:rPr>
              <w:t>Mangaung</w:t>
            </w:r>
            <w:proofErr w:type="spellEnd"/>
            <w:r w:rsidRPr="00214EEB">
              <w:rPr>
                <w:rFonts w:ascii="Arial" w:eastAsia="Times New Roman" w:hAnsi="Arial" w:cs="Arial"/>
                <w:sz w:val="18"/>
                <w:szCs w:val="18"/>
                <w:lang w:eastAsia="en-ZA"/>
              </w:rPr>
              <w:t xml:space="preserve"> 18001</w:t>
            </w:r>
          </w:p>
        </w:tc>
        <w:tc>
          <w:tcPr>
            <w:tcW w:w="1417" w:type="dxa"/>
            <w:tcBorders>
              <w:top w:val="nil"/>
              <w:left w:val="nil"/>
              <w:bottom w:val="single" w:sz="8" w:space="0" w:color="auto"/>
              <w:right w:val="single" w:sz="8" w:space="0" w:color="auto"/>
            </w:tcBorders>
            <w:shd w:val="clear" w:color="auto" w:fill="auto"/>
            <w:noWrap/>
            <w:vAlign w:val="bottom"/>
            <w:hideMark/>
          </w:tcPr>
          <w:p w14:paraId="128241E8"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301381-CWP</w:t>
            </w:r>
          </w:p>
        </w:tc>
        <w:tc>
          <w:tcPr>
            <w:tcW w:w="831" w:type="dxa"/>
            <w:tcBorders>
              <w:top w:val="nil"/>
              <w:left w:val="nil"/>
              <w:bottom w:val="single" w:sz="8" w:space="0" w:color="auto"/>
              <w:right w:val="single" w:sz="8" w:space="0" w:color="auto"/>
            </w:tcBorders>
            <w:shd w:val="clear" w:color="auto" w:fill="auto"/>
            <w:noWrap/>
            <w:vAlign w:val="bottom"/>
            <w:hideMark/>
          </w:tcPr>
          <w:p w14:paraId="2A270B18"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6E158D5"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81</w:t>
            </w:r>
          </w:p>
        </w:tc>
        <w:tc>
          <w:tcPr>
            <w:tcW w:w="1244" w:type="dxa"/>
            <w:tcBorders>
              <w:top w:val="nil"/>
              <w:left w:val="nil"/>
              <w:bottom w:val="single" w:sz="8" w:space="0" w:color="auto"/>
              <w:right w:val="single" w:sz="8" w:space="0" w:color="auto"/>
            </w:tcBorders>
            <w:shd w:val="clear" w:color="auto" w:fill="auto"/>
            <w:vAlign w:val="bottom"/>
            <w:hideMark/>
          </w:tcPr>
          <w:p w14:paraId="7E19B74C"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236</w:t>
            </w:r>
          </w:p>
        </w:tc>
        <w:tc>
          <w:tcPr>
            <w:tcW w:w="1024" w:type="dxa"/>
            <w:tcBorders>
              <w:top w:val="nil"/>
              <w:left w:val="nil"/>
              <w:bottom w:val="single" w:sz="8" w:space="0" w:color="auto"/>
              <w:right w:val="single" w:sz="8" w:space="0" w:color="auto"/>
            </w:tcBorders>
            <w:shd w:val="clear" w:color="auto" w:fill="auto"/>
            <w:noWrap/>
            <w:vAlign w:val="bottom"/>
            <w:hideMark/>
          </w:tcPr>
          <w:p w14:paraId="3B99C93C"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Free State</w:t>
            </w:r>
          </w:p>
        </w:tc>
      </w:tr>
      <w:tr w:rsidR="00EF4311" w:rsidRPr="00214EEB" w14:paraId="526FB742"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91FCD8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678" w:type="dxa"/>
            <w:tcBorders>
              <w:top w:val="nil"/>
              <w:left w:val="nil"/>
              <w:bottom w:val="single" w:sz="8" w:space="0" w:color="auto"/>
              <w:right w:val="single" w:sz="8" w:space="0" w:color="auto"/>
            </w:tcBorders>
            <w:shd w:val="clear" w:color="auto" w:fill="auto"/>
            <w:vAlign w:val="bottom"/>
            <w:hideMark/>
          </w:tcPr>
          <w:p w14:paraId="541D4528"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Ngwathe</w:t>
            </w:r>
            <w:proofErr w:type="spellEnd"/>
            <w:r w:rsidRPr="00214EEB">
              <w:rPr>
                <w:rFonts w:ascii="Arial" w:eastAsia="Times New Roman" w:hAnsi="Arial" w:cs="Arial"/>
                <w:color w:val="000000"/>
                <w:sz w:val="18"/>
                <w:szCs w:val="18"/>
                <w:lang w:eastAsia="en-ZA"/>
              </w:rPr>
              <w:t xml:space="preserve"> Local Municipality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01F2EC8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Parys Upgrading of pumps and pipelines</w:t>
            </w:r>
          </w:p>
        </w:tc>
        <w:tc>
          <w:tcPr>
            <w:tcW w:w="1417" w:type="dxa"/>
            <w:tcBorders>
              <w:top w:val="nil"/>
              <w:left w:val="nil"/>
              <w:bottom w:val="single" w:sz="8" w:space="0" w:color="auto"/>
              <w:right w:val="single" w:sz="8" w:space="0" w:color="auto"/>
            </w:tcBorders>
            <w:shd w:val="clear" w:color="auto" w:fill="auto"/>
            <w:noWrap/>
            <w:vAlign w:val="bottom"/>
            <w:hideMark/>
          </w:tcPr>
          <w:p w14:paraId="5F686DC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59460-EPWP3M</w:t>
            </w:r>
          </w:p>
        </w:tc>
        <w:tc>
          <w:tcPr>
            <w:tcW w:w="831" w:type="dxa"/>
            <w:tcBorders>
              <w:top w:val="nil"/>
              <w:left w:val="nil"/>
              <w:bottom w:val="single" w:sz="8" w:space="0" w:color="auto"/>
              <w:right w:val="single" w:sz="8" w:space="0" w:color="auto"/>
            </w:tcBorders>
            <w:shd w:val="clear" w:color="auto" w:fill="auto"/>
            <w:noWrap/>
            <w:vAlign w:val="bottom"/>
            <w:hideMark/>
          </w:tcPr>
          <w:p w14:paraId="44474AE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E1041F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50BFDC0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024" w:type="dxa"/>
            <w:tcBorders>
              <w:top w:val="nil"/>
              <w:left w:val="nil"/>
              <w:bottom w:val="single" w:sz="8" w:space="0" w:color="auto"/>
              <w:right w:val="single" w:sz="8" w:space="0" w:color="auto"/>
            </w:tcBorders>
            <w:shd w:val="clear" w:color="auto" w:fill="auto"/>
            <w:noWrap/>
            <w:vAlign w:val="bottom"/>
            <w:hideMark/>
          </w:tcPr>
          <w:p w14:paraId="6B69BC7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71DB6DAF"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2D6486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678" w:type="dxa"/>
            <w:tcBorders>
              <w:top w:val="nil"/>
              <w:left w:val="nil"/>
              <w:bottom w:val="single" w:sz="8" w:space="0" w:color="auto"/>
              <w:right w:val="single" w:sz="8" w:space="0" w:color="auto"/>
            </w:tcBorders>
            <w:shd w:val="clear" w:color="auto" w:fill="auto"/>
            <w:vAlign w:val="bottom"/>
            <w:hideMark/>
          </w:tcPr>
          <w:p w14:paraId="11A460B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Setsoto</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6A1E7F3A"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Setsoto</w:t>
            </w:r>
            <w:proofErr w:type="spellEnd"/>
            <w:r w:rsidRPr="00214EEB">
              <w:rPr>
                <w:rFonts w:ascii="Arial" w:eastAsia="Times New Roman" w:hAnsi="Arial" w:cs="Arial"/>
                <w:color w:val="000000"/>
                <w:sz w:val="18"/>
                <w:szCs w:val="18"/>
                <w:lang w:eastAsia="en-ZA"/>
              </w:rPr>
              <w:t xml:space="preserve"> bucket eradication project</w:t>
            </w:r>
          </w:p>
        </w:tc>
        <w:tc>
          <w:tcPr>
            <w:tcW w:w="1417" w:type="dxa"/>
            <w:tcBorders>
              <w:top w:val="nil"/>
              <w:left w:val="nil"/>
              <w:bottom w:val="single" w:sz="8" w:space="0" w:color="auto"/>
              <w:right w:val="single" w:sz="8" w:space="0" w:color="auto"/>
            </w:tcBorders>
            <w:shd w:val="clear" w:color="auto" w:fill="auto"/>
            <w:vAlign w:val="bottom"/>
            <w:hideMark/>
          </w:tcPr>
          <w:p w14:paraId="2F03C9D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50283-EPWP3M</w:t>
            </w:r>
          </w:p>
        </w:tc>
        <w:tc>
          <w:tcPr>
            <w:tcW w:w="831" w:type="dxa"/>
            <w:tcBorders>
              <w:top w:val="nil"/>
              <w:left w:val="nil"/>
              <w:bottom w:val="single" w:sz="8" w:space="0" w:color="auto"/>
              <w:right w:val="single" w:sz="8" w:space="0" w:color="auto"/>
            </w:tcBorders>
            <w:shd w:val="clear" w:color="auto" w:fill="auto"/>
            <w:noWrap/>
            <w:vAlign w:val="bottom"/>
            <w:hideMark/>
          </w:tcPr>
          <w:p w14:paraId="3F63C5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718C670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noWrap/>
            <w:vAlign w:val="bottom"/>
            <w:hideMark/>
          </w:tcPr>
          <w:p w14:paraId="325984C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87</w:t>
            </w:r>
          </w:p>
        </w:tc>
        <w:tc>
          <w:tcPr>
            <w:tcW w:w="1024" w:type="dxa"/>
            <w:tcBorders>
              <w:top w:val="nil"/>
              <w:left w:val="nil"/>
              <w:bottom w:val="single" w:sz="8" w:space="0" w:color="auto"/>
              <w:right w:val="single" w:sz="8" w:space="0" w:color="auto"/>
            </w:tcBorders>
            <w:shd w:val="clear" w:color="auto" w:fill="auto"/>
            <w:noWrap/>
            <w:vAlign w:val="bottom"/>
            <w:hideMark/>
          </w:tcPr>
          <w:p w14:paraId="2F47D5A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5146AFE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A0BB78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678" w:type="dxa"/>
            <w:tcBorders>
              <w:top w:val="nil"/>
              <w:left w:val="nil"/>
              <w:bottom w:val="single" w:sz="8" w:space="0" w:color="auto"/>
              <w:right w:val="single" w:sz="8" w:space="0" w:color="auto"/>
            </w:tcBorders>
            <w:shd w:val="clear" w:color="auto" w:fill="auto"/>
            <w:vAlign w:val="bottom"/>
            <w:hideMark/>
          </w:tcPr>
          <w:p w14:paraId="7E8B9D1C"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Tokologo</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Bloemfontein</w:t>
            </w:r>
          </w:p>
        </w:tc>
        <w:tc>
          <w:tcPr>
            <w:tcW w:w="1839" w:type="dxa"/>
            <w:tcBorders>
              <w:top w:val="nil"/>
              <w:left w:val="nil"/>
              <w:bottom w:val="single" w:sz="8" w:space="0" w:color="auto"/>
              <w:right w:val="single" w:sz="8" w:space="0" w:color="auto"/>
            </w:tcBorders>
            <w:shd w:val="clear" w:color="auto" w:fill="auto"/>
            <w:noWrap/>
            <w:vAlign w:val="bottom"/>
            <w:hideMark/>
          </w:tcPr>
          <w:p w14:paraId="4D1745C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Construction of the Bulk water abstraction point</w:t>
            </w:r>
          </w:p>
        </w:tc>
        <w:tc>
          <w:tcPr>
            <w:tcW w:w="1417" w:type="dxa"/>
            <w:tcBorders>
              <w:top w:val="nil"/>
              <w:left w:val="nil"/>
              <w:bottom w:val="single" w:sz="8" w:space="0" w:color="auto"/>
              <w:right w:val="single" w:sz="8" w:space="0" w:color="auto"/>
            </w:tcBorders>
            <w:shd w:val="clear" w:color="auto" w:fill="auto"/>
            <w:noWrap/>
            <w:vAlign w:val="bottom"/>
            <w:hideMark/>
          </w:tcPr>
          <w:p w14:paraId="10DD31B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58702-EPWP3M</w:t>
            </w:r>
          </w:p>
        </w:tc>
        <w:tc>
          <w:tcPr>
            <w:tcW w:w="831" w:type="dxa"/>
            <w:tcBorders>
              <w:top w:val="nil"/>
              <w:left w:val="nil"/>
              <w:bottom w:val="single" w:sz="8" w:space="0" w:color="auto"/>
              <w:right w:val="single" w:sz="8" w:space="0" w:color="auto"/>
            </w:tcBorders>
            <w:shd w:val="clear" w:color="auto" w:fill="auto"/>
            <w:noWrap/>
            <w:vAlign w:val="bottom"/>
            <w:hideMark/>
          </w:tcPr>
          <w:p w14:paraId="10C949C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20C47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noWrap/>
            <w:vAlign w:val="bottom"/>
            <w:hideMark/>
          </w:tcPr>
          <w:p w14:paraId="251CF8C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024" w:type="dxa"/>
            <w:tcBorders>
              <w:top w:val="nil"/>
              <w:left w:val="nil"/>
              <w:bottom w:val="single" w:sz="8" w:space="0" w:color="auto"/>
              <w:right w:val="single" w:sz="8" w:space="0" w:color="auto"/>
            </w:tcBorders>
            <w:shd w:val="clear" w:color="auto" w:fill="auto"/>
            <w:noWrap/>
            <w:vAlign w:val="bottom"/>
            <w:hideMark/>
          </w:tcPr>
          <w:p w14:paraId="63806F9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71DC240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FD710E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678" w:type="dxa"/>
            <w:tcBorders>
              <w:top w:val="nil"/>
              <w:left w:val="nil"/>
              <w:bottom w:val="single" w:sz="8" w:space="0" w:color="auto"/>
              <w:right w:val="single" w:sz="8" w:space="0" w:color="auto"/>
            </w:tcBorders>
            <w:shd w:val="clear" w:color="auto" w:fill="auto"/>
            <w:vAlign w:val="bottom"/>
            <w:hideMark/>
          </w:tcPr>
          <w:p w14:paraId="18B03B8C"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Mohokare</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BE924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People on Parks</w:t>
            </w:r>
          </w:p>
        </w:tc>
        <w:tc>
          <w:tcPr>
            <w:tcW w:w="1417" w:type="dxa"/>
            <w:tcBorders>
              <w:top w:val="nil"/>
              <w:left w:val="nil"/>
              <w:bottom w:val="single" w:sz="8" w:space="0" w:color="auto"/>
              <w:right w:val="single" w:sz="8" w:space="0" w:color="auto"/>
            </w:tcBorders>
            <w:shd w:val="clear" w:color="auto" w:fill="auto"/>
            <w:vAlign w:val="bottom"/>
            <w:hideMark/>
          </w:tcPr>
          <w:p w14:paraId="7A1FB20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60510-EPWP3M</w:t>
            </w:r>
          </w:p>
        </w:tc>
        <w:tc>
          <w:tcPr>
            <w:tcW w:w="831" w:type="dxa"/>
            <w:tcBorders>
              <w:top w:val="nil"/>
              <w:left w:val="nil"/>
              <w:bottom w:val="single" w:sz="8" w:space="0" w:color="auto"/>
              <w:right w:val="single" w:sz="8" w:space="0" w:color="auto"/>
            </w:tcBorders>
            <w:shd w:val="clear" w:color="auto" w:fill="auto"/>
            <w:noWrap/>
            <w:vAlign w:val="bottom"/>
            <w:hideMark/>
          </w:tcPr>
          <w:p w14:paraId="2CFD215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5F4D10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w:t>
            </w:r>
          </w:p>
        </w:tc>
        <w:tc>
          <w:tcPr>
            <w:tcW w:w="1244" w:type="dxa"/>
            <w:tcBorders>
              <w:top w:val="nil"/>
              <w:left w:val="nil"/>
              <w:bottom w:val="single" w:sz="8" w:space="0" w:color="auto"/>
              <w:right w:val="single" w:sz="8" w:space="0" w:color="auto"/>
            </w:tcBorders>
            <w:shd w:val="clear" w:color="auto" w:fill="auto"/>
            <w:vAlign w:val="bottom"/>
            <w:hideMark/>
          </w:tcPr>
          <w:p w14:paraId="1C0321B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101</w:t>
            </w:r>
          </w:p>
        </w:tc>
        <w:tc>
          <w:tcPr>
            <w:tcW w:w="1024" w:type="dxa"/>
            <w:tcBorders>
              <w:top w:val="nil"/>
              <w:left w:val="nil"/>
              <w:bottom w:val="single" w:sz="8" w:space="0" w:color="auto"/>
              <w:right w:val="single" w:sz="8" w:space="0" w:color="auto"/>
            </w:tcBorders>
            <w:shd w:val="clear" w:color="auto" w:fill="auto"/>
            <w:noWrap/>
            <w:vAlign w:val="bottom"/>
            <w:hideMark/>
          </w:tcPr>
          <w:p w14:paraId="3F31BAE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5735F09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5601BC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678" w:type="dxa"/>
            <w:tcBorders>
              <w:top w:val="nil"/>
              <w:left w:val="nil"/>
              <w:bottom w:val="single" w:sz="8" w:space="0" w:color="auto"/>
              <w:right w:val="single" w:sz="8" w:space="0" w:color="auto"/>
            </w:tcBorders>
            <w:shd w:val="clear" w:color="auto" w:fill="auto"/>
            <w:vAlign w:val="bottom"/>
            <w:hideMark/>
          </w:tcPr>
          <w:p w14:paraId="73159FE4"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Mantsopa</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1FA3D36F"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Ladybrand</w:t>
            </w:r>
            <w:proofErr w:type="spellEnd"/>
            <w:r w:rsidRPr="00214EEB">
              <w:rPr>
                <w:rFonts w:ascii="Arial" w:eastAsia="Times New Roman" w:hAnsi="Arial" w:cs="Arial"/>
                <w:color w:val="000000"/>
                <w:sz w:val="18"/>
                <w:szCs w:val="18"/>
                <w:lang w:eastAsia="en-ZA"/>
              </w:rPr>
              <w:t>: Upgrading of 1.2km paved road</w:t>
            </w:r>
          </w:p>
        </w:tc>
        <w:tc>
          <w:tcPr>
            <w:tcW w:w="1417" w:type="dxa"/>
            <w:tcBorders>
              <w:top w:val="nil"/>
              <w:left w:val="nil"/>
              <w:bottom w:val="single" w:sz="8" w:space="0" w:color="auto"/>
              <w:right w:val="single" w:sz="8" w:space="0" w:color="auto"/>
            </w:tcBorders>
            <w:shd w:val="clear" w:color="auto" w:fill="auto"/>
            <w:vAlign w:val="bottom"/>
            <w:hideMark/>
          </w:tcPr>
          <w:p w14:paraId="6AF3087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62397-EPWP3M</w:t>
            </w:r>
          </w:p>
        </w:tc>
        <w:tc>
          <w:tcPr>
            <w:tcW w:w="831" w:type="dxa"/>
            <w:tcBorders>
              <w:top w:val="nil"/>
              <w:left w:val="nil"/>
              <w:bottom w:val="single" w:sz="8" w:space="0" w:color="auto"/>
              <w:right w:val="single" w:sz="8" w:space="0" w:color="auto"/>
            </w:tcBorders>
            <w:shd w:val="clear" w:color="auto" w:fill="auto"/>
            <w:noWrap/>
            <w:vAlign w:val="bottom"/>
            <w:hideMark/>
          </w:tcPr>
          <w:p w14:paraId="089981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41BE9E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244" w:type="dxa"/>
            <w:tcBorders>
              <w:top w:val="nil"/>
              <w:left w:val="nil"/>
              <w:bottom w:val="single" w:sz="8" w:space="0" w:color="auto"/>
              <w:right w:val="single" w:sz="8" w:space="0" w:color="auto"/>
            </w:tcBorders>
            <w:shd w:val="clear" w:color="auto" w:fill="auto"/>
            <w:vAlign w:val="bottom"/>
            <w:hideMark/>
          </w:tcPr>
          <w:p w14:paraId="3DE9F2F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531B3E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16DC2776"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B5C0F1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w:t>
            </w:r>
          </w:p>
        </w:tc>
        <w:tc>
          <w:tcPr>
            <w:tcW w:w="1678" w:type="dxa"/>
            <w:tcBorders>
              <w:top w:val="nil"/>
              <w:left w:val="nil"/>
              <w:bottom w:val="single" w:sz="8" w:space="0" w:color="auto"/>
              <w:right w:val="single" w:sz="8" w:space="0" w:color="auto"/>
            </w:tcBorders>
            <w:shd w:val="clear" w:color="auto" w:fill="auto"/>
            <w:vAlign w:val="bottom"/>
            <w:hideMark/>
          </w:tcPr>
          <w:p w14:paraId="25BC13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vAlign w:val="bottom"/>
            <w:hideMark/>
          </w:tcPr>
          <w:p w14:paraId="3B33421F"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Kopanong</w:t>
            </w:r>
            <w:proofErr w:type="spellEnd"/>
            <w:r w:rsidRPr="00214EEB">
              <w:rPr>
                <w:rFonts w:ascii="Arial" w:eastAsia="Times New Roman" w:hAnsi="Arial" w:cs="Arial"/>
                <w:color w:val="000000"/>
                <w:sz w:val="18"/>
                <w:szCs w:val="18"/>
                <w:lang w:eastAsia="en-ZA"/>
              </w:rPr>
              <w:t xml:space="preserve"> 18001</w:t>
            </w:r>
          </w:p>
        </w:tc>
        <w:tc>
          <w:tcPr>
            <w:tcW w:w="1417" w:type="dxa"/>
            <w:tcBorders>
              <w:top w:val="nil"/>
              <w:left w:val="nil"/>
              <w:bottom w:val="single" w:sz="8" w:space="0" w:color="auto"/>
              <w:right w:val="single" w:sz="8" w:space="0" w:color="auto"/>
            </w:tcBorders>
            <w:shd w:val="clear" w:color="auto" w:fill="auto"/>
            <w:vAlign w:val="bottom"/>
            <w:hideMark/>
          </w:tcPr>
          <w:p w14:paraId="387C70C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301441-CWP</w:t>
            </w:r>
          </w:p>
        </w:tc>
        <w:tc>
          <w:tcPr>
            <w:tcW w:w="831" w:type="dxa"/>
            <w:tcBorders>
              <w:top w:val="nil"/>
              <w:left w:val="nil"/>
              <w:bottom w:val="single" w:sz="8" w:space="0" w:color="auto"/>
              <w:right w:val="single" w:sz="8" w:space="0" w:color="auto"/>
            </w:tcBorders>
            <w:shd w:val="clear" w:color="auto" w:fill="auto"/>
            <w:noWrap/>
            <w:vAlign w:val="bottom"/>
            <w:hideMark/>
          </w:tcPr>
          <w:p w14:paraId="18FF9A7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0D5EA6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244" w:type="dxa"/>
            <w:tcBorders>
              <w:top w:val="nil"/>
              <w:left w:val="nil"/>
              <w:bottom w:val="single" w:sz="8" w:space="0" w:color="auto"/>
              <w:right w:val="single" w:sz="8" w:space="0" w:color="auto"/>
            </w:tcBorders>
            <w:shd w:val="clear" w:color="auto" w:fill="auto"/>
            <w:vAlign w:val="bottom"/>
            <w:hideMark/>
          </w:tcPr>
          <w:p w14:paraId="498F229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184</w:t>
            </w:r>
          </w:p>
        </w:tc>
        <w:tc>
          <w:tcPr>
            <w:tcW w:w="1024" w:type="dxa"/>
            <w:tcBorders>
              <w:top w:val="nil"/>
              <w:left w:val="nil"/>
              <w:bottom w:val="single" w:sz="8" w:space="0" w:color="auto"/>
              <w:right w:val="single" w:sz="8" w:space="0" w:color="auto"/>
            </w:tcBorders>
            <w:shd w:val="clear" w:color="auto" w:fill="auto"/>
            <w:noWrap/>
            <w:vAlign w:val="bottom"/>
            <w:hideMark/>
          </w:tcPr>
          <w:p w14:paraId="132F40F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01E143DF"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6E2AAA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678" w:type="dxa"/>
            <w:tcBorders>
              <w:top w:val="nil"/>
              <w:left w:val="nil"/>
              <w:bottom w:val="single" w:sz="8" w:space="0" w:color="auto"/>
              <w:right w:val="single" w:sz="8" w:space="0" w:color="auto"/>
            </w:tcBorders>
            <w:shd w:val="clear" w:color="auto" w:fill="auto"/>
            <w:vAlign w:val="bottom"/>
            <w:hideMark/>
          </w:tcPr>
          <w:p w14:paraId="10B928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FS EPWP RO</w:t>
            </w:r>
          </w:p>
        </w:tc>
        <w:tc>
          <w:tcPr>
            <w:tcW w:w="1839" w:type="dxa"/>
            <w:tcBorders>
              <w:top w:val="nil"/>
              <w:left w:val="nil"/>
              <w:bottom w:val="single" w:sz="8" w:space="0" w:color="auto"/>
              <w:right w:val="single" w:sz="8" w:space="0" w:color="auto"/>
            </w:tcBorders>
            <w:shd w:val="clear" w:color="auto" w:fill="auto"/>
            <w:vAlign w:val="bottom"/>
            <w:hideMark/>
          </w:tcPr>
          <w:p w14:paraId="2A433A3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Golden Gateway Hospice</w:t>
            </w:r>
          </w:p>
        </w:tc>
        <w:tc>
          <w:tcPr>
            <w:tcW w:w="1417" w:type="dxa"/>
            <w:tcBorders>
              <w:top w:val="nil"/>
              <w:left w:val="nil"/>
              <w:bottom w:val="single" w:sz="8" w:space="0" w:color="auto"/>
              <w:right w:val="single" w:sz="8" w:space="0" w:color="auto"/>
            </w:tcBorders>
            <w:shd w:val="clear" w:color="auto" w:fill="auto"/>
            <w:vAlign w:val="bottom"/>
            <w:hideMark/>
          </w:tcPr>
          <w:p w14:paraId="701D3D9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64245-EPWP3N</w:t>
            </w:r>
          </w:p>
        </w:tc>
        <w:tc>
          <w:tcPr>
            <w:tcW w:w="831" w:type="dxa"/>
            <w:tcBorders>
              <w:top w:val="nil"/>
              <w:left w:val="nil"/>
              <w:bottom w:val="single" w:sz="8" w:space="0" w:color="auto"/>
              <w:right w:val="single" w:sz="8" w:space="0" w:color="auto"/>
            </w:tcBorders>
            <w:shd w:val="clear" w:color="auto" w:fill="auto"/>
            <w:noWrap/>
            <w:vAlign w:val="bottom"/>
            <w:hideMark/>
          </w:tcPr>
          <w:p w14:paraId="2CD10CD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AE5A00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063991F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263</w:t>
            </w:r>
          </w:p>
        </w:tc>
        <w:tc>
          <w:tcPr>
            <w:tcW w:w="1024" w:type="dxa"/>
            <w:tcBorders>
              <w:top w:val="nil"/>
              <w:left w:val="nil"/>
              <w:bottom w:val="single" w:sz="8" w:space="0" w:color="auto"/>
              <w:right w:val="single" w:sz="8" w:space="0" w:color="auto"/>
            </w:tcBorders>
            <w:shd w:val="clear" w:color="auto" w:fill="auto"/>
            <w:noWrap/>
            <w:vAlign w:val="bottom"/>
            <w:hideMark/>
          </w:tcPr>
          <w:p w14:paraId="69A1DE7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5A58D04"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9F5690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678" w:type="dxa"/>
            <w:tcBorders>
              <w:top w:val="nil"/>
              <w:left w:val="nil"/>
              <w:bottom w:val="single" w:sz="8" w:space="0" w:color="auto"/>
              <w:right w:val="single" w:sz="8" w:space="0" w:color="auto"/>
            </w:tcBorders>
            <w:shd w:val="clear" w:color="auto" w:fill="auto"/>
            <w:vAlign w:val="bottom"/>
            <w:hideMark/>
          </w:tcPr>
          <w:p w14:paraId="16CBE38E"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Tswelopele</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6E5822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Repairing of potholes</w:t>
            </w:r>
          </w:p>
        </w:tc>
        <w:tc>
          <w:tcPr>
            <w:tcW w:w="1417" w:type="dxa"/>
            <w:tcBorders>
              <w:top w:val="nil"/>
              <w:left w:val="nil"/>
              <w:bottom w:val="single" w:sz="8" w:space="0" w:color="auto"/>
              <w:right w:val="single" w:sz="8" w:space="0" w:color="auto"/>
            </w:tcBorders>
            <w:shd w:val="clear" w:color="auto" w:fill="auto"/>
            <w:vAlign w:val="bottom"/>
            <w:hideMark/>
          </w:tcPr>
          <w:p w14:paraId="4DBFA5A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56429-EPWP3M</w:t>
            </w:r>
          </w:p>
        </w:tc>
        <w:tc>
          <w:tcPr>
            <w:tcW w:w="831" w:type="dxa"/>
            <w:tcBorders>
              <w:top w:val="nil"/>
              <w:left w:val="nil"/>
              <w:bottom w:val="single" w:sz="8" w:space="0" w:color="auto"/>
              <w:right w:val="single" w:sz="8" w:space="0" w:color="auto"/>
            </w:tcBorders>
            <w:shd w:val="clear" w:color="auto" w:fill="auto"/>
            <w:noWrap/>
            <w:vAlign w:val="bottom"/>
            <w:hideMark/>
          </w:tcPr>
          <w:p w14:paraId="4C43D9E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20C518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0D9FBE1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024" w:type="dxa"/>
            <w:tcBorders>
              <w:top w:val="nil"/>
              <w:left w:val="nil"/>
              <w:bottom w:val="single" w:sz="8" w:space="0" w:color="auto"/>
              <w:right w:val="single" w:sz="8" w:space="0" w:color="auto"/>
            </w:tcBorders>
            <w:shd w:val="clear" w:color="auto" w:fill="auto"/>
            <w:noWrap/>
            <w:vAlign w:val="bottom"/>
            <w:hideMark/>
          </w:tcPr>
          <w:p w14:paraId="444C7EB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Free State</w:t>
            </w:r>
          </w:p>
        </w:tc>
      </w:tr>
      <w:tr w:rsidR="00EF4311" w:rsidRPr="00214EEB" w14:paraId="48F47D73"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B1FB32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678" w:type="dxa"/>
            <w:tcBorders>
              <w:top w:val="nil"/>
              <w:left w:val="nil"/>
              <w:bottom w:val="single" w:sz="8" w:space="0" w:color="auto"/>
              <w:right w:val="single" w:sz="8" w:space="0" w:color="auto"/>
            </w:tcBorders>
            <w:shd w:val="clear" w:color="auto" w:fill="auto"/>
            <w:vAlign w:val="bottom"/>
            <w:hideMark/>
          </w:tcPr>
          <w:p w14:paraId="0A29FF06"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Ditsobotla</w:t>
            </w:r>
            <w:proofErr w:type="spellEnd"/>
            <w:r w:rsidRPr="00214EEB">
              <w:rPr>
                <w:rFonts w:ascii="Arial" w:eastAsia="Times New Roman" w:hAnsi="Arial" w:cs="Arial"/>
                <w:color w:val="000000"/>
                <w:sz w:val="18"/>
                <w:szCs w:val="18"/>
                <w:lang w:eastAsia="en-ZA"/>
              </w:rPr>
              <w:t xml:space="preserve"> Local Municipality -</w:t>
            </w:r>
            <w:r w:rsidRPr="00214EEB">
              <w:rPr>
                <w:rFonts w:ascii="Arial" w:eastAsia="Times New Roman" w:hAnsi="Arial" w:cs="Arial"/>
                <w:color w:val="000000"/>
                <w:sz w:val="18"/>
                <w:szCs w:val="18"/>
                <w:lang w:eastAsia="en-ZA"/>
              </w:rPr>
              <w:br/>
            </w:r>
            <w:proofErr w:type="spellStart"/>
            <w:r w:rsidRPr="00214EEB">
              <w:rPr>
                <w:rFonts w:ascii="Arial" w:eastAsia="Times New Roman" w:hAnsi="Arial" w:cs="Arial"/>
                <w:color w:val="000000"/>
                <w:sz w:val="18"/>
                <w:szCs w:val="18"/>
                <w:lang w:eastAsia="en-ZA"/>
              </w:rPr>
              <w:t>Mmabatho</w:t>
            </w:r>
            <w:proofErr w:type="spellEnd"/>
          </w:p>
        </w:tc>
        <w:tc>
          <w:tcPr>
            <w:tcW w:w="1839" w:type="dxa"/>
            <w:tcBorders>
              <w:top w:val="nil"/>
              <w:left w:val="nil"/>
              <w:bottom w:val="single" w:sz="8" w:space="0" w:color="auto"/>
              <w:right w:val="single" w:sz="8" w:space="0" w:color="auto"/>
            </w:tcBorders>
            <w:shd w:val="clear" w:color="auto" w:fill="auto"/>
            <w:noWrap/>
            <w:vAlign w:val="bottom"/>
            <w:hideMark/>
          </w:tcPr>
          <w:p w14:paraId="082940D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Non-State Sector Community Work Programme</w:t>
            </w:r>
          </w:p>
        </w:tc>
        <w:tc>
          <w:tcPr>
            <w:tcW w:w="1417" w:type="dxa"/>
            <w:tcBorders>
              <w:top w:val="nil"/>
              <w:left w:val="nil"/>
              <w:bottom w:val="single" w:sz="8" w:space="0" w:color="auto"/>
              <w:right w:val="single" w:sz="8" w:space="0" w:color="auto"/>
            </w:tcBorders>
            <w:shd w:val="clear" w:color="auto" w:fill="auto"/>
            <w:noWrap/>
            <w:vAlign w:val="bottom"/>
            <w:hideMark/>
          </w:tcPr>
          <w:p w14:paraId="31A9C3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301290-CWP</w:t>
            </w:r>
          </w:p>
        </w:tc>
        <w:tc>
          <w:tcPr>
            <w:tcW w:w="831" w:type="dxa"/>
            <w:tcBorders>
              <w:top w:val="nil"/>
              <w:left w:val="nil"/>
              <w:bottom w:val="single" w:sz="8" w:space="0" w:color="auto"/>
              <w:right w:val="single" w:sz="8" w:space="0" w:color="auto"/>
            </w:tcBorders>
            <w:shd w:val="clear" w:color="auto" w:fill="auto"/>
            <w:noWrap/>
            <w:vAlign w:val="bottom"/>
            <w:hideMark/>
          </w:tcPr>
          <w:p w14:paraId="58BC5EA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D88363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265</w:t>
            </w:r>
          </w:p>
        </w:tc>
        <w:tc>
          <w:tcPr>
            <w:tcW w:w="1244" w:type="dxa"/>
            <w:tcBorders>
              <w:top w:val="nil"/>
              <w:left w:val="nil"/>
              <w:bottom w:val="single" w:sz="8" w:space="0" w:color="auto"/>
              <w:right w:val="single" w:sz="8" w:space="0" w:color="auto"/>
            </w:tcBorders>
            <w:shd w:val="clear" w:color="auto" w:fill="auto"/>
            <w:vAlign w:val="bottom"/>
            <w:hideMark/>
          </w:tcPr>
          <w:p w14:paraId="7D95888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w:t>
            </w:r>
          </w:p>
        </w:tc>
        <w:tc>
          <w:tcPr>
            <w:tcW w:w="1024" w:type="dxa"/>
            <w:tcBorders>
              <w:top w:val="nil"/>
              <w:left w:val="nil"/>
              <w:bottom w:val="single" w:sz="8" w:space="0" w:color="auto"/>
              <w:right w:val="single" w:sz="8" w:space="0" w:color="auto"/>
            </w:tcBorders>
            <w:shd w:val="clear" w:color="auto" w:fill="auto"/>
            <w:noWrap/>
            <w:vAlign w:val="bottom"/>
            <w:hideMark/>
          </w:tcPr>
          <w:p w14:paraId="6CA31F4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D0261E3"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67D92B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678" w:type="dxa"/>
            <w:tcBorders>
              <w:top w:val="nil"/>
              <w:left w:val="nil"/>
              <w:bottom w:val="single" w:sz="8" w:space="0" w:color="auto"/>
              <w:right w:val="single" w:sz="8" w:space="0" w:color="auto"/>
            </w:tcBorders>
            <w:shd w:val="clear" w:color="auto" w:fill="auto"/>
            <w:vAlign w:val="bottom"/>
            <w:hideMark/>
          </w:tcPr>
          <w:p w14:paraId="7A71A268"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Dr.</w:t>
            </w:r>
            <w:proofErr w:type="spellEnd"/>
            <w:r w:rsidRPr="00214EEB">
              <w:rPr>
                <w:rFonts w:ascii="Arial" w:eastAsia="Times New Roman" w:hAnsi="Arial" w:cs="Arial"/>
                <w:color w:val="000000"/>
                <w:sz w:val="18"/>
                <w:szCs w:val="18"/>
                <w:lang w:eastAsia="en-ZA"/>
              </w:rPr>
              <w:t xml:space="preserve"> Ruth </w:t>
            </w:r>
            <w:proofErr w:type="spellStart"/>
            <w:r w:rsidRPr="00214EEB">
              <w:rPr>
                <w:rFonts w:ascii="Arial" w:eastAsia="Times New Roman" w:hAnsi="Arial" w:cs="Arial"/>
                <w:color w:val="000000"/>
                <w:sz w:val="18"/>
                <w:szCs w:val="18"/>
                <w:lang w:eastAsia="en-ZA"/>
              </w:rPr>
              <w:t>Segomotsi</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Mompati</w:t>
            </w:r>
            <w:proofErr w:type="spellEnd"/>
            <w:r w:rsidRPr="00214EEB">
              <w:rPr>
                <w:rFonts w:ascii="Arial" w:eastAsia="Times New Roman" w:hAnsi="Arial" w:cs="Arial"/>
                <w:color w:val="000000"/>
                <w:sz w:val="18"/>
                <w:szCs w:val="18"/>
                <w:lang w:eastAsia="en-ZA"/>
              </w:rPr>
              <w:t xml:space="preserve"> District Municipality -</w:t>
            </w:r>
            <w:r w:rsidRPr="00214EEB">
              <w:rPr>
                <w:rFonts w:ascii="Arial" w:eastAsia="Times New Roman" w:hAnsi="Arial" w:cs="Arial"/>
                <w:color w:val="000000"/>
                <w:sz w:val="18"/>
                <w:szCs w:val="18"/>
                <w:lang w:eastAsia="en-ZA"/>
              </w:rPr>
              <w:br/>
            </w:r>
            <w:proofErr w:type="spellStart"/>
            <w:r w:rsidRPr="00214EEB">
              <w:rPr>
                <w:rFonts w:ascii="Arial" w:eastAsia="Times New Roman" w:hAnsi="Arial" w:cs="Arial"/>
                <w:color w:val="000000"/>
                <w:sz w:val="18"/>
                <w:szCs w:val="18"/>
                <w:lang w:eastAsia="en-ZA"/>
              </w:rPr>
              <w:t>Mmabatho</w:t>
            </w:r>
            <w:proofErr w:type="spellEnd"/>
          </w:p>
        </w:tc>
        <w:tc>
          <w:tcPr>
            <w:tcW w:w="1839" w:type="dxa"/>
            <w:tcBorders>
              <w:top w:val="nil"/>
              <w:left w:val="nil"/>
              <w:bottom w:val="single" w:sz="8" w:space="0" w:color="auto"/>
              <w:right w:val="single" w:sz="8" w:space="0" w:color="auto"/>
            </w:tcBorders>
            <w:shd w:val="clear" w:color="auto" w:fill="auto"/>
            <w:noWrap/>
            <w:vAlign w:val="bottom"/>
            <w:hideMark/>
          </w:tcPr>
          <w:p w14:paraId="747077A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Rural Sanitation Programme for Dr RSM District Municipality</w:t>
            </w:r>
          </w:p>
        </w:tc>
        <w:tc>
          <w:tcPr>
            <w:tcW w:w="1417" w:type="dxa"/>
            <w:tcBorders>
              <w:top w:val="nil"/>
              <w:left w:val="nil"/>
              <w:bottom w:val="single" w:sz="8" w:space="0" w:color="auto"/>
              <w:right w:val="single" w:sz="8" w:space="0" w:color="auto"/>
            </w:tcBorders>
            <w:shd w:val="clear" w:color="auto" w:fill="auto"/>
            <w:noWrap/>
            <w:vAlign w:val="bottom"/>
            <w:hideMark/>
          </w:tcPr>
          <w:p w14:paraId="19AA1B1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58704-EPWP3M</w:t>
            </w:r>
          </w:p>
        </w:tc>
        <w:tc>
          <w:tcPr>
            <w:tcW w:w="831" w:type="dxa"/>
            <w:tcBorders>
              <w:top w:val="nil"/>
              <w:left w:val="nil"/>
              <w:bottom w:val="single" w:sz="8" w:space="0" w:color="auto"/>
              <w:right w:val="single" w:sz="8" w:space="0" w:color="auto"/>
            </w:tcBorders>
            <w:shd w:val="clear" w:color="auto" w:fill="auto"/>
            <w:noWrap/>
            <w:vAlign w:val="bottom"/>
            <w:hideMark/>
          </w:tcPr>
          <w:p w14:paraId="2DDE968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F4189F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179</w:t>
            </w:r>
          </w:p>
        </w:tc>
        <w:tc>
          <w:tcPr>
            <w:tcW w:w="1244" w:type="dxa"/>
            <w:tcBorders>
              <w:top w:val="nil"/>
              <w:left w:val="nil"/>
              <w:bottom w:val="single" w:sz="8" w:space="0" w:color="auto"/>
              <w:right w:val="single" w:sz="8" w:space="0" w:color="auto"/>
            </w:tcBorders>
            <w:shd w:val="clear" w:color="auto" w:fill="auto"/>
            <w:vAlign w:val="bottom"/>
            <w:hideMark/>
          </w:tcPr>
          <w:p w14:paraId="2056A92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201</w:t>
            </w:r>
          </w:p>
        </w:tc>
        <w:tc>
          <w:tcPr>
            <w:tcW w:w="1024" w:type="dxa"/>
            <w:tcBorders>
              <w:top w:val="nil"/>
              <w:left w:val="nil"/>
              <w:bottom w:val="single" w:sz="8" w:space="0" w:color="auto"/>
              <w:right w:val="single" w:sz="8" w:space="0" w:color="auto"/>
            </w:tcBorders>
            <w:shd w:val="clear" w:color="auto" w:fill="auto"/>
            <w:noWrap/>
            <w:vAlign w:val="bottom"/>
            <w:hideMark/>
          </w:tcPr>
          <w:p w14:paraId="37A4815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6262822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F720A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w:t>
            </w:r>
          </w:p>
        </w:tc>
        <w:tc>
          <w:tcPr>
            <w:tcW w:w="1678" w:type="dxa"/>
            <w:tcBorders>
              <w:top w:val="nil"/>
              <w:left w:val="nil"/>
              <w:bottom w:val="single" w:sz="8" w:space="0" w:color="auto"/>
              <w:right w:val="single" w:sz="8" w:space="0" w:color="auto"/>
            </w:tcBorders>
            <w:shd w:val="clear" w:color="auto" w:fill="auto"/>
            <w:vAlign w:val="bottom"/>
            <w:hideMark/>
          </w:tcPr>
          <w:p w14:paraId="7501CE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6156ADE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Greater </w:t>
            </w:r>
            <w:proofErr w:type="spellStart"/>
            <w:r w:rsidRPr="00214EEB">
              <w:rPr>
                <w:rFonts w:ascii="Arial" w:eastAsia="Times New Roman" w:hAnsi="Arial" w:cs="Arial"/>
                <w:color w:val="000000"/>
                <w:sz w:val="18"/>
                <w:szCs w:val="18"/>
                <w:lang w:eastAsia="en-ZA"/>
              </w:rPr>
              <w:t>Taung</w:t>
            </w:r>
            <w:proofErr w:type="spellEnd"/>
            <w:r w:rsidRPr="00214EEB">
              <w:rPr>
                <w:rFonts w:ascii="Arial" w:eastAsia="Times New Roman" w:hAnsi="Arial" w:cs="Arial"/>
                <w:color w:val="000000"/>
                <w:sz w:val="18"/>
                <w:szCs w:val="18"/>
                <w:lang w:eastAsia="en-ZA"/>
              </w:rPr>
              <w:t xml:space="preserve"> Community Work Programme</w:t>
            </w:r>
          </w:p>
        </w:tc>
        <w:tc>
          <w:tcPr>
            <w:tcW w:w="1417" w:type="dxa"/>
            <w:tcBorders>
              <w:top w:val="nil"/>
              <w:left w:val="nil"/>
              <w:bottom w:val="single" w:sz="8" w:space="0" w:color="auto"/>
              <w:right w:val="single" w:sz="8" w:space="0" w:color="auto"/>
            </w:tcBorders>
            <w:shd w:val="clear" w:color="auto" w:fill="auto"/>
            <w:noWrap/>
            <w:vAlign w:val="bottom"/>
            <w:hideMark/>
          </w:tcPr>
          <w:p w14:paraId="555B963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301326-CWP</w:t>
            </w:r>
          </w:p>
        </w:tc>
        <w:tc>
          <w:tcPr>
            <w:tcW w:w="831" w:type="dxa"/>
            <w:tcBorders>
              <w:top w:val="nil"/>
              <w:left w:val="nil"/>
              <w:bottom w:val="single" w:sz="8" w:space="0" w:color="auto"/>
              <w:right w:val="single" w:sz="8" w:space="0" w:color="auto"/>
            </w:tcBorders>
            <w:shd w:val="clear" w:color="auto" w:fill="auto"/>
            <w:noWrap/>
            <w:vAlign w:val="bottom"/>
            <w:hideMark/>
          </w:tcPr>
          <w:p w14:paraId="359FC2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CF0043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259</w:t>
            </w:r>
          </w:p>
        </w:tc>
        <w:tc>
          <w:tcPr>
            <w:tcW w:w="1244" w:type="dxa"/>
            <w:tcBorders>
              <w:top w:val="nil"/>
              <w:left w:val="nil"/>
              <w:bottom w:val="single" w:sz="8" w:space="0" w:color="auto"/>
              <w:right w:val="single" w:sz="8" w:space="0" w:color="auto"/>
            </w:tcBorders>
            <w:shd w:val="clear" w:color="auto" w:fill="auto"/>
            <w:vAlign w:val="bottom"/>
            <w:hideMark/>
          </w:tcPr>
          <w:p w14:paraId="2EDF503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1 007</w:t>
            </w:r>
          </w:p>
        </w:tc>
        <w:tc>
          <w:tcPr>
            <w:tcW w:w="1024" w:type="dxa"/>
            <w:tcBorders>
              <w:top w:val="nil"/>
              <w:left w:val="nil"/>
              <w:bottom w:val="single" w:sz="8" w:space="0" w:color="auto"/>
              <w:right w:val="single" w:sz="8" w:space="0" w:color="auto"/>
            </w:tcBorders>
            <w:shd w:val="clear" w:color="auto" w:fill="auto"/>
            <w:noWrap/>
            <w:vAlign w:val="bottom"/>
            <w:hideMark/>
          </w:tcPr>
          <w:p w14:paraId="4814D5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0DC54B6A"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8292A2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678" w:type="dxa"/>
            <w:tcBorders>
              <w:top w:val="nil"/>
              <w:left w:val="nil"/>
              <w:bottom w:val="single" w:sz="8" w:space="0" w:color="auto"/>
              <w:right w:val="single" w:sz="8" w:space="0" w:color="auto"/>
            </w:tcBorders>
            <w:shd w:val="clear" w:color="auto" w:fill="auto"/>
            <w:vAlign w:val="bottom"/>
            <w:hideMark/>
          </w:tcPr>
          <w:p w14:paraId="5E42F5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Greater </w:t>
            </w:r>
            <w:proofErr w:type="spellStart"/>
            <w:r w:rsidRPr="00214EEB">
              <w:rPr>
                <w:rFonts w:ascii="Arial" w:eastAsia="Times New Roman" w:hAnsi="Arial" w:cs="Arial"/>
                <w:color w:val="000000"/>
                <w:sz w:val="18"/>
                <w:szCs w:val="18"/>
                <w:lang w:eastAsia="en-ZA"/>
              </w:rPr>
              <w:t>Taung</w:t>
            </w:r>
            <w:proofErr w:type="spellEnd"/>
            <w:r w:rsidRPr="00214EEB">
              <w:rPr>
                <w:rFonts w:ascii="Arial" w:eastAsia="Times New Roman" w:hAnsi="Arial" w:cs="Arial"/>
                <w:color w:val="000000"/>
                <w:sz w:val="18"/>
                <w:szCs w:val="18"/>
                <w:lang w:eastAsia="en-ZA"/>
              </w:rPr>
              <w:t xml:space="preserve"> Local Municipality -</w:t>
            </w:r>
            <w:r w:rsidRPr="00214EEB">
              <w:rPr>
                <w:rFonts w:ascii="Arial" w:eastAsia="Times New Roman" w:hAnsi="Arial" w:cs="Arial"/>
                <w:color w:val="000000"/>
                <w:sz w:val="18"/>
                <w:szCs w:val="18"/>
                <w:lang w:eastAsia="en-ZA"/>
              </w:rPr>
              <w:br/>
            </w:r>
            <w:proofErr w:type="spellStart"/>
            <w:r w:rsidRPr="00214EEB">
              <w:rPr>
                <w:rFonts w:ascii="Arial" w:eastAsia="Times New Roman" w:hAnsi="Arial" w:cs="Arial"/>
                <w:color w:val="000000"/>
                <w:sz w:val="18"/>
                <w:szCs w:val="18"/>
                <w:lang w:eastAsia="en-ZA"/>
              </w:rPr>
              <w:t>Mmabatho</w:t>
            </w:r>
            <w:proofErr w:type="spellEnd"/>
          </w:p>
        </w:tc>
        <w:tc>
          <w:tcPr>
            <w:tcW w:w="1839" w:type="dxa"/>
            <w:tcBorders>
              <w:top w:val="nil"/>
              <w:left w:val="nil"/>
              <w:bottom w:val="single" w:sz="8" w:space="0" w:color="auto"/>
              <w:right w:val="single" w:sz="8" w:space="0" w:color="auto"/>
            </w:tcBorders>
            <w:shd w:val="clear" w:color="auto" w:fill="auto"/>
            <w:noWrap/>
            <w:vAlign w:val="bottom"/>
            <w:hideMark/>
          </w:tcPr>
          <w:p w14:paraId="49C8A03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Chokonyane</w:t>
            </w:r>
            <w:proofErr w:type="spellEnd"/>
            <w:r w:rsidRPr="00214EEB">
              <w:rPr>
                <w:rFonts w:ascii="Arial" w:eastAsia="Times New Roman" w:hAnsi="Arial" w:cs="Arial"/>
                <w:color w:val="000000"/>
                <w:sz w:val="18"/>
                <w:szCs w:val="18"/>
                <w:lang w:eastAsia="en-ZA"/>
              </w:rPr>
              <w:t xml:space="preserve"> 2 Small Bridge</w:t>
            </w:r>
          </w:p>
        </w:tc>
        <w:tc>
          <w:tcPr>
            <w:tcW w:w="1417" w:type="dxa"/>
            <w:tcBorders>
              <w:top w:val="nil"/>
              <w:left w:val="nil"/>
              <w:bottom w:val="single" w:sz="8" w:space="0" w:color="auto"/>
              <w:right w:val="single" w:sz="8" w:space="0" w:color="auto"/>
            </w:tcBorders>
            <w:shd w:val="clear" w:color="auto" w:fill="auto"/>
            <w:noWrap/>
            <w:vAlign w:val="bottom"/>
            <w:hideMark/>
          </w:tcPr>
          <w:p w14:paraId="30B6A49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37876-EPWP3M</w:t>
            </w:r>
          </w:p>
        </w:tc>
        <w:tc>
          <w:tcPr>
            <w:tcW w:w="831" w:type="dxa"/>
            <w:tcBorders>
              <w:top w:val="nil"/>
              <w:left w:val="nil"/>
              <w:bottom w:val="single" w:sz="8" w:space="0" w:color="auto"/>
              <w:right w:val="single" w:sz="8" w:space="0" w:color="auto"/>
            </w:tcBorders>
            <w:shd w:val="clear" w:color="auto" w:fill="auto"/>
            <w:noWrap/>
            <w:vAlign w:val="bottom"/>
            <w:hideMark/>
          </w:tcPr>
          <w:p w14:paraId="69D4E31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7189F9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76AFC44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024" w:type="dxa"/>
            <w:tcBorders>
              <w:top w:val="nil"/>
              <w:left w:val="nil"/>
              <w:bottom w:val="single" w:sz="8" w:space="0" w:color="auto"/>
              <w:right w:val="single" w:sz="8" w:space="0" w:color="auto"/>
            </w:tcBorders>
            <w:shd w:val="clear" w:color="auto" w:fill="auto"/>
            <w:noWrap/>
            <w:vAlign w:val="bottom"/>
            <w:hideMark/>
          </w:tcPr>
          <w:p w14:paraId="50093F1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5072EAD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4EAEBF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w:t>
            </w:r>
          </w:p>
        </w:tc>
        <w:tc>
          <w:tcPr>
            <w:tcW w:w="1678" w:type="dxa"/>
            <w:tcBorders>
              <w:top w:val="nil"/>
              <w:left w:val="nil"/>
              <w:bottom w:val="single" w:sz="8" w:space="0" w:color="auto"/>
              <w:right w:val="single" w:sz="8" w:space="0" w:color="auto"/>
            </w:tcBorders>
            <w:shd w:val="clear" w:color="auto" w:fill="auto"/>
            <w:vAlign w:val="bottom"/>
            <w:hideMark/>
          </w:tcPr>
          <w:p w14:paraId="236C118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Moretele</w:t>
            </w:r>
            <w:proofErr w:type="spellEnd"/>
            <w:r w:rsidRPr="00214EEB">
              <w:rPr>
                <w:rFonts w:ascii="Arial" w:eastAsia="Times New Roman" w:hAnsi="Arial" w:cs="Arial"/>
                <w:color w:val="000000"/>
                <w:sz w:val="18"/>
                <w:szCs w:val="18"/>
                <w:lang w:eastAsia="en-ZA"/>
              </w:rPr>
              <w:t xml:space="preserve"> Local Municipality -</w:t>
            </w:r>
            <w:r w:rsidRPr="00214EEB">
              <w:rPr>
                <w:rFonts w:ascii="Arial" w:eastAsia="Times New Roman" w:hAnsi="Arial" w:cs="Arial"/>
                <w:color w:val="000000"/>
                <w:sz w:val="18"/>
                <w:szCs w:val="18"/>
                <w:lang w:eastAsia="en-ZA"/>
              </w:rPr>
              <w:br/>
            </w:r>
            <w:proofErr w:type="spellStart"/>
            <w:r w:rsidRPr="00214EEB">
              <w:rPr>
                <w:rFonts w:ascii="Arial" w:eastAsia="Times New Roman" w:hAnsi="Arial" w:cs="Arial"/>
                <w:color w:val="000000"/>
                <w:sz w:val="18"/>
                <w:szCs w:val="18"/>
                <w:lang w:eastAsia="en-ZA"/>
              </w:rPr>
              <w:t>Mmabatho</w:t>
            </w:r>
            <w:proofErr w:type="spellEnd"/>
          </w:p>
        </w:tc>
        <w:tc>
          <w:tcPr>
            <w:tcW w:w="1839" w:type="dxa"/>
            <w:tcBorders>
              <w:top w:val="nil"/>
              <w:left w:val="nil"/>
              <w:bottom w:val="single" w:sz="8" w:space="0" w:color="auto"/>
              <w:right w:val="single" w:sz="8" w:space="0" w:color="auto"/>
            </w:tcBorders>
            <w:shd w:val="clear" w:color="auto" w:fill="auto"/>
            <w:noWrap/>
            <w:vAlign w:val="bottom"/>
            <w:hideMark/>
          </w:tcPr>
          <w:p w14:paraId="03E8CF2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Construction of Office Space in </w:t>
            </w:r>
            <w:proofErr w:type="spellStart"/>
            <w:r w:rsidRPr="00214EEB">
              <w:rPr>
                <w:rFonts w:ascii="Arial" w:eastAsia="Times New Roman" w:hAnsi="Arial" w:cs="Arial"/>
                <w:color w:val="000000"/>
                <w:sz w:val="18"/>
                <w:szCs w:val="18"/>
                <w:lang w:eastAsia="en-ZA"/>
              </w:rPr>
              <w:t>Mathibestad</w:t>
            </w:r>
            <w:proofErr w:type="spellEnd"/>
            <w:r w:rsidRPr="00214EEB">
              <w:rPr>
                <w:rFonts w:ascii="Arial" w:eastAsia="Times New Roman" w:hAnsi="Arial" w:cs="Arial"/>
                <w:color w:val="000000"/>
                <w:sz w:val="18"/>
                <w:szCs w:val="18"/>
                <w:lang w:eastAsia="en-ZA"/>
              </w:rPr>
              <w:t xml:space="preserve"> Area</w:t>
            </w:r>
          </w:p>
        </w:tc>
        <w:tc>
          <w:tcPr>
            <w:tcW w:w="1417" w:type="dxa"/>
            <w:tcBorders>
              <w:top w:val="nil"/>
              <w:left w:val="nil"/>
              <w:bottom w:val="single" w:sz="8" w:space="0" w:color="auto"/>
              <w:right w:val="single" w:sz="8" w:space="0" w:color="auto"/>
            </w:tcBorders>
            <w:shd w:val="clear" w:color="auto" w:fill="auto"/>
            <w:noWrap/>
            <w:vAlign w:val="bottom"/>
            <w:hideMark/>
          </w:tcPr>
          <w:p w14:paraId="156072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45539-EPWP3M</w:t>
            </w:r>
          </w:p>
        </w:tc>
        <w:tc>
          <w:tcPr>
            <w:tcW w:w="831" w:type="dxa"/>
            <w:tcBorders>
              <w:top w:val="nil"/>
              <w:left w:val="nil"/>
              <w:bottom w:val="single" w:sz="8" w:space="0" w:color="auto"/>
              <w:right w:val="single" w:sz="8" w:space="0" w:color="auto"/>
            </w:tcBorders>
            <w:shd w:val="clear" w:color="auto" w:fill="auto"/>
            <w:noWrap/>
            <w:vAlign w:val="bottom"/>
            <w:hideMark/>
          </w:tcPr>
          <w:p w14:paraId="301FDA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1166E9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649D044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w:t>
            </w:r>
          </w:p>
        </w:tc>
        <w:tc>
          <w:tcPr>
            <w:tcW w:w="1024" w:type="dxa"/>
            <w:tcBorders>
              <w:top w:val="nil"/>
              <w:left w:val="nil"/>
              <w:bottom w:val="single" w:sz="8" w:space="0" w:color="auto"/>
              <w:right w:val="single" w:sz="8" w:space="0" w:color="auto"/>
            </w:tcBorders>
            <w:shd w:val="clear" w:color="auto" w:fill="auto"/>
            <w:noWrap/>
            <w:vAlign w:val="bottom"/>
            <w:hideMark/>
          </w:tcPr>
          <w:p w14:paraId="76B9C97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72AB9C9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3A829D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16</w:t>
            </w:r>
          </w:p>
        </w:tc>
        <w:tc>
          <w:tcPr>
            <w:tcW w:w="1678" w:type="dxa"/>
            <w:tcBorders>
              <w:top w:val="nil"/>
              <w:left w:val="nil"/>
              <w:bottom w:val="single" w:sz="8" w:space="0" w:color="auto"/>
              <w:right w:val="single" w:sz="8" w:space="0" w:color="auto"/>
            </w:tcBorders>
            <w:shd w:val="clear" w:color="auto" w:fill="auto"/>
            <w:vAlign w:val="bottom"/>
            <w:hideMark/>
          </w:tcPr>
          <w:p w14:paraId="455956D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COGTA National department - </w:t>
            </w:r>
            <w:proofErr w:type="spellStart"/>
            <w:r w:rsidRPr="00214EEB">
              <w:rPr>
                <w:rFonts w:ascii="Arial" w:eastAsia="Times New Roman" w:hAnsi="Arial" w:cs="Arial"/>
                <w:color w:val="000000"/>
                <w:sz w:val="18"/>
                <w:szCs w:val="18"/>
                <w:lang w:eastAsia="en-ZA"/>
              </w:rPr>
              <w:t>Kagisano</w:t>
            </w:r>
            <w:proofErr w:type="spellEnd"/>
            <w:r w:rsidRPr="00214EEB">
              <w:rPr>
                <w:rFonts w:ascii="Arial" w:eastAsia="Times New Roman" w:hAnsi="Arial" w:cs="Arial"/>
                <w:color w:val="000000"/>
                <w:sz w:val="18"/>
                <w:szCs w:val="18"/>
                <w:lang w:eastAsia="en-ZA"/>
              </w:rPr>
              <w:t xml:space="preserve"> Molopo</w:t>
            </w:r>
          </w:p>
        </w:tc>
        <w:tc>
          <w:tcPr>
            <w:tcW w:w="1839" w:type="dxa"/>
            <w:tcBorders>
              <w:top w:val="nil"/>
              <w:left w:val="nil"/>
              <w:bottom w:val="single" w:sz="8" w:space="0" w:color="auto"/>
              <w:right w:val="single" w:sz="8" w:space="0" w:color="auto"/>
            </w:tcBorders>
            <w:shd w:val="clear" w:color="auto" w:fill="auto"/>
            <w:vAlign w:val="bottom"/>
            <w:hideMark/>
          </w:tcPr>
          <w:p w14:paraId="0F64A7F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Kagisano</w:t>
            </w:r>
            <w:proofErr w:type="spellEnd"/>
            <w:r w:rsidRPr="00214EEB">
              <w:rPr>
                <w:rFonts w:ascii="Arial" w:eastAsia="Times New Roman" w:hAnsi="Arial" w:cs="Arial"/>
                <w:color w:val="000000"/>
                <w:sz w:val="18"/>
                <w:szCs w:val="18"/>
                <w:lang w:eastAsia="en-ZA"/>
              </w:rPr>
              <w:t xml:space="preserve"> Molopo 18001 </w:t>
            </w:r>
          </w:p>
        </w:tc>
        <w:tc>
          <w:tcPr>
            <w:tcW w:w="1417" w:type="dxa"/>
            <w:tcBorders>
              <w:top w:val="nil"/>
              <w:left w:val="nil"/>
              <w:bottom w:val="single" w:sz="8" w:space="0" w:color="auto"/>
              <w:right w:val="single" w:sz="8" w:space="0" w:color="auto"/>
            </w:tcBorders>
            <w:shd w:val="clear" w:color="auto" w:fill="auto"/>
            <w:vAlign w:val="bottom"/>
            <w:hideMark/>
          </w:tcPr>
          <w:p w14:paraId="238C2A8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301334-CWP</w:t>
            </w:r>
          </w:p>
        </w:tc>
        <w:tc>
          <w:tcPr>
            <w:tcW w:w="831" w:type="dxa"/>
            <w:tcBorders>
              <w:top w:val="nil"/>
              <w:left w:val="nil"/>
              <w:bottom w:val="single" w:sz="8" w:space="0" w:color="auto"/>
              <w:right w:val="single" w:sz="8" w:space="0" w:color="auto"/>
            </w:tcBorders>
            <w:shd w:val="clear" w:color="auto" w:fill="auto"/>
            <w:noWrap/>
            <w:vAlign w:val="bottom"/>
            <w:hideMark/>
          </w:tcPr>
          <w:p w14:paraId="53489D0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3BC74B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244" w:type="dxa"/>
            <w:tcBorders>
              <w:top w:val="nil"/>
              <w:left w:val="nil"/>
              <w:bottom w:val="single" w:sz="8" w:space="0" w:color="auto"/>
              <w:right w:val="single" w:sz="8" w:space="0" w:color="auto"/>
            </w:tcBorders>
            <w:shd w:val="clear" w:color="auto" w:fill="auto"/>
            <w:vAlign w:val="bottom"/>
            <w:hideMark/>
          </w:tcPr>
          <w:p w14:paraId="0FD6C7F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383</w:t>
            </w:r>
          </w:p>
        </w:tc>
        <w:tc>
          <w:tcPr>
            <w:tcW w:w="1024" w:type="dxa"/>
            <w:tcBorders>
              <w:top w:val="nil"/>
              <w:left w:val="nil"/>
              <w:bottom w:val="single" w:sz="8" w:space="0" w:color="auto"/>
              <w:right w:val="single" w:sz="8" w:space="0" w:color="auto"/>
            </w:tcBorders>
            <w:shd w:val="clear" w:color="auto" w:fill="auto"/>
            <w:noWrap/>
            <w:vAlign w:val="bottom"/>
            <w:hideMark/>
          </w:tcPr>
          <w:p w14:paraId="3DC2BBC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6DBA0FB5"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CA2FC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678" w:type="dxa"/>
            <w:tcBorders>
              <w:top w:val="nil"/>
              <w:left w:val="nil"/>
              <w:bottom w:val="single" w:sz="8" w:space="0" w:color="auto"/>
              <w:right w:val="single" w:sz="8" w:space="0" w:color="auto"/>
            </w:tcBorders>
            <w:shd w:val="clear" w:color="auto" w:fill="auto"/>
            <w:vAlign w:val="bottom"/>
            <w:hideMark/>
          </w:tcPr>
          <w:p w14:paraId="53C3B50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NW Provincial department - Education and Sports Development</w:t>
            </w:r>
          </w:p>
        </w:tc>
        <w:tc>
          <w:tcPr>
            <w:tcW w:w="1839" w:type="dxa"/>
            <w:tcBorders>
              <w:top w:val="nil"/>
              <w:left w:val="nil"/>
              <w:bottom w:val="single" w:sz="8" w:space="0" w:color="auto"/>
              <w:right w:val="single" w:sz="8" w:space="0" w:color="auto"/>
            </w:tcBorders>
            <w:shd w:val="clear" w:color="auto" w:fill="auto"/>
            <w:vAlign w:val="bottom"/>
            <w:hideMark/>
          </w:tcPr>
          <w:p w14:paraId="16050B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Rustenburg Food handlers</w:t>
            </w:r>
          </w:p>
        </w:tc>
        <w:tc>
          <w:tcPr>
            <w:tcW w:w="1417" w:type="dxa"/>
            <w:tcBorders>
              <w:top w:val="nil"/>
              <w:left w:val="nil"/>
              <w:bottom w:val="single" w:sz="8" w:space="0" w:color="auto"/>
              <w:right w:val="single" w:sz="8" w:space="0" w:color="auto"/>
            </w:tcBorders>
            <w:shd w:val="clear" w:color="auto" w:fill="auto"/>
            <w:vAlign w:val="bottom"/>
            <w:hideMark/>
          </w:tcPr>
          <w:p w14:paraId="5A9F1F1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73678-EPWP3P</w:t>
            </w:r>
          </w:p>
        </w:tc>
        <w:tc>
          <w:tcPr>
            <w:tcW w:w="831" w:type="dxa"/>
            <w:tcBorders>
              <w:top w:val="nil"/>
              <w:left w:val="nil"/>
              <w:bottom w:val="single" w:sz="8" w:space="0" w:color="auto"/>
              <w:right w:val="single" w:sz="8" w:space="0" w:color="auto"/>
            </w:tcBorders>
            <w:shd w:val="clear" w:color="auto" w:fill="auto"/>
            <w:noWrap/>
            <w:vAlign w:val="bottom"/>
            <w:hideMark/>
          </w:tcPr>
          <w:p w14:paraId="25792E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34F6900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96</w:t>
            </w:r>
          </w:p>
        </w:tc>
        <w:tc>
          <w:tcPr>
            <w:tcW w:w="1244" w:type="dxa"/>
            <w:tcBorders>
              <w:top w:val="nil"/>
              <w:left w:val="nil"/>
              <w:bottom w:val="single" w:sz="8" w:space="0" w:color="auto"/>
              <w:right w:val="single" w:sz="8" w:space="0" w:color="auto"/>
            </w:tcBorders>
            <w:shd w:val="clear" w:color="auto" w:fill="auto"/>
            <w:noWrap/>
            <w:vAlign w:val="bottom"/>
            <w:hideMark/>
          </w:tcPr>
          <w:p w14:paraId="71FFDEC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179</w:t>
            </w:r>
          </w:p>
        </w:tc>
        <w:tc>
          <w:tcPr>
            <w:tcW w:w="1024" w:type="dxa"/>
            <w:tcBorders>
              <w:top w:val="nil"/>
              <w:left w:val="nil"/>
              <w:bottom w:val="single" w:sz="8" w:space="0" w:color="auto"/>
              <w:right w:val="single" w:sz="8" w:space="0" w:color="auto"/>
            </w:tcBorders>
            <w:shd w:val="clear" w:color="auto" w:fill="auto"/>
            <w:noWrap/>
            <w:vAlign w:val="bottom"/>
            <w:hideMark/>
          </w:tcPr>
          <w:p w14:paraId="0012D6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5DA557F4"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5F97E5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w:t>
            </w:r>
          </w:p>
        </w:tc>
        <w:tc>
          <w:tcPr>
            <w:tcW w:w="1678" w:type="dxa"/>
            <w:tcBorders>
              <w:top w:val="nil"/>
              <w:left w:val="nil"/>
              <w:bottom w:val="single" w:sz="8" w:space="0" w:color="auto"/>
              <w:right w:val="single" w:sz="8" w:space="0" w:color="auto"/>
            </w:tcBorders>
            <w:shd w:val="clear" w:color="auto" w:fill="auto"/>
            <w:vAlign w:val="bottom"/>
            <w:hideMark/>
          </w:tcPr>
          <w:p w14:paraId="1F712408"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Kagisano</w:t>
            </w:r>
            <w:proofErr w:type="spellEnd"/>
            <w:r w:rsidRPr="00214EEB">
              <w:rPr>
                <w:rFonts w:ascii="Arial" w:eastAsia="Times New Roman" w:hAnsi="Arial" w:cs="Arial"/>
                <w:color w:val="000000"/>
                <w:sz w:val="18"/>
                <w:szCs w:val="18"/>
                <w:lang w:eastAsia="en-ZA"/>
              </w:rPr>
              <w:t xml:space="preserve"> Molopo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527FF882"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Kagisano</w:t>
            </w:r>
            <w:proofErr w:type="spellEnd"/>
            <w:r w:rsidRPr="00214EEB">
              <w:rPr>
                <w:rFonts w:ascii="Arial" w:eastAsia="Times New Roman" w:hAnsi="Arial" w:cs="Arial"/>
                <w:color w:val="000000"/>
                <w:sz w:val="18"/>
                <w:szCs w:val="18"/>
                <w:lang w:eastAsia="en-ZA"/>
              </w:rPr>
              <w:t xml:space="preserve"> Molopo Cemeteries</w:t>
            </w:r>
          </w:p>
        </w:tc>
        <w:tc>
          <w:tcPr>
            <w:tcW w:w="1417" w:type="dxa"/>
            <w:tcBorders>
              <w:top w:val="nil"/>
              <w:left w:val="nil"/>
              <w:bottom w:val="single" w:sz="8" w:space="0" w:color="auto"/>
              <w:right w:val="single" w:sz="8" w:space="0" w:color="auto"/>
            </w:tcBorders>
            <w:shd w:val="clear" w:color="auto" w:fill="auto"/>
            <w:vAlign w:val="bottom"/>
            <w:hideMark/>
          </w:tcPr>
          <w:p w14:paraId="126D768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55975-EPWP3M</w:t>
            </w:r>
          </w:p>
        </w:tc>
        <w:tc>
          <w:tcPr>
            <w:tcW w:w="831" w:type="dxa"/>
            <w:tcBorders>
              <w:top w:val="nil"/>
              <w:left w:val="nil"/>
              <w:bottom w:val="single" w:sz="8" w:space="0" w:color="auto"/>
              <w:right w:val="single" w:sz="8" w:space="0" w:color="auto"/>
            </w:tcBorders>
            <w:shd w:val="clear" w:color="auto" w:fill="auto"/>
            <w:noWrap/>
            <w:vAlign w:val="bottom"/>
            <w:hideMark/>
          </w:tcPr>
          <w:p w14:paraId="0C68268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29BDA7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244" w:type="dxa"/>
            <w:tcBorders>
              <w:top w:val="nil"/>
              <w:left w:val="nil"/>
              <w:bottom w:val="single" w:sz="8" w:space="0" w:color="auto"/>
              <w:right w:val="single" w:sz="8" w:space="0" w:color="auto"/>
            </w:tcBorders>
            <w:shd w:val="clear" w:color="auto" w:fill="auto"/>
            <w:vAlign w:val="bottom"/>
            <w:hideMark/>
          </w:tcPr>
          <w:p w14:paraId="00181E7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125</w:t>
            </w:r>
          </w:p>
        </w:tc>
        <w:tc>
          <w:tcPr>
            <w:tcW w:w="1024" w:type="dxa"/>
            <w:tcBorders>
              <w:top w:val="nil"/>
              <w:left w:val="nil"/>
              <w:bottom w:val="single" w:sz="8" w:space="0" w:color="auto"/>
              <w:right w:val="single" w:sz="8" w:space="0" w:color="auto"/>
            </w:tcBorders>
            <w:shd w:val="clear" w:color="auto" w:fill="auto"/>
            <w:noWrap/>
            <w:vAlign w:val="bottom"/>
            <w:hideMark/>
          </w:tcPr>
          <w:p w14:paraId="385631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 West</w:t>
            </w:r>
          </w:p>
        </w:tc>
      </w:tr>
      <w:tr w:rsidR="00EF4311" w:rsidRPr="00214EEB" w14:paraId="3692C33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B2C200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19</w:t>
            </w:r>
          </w:p>
        </w:tc>
        <w:tc>
          <w:tcPr>
            <w:tcW w:w="1678" w:type="dxa"/>
            <w:tcBorders>
              <w:top w:val="nil"/>
              <w:left w:val="nil"/>
              <w:bottom w:val="single" w:sz="8" w:space="0" w:color="auto"/>
              <w:right w:val="single" w:sz="8" w:space="0" w:color="auto"/>
            </w:tcBorders>
            <w:shd w:val="clear" w:color="auto" w:fill="auto"/>
            <w:vAlign w:val="bottom"/>
            <w:hideMark/>
          </w:tcPr>
          <w:p w14:paraId="56D4A39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COGTA National department - </w:t>
            </w:r>
            <w:r w:rsidRPr="00214EEB">
              <w:rPr>
                <w:rFonts w:ascii="Arial" w:eastAsia="Times New Roman" w:hAnsi="Arial" w:cs="Arial"/>
                <w:color w:val="000000"/>
                <w:sz w:val="18"/>
                <w:szCs w:val="18"/>
                <w:lang w:eastAsia="en-ZA"/>
              </w:rPr>
              <w:br/>
              <w:t>Kimberley</w:t>
            </w:r>
          </w:p>
        </w:tc>
        <w:tc>
          <w:tcPr>
            <w:tcW w:w="1839" w:type="dxa"/>
            <w:tcBorders>
              <w:top w:val="nil"/>
              <w:left w:val="nil"/>
              <w:bottom w:val="single" w:sz="8" w:space="0" w:color="auto"/>
              <w:right w:val="single" w:sz="8" w:space="0" w:color="auto"/>
            </w:tcBorders>
            <w:shd w:val="clear" w:color="auto" w:fill="auto"/>
            <w:noWrap/>
            <w:vAlign w:val="bottom"/>
            <w:hideMark/>
          </w:tcPr>
          <w:p w14:paraId="369416BE"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Kareeberg</w:t>
            </w:r>
            <w:proofErr w:type="spellEnd"/>
            <w:r w:rsidRPr="00214EEB">
              <w:rPr>
                <w:rFonts w:ascii="Arial" w:eastAsia="Times New Roman" w:hAnsi="Arial" w:cs="Arial"/>
                <w:color w:val="000000"/>
                <w:sz w:val="18"/>
                <w:szCs w:val="18"/>
                <w:lang w:eastAsia="en-ZA"/>
              </w:rPr>
              <w:t xml:space="preserve"> 18001</w:t>
            </w:r>
          </w:p>
        </w:tc>
        <w:tc>
          <w:tcPr>
            <w:tcW w:w="1417" w:type="dxa"/>
            <w:tcBorders>
              <w:top w:val="nil"/>
              <w:left w:val="nil"/>
              <w:bottom w:val="single" w:sz="8" w:space="0" w:color="auto"/>
              <w:right w:val="single" w:sz="8" w:space="0" w:color="auto"/>
            </w:tcBorders>
            <w:shd w:val="clear" w:color="auto" w:fill="auto"/>
            <w:noWrap/>
            <w:vAlign w:val="bottom"/>
            <w:hideMark/>
          </w:tcPr>
          <w:p w14:paraId="6A3956C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301336-CWP</w:t>
            </w:r>
          </w:p>
        </w:tc>
        <w:tc>
          <w:tcPr>
            <w:tcW w:w="831" w:type="dxa"/>
            <w:tcBorders>
              <w:top w:val="nil"/>
              <w:left w:val="nil"/>
              <w:bottom w:val="single" w:sz="8" w:space="0" w:color="auto"/>
              <w:right w:val="single" w:sz="8" w:space="0" w:color="auto"/>
            </w:tcBorders>
            <w:shd w:val="clear" w:color="auto" w:fill="auto"/>
            <w:noWrap/>
            <w:vAlign w:val="bottom"/>
            <w:hideMark/>
          </w:tcPr>
          <w:p w14:paraId="34C315B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B25E0C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151</w:t>
            </w:r>
          </w:p>
        </w:tc>
        <w:tc>
          <w:tcPr>
            <w:tcW w:w="1244" w:type="dxa"/>
            <w:tcBorders>
              <w:top w:val="nil"/>
              <w:left w:val="nil"/>
              <w:bottom w:val="single" w:sz="8" w:space="0" w:color="auto"/>
              <w:right w:val="single" w:sz="8" w:space="0" w:color="auto"/>
            </w:tcBorders>
            <w:shd w:val="clear" w:color="auto" w:fill="auto"/>
            <w:vAlign w:val="bottom"/>
            <w:hideMark/>
          </w:tcPr>
          <w:p w14:paraId="372C37F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w:t>
            </w:r>
          </w:p>
        </w:tc>
        <w:tc>
          <w:tcPr>
            <w:tcW w:w="1024" w:type="dxa"/>
            <w:tcBorders>
              <w:top w:val="nil"/>
              <w:left w:val="nil"/>
              <w:bottom w:val="single" w:sz="8" w:space="0" w:color="auto"/>
              <w:right w:val="single" w:sz="8" w:space="0" w:color="auto"/>
            </w:tcBorders>
            <w:shd w:val="clear" w:color="auto" w:fill="auto"/>
            <w:noWrap/>
            <w:vAlign w:val="bottom"/>
            <w:hideMark/>
          </w:tcPr>
          <w:p w14:paraId="366AB44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20E4D91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757CA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w:t>
            </w:r>
          </w:p>
        </w:tc>
        <w:tc>
          <w:tcPr>
            <w:tcW w:w="1678" w:type="dxa"/>
            <w:tcBorders>
              <w:top w:val="nil"/>
              <w:left w:val="nil"/>
              <w:bottom w:val="single" w:sz="8" w:space="0" w:color="auto"/>
              <w:right w:val="single" w:sz="8" w:space="0" w:color="auto"/>
            </w:tcBorders>
            <w:shd w:val="clear" w:color="auto" w:fill="auto"/>
            <w:vAlign w:val="bottom"/>
            <w:hideMark/>
          </w:tcPr>
          <w:p w14:paraId="3DEE5F76"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Umsobomvu</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7CD1017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Upgrading of </w:t>
            </w:r>
            <w:proofErr w:type="spellStart"/>
            <w:r w:rsidRPr="00214EEB">
              <w:rPr>
                <w:rFonts w:ascii="Arial" w:eastAsia="Times New Roman" w:hAnsi="Arial" w:cs="Arial"/>
                <w:color w:val="000000"/>
                <w:sz w:val="18"/>
                <w:szCs w:val="18"/>
                <w:lang w:eastAsia="en-ZA"/>
              </w:rPr>
              <w:t>voortrekker</w:t>
            </w:r>
            <w:proofErr w:type="spellEnd"/>
            <w:r w:rsidRPr="00214EEB">
              <w:rPr>
                <w:rFonts w:ascii="Arial" w:eastAsia="Times New Roman" w:hAnsi="Arial" w:cs="Arial"/>
                <w:color w:val="000000"/>
                <w:sz w:val="18"/>
                <w:szCs w:val="18"/>
                <w:lang w:eastAsia="en-ZA"/>
              </w:rPr>
              <w:t xml:space="preserve"> street to block paving</w:t>
            </w:r>
          </w:p>
        </w:tc>
        <w:tc>
          <w:tcPr>
            <w:tcW w:w="1417" w:type="dxa"/>
            <w:tcBorders>
              <w:top w:val="nil"/>
              <w:left w:val="nil"/>
              <w:bottom w:val="single" w:sz="8" w:space="0" w:color="auto"/>
              <w:right w:val="single" w:sz="8" w:space="0" w:color="auto"/>
            </w:tcBorders>
            <w:shd w:val="clear" w:color="auto" w:fill="auto"/>
            <w:noWrap/>
            <w:vAlign w:val="bottom"/>
            <w:hideMark/>
          </w:tcPr>
          <w:p w14:paraId="7931222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45035-EPWP3M</w:t>
            </w:r>
          </w:p>
        </w:tc>
        <w:tc>
          <w:tcPr>
            <w:tcW w:w="831" w:type="dxa"/>
            <w:tcBorders>
              <w:top w:val="nil"/>
              <w:left w:val="nil"/>
              <w:bottom w:val="single" w:sz="8" w:space="0" w:color="auto"/>
              <w:right w:val="single" w:sz="8" w:space="0" w:color="auto"/>
            </w:tcBorders>
            <w:shd w:val="clear" w:color="auto" w:fill="auto"/>
            <w:noWrap/>
            <w:vAlign w:val="bottom"/>
            <w:hideMark/>
          </w:tcPr>
          <w:p w14:paraId="6CF7B40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75C2D24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4E0AB8C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024" w:type="dxa"/>
            <w:tcBorders>
              <w:top w:val="nil"/>
              <w:left w:val="nil"/>
              <w:bottom w:val="single" w:sz="8" w:space="0" w:color="auto"/>
              <w:right w:val="single" w:sz="8" w:space="0" w:color="auto"/>
            </w:tcBorders>
            <w:shd w:val="clear" w:color="auto" w:fill="auto"/>
            <w:noWrap/>
            <w:vAlign w:val="bottom"/>
            <w:hideMark/>
          </w:tcPr>
          <w:p w14:paraId="0C5E836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428BEBF2"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669482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21</w:t>
            </w:r>
          </w:p>
        </w:tc>
        <w:tc>
          <w:tcPr>
            <w:tcW w:w="1678" w:type="dxa"/>
            <w:tcBorders>
              <w:top w:val="nil"/>
              <w:left w:val="nil"/>
              <w:bottom w:val="single" w:sz="8" w:space="0" w:color="auto"/>
              <w:right w:val="single" w:sz="8" w:space="0" w:color="auto"/>
            </w:tcBorders>
            <w:shd w:val="clear" w:color="auto" w:fill="auto"/>
            <w:vAlign w:val="bottom"/>
            <w:hideMark/>
          </w:tcPr>
          <w:p w14:paraId="10020997"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Dawid</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Kruiper</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Loacal</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Mmunicipality</w:t>
            </w:r>
            <w:proofErr w:type="spellEnd"/>
          </w:p>
        </w:tc>
        <w:tc>
          <w:tcPr>
            <w:tcW w:w="1839" w:type="dxa"/>
            <w:tcBorders>
              <w:top w:val="nil"/>
              <w:left w:val="nil"/>
              <w:bottom w:val="single" w:sz="8" w:space="0" w:color="auto"/>
              <w:right w:val="single" w:sz="8" w:space="0" w:color="auto"/>
            </w:tcBorders>
            <w:shd w:val="clear" w:color="auto" w:fill="auto"/>
            <w:noWrap/>
            <w:vAlign w:val="bottom"/>
            <w:hideMark/>
          </w:tcPr>
          <w:p w14:paraId="39369E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Installing Prepaid Water Meters </w:t>
            </w:r>
          </w:p>
        </w:tc>
        <w:tc>
          <w:tcPr>
            <w:tcW w:w="1417" w:type="dxa"/>
            <w:tcBorders>
              <w:top w:val="nil"/>
              <w:left w:val="nil"/>
              <w:bottom w:val="single" w:sz="8" w:space="0" w:color="auto"/>
              <w:right w:val="single" w:sz="8" w:space="0" w:color="auto"/>
            </w:tcBorders>
            <w:shd w:val="clear" w:color="auto" w:fill="auto"/>
            <w:noWrap/>
            <w:vAlign w:val="bottom"/>
            <w:hideMark/>
          </w:tcPr>
          <w:p w14:paraId="7F62DB0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51332-EPWP3M</w:t>
            </w:r>
          </w:p>
        </w:tc>
        <w:tc>
          <w:tcPr>
            <w:tcW w:w="831" w:type="dxa"/>
            <w:tcBorders>
              <w:top w:val="nil"/>
              <w:left w:val="nil"/>
              <w:bottom w:val="single" w:sz="8" w:space="0" w:color="auto"/>
              <w:right w:val="single" w:sz="8" w:space="0" w:color="auto"/>
            </w:tcBorders>
            <w:shd w:val="clear" w:color="auto" w:fill="auto"/>
            <w:noWrap/>
            <w:vAlign w:val="bottom"/>
            <w:hideMark/>
          </w:tcPr>
          <w:p w14:paraId="0E78FE6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2C44FB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5033165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w:t>
            </w:r>
          </w:p>
        </w:tc>
        <w:tc>
          <w:tcPr>
            <w:tcW w:w="1024" w:type="dxa"/>
            <w:tcBorders>
              <w:top w:val="nil"/>
              <w:left w:val="nil"/>
              <w:bottom w:val="single" w:sz="8" w:space="0" w:color="auto"/>
              <w:right w:val="single" w:sz="8" w:space="0" w:color="auto"/>
            </w:tcBorders>
            <w:shd w:val="clear" w:color="auto" w:fill="auto"/>
            <w:noWrap/>
            <w:vAlign w:val="bottom"/>
            <w:hideMark/>
          </w:tcPr>
          <w:p w14:paraId="52EBFE6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Northern Cape</w:t>
            </w:r>
          </w:p>
        </w:tc>
      </w:tr>
      <w:tr w:rsidR="00EF4311" w:rsidRPr="00214EEB" w14:paraId="764853C3"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CE768A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678" w:type="dxa"/>
            <w:tcBorders>
              <w:top w:val="nil"/>
              <w:left w:val="nil"/>
              <w:bottom w:val="single" w:sz="8" w:space="0" w:color="auto"/>
              <w:right w:val="single" w:sz="8" w:space="0" w:color="auto"/>
            </w:tcBorders>
            <w:shd w:val="clear" w:color="auto" w:fill="auto"/>
            <w:vAlign w:val="bottom"/>
            <w:hideMark/>
          </w:tcPr>
          <w:p w14:paraId="24A76C72"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Breede</w:t>
            </w:r>
            <w:proofErr w:type="spellEnd"/>
            <w:r w:rsidRPr="00214EEB">
              <w:rPr>
                <w:rFonts w:ascii="Arial" w:eastAsia="Times New Roman" w:hAnsi="Arial" w:cs="Arial"/>
                <w:color w:val="000000"/>
                <w:sz w:val="18"/>
                <w:szCs w:val="18"/>
                <w:lang w:eastAsia="en-ZA"/>
              </w:rPr>
              <w:t xml:space="preserve"> Valley Local Municipality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45F822B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Solid Waste and Area Cleaning</w:t>
            </w:r>
          </w:p>
        </w:tc>
        <w:tc>
          <w:tcPr>
            <w:tcW w:w="1417" w:type="dxa"/>
            <w:tcBorders>
              <w:top w:val="nil"/>
              <w:left w:val="nil"/>
              <w:bottom w:val="single" w:sz="8" w:space="0" w:color="auto"/>
              <w:right w:val="single" w:sz="8" w:space="0" w:color="auto"/>
            </w:tcBorders>
            <w:shd w:val="clear" w:color="auto" w:fill="auto"/>
            <w:noWrap/>
            <w:vAlign w:val="bottom"/>
            <w:hideMark/>
          </w:tcPr>
          <w:p w14:paraId="5B587D0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40936-EPWP3M</w:t>
            </w:r>
          </w:p>
        </w:tc>
        <w:tc>
          <w:tcPr>
            <w:tcW w:w="831" w:type="dxa"/>
            <w:tcBorders>
              <w:top w:val="nil"/>
              <w:left w:val="nil"/>
              <w:bottom w:val="single" w:sz="8" w:space="0" w:color="auto"/>
              <w:right w:val="single" w:sz="8" w:space="0" w:color="auto"/>
            </w:tcBorders>
            <w:shd w:val="clear" w:color="auto" w:fill="auto"/>
            <w:noWrap/>
            <w:vAlign w:val="bottom"/>
            <w:hideMark/>
          </w:tcPr>
          <w:p w14:paraId="6CC1585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06824C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4656DDD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229</w:t>
            </w:r>
          </w:p>
        </w:tc>
        <w:tc>
          <w:tcPr>
            <w:tcW w:w="1024" w:type="dxa"/>
            <w:tcBorders>
              <w:top w:val="nil"/>
              <w:left w:val="nil"/>
              <w:bottom w:val="single" w:sz="8" w:space="0" w:color="auto"/>
              <w:right w:val="single" w:sz="8" w:space="0" w:color="auto"/>
            </w:tcBorders>
            <w:shd w:val="clear" w:color="auto" w:fill="auto"/>
            <w:noWrap/>
            <w:vAlign w:val="bottom"/>
            <w:hideMark/>
          </w:tcPr>
          <w:p w14:paraId="0D89B09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600C39ED"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FC267E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w:t>
            </w:r>
          </w:p>
        </w:tc>
        <w:tc>
          <w:tcPr>
            <w:tcW w:w="1678" w:type="dxa"/>
            <w:tcBorders>
              <w:top w:val="nil"/>
              <w:left w:val="nil"/>
              <w:bottom w:val="single" w:sz="8" w:space="0" w:color="auto"/>
              <w:right w:val="single" w:sz="8" w:space="0" w:color="auto"/>
            </w:tcBorders>
            <w:shd w:val="clear" w:color="auto" w:fill="auto"/>
            <w:vAlign w:val="bottom"/>
            <w:hideMark/>
          </w:tcPr>
          <w:p w14:paraId="70192A1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Cape Town Metro Municipality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1070830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Upgrade of sections of </w:t>
            </w:r>
            <w:proofErr w:type="spellStart"/>
            <w:r w:rsidRPr="00214EEB">
              <w:rPr>
                <w:rFonts w:ascii="Arial" w:eastAsia="Times New Roman" w:hAnsi="Arial" w:cs="Arial"/>
                <w:color w:val="000000"/>
                <w:sz w:val="18"/>
                <w:szCs w:val="18"/>
                <w:lang w:eastAsia="en-ZA"/>
              </w:rPr>
              <w:t>Strandfontein</w:t>
            </w:r>
            <w:proofErr w:type="spellEnd"/>
            <w:r w:rsidRPr="00214EEB">
              <w:rPr>
                <w:rFonts w:ascii="Arial" w:eastAsia="Times New Roman" w:hAnsi="Arial" w:cs="Arial"/>
                <w:color w:val="000000"/>
                <w:sz w:val="18"/>
                <w:szCs w:val="18"/>
                <w:lang w:eastAsia="en-ZA"/>
              </w:rPr>
              <w:t xml:space="preserve"> Road </w:t>
            </w:r>
          </w:p>
        </w:tc>
        <w:tc>
          <w:tcPr>
            <w:tcW w:w="1417" w:type="dxa"/>
            <w:tcBorders>
              <w:top w:val="nil"/>
              <w:left w:val="nil"/>
              <w:bottom w:val="single" w:sz="8" w:space="0" w:color="auto"/>
              <w:right w:val="single" w:sz="8" w:space="0" w:color="auto"/>
            </w:tcBorders>
            <w:shd w:val="clear" w:color="auto" w:fill="auto"/>
            <w:vAlign w:val="bottom"/>
            <w:hideMark/>
          </w:tcPr>
          <w:p w14:paraId="475F994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53316-EPWP3M</w:t>
            </w:r>
          </w:p>
        </w:tc>
        <w:tc>
          <w:tcPr>
            <w:tcW w:w="831" w:type="dxa"/>
            <w:tcBorders>
              <w:top w:val="nil"/>
              <w:left w:val="nil"/>
              <w:bottom w:val="single" w:sz="8" w:space="0" w:color="auto"/>
              <w:right w:val="single" w:sz="8" w:space="0" w:color="auto"/>
            </w:tcBorders>
            <w:shd w:val="clear" w:color="auto" w:fill="auto"/>
            <w:noWrap/>
            <w:vAlign w:val="bottom"/>
            <w:hideMark/>
          </w:tcPr>
          <w:p w14:paraId="39873A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3CF382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0FA9C9F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w:t>
            </w:r>
          </w:p>
        </w:tc>
        <w:tc>
          <w:tcPr>
            <w:tcW w:w="1024" w:type="dxa"/>
            <w:tcBorders>
              <w:top w:val="nil"/>
              <w:left w:val="nil"/>
              <w:bottom w:val="single" w:sz="8" w:space="0" w:color="auto"/>
              <w:right w:val="single" w:sz="8" w:space="0" w:color="auto"/>
            </w:tcBorders>
            <w:shd w:val="clear" w:color="auto" w:fill="auto"/>
            <w:noWrap/>
            <w:vAlign w:val="bottom"/>
            <w:hideMark/>
          </w:tcPr>
          <w:p w14:paraId="7FB50EF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0B49C0F9"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017206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24</w:t>
            </w:r>
          </w:p>
        </w:tc>
        <w:tc>
          <w:tcPr>
            <w:tcW w:w="1678" w:type="dxa"/>
            <w:tcBorders>
              <w:top w:val="nil"/>
              <w:left w:val="nil"/>
              <w:bottom w:val="single" w:sz="8" w:space="0" w:color="auto"/>
              <w:right w:val="single" w:sz="8" w:space="0" w:color="auto"/>
            </w:tcBorders>
            <w:shd w:val="clear" w:color="auto" w:fill="auto"/>
            <w:vAlign w:val="bottom"/>
            <w:hideMark/>
          </w:tcPr>
          <w:p w14:paraId="2243BB9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George Local Municipality - </w:t>
            </w:r>
            <w:r w:rsidRPr="00214EEB">
              <w:rPr>
                <w:rFonts w:ascii="Arial" w:eastAsia="Times New Roman" w:hAnsi="Arial" w:cs="Arial"/>
                <w:color w:val="000000"/>
                <w:sz w:val="18"/>
                <w:szCs w:val="18"/>
                <w:lang w:eastAsia="en-ZA"/>
              </w:rPr>
              <w:br/>
              <w:t>Cape Town</w:t>
            </w:r>
          </w:p>
        </w:tc>
        <w:tc>
          <w:tcPr>
            <w:tcW w:w="1839" w:type="dxa"/>
            <w:tcBorders>
              <w:top w:val="nil"/>
              <w:left w:val="nil"/>
              <w:bottom w:val="single" w:sz="8" w:space="0" w:color="auto"/>
              <w:right w:val="single" w:sz="8" w:space="0" w:color="auto"/>
            </w:tcBorders>
            <w:shd w:val="clear" w:color="auto" w:fill="auto"/>
            <w:noWrap/>
            <w:vAlign w:val="bottom"/>
            <w:hideMark/>
          </w:tcPr>
          <w:p w14:paraId="1B800FA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George New 12.5 Reservoir </w:t>
            </w:r>
          </w:p>
        </w:tc>
        <w:tc>
          <w:tcPr>
            <w:tcW w:w="1417" w:type="dxa"/>
            <w:tcBorders>
              <w:top w:val="nil"/>
              <w:left w:val="nil"/>
              <w:bottom w:val="single" w:sz="8" w:space="0" w:color="auto"/>
              <w:right w:val="single" w:sz="8" w:space="0" w:color="auto"/>
            </w:tcBorders>
            <w:shd w:val="clear" w:color="auto" w:fill="auto"/>
            <w:vAlign w:val="bottom"/>
            <w:hideMark/>
          </w:tcPr>
          <w:p w14:paraId="1AE47EC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49048-EPWP3M</w:t>
            </w:r>
          </w:p>
        </w:tc>
        <w:tc>
          <w:tcPr>
            <w:tcW w:w="831" w:type="dxa"/>
            <w:tcBorders>
              <w:top w:val="nil"/>
              <w:left w:val="nil"/>
              <w:bottom w:val="single" w:sz="8" w:space="0" w:color="auto"/>
              <w:right w:val="single" w:sz="8" w:space="0" w:color="auto"/>
            </w:tcBorders>
            <w:shd w:val="clear" w:color="auto" w:fill="auto"/>
            <w:noWrap/>
            <w:vAlign w:val="bottom"/>
            <w:hideMark/>
          </w:tcPr>
          <w:p w14:paraId="4AE0C30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BA7C85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244" w:type="dxa"/>
            <w:tcBorders>
              <w:top w:val="nil"/>
              <w:left w:val="nil"/>
              <w:bottom w:val="single" w:sz="8" w:space="0" w:color="auto"/>
              <w:right w:val="single" w:sz="8" w:space="0" w:color="auto"/>
            </w:tcBorders>
            <w:shd w:val="clear" w:color="auto" w:fill="auto"/>
            <w:vAlign w:val="bottom"/>
            <w:hideMark/>
          </w:tcPr>
          <w:p w14:paraId="5EBDFD7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w:t>
            </w:r>
          </w:p>
        </w:tc>
        <w:tc>
          <w:tcPr>
            <w:tcW w:w="1024" w:type="dxa"/>
            <w:tcBorders>
              <w:top w:val="nil"/>
              <w:left w:val="nil"/>
              <w:bottom w:val="single" w:sz="8" w:space="0" w:color="auto"/>
              <w:right w:val="single" w:sz="8" w:space="0" w:color="auto"/>
            </w:tcBorders>
            <w:shd w:val="clear" w:color="auto" w:fill="auto"/>
            <w:noWrap/>
            <w:vAlign w:val="bottom"/>
            <w:hideMark/>
          </w:tcPr>
          <w:p w14:paraId="39B2614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71FD6D4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77CD97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678" w:type="dxa"/>
            <w:tcBorders>
              <w:top w:val="nil"/>
              <w:left w:val="nil"/>
              <w:bottom w:val="single" w:sz="8" w:space="0" w:color="auto"/>
              <w:right w:val="single" w:sz="8" w:space="0" w:color="auto"/>
            </w:tcBorders>
            <w:shd w:val="clear" w:color="auto" w:fill="auto"/>
            <w:vAlign w:val="bottom"/>
            <w:hideMark/>
          </w:tcPr>
          <w:p w14:paraId="7BAE7460"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Oudtshoorn</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Western Cape</w:t>
            </w:r>
          </w:p>
        </w:tc>
        <w:tc>
          <w:tcPr>
            <w:tcW w:w="1839" w:type="dxa"/>
            <w:tcBorders>
              <w:top w:val="nil"/>
              <w:left w:val="nil"/>
              <w:bottom w:val="single" w:sz="8" w:space="0" w:color="auto"/>
              <w:right w:val="single" w:sz="8" w:space="0" w:color="auto"/>
            </w:tcBorders>
            <w:shd w:val="clear" w:color="auto" w:fill="auto"/>
            <w:noWrap/>
            <w:vAlign w:val="bottom"/>
            <w:hideMark/>
          </w:tcPr>
          <w:p w14:paraId="6EB38D2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Rosevalley</w:t>
            </w:r>
            <w:proofErr w:type="spellEnd"/>
            <w:r w:rsidRPr="00214EEB">
              <w:rPr>
                <w:rFonts w:ascii="Arial" w:eastAsia="Times New Roman" w:hAnsi="Arial" w:cs="Arial"/>
                <w:color w:val="000000"/>
                <w:sz w:val="18"/>
                <w:szCs w:val="18"/>
                <w:lang w:eastAsia="en-ZA"/>
              </w:rPr>
              <w:t xml:space="preserve"> Housing </w:t>
            </w:r>
          </w:p>
        </w:tc>
        <w:tc>
          <w:tcPr>
            <w:tcW w:w="1417" w:type="dxa"/>
            <w:tcBorders>
              <w:top w:val="nil"/>
              <w:left w:val="nil"/>
              <w:bottom w:val="single" w:sz="8" w:space="0" w:color="auto"/>
              <w:right w:val="single" w:sz="8" w:space="0" w:color="auto"/>
            </w:tcBorders>
            <w:shd w:val="clear" w:color="auto" w:fill="auto"/>
            <w:vAlign w:val="bottom"/>
            <w:hideMark/>
          </w:tcPr>
          <w:p w14:paraId="793AB17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51385-EPWP3M</w:t>
            </w:r>
          </w:p>
        </w:tc>
        <w:tc>
          <w:tcPr>
            <w:tcW w:w="831" w:type="dxa"/>
            <w:tcBorders>
              <w:top w:val="nil"/>
              <w:left w:val="nil"/>
              <w:bottom w:val="single" w:sz="8" w:space="0" w:color="auto"/>
              <w:right w:val="single" w:sz="8" w:space="0" w:color="auto"/>
            </w:tcBorders>
            <w:shd w:val="clear" w:color="auto" w:fill="auto"/>
            <w:noWrap/>
            <w:vAlign w:val="bottom"/>
            <w:hideMark/>
          </w:tcPr>
          <w:p w14:paraId="5BB6E0C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11DABF5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244" w:type="dxa"/>
            <w:tcBorders>
              <w:top w:val="nil"/>
              <w:left w:val="nil"/>
              <w:bottom w:val="single" w:sz="8" w:space="0" w:color="auto"/>
              <w:right w:val="single" w:sz="8" w:space="0" w:color="auto"/>
            </w:tcBorders>
            <w:shd w:val="clear" w:color="auto" w:fill="auto"/>
            <w:noWrap/>
            <w:vAlign w:val="bottom"/>
            <w:hideMark/>
          </w:tcPr>
          <w:p w14:paraId="0FEC10A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024" w:type="dxa"/>
            <w:tcBorders>
              <w:top w:val="nil"/>
              <w:left w:val="nil"/>
              <w:bottom w:val="single" w:sz="8" w:space="0" w:color="auto"/>
              <w:right w:val="single" w:sz="8" w:space="0" w:color="auto"/>
            </w:tcBorders>
            <w:shd w:val="clear" w:color="auto" w:fill="auto"/>
            <w:noWrap/>
            <w:vAlign w:val="bottom"/>
            <w:hideMark/>
          </w:tcPr>
          <w:p w14:paraId="6E4898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549E180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2563F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w:t>
            </w:r>
          </w:p>
        </w:tc>
        <w:tc>
          <w:tcPr>
            <w:tcW w:w="1678" w:type="dxa"/>
            <w:tcBorders>
              <w:top w:val="nil"/>
              <w:left w:val="nil"/>
              <w:bottom w:val="single" w:sz="8" w:space="0" w:color="auto"/>
              <w:right w:val="single" w:sz="8" w:space="0" w:color="auto"/>
            </w:tcBorders>
            <w:shd w:val="clear" w:color="auto" w:fill="auto"/>
            <w:vAlign w:val="bottom"/>
            <w:hideMark/>
          </w:tcPr>
          <w:p w14:paraId="61BF50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Stellenbosch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038A28E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Law Enforcement</w:t>
            </w:r>
          </w:p>
        </w:tc>
        <w:tc>
          <w:tcPr>
            <w:tcW w:w="1417" w:type="dxa"/>
            <w:tcBorders>
              <w:top w:val="nil"/>
              <w:left w:val="nil"/>
              <w:bottom w:val="single" w:sz="8" w:space="0" w:color="auto"/>
              <w:right w:val="single" w:sz="8" w:space="0" w:color="auto"/>
            </w:tcBorders>
            <w:shd w:val="clear" w:color="auto" w:fill="auto"/>
            <w:vAlign w:val="bottom"/>
            <w:hideMark/>
          </w:tcPr>
          <w:p w14:paraId="664FD42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43884-EPWP3M</w:t>
            </w:r>
          </w:p>
        </w:tc>
        <w:tc>
          <w:tcPr>
            <w:tcW w:w="831" w:type="dxa"/>
            <w:tcBorders>
              <w:top w:val="nil"/>
              <w:left w:val="nil"/>
              <w:bottom w:val="single" w:sz="8" w:space="0" w:color="auto"/>
              <w:right w:val="single" w:sz="8" w:space="0" w:color="auto"/>
            </w:tcBorders>
            <w:shd w:val="clear" w:color="auto" w:fill="auto"/>
            <w:noWrap/>
            <w:vAlign w:val="bottom"/>
            <w:hideMark/>
          </w:tcPr>
          <w:p w14:paraId="1F8A92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21FD9D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244" w:type="dxa"/>
            <w:tcBorders>
              <w:top w:val="nil"/>
              <w:left w:val="nil"/>
              <w:bottom w:val="single" w:sz="8" w:space="0" w:color="auto"/>
              <w:right w:val="single" w:sz="8" w:space="0" w:color="auto"/>
            </w:tcBorders>
            <w:shd w:val="clear" w:color="auto" w:fill="auto"/>
            <w:vAlign w:val="bottom"/>
            <w:hideMark/>
          </w:tcPr>
          <w:p w14:paraId="3AF4746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102</w:t>
            </w:r>
          </w:p>
        </w:tc>
        <w:tc>
          <w:tcPr>
            <w:tcW w:w="1024" w:type="dxa"/>
            <w:tcBorders>
              <w:top w:val="nil"/>
              <w:left w:val="nil"/>
              <w:bottom w:val="single" w:sz="8" w:space="0" w:color="auto"/>
              <w:right w:val="single" w:sz="8" w:space="0" w:color="auto"/>
            </w:tcBorders>
            <w:shd w:val="clear" w:color="auto" w:fill="auto"/>
            <w:noWrap/>
            <w:vAlign w:val="bottom"/>
            <w:hideMark/>
          </w:tcPr>
          <w:p w14:paraId="4F21895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3C801C3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00DC8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w:t>
            </w:r>
          </w:p>
        </w:tc>
        <w:tc>
          <w:tcPr>
            <w:tcW w:w="1678" w:type="dxa"/>
            <w:tcBorders>
              <w:top w:val="nil"/>
              <w:left w:val="nil"/>
              <w:bottom w:val="single" w:sz="8" w:space="0" w:color="auto"/>
              <w:right w:val="single" w:sz="8" w:space="0" w:color="auto"/>
            </w:tcBorders>
            <w:shd w:val="clear" w:color="auto" w:fill="auto"/>
            <w:vAlign w:val="bottom"/>
            <w:hideMark/>
          </w:tcPr>
          <w:p w14:paraId="3BC9E51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Theewaterskloof</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B65DF18"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Greyton</w:t>
            </w:r>
            <w:proofErr w:type="spellEnd"/>
            <w:r w:rsidRPr="00214EEB">
              <w:rPr>
                <w:rFonts w:ascii="Arial" w:eastAsia="Times New Roman" w:hAnsi="Arial" w:cs="Arial"/>
                <w:color w:val="000000"/>
                <w:sz w:val="18"/>
                <w:szCs w:val="18"/>
                <w:lang w:eastAsia="en-ZA"/>
              </w:rPr>
              <w:t xml:space="preserve"> Land Reform </w:t>
            </w:r>
          </w:p>
        </w:tc>
        <w:tc>
          <w:tcPr>
            <w:tcW w:w="1417" w:type="dxa"/>
            <w:tcBorders>
              <w:top w:val="nil"/>
              <w:left w:val="nil"/>
              <w:bottom w:val="single" w:sz="8" w:space="0" w:color="auto"/>
              <w:right w:val="single" w:sz="8" w:space="0" w:color="auto"/>
            </w:tcBorders>
            <w:shd w:val="clear" w:color="auto" w:fill="auto"/>
            <w:vAlign w:val="bottom"/>
            <w:hideMark/>
          </w:tcPr>
          <w:p w14:paraId="1E2C89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67324-EPWP3M</w:t>
            </w:r>
          </w:p>
        </w:tc>
        <w:tc>
          <w:tcPr>
            <w:tcW w:w="831" w:type="dxa"/>
            <w:tcBorders>
              <w:top w:val="nil"/>
              <w:left w:val="nil"/>
              <w:bottom w:val="single" w:sz="8" w:space="0" w:color="auto"/>
              <w:right w:val="single" w:sz="8" w:space="0" w:color="auto"/>
            </w:tcBorders>
            <w:shd w:val="clear" w:color="auto" w:fill="auto"/>
            <w:noWrap/>
            <w:vAlign w:val="bottom"/>
            <w:hideMark/>
          </w:tcPr>
          <w:p w14:paraId="2DABFDD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A35B1B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244" w:type="dxa"/>
            <w:tcBorders>
              <w:top w:val="nil"/>
              <w:left w:val="nil"/>
              <w:bottom w:val="single" w:sz="8" w:space="0" w:color="auto"/>
              <w:right w:val="single" w:sz="8" w:space="0" w:color="auto"/>
            </w:tcBorders>
            <w:shd w:val="clear" w:color="auto" w:fill="auto"/>
            <w:vAlign w:val="bottom"/>
            <w:hideMark/>
          </w:tcPr>
          <w:p w14:paraId="38F085F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7E4F1FB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56B4E32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9C79CD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28</w:t>
            </w:r>
          </w:p>
        </w:tc>
        <w:tc>
          <w:tcPr>
            <w:tcW w:w="1678" w:type="dxa"/>
            <w:tcBorders>
              <w:top w:val="nil"/>
              <w:left w:val="nil"/>
              <w:bottom w:val="single" w:sz="8" w:space="0" w:color="auto"/>
              <w:right w:val="single" w:sz="8" w:space="0" w:color="auto"/>
            </w:tcBorders>
            <w:shd w:val="clear" w:color="auto" w:fill="auto"/>
            <w:vAlign w:val="bottom"/>
            <w:hideMark/>
          </w:tcPr>
          <w:p w14:paraId="19D8875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Langeberg</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2CC3CD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of Difference  Towns</w:t>
            </w:r>
          </w:p>
        </w:tc>
        <w:tc>
          <w:tcPr>
            <w:tcW w:w="1417" w:type="dxa"/>
            <w:tcBorders>
              <w:top w:val="nil"/>
              <w:left w:val="nil"/>
              <w:bottom w:val="single" w:sz="8" w:space="0" w:color="auto"/>
              <w:right w:val="single" w:sz="8" w:space="0" w:color="auto"/>
            </w:tcBorders>
            <w:shd w:val="clear" w:color="auto" w:fill="auto"/>
            <w:vAlign w:val="bottom"/>
            <w:hideMark/>
          </w:tcPr>
          <w:p w14:paraId="1047CF9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71452-EPWP3M</w:t>
            </w:r>
          </w:p>
        </w:tc>
        <w:tc>
          <w:tcPr>
            <w:tcW w:w="831" w:type="dxa"/>
            <w:tcBorders>
              <w:top w:val="nil"/>
              <w:left w:val="nil"/>
              <w:bottom w:val="single" w:sz="8" w:space="0" w:color="auto"/>
              <w:right w:val="single" w:sz="8" w:space="0" w:color="auto"/>
            </w:tcBorders>
            <w:shd w:val="clear" w:color="auto" w:fill="auto"/>
            <w:noWrap/>
            <w:vAlign w:val="bottom"/>
            <w:hideMark/>
          </w:tcPr>
          <w:p w14:paraId="2DF39D8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75EE734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244" w:type="dxa"/>
            <w:tcBorders>
              <w:top w:val="nil"/>
              <w:left w:val="nil"/>
              <w:bottom w:val="single" w:sz="8" w:space="0" w:color="auto"/>
              <w:right w:val="single" w:sz="8" w:space="0" w:color="auto"/>
            </w:tcBorders>
            <w:shd w:val="clear" w:color="auto" w:fill="auto"/>
            <w:vAlign w:val="bottom"/>
            <w:hideMark/>
          </w:tcPr>
          <w:p w14:paraId="57C8FF3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83</w:t>
            </w:r>
          </w:p>
        </w:tc>
        <w:tc>
          <w:tcPr>
            <w:tcW w:w="1024" w:type="dxa"/>
            <w:tcBorders>
              <w:top w:val="nil"/>
              <w:left w:val="nil"/>
              <w:bottom w:val="single" w:sz="8" w:space="0" w:color="auto"/>
              <w:right w:val="single" w:sz="8" w:space="0" w:color="auto"/>
            </w:tcBorders>
            <w:shd w:val="clear" w:color="auto" w:fill="auto"/>
            <w:noWrap/>
            <w:vAlign w:val="bottom"/>
            <w:hideMark/>
          </w:tcPr>
          <w:p w14:paraId="54F5045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Western Cape</w:t>
            </w:r>
          </w:p>
        </w:tc>
      </w:tr>
      <w:tr w:rsidR="00EF4311" w:rsidRPr="00214EEB" w14:paraId="03ECDA71"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47C70E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29</w:t>
            </w:r>
          </w:p>
        </w:tc>
        <w:tc>
          <w:tcPr>
            <w:tcW w:w="1678" w:type="dxa"/>
            <w:tcBorders>
              <w:top w:val="nil"/>
              <w:left w:val="nil"/>
              <w:bottom w:val="single" w:sz="8" w:space="0" w:color="auto"/>
              <w:right w:val="single" w:sz="8" w:space="0" w:color="auto"/>
            </w:tcBorders>
            <w:shd w:val="clear" w:color="auto" w:fill="auto"/>
            <w:vAlign w:val="bottom"/>
            <w:hideMark/>
          </w:tcPr>
          <w:p w14:paraId="6503CD7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5DEE4B2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Greening and Beautification</w:t>
            </w:r>
          </w:p>
        </w:tc>
        <w:tc>
          <w:tcPr>
            <w:tcW w:w="1417" w:type="dxa"/>
            <w:tcBorders>
              <w:top w:val="nil"/>
              <w:left w:val="nil"/>
              <w:bottom w:val="single" w:sz="8" w:space="0" w:color="auto"/>
              <w:right w:val="single" w:sz="8" w:space="0" w:color="auto"/>
            </w:tcBorders>
            <w:shd w:val="clear" w:color="auto" w:fill="auto"/>
            <w:noWrap/>
            <w:vAlign w:val="bottom"/>
            <w:hideMark/>
          </w:tcPr>
          <w:p w14:paraId="19C54F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40021-EPWP3M</w:t>
            </w:r>
          </w:p>
        </w:tc>
        <w:tc>
          <w:tcPr>
            <w:tcW w:w="831" w:type="dxa"/>
            <w:tcBorders>
              <w:top w:val="nil"/>
              <w:left w:val="nil"/>
              <w:bottom w:val="single" w:sz="8" w:space="0" w:color="auto"/>
              <w:right w:val="single" w:sz="8" w:space="0" w:color="auto"/>
            </w:tcBorders>
            <w:shd w:val="clear" w:color="auto" w:fill="auto"/>
            <w:noWrap/>
            <w:vAlign w:val="bottom"/>
            <w:hideMark/>
          </w:tcPr>
          <w:p w14:paraId="418EE1D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17AB2D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7B2BFC1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76</w:t>
            </w:r>
          </w:p>
        </w:tc>
        <w:tc>
          <w:tcPr>
            <w:tcW w:w="1024" w:type="dxa"/>
            <w:tcBorders>
              <w:top w:val="nil"/>
              <w:left w:val="nil"/>
              <w:bottom w:val="single" w:sz="8" w:space="0" w:color="auto"/>
              <w:right w:val="single" w:sz="8" w:space="0" w:color="auto"/>
            </w:tcBorders>
            <w:shd w:val="clear" w:color="auto" w:fill="auto"/>
            <w:noWrap/>
            <w:vAlign w:val="bottom"/>
            <w:hideMark/>
          </w:tcPr>
          <w:p w14:paraId="617295E2"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36DA53DC"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084E4A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w:t>
            </w:r>
          </w:p>
        </w:tc>
        <w:tc>
          <w:tcPr>
            <w:tcW w:w="1678" w:type="dxa"/>
            <w:tcBorders>
              <w:top w:val="nil"/>
              <w:left w:val="nil"/>
              <w:bottom w:val="single" w:sz="8" w:space="0" w:color="auto"/>
              <w:right w:val="single" w:sz="8" w:space="0" w:color="auto"/>
            </w:tcBorders>
            <w:shd w:val="clear" w:color="auto" w:fill="auto"/>
            <w:vAlign w:val="bottom"/>
            <w:hideMark/>
          </w:tcPr>
          <w:p w14:paraId="754414E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FE304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Hopewell Internal Roads</w:t>
            </w:r>
          </w:p>
        </w:tc>
        <w:tc>
          <w:tcPr>
            <w:tcW w:w="1417" w:type="dxa"/>
            <w:tcBorders>
              <w:top w:val="nil"/>
              <w:left w:val="nil"/>
              <w:bottom w:val="single" w:sz="8" w:space="0" w:color="auto"/>
              <w:right w:val="single" w:sz="8" w:space="0" w:color="auto"/>
            </w:tcBorders>
            <w:shd w:val="clear" w:color="auto" w:fill="auto"/>
            <w:noWrap/>
            <w:vAlign w:val="bottom"/>
            <w:hideMark/>
          </w:tcPr>
          <w:p w14:paraId="532B35D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51917-EPWP3M</w:t>
            </w:r>
          </w:p>
        </w:tc>
        <w:tc>
          <w:tcPr>
            <w:tcW w:w="831" w:type="dxa"/>
            <w:tcBorders>
              <w:top w:val="nil"/>
              <w:left w:val="nil"/>
              <w:bottom w:val="single" w:sz="8" w:space="0" w:color="auto"/>
              <w:right w:val="single" w:sz="8" w:space="0" w:color="auto"/>
            </w:tcBorders>
            <w:shd w:val="clear" w:color="auto" w:fill="auto"/>
            <w:noWrap/>
            <w:vAlign w:val="bottom"/>
            <w:hideMark/>
          </w:tcPr>
          <w:p w14:paraId="3BBD023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D0C0AD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3209DAA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w:t>
            </w:r>
          </w:p>
        </w:tc>
        <w:tc>
          <w:tcPr>
            <w:tcW w:w="1024" w:type="dxa"/>
            <w:tcBorders>
              <w:top w:val="nil"/>
              <w:left w:val="nil"/>
              <w:bottom w:val="single" w:sz="8" w:space="0" w:color="auto"/>
              <w:right w:val="single" w:sz="8" w:space="0" w:color="auto"/>
            </w:tcBorders>
            <w:shd w:val="clear" w:color="auto" w:fill="auto"/>
            <w:noWrap/>
            <w:vAlign w:val="bottom"/>
            <w:hideMark/>
          </w:tcPr>
          <w:p w14:paraId="3F157FF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5F847B0C"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0CFFCC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678" w:type="dxa"/>
            <w:tcBorders>
              <w:top w:val="nil"/>
              <w:left w:val="nil"/>
              <w:bottom w:val="single" w:sz="8" w:space="0" w:color="auto"/>
              <w:right w:val="single" w:sz="8" w:space="0" w:color="auto"/>
            </w:tcBorders>
            <w:shd w:val="clear" w:color="auto" w:fill="auto"/>
            <w:vAlign w:val="bottom"/>
            <w:hideMark/>
          </w:tcPr>
          <w:p w14:paraId="76225B86"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uMvoti</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1F1E2B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Keeping </w:t>
            </w:r>
            <w:proofErr w:type="spellStart"/>
            <w:r w:rsidRPr="00214EEB">
              <w:rPr>
                <w:rFonts w:ascii="Arial" w:eastAsia="Times New Roman" w:hAnsi="Arial" w:cs="Arial"/>
                <w:color w:val="000000"/>
                <w:sz w:val="18"/>
                <w:szCs w:val="18"/>
                <w:lang w:eastAsia="en-ZA"/>
              </w:rPr>
              <w:t>Umvoti</w:t>
            </w:r>
            <w:proofErr w:type="spellEnd"/>
            <w:r w:rsidRPr="00214EEB">
              <w:rPr>
                <w:rFonts w:ascii="Arial" w:eastAsia="Times New Roman" w:hAnsi="Arial" w:cs="Arial"/>
                <w:color w:val="000000"/>
                <w:sz w:val="18"/>
                <w:szCs w:val="18"/>
                <w:lang w:eastAsia="en-ZA"/>
              </w:rPr>
              <w:t xml:space="preserve"> Clean Project</w:t>
            </w:r>
          </w:p>
        </w:tc>
        <w:tc>
          <w:tcPr>
            <w:tcW w:w="1417" w:type="dxa"/>
            <w:tcBorders>
              <w:top w:val="nil"/>
              <w:left w:val="nil"/>
              <w:bottom w:val="single" w:sz="8" w:space="0" w:color="auto"/>
              <w:right w:val="single" w:sz="8" w:space="0" w:color="auto"/>
            </w:tcBorders>
            <w:shd w:val="clear" w:color="auto" w:fill="auto"/>
            <w:noWrap/>
            <w:vAlign w:val="bottom"/>
            <w:hideMark/>
          </w:tcPr>
          <w:p w14:paraId="63675A6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41797-EPWP3M</w:t>
            </w:r>
          </w:p>
        </w:tc>
        <w:tc>
          <w:tcPr>
            <w:tcW w:w="831" w:type="dxa"/>
            <w:tcBorders>
              <w:top w:val="nil"/>
              <w:left w:val="nil"/>
              <w:bottom w:val="single" w:sz="8" w:space="0" w:color="auto"/>
              <w:right w:val="single" w:sz="8" w:space="0" w:color="auto"/>
            </w:tcBorders>
            <w:shd w:val="clear" w:color="auto" w:fill="auto"/>
            <w:noWrap/>
            <w:vAlign w:val="bottom"/>
            <w:hideMark/>
          </w:tcPr>
          <w:p w14:paraId="0F0528B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3F6FC5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453C9BD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24</w:t>
            </w:r>
          </w:p>
        </w:tc>
        <w:tc>
          <w:tcPr>
            <w:tcW w:w="1024" w:type="dxa"/>
            <w:tcBorders>
              <w:top w:val="nil"/>
              <w:left w:val="nil"/>
              <w:bottom w:val="single" w:sz="8" w:space="0" w:color="auto"/>
              <w:right w:val="single" w:sz="8" w:space="0" w:color="auto"/>
            </w:tcBorders>
            <w:shd w:val="clear" w:color="auto" w:fill="auto"/>
            <w:noWrap/>
            <w:vAlign w:val="bottom"/>
            <w:hideMark/>
          </w:tcPr>
          <w:p w14:paraId="4133139E"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69B945F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87175B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32</w:t>
            </w:r>
          </w:p>
        </w:tc>
        <w:tc>
          <w:tcPr>
            <w:tcW w:w="1678" w:type="dxa"/>
            <w:tcBorders>
              <w:top w:val="nil"/>
              <w:left w:val="nil"/>
              <w:bottom w:val="single" w:sz="8" w:space="0" w:color="auto"/>
              <w:right w:val="single" w:sz="8" w:space="0" w:color="auto"/>
            </w:tcBorders>
            <w:shd w:val="clear" w:color="auto" w:fill="auto"/>
            <w:vAlign w:val="bottom"/>
            <w:hideMark/>
          </w:tcPr>
          <w:p w14:paraId="33BDDF1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Emadlangeni</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16239D7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Beautification Of Caravan Game Park</w:t>
            </w:r>
          </w:p>
        </w:tc>
        <w:tc>
          <w:tcPr>
            <w:tcW w:w="1417" w:type="dxa"/>
            <w:tcBorders>
              <w:top w:val="nil"/>
              <w:left w:val="nil"/>
              <w:bottom w:val="single" w:sz="8" w:space="0" w:color="auto"/>
              <w:right w:val="single" w:sz="8" w:space="0" w:color="auto"/>
            </w:tcBorders>
            <w:shd w:val="clear" w:color="auto" w:fill="auto"/>
            <w:noWrap/>
            <w:vAlign w:val="bottom"/>
            <w:hideMark/>
          </w:tcPr>
          <w:p w14:paraId="6F5CB59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48163-EPWP3M</w:t>
            </w:r>
          </w:p>
        </w:tc>
        <w:tc>
          <w:tcPr>
            <w:tcW w:w="831" w:type="dxa"/>
            <w:tcBorders>
              <w:top w:val="nil"/>
              <w:left w:val="nil"/>
              <w:bottom w:val="single" w:sz="8" w:space="0" w:color="auto"/>
              <w:right w:val="single" w:sz="8" w:space="0" w:color="auto"/>
            </w:tcBorders>
            <w:shd w:val="clear" w:color="auto" w:fill="auto"/>
            <w:noWrap/>
            <w:vAlign w:val="bottom"/>
            <w:hideMark/>
          </w:tcPr>
          <w:p w14:paraId="52AF807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1E0B6B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14CD6D2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024" w:type="dxa"/>
            <w:tcBorders>
              <w:top w:val="nil"/>
              <w:left w:val="nil"/>
              <w:bottom w:val="single" w:sz="8" w:space="0" w:color="auto"/>
              <w:right w:val="single" w:sz="8" w:space="0" w:color="auto"/>
            </w:tcBorders>
            <w:shd w:val="clear" w:color="auto" w:fill="auto"/>
            <w:noWrap/>
            <w:vAlign w:val="bottom"/>
            <w:hideMark/>
          </w:tcPr>
          <w:p w14:paraId="27E07A1C"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1E38B68A"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3BDB44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678" w:type="dxa"/>
            <w:tcBorders>
              <w:top w:val="nil"/>
              <w:left w:val="nil"/>
              <w:bottom w:val="single" w:sz="8" w:space="0" w:color="auto"/>
              <w:right w:val="single" w:sz="8" w:space="0" w:color="auto"/>
            </w:tcBorders>
            <w:shd w:val="clear" w:color="auto" w:fill="auto"/>
            <w:vAlign w:val="bottom"/>
            <w:hideMark/>
          </w:tcPr>
          <w:p w14:paraId="1FB9CD54"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3606D892" w14:textId="77777777" w:rsidR="00EF4311" w:rsidRPr="00214EEB" w:rsidRDefault="00EF4311" w:rsidP="00E742E0">
            <w:pPr>
              <w:spacing w:after="0" w:line="240" w:lineRule="auto"/>
              <w:rPr>
                <w:rFonts w:ascii="Arial" w:eastAsia="Times New Roman" w:hAnsi="Arial" w:cs="Arial"/>
                <w:sz w:val="18"/>
                <w:szCs w:val="18"/>
                <w:lang w:eastAsia="en-ZA"/>
              </w:rPr>
            </w:pPr>
            <w:proofErr w:type="spellStart"/>
            <w:r w:rsidRPr="00214EEB">
              <w:rPr>
                <w:rFonts w:ascii="Arial" w:eastAsia="Times New Roman" w:hAnsi="Arial" w:cs="Arial"/>
                <w:sz w:val="18"/>
                <w:szCs w:val="18"/>
                <w:lang w:eastAsia="en-ZA"/>
              </w:rPr>
              <w:t>eMadlangeni</w:t>
            </w:r>
            <w:proofErr w:type="spellEnd"/>
            <w:r w:rsidRPr="00214EEB">
              <w:rPr>
                <w:rFonts w:ascii="Arial" w:eastAsia="Times New Roman" w:hAnsi="Arial" w:cs="Arial"/>
                <w:sz w:val="18"/>
                <w:szCs w:val="18"/>
                <w:lang w:eastAsia="en-ZA"/>
              </w:rPr>
              <w:t xml:space="preserve"> 18001</w:t>
            </w:r>
          </w:p>
        </w:tc>
        <w:tc>
          <w:tcPr>
            <w:tcW w:w="1417" w:type="dxa"/>
            <w:tcBorders>
              <w:top w:val="nil"/>
              <w:left w:val="nil"/>
              <w:bottom w:val="single" w:sz="8" w:space="0" w:color="auto"/>
              <w:right w:val="single" w:sz="8" w:space="0" w:color="auto"/>
            </w:tcBorders>
            <w:shd w:val="clear" w:color="auto" w:fill="auto"/>
            <w:noWrap/>
            <w:vAlign w:val="bottom"/>
            <w:hideMark/>
          </w:tcPr>
          <w:p w14:paraId="3FAF36B3"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301282-CWP</w:t>
            </w:r>
          </w:p>
        </w:tc>
        <w:tc>
          <w:tcPr>
            <w:tcW w:w="831" w:type="dxa"/>
            <w:tcBorders>
              <w:top w:val="nil"/>
              <w:left w:val="nil"/>
              <w:bottom w:val="single" w:sz="8" w:space="0" w:color="auto"/>
              <w:right w:val="single" w:sz="8" w:space="0" w:color="auto"/>
            </w:tcBorders>
            <w:shd w:val="clear" w:color="auto" w:fill="auto"/>
            <w:noWrap/>
            <w:vAlign w:val="bottom"/>
            <w:hideMark/>
          </w:tcPr>
          <w:p w14:paraId="3FD24CD1"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1D9B4F6"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102</w:t>
            </w:r>
          </w:p>
        </w:tc>
        <w:tc>
          <w:tcPr>
            <w:tcW w:w="1244" w:type="dxa"/>
            <w:tcBorders>
              <w:top w:val="nil"/>
              <w:left w:val="nil"/>
              <w:bottom w:val="single" w:sz="8" w:space="0" w:color="auto"/>
              <w:right w:val="single" w:sz="8" w:space="0" w:color="auto"/>
            </w:tcBorders>
            <w:shd w:val="clear" w:color="auto" w:fill="auto"/>
            <w:vAlign w:val="bottom"/>
            <w:hideMark/>
          </w:tcPr>
          <w:p w14:paraId="17FFFC57" w14:textId="77777777" w:rsidR="00EF4311" w:rsidRPr="00214EEB" w:rsidRDefault="00EF4311" w:rsidP="00E742E0">
            <w:pPr>
              <w:spacing w:after="0" w:line="240" w:lineRule="auto"/>
              <w:jc w:val="right"/>
              <w:rPr>
                <w:rFonts w:ascii="Arial" w:eastAsia="Times New Roman" w:hAnsi="Arial" w:cs="Arial"/>
                <w:sz w:val="18"/>
                <w:szCs w:val="18"/>
                <w:lang w:eastAsia="en-ZA"/>
              </w:rPr>
            </w:pPr>
            <w:r w:rsidRPr="00214EEB">
              <w:rPr>
                <w:rFonts w:ascii="Arial" w:eastAsia="Times New Roman" w:hAnsi="Arial" w:cs="Arial"/>
                <w:sz w:val="18"/>
                <w:szCs w:val="18"/>
                <w:lang w:eastAsia="en-ZA"/>
              </w:rPr>
              <w:t>1045</w:t>
            </w:r>
          </w:p>
        </w:tc>
        <w:tc>
          <w:tcPr>
            <w:tcW w:w="1024" w:type="dxa"/>
            <w:tcBorders>
              <w:top w:val="nil"/>
              <w:left w:val="nil"/>
              <w:bottom w:val="single" w:sz="8" w:space="0" w:color="auto"/>
              <w:right w:val="single" w:sz="8" w:space="0" w:color="auto"/>
            </w:tcBorders>
            <w:shd w:val="clear" w:color="auto" w:fill="auto"/>
            <w:noWrap/>
            <w:vAlign w:val="bottom"/>
            <w:hideMark/>
          </w:tcPr>
          <w:p w14:paraId="52804736" w14:textId="77777777" w:rsidR="00EF4311" w:rsidRPr="00214EEB" w:rsidRDefault="00EF4311" w:rsidP="00E742E0">
            <w:pPr>
              <w:spacing w:after="0" w:line="240" w:lineRule="auto"/>
              <w:rPr>
                <w:rFonts w:ascii="Arial" w:eastAsia="Times New Roman" w:hAnsi="Arial" w:cs="Arial"/>
                <w:sz w:val="18"/>
                <w:szCs w:val="18"/>
                <w:lang w:eastAsia="en-ZA"/>
              </w:rPr>
            </w:pPr>
            <w:proofErr w:type="spellStart"/>
            <w:r w:rsidRPr="00214EEB">
              <w:rPr>
                <w:rFonts w:ascii="Arial" w:eastAsia="Times New Roman" w:hAnsi="Arial" w:cs="Arial"/>
                <w:sz w:val="18"/>
                <w:szCs w:val="18"/>
                <w:lang w:eastAsia="en-ZA"/>
              </w:rPr>
              <w:t>Kwazulu</w:t>
            </w:r>
            <w:proofErr w:type="spellEnd"/>
            <w:r w:rsidRPr="00214EEB">
              <w:rPr>
                <w:rFonts w:ascii="Arial" w:eastAsia="Times New Roman" w:hAnsi="Arial" w:cs="Arial"/>
                <w:sz w:val="18"/>
                <w:szCs w:val="18"/>
                <w:lang w:eastAsia="en-ZA"/>
              </w:rPr>
              <w:t>/ Natal</w:t>
            </w:r>
          </w:p>
        </w:tc>
      </w:tr>
      <w:tr w:rsidR="00EF4311" w:rsidRPr="00214EEB" w14:paraId="400F1ED3"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0BF906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34</w:t>
            </w:r>
          </w:p>
        </w:tc>
        <w:tc>
          <w:tcPr>
            <w:tcW w:w="1678" w:type="dxa"/>
            <w:tcBorders>
              <w:top w:val="nil"/>
              <w:left w:val="nil"/>
              <w:bottom w:val="single" w:sz="8" w:space="0" w:color="auto"/>
              <w:right w:val="single" w:sz="8" w:space="0" w:color="auto"/>
            </w:tcBorders>
            <w:shd w:val="clear" w:color="auto" w:fill="auto"/>
            <w:vAlign w:val="bottom"/>
            <w:hideMark/>
          </w:tcPr>
          <w:p w14:paraId="50133860"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uMhlabuyalingana</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0C6691DF"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Umhlabuyalingana</w:t>
            </w:r>
            <w:proofErr w:type="spellEnd"/>
            <w:r w:rsidRPr="00214EEB">
              <w:rPr>
                <w:rFonts w:ascii="Arial" w:eastAsia="Times New Roman" w:hAnsi="Arial" w:cs="Arial"/>
                <w:color w:val="000000"/>
                <w:sz w:val="18"/>
                <w:szCs w:val="18"/>
                <w:lang w:eastAsia="en-ZA"/>
              </w:rPr>
              <w:t xml:space="preserve"> Waste Management</w:t>
            </w:r>
          </w:p>
        </w:tc>
        <w:tc>
          <w:tcPr>
            <w:tcW w:w="1417" w:type="dxa"/>
            <w:tcBorders>
              <w:top w:val="nil"/>
              <w:left w:val="nil"/>
              <w:bottom w:val="single" w:sz="8" w:space="0" w:color="auto"/>
              <w:right w:val="single" w:sz="8" w:space="0" w:color="auto"/>
            </w:tcBorders>
            <w:shd w:val="clear" w:color="auto" w:fill="auto"/>
            <w:noWrap/>
            <w:vAlign w:val="bottom"/>
            <w:hideMark/>
          </w:tcPr>
          <w:p w14:paraId="55F6D28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5543-EPWP3M</w:t>
            </w:r>
          </w:p>
        </w:tc>
        <w:tc>
          <w:tcPr>
            <w:tcW w:w="831" w:type="dxa"/>
            <w:tcBorders>
              <w:top w:val="nil"/>
              <w:left w:val="nil"/>
              <w:bottom w:val="single" w:sz="8" w:space="0" w:color="auto"/>
              <w:right w:val="single" w:sz="8" w:space="0" w:color="auto"/>
            </w:tcBorders>
            <w:shd w:val="clear" w:color="auto" w:fill="auto"/>
            <w:noWrap/>
            <w:vAlign w:val="bottom"/>
            <w:hideMark/>
          </w:tcPr>
          <w:p w14:paraId="78F77FE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49F37CB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1D05502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89</w:t>
            </w:r>
          </w:p>
        </w:tc>
        <w:tc>
          <w:tcPr>
            <w:tcW w:w="1024" w:type="dxa"/>
            <w:tcBorders>
              <w:top w:val="nil"/>
              <w:left w:val="nil"/>
              <w:bottom w:val="single" w:sz="8" w:space="0" w:color="auto"/>
              <w:right w:val="single" w:sz="8" w:space="0" w:color="auto"/>
            </w:tcBorders>
            <w:shd w:val="clear" w:color="auto" w:fill="auto"/>
            <w:noWrap/>
            <w:vAlign w:val="bottom"/>
            <w:hideMark/>
          </w:tcPr>
          <w:p w14:paraId="6FE1AF4D"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43C1C40E"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F1E564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35</w:t>
            </w:r>
          </w:p>
        </w:tc>
        <w:tc>
          <w:tcPr>
            <w:tcW w:w="1678" w:type="dxa"/>
            <w:tcBorders>
              <w:top w:val="nil"/>
              <w:left w:val="nil"/>
              <w:bottom w:val="single" w:sz="8" w:space="0" w:color="auto"/>
              <w:right w:val="single" w:sz="8" w:space="0" w:color="auto"/>
            </w:tcBorders>
            <w:shd w:val="clear" w:color="auto" w:fill="auto"/>
            <w:vAlign w:val="bottom"/>
            <w:hideMark/>
          </w:tcPr>
          <w:p w14:paraId="69DFA7AB"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uMhlabuyalingana</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Durban</w:t>
            </w:r>
          </w:p>
        </w:tc>
        <w:tc>
          <w:tcPr>
            <w:tcW w:w="1839" w:type="dxa"/>
            <w:tcBorders>
              <w:top w:val="nil"/>
              <w:left w:val="nil"/>
              <w:bottom w:val="single" w:sz="8" w:space="0" w:color="auto"/>
              <w:right w:val="single" w:sz="8" w:space="0" w:color="auto"/>
            </w:tcBorders>
            <w:shd w:val="clear" w:color="auto" w:fill="auto"/>
            <w:noWrap/>
            <w:vAlign w:val="bottom"/>
            <w:hideMark/>
          </w:tcPr>
          <w:p w14:paraId="443043D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Umhlabuyalingana</w:t>
            </w:r>
            <w:proofErr w:type="spellEnd"/>
            <w:r w:rsidRPr="00214EEB">
              <w:rPr>
                <w:rFonts w:ascii="Arial" w:eastAsia="Times New Roman" w:hAnsi="Arial" w:cs="Arial"/>
                <w:color w:val="000000"/>
                <w:sz w:val="18"/>
                <w:szCs w:val="18"/>
                <w:lang w:eastAsia="en-ZA"/>
              </w:rPr>
              <w:t xml:space="preserve"> Community Base Care</w:t>
            </w:r>
          </w:p>
        </w:tc>
        <w:tc>
          <w:tcPr>
            <w:tcW w:w="1417" w:type="dxa"/>
            <w:tcBorders>
              <w:top w:val="nil"/>
              <w:left w:val="nil"/>
              <w:bottom w:val="single" w:sz="8" w:space="0" w:color="auto"/>
              <w:right w:val="single" w:sz="8" w:space="0" w:color="auto"/>
            </w:tcBorders>
            <w:shd w:val="clear" w:color="auto" w:fill="auto"/>
            <w:noWrap/>
            <w:vAlign w:val="bottom"/>
            <w:hideMark/>
          </w:tcPr>
          <w:p w14:paraId="0AA70DC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51163-EPWP3M</w:t>
            </w:r>
          </w:p>
        </w:tc>
        <w:tc>
          <w:tcPr>
            <w:tcW w:w="831" w:type="dxa"/>
            <w:tcBorders>
              <w:top w:val="nil"/>
              <w:left w:val="nil"/>
              <w:bottom w:val="single" w:sz="8" w:space="0" w:color="auto"/>
              <w:right w:val="single" w:sz="8" w:space="0" w:color="auto"/>
            </w:tcBorders>
            <w:shd w:val="clear" w:color="auto" w:fill="auto"/>
            <w:noWrap/>
            <w:vAlign w:val="bottom"/>
            <w:hideMark/>
          </w:tcPr>
          <w:p w14:paraId="45C79AF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59137F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7F1C118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93</w:t>
            </w:r>
          </w:p>
        </w:tc>
        <w:tc>
          <w:tcPr>
            <w:tcW w:w="1024" w:type="dxa"/>
            <w:tcBorders>
              <w:top w:val="nil"/>
              <w:left w:val="nil"/>
              <w:bottom w:val="single" w:sz="8" w:space="0" w:color="auto"/>
              <w:right w:val="single" w:sz="8" w:space="0" w:color="auto"/>
            </w:tcBorders>
            <w:shd w:val="clear" w:color="auto" w:fill="auto"/>
            <w:noWrap/>
            <w:vAlign w:val="bottom"/>
            <w:hideMark/>
          </w:tcPr>
          <w:p w14:paraId="72DA823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557A7B0C"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B8B2BB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678" w:type="dxa"/>
            <w:tcBorders>
              <w:top w:val="nil"/>
              <w:left w:val="nil"/>
              <w:bottom w:val="single" w:sz="8" w:space="0" w:color="auto"/>
              <w:right w:val="single" w:sz="8" w:space="0" w:color="auto"/>
            </w:tcBorders>
            <w:shd w:val="clear" w:color="auto" w:fill="auto"/>
            <w:noWrap/>
            <w:vAlign w:val="bottom"/>
            <w:hideMark/>
          </w:tcPr>
          <w:p w14:paraId="25191B7F"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Ugu</w:t>
            </w:r>
            <w:proofErr w:type="spellEnd"/>
            <w:r w:rsidRPr="00214EEB">
              <w:rPr>
                <w:rFonts w:ascii="Arial" w:eastAsia="Times New Roman" w:hAnsi="Arial" w:cs="Arial"/>
                <w:color w:val="000000"/>
                <w:sz w:val="18"/>
                <w:szCs w:val="18"/>
                <w:lang w:eastAsia="en-ZA"/>
              </w:rPr>
              <w:t xml:space="preserve"> District Municipality</w:t>
            </w:r>
          </w:p>
        </w:tc>
        <w:tc>
          <w:tcPr>
            <w:tcW w:w="1839" w:type="dxa"/>
            <w:tcBorders>
              <w:top w:val="nil"/>
              <w:left w:val="nil"/>
              <w:bottom w:val="single" w:sz="8" w:space="0" w:color="auto"/>
              <w:right w:val="single" w:sz="8" w:space="0" w:color="auto"/>
            </w:tcBorders>
            <w:shd w:val="clear" w:color="auto" w:fill="auto"/>
            <w:vAlign w:val="bottom"/>
            <w:hideMark/>
          </w:tcPr>
          <w:p w14:paraId="4F408F1C"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Ithubalethu</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Grasscutting</w:t>
            </w:r>
            <w:proofErr w:type="spellEnd"/>
            <w:r w:rsidRPr="00214EEB">
              <w:rPr>
                <w:rFonts w:ascii="Arial" w:eastAsia="Times New Roman" w:hAnsi="Arial" w:cs="Arial"/>
                <w:color w:val="000000"/>
                <w:sz w:val="18"/>
                <w:szCs w:val="18"/>
                <w:lang w:eastAsia="en-ZA"/>
              </w:rPr>
              <w:t xml:space="preserve"> 2</w:t>
            </w:r>
          </w:p>
        </w:tc>
        <w:tc>
          <w:tcPr>
            <w:tcW w:w="1417" w:type="dxa"/>
            <w:tcBorders>
              <w:top w:val="nil"/>
              <w:left w:val="nil"/>
              <w:bottom w:val="single" w:sz="8" w:space="0" w:color="auto"/>
              <w:right w:val="single" w:sz="8" w:space="0" w:color="auto"/>
            </w:tcBorders>
            <w:shd w:val="clear" w:color="auto" w:fill="auto"/>
            <w:vAlign w:val="bottom"/>
            <w:hideMark/>
          </w:tcPr>
          <w:p w14:paraId="7ABEF2F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63081-EPWP3M</w:t>
            </w:r>
          </w:p>
        </w:tc>
        <w:tc>
          <w:tcPr>
            <w:tcW w:w="831" w:type="dxa"/>
            <w:tcBorders>
              <w:top w:val="nil"/>
              <w:left w:val="nil"/>
              <w:bottom w:val="single" w:sz="8" w:space="0" w:color="auto"/>
              <w:right w:val="single" w:sz="8" w:space="0" w:color="auto"/>
            </w:tcBorders>
            <w:shd w:val="clear" w:color="auto" w:fill="auto"/>
            <w:noWrap/>
            <w:vAlign w:val="bottom"/>
            <w:hideMark/>
          </w:tcPr>
          <w:p w14:paraId="0A7B1C9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00464E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w:t>
            </w:r>
          </w:p>
        </w:tc>
        <w:tc>
          <w:tcPr>
            <w:tcW w:w="1244" w:type="dxa"/>
            <w:tcBorders>
              <w:top w:val="nil"/>
              <w:left w:val="nil"/>
              <w:bottom w:val="single" w:sz="8" w:space="0" w:color="auto"/>
              <w:right w:val="single" w:sz="8" w:space="0" w:color="auto"/>
            </w:tcBorders>
            <w:shd w:val="clear" w:color="auto" w:fill="auto"/>
            <w:vAlign w:val="bottom"/>
            <w:hideMark/>
          </w:tcPr>
          <w:p w14:paraId="339FFDE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304</w:t>
            </w:r>
          </w:p>
        </w:tc>
        <w:tc>
          <w:tcPr>
            <w:tcW w:w="1024" w:type="dxa"/>
            <w:tcBorders>
              <w:top w:val="nil"/>
              <w:left w:val="nil"/>
              <w:bottom w:val="single" w:sz="8" w:space="0" w:color="auto"/>
              <w:right w:val="single" w:sz="8" w:space="0" w:color="auto"/>
            </w:tcBorders>
            <w:shd w:val="clear" w:color="auto" w:fill="auto"/>
            <w:noWrap/>
            <w:vAlign w:val="bottom"/>
            <w:hideMark/>
          </w:tcPr>
          <w:p w14:paraId="1BDBACA2"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4D9FA411"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6CF5E0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w:t>
            </w:r>
          </w:p>
        </w:tc>
        <w:tc>
          <w:tcPr>
            <w:tcW w:w="1678" w:type="dxa"/>
            <w:tcBorders>
              <w:top w:val="nil"/>
              <w:left w:val="nil"/>
              <w:bottom w:val="single" w:sz="8" w:space="0" w:color="auto"/>
              <w:right w:val="single" w:sz="8" w:space="0" w:color="auto"/>
            </w:tcBorders>
            <w:shd w:val="clear" w:color="auto" w:fill="auto"/>
            <w:vAlign w:val="bottom"/>
            <w:hideMark/>
          </w:tcPr>
          <w:p w14:paraId="6C5787F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Ray </w:t>
            </w:r>
            <w:proofErr w:type="spellStart"/>
            <w:r w:rsidRPr="00214EEB">
              <w:rPr>
                <w:rFonts w:ascii="Arial" w:eastAsia="Times New Roman" w:hAnsi="Arial" w:cs="Arial"/>
                <w:color w:val="000000"/>
                <w:sz w:val="18"/>
                <w:szCs w:val="18"/>
                <w:lang w:eastAsia="en-ZA"/>
              </w:rPr>
              <w:t>Nkonyeni</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7506E803"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Uyabonwa</w:t>
            </w:r>
            <w:proofErr w:type="spellEnd"/>
            <w:r w:rsidRPr="00214EEB">
              <w:rPr>
                <w:rFonts w:ascii="Arial" w:eastAsia="Times New Roman" w:hAnsi="Arial" w:cs="Arial"/>
                <w:color w:val="000000"/>
                <w:sz w:val="18"/>
                <w:szCs w:val="18"/>
                <w:lang w:eastAsia="en-ZA"/>
              </w:rPr>
              <w:t xml:space="preserve"> Security</w:t>
            </w:r>
          </w:p>
        </w:tc>
        <w:tc>
          <w:tcPr>
            <w:tcW w:w="1417" w:type="dxa"/>
            <w:tcBorders>
              <w:top w:val="nil"/>
              <w:left w:val="nil"/>
              <w:bottom w:val="single" w:sz="8" w:space="0" w:color="auto"/>
              <w:right w:val="single" w:sz="8" w:space="0" w:color="auto"/>
            </w:tcBorders>
            <w:shd w:val="clear" w:color="auto" w:fill="auto"/>
            <w:vAlign w:val="bottom"/>
            <w:hideMark/>
          </w:tcPr>
          <w:p w14:paraId="24FFB59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47752-EPWP3M</w:t>
            </w:r>
          </w:p>
        </w:tc>
        <w:tc>
          <w:tcPr>
            <w:tcW w:w="831" w:type="dxa"/>
            <w:tcBorders>
              <w:top w:val="nil"/>
              <w:left w:val="nil"/>
              <w:bottom w:val="single" w:sz="8" w:space="0" w:color="auto"/>
              <w:right w:val="single" w:sz="8" w:space="0" w:color="auto"/>
            </w:tcBorders>
            <w:shd w:val="clear" w:color="auto" w:fill="auto"/>
            <w:noWrap/>
            <w:vAlign w:val="bottom"/>
            <w:hideMark/>
          </w:tcPr>
          <w:p w14:paraId="00E687D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6F569F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w:t>
            </w:r>
          </w:p>
        </w:tc>
        <w:tc>
          <w:tcPr>
            <w:tcW w:w="1244" w:type="dxa"/>
            <w:tcBorders>
              <w:top w:val="nil"/>
              <w:left w:val="nil"/>
              <w:bottom w:val="single" w:sz="8" w:space="0" w:color="auto"/>
              <w:right w:val="single" w:sz="8" w:space="0" w:color="auto"/>
            </w:tcBorders>
            <w:shd w:val="clear" w:color="auto" w:fill="auto"/>
            <w:vAlign w:val="bottom"/>
            <w:hideMark/>
          </w:tcPr>
          <w:p w14:paraId="2FEE168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159</w:t>
            </w:r>
          </w:p>
        </w:tc>
        <w:tc>
          <w:tcPr>
            <w:tcW w:w="1024" w:type="dxa"/>
            <w:tcBorders>
              <w:top w:val="nil"/>
              <w:left w:val="nil"/>
              <w:bottom w:val="single" w:sz="8" w:space="0" w:color="auto"/>
              <w:right w:val="single" w:sz="8" w:space="0" w:color="auto"/>
            </w:tcBorders>
            <w:shd w:val="clear" w:color="auto" w:fill="auto"/>
            <w:noWrap/>
            <w:vAlign w:val="bottom"/>
            <w:hideMark/>
          </w:tcPr>
          <w:p w14:paraId="5BE3CF96"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539DE3E6"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065F7F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678" w:type="dxa"/>
            <w:tcBorders>
              <w:top w:val="nil"/>
              <w:left w:val="nil"/>
              <w:bottom w:val="single" w:sz="8" w:space="0" w:color="auto"/>
              <w:right w:val="single" w:sz="8" w:space="0" w:color="auto"/>
            </w:tcBorders>
            <w:shd w:val="clear" w:color="auto" w:fill="auto"/>
            <w:vAlign w:val="bottom"/>
            <w:hideMark/>
          </w:tcPr>
          <w:p w14:paraId="62E7A09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Richmond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B09A2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Rural Road Rehabilitation Programme</w:t>
            </w:r>
          </w:p>
        </w:tc>
        <w:tc>
          <w:tcPr>
            <w:tcW w:w="1417" w:type="dxa"/>
            <w:tcBorders>
              <w:top w:val="nil"/>
              <w:left w:val="nil"/>
              <w:bottom w:val="single" w:sz="8" w:space="0" w:color="auto"/>
              <w:right w:val="single" w:sz="8" w:space="0" w:color="auto"/>
            </w:tcBorders>
            <w:shd w:val="clear" w:color="auto" w:fill="auto"/>
            <w:vAlign w:val="bottom"/>
            <w:hideMark/>
          </w:tcPr>
          <w:p w14:paraId="6BBDD69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56390-EPWP3M</w:t>
            </w:r>
          </w:p>
        </w:tc>
        <w:tc>
          <w:tcPr>
            <w:tcW w:w="831" w:type="dxa"/>
            <w:tcBorders>
              <w:top w:val="nil"/>
              <w:left w:val="nil"/>
              <w:bottom w:val="single" w:sz="8" w:space="0" w:color="auto"/>
              <w:right w:val="single" w:sz="8" w:space="0" w:color="auto"/>
            </w:tcBorders>
            <w:shd w:val="clear" w:color="auto" w:fill="auto"/>
            <w:noWrap/>
            <w:vAlign w:val="bottom"/>
            <w:hideMark/>
          </w:tcPr>
          <w:p w14:paraId="6CDE383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420973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w:t>
            </w:r>
          </w:p>
        </w:tc>
        <w:tc>
          <w:tcPr>
            <w:tcW w:w="1244" w:type="dxa"/>
            <w:tcBorders>
              <w:top w:val="nil"/>
              <w:left w:val="nil"/>
              <w:bottom w:val="single" w:sz="8" w:space="0" w:color="auto"/>
              <w:right w:val="single" w:sz="8" w:space="0" w:color="auto"/>
            </w:tcBorders>
            <w:shd w:val="clear" w:color="auto" w:fill="auto"/>
            <w:vAlign w:val="bottom"/>
            <w:hideMark/>
          </w:tcPr>
          <w:p w14:paraId="1154DF3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0004CFA0"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01F5EBB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B3CBFE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39</w:t>
            </w:r>
          </w:p>
        </w:tc>
        <w:tc>
          <w:tcPr>
            <w:tcW w:w="1678" w:type="dxa"/>
            <w:tcBorders>
              <w:top w:val="nil"/>
              <w:left w:val="nil"/>
              <w:bottom w:val="single" w:sz="8" w:space="0" w:color="auto"/>
              <w:right w:val="single" w:sz="8" w:space="0" w:color="auto"/>
            </w:tcBorders>
            <w:shd w:val="clear" w:color="auto" w:fill="auto"/>
            <w:vAlign w:val="bottom"/>
            <w:hideMark/>
          </w:tcPr>
          <w:p w14:paraId="149BD8D7"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Msinga</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9DA7F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Street Cleaning</w:t>
            </w:r>
          </w:p>
        </w:tc>
        <w:tc>
          <w:tcPr>
            <w:tcW w:w="1417" w:type="dxa"/>
            <w:tcBorders>
              <w:top w:val="nil"/>
              <w:left w:val="nil"/>
              <w:bottom w:val="single" w:sz="8" w:space="0" w:color="auto"/>
              <w:right w:val="single" w:sz="8" w:space="0" w:color="auto"/>
            </w:tcBorders>
            <w:shd w:val="clear" w:color="auto" w:fill="auto"/>
            <w:vAlign w:val="bottom"/>
            <w:hideMark/>
          </w:tcPr>
          <w:p w14:paraId="0E63EC2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23494-EPWP3M</w:t>
            </w:r>
          </w:p>
        </w:tc>
        <w:tc>
          <w:tcPr>
            <w:tcW w:w="831" w:type="dxa"/>
            <w:tcBorders>
              <w:top w:val="nil"/>
              <w:left w:val="nil"/>
              <w:bottom w:val="single" w:sz="8" w:space="0" w:color="auto"/>
              <w:right w:val="single" w:sz="8" w:space="0" w:color="auto"/>
            </w:tcBorders>
            <w:shd w:val="clear" w:color="auto" w:fill="auto"/>
            <w:noWrap/>
            <w:vAlign w:val="bottom"/>
            <w:hideMark/>
          </w:tcPr>
          <w:p w14:paraId="2A6844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7D2261B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2B0CE11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106</w:t>
            </w:r>
          </w:p>
        </w:tc>
        <w:tc>
          <w:tcPr>
            <w:tcW w:w="1024" w:type="dxa"/>
            <w:tcBorders>
              <w:top w:val="nil"/>
              <w:left w:val="nil"/>
              <w:bottom w:val="single" w:sz="8" w:space="0" w:color="auto"/>
              <w:right w:val="single" w:sz="8" w:space="0" w:color="auto"/>
            </w:tcBorders>
            <w:shd w:val="clear" w:color="auto" w:fill="auto"/>
            <w:noWrap/>
            <w:vAlign w:val="bottom"/>
            <w:hideMark/>
          </w:tcPr>
          <w:p w14:paraId="2823D6D8"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758F2900"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261B89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40</w:t>
            </w:r>
          </w:p>
        </w:tc>
        <w:tc>
          <w:tcPr>
            <w:tcW w:w="1678" w:type="dxa"/>
            <w:tcBorders>
              <w:top w:val="nil"/>
              <w:left w:val="nil"/>
              <w:bottom w:val="single" w:sz="8" w:space="0" w:color="auto"/>
              <w:right w:val="single" w:sz="8" w:space="0" w:color="auto"/>
            </w:tcBorders>
            <w:shd w:val="clear" w:color="auto" w:fill="auto"/>
            <w:vAlign w:val="bottom"/>
            <w:hideMark/>
          </w:tcPr>
          <w:p w14:paraId="09F3F15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EPWP RO - Durban</w:t>
            </w:r>
          </w:p>
        </w:tc>
        <w:tc>
          <w:tcPr>
            <w:tcW w:w="1839" w:type="dxa"/>
            <w:tcBorders>
              <w:top w:val="nil"/>
              <w:left w:val="nil"/>
              <w:bottom w:val="single" w:sz="8" w:space="0" w:color="auto"/>
              <w:right w:val="single" w:sz="8" w:space="0" w:color="auto"/>
            </w:tcBorders>
            <w:shd w:val="clear" w:color="auto" w:fill="auto"/>
            <w:vAlign w:val="bottom"/>
            <w:hideMark/>
          </w:tcPr>
          <w:p w14:paraId="6E7DAD8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uThukela School Maintenance Programme</w:t>
            </w:r>
          </w:p>
        </w:tc>
        <w:tc>
          <w:tcPr>
            <w:tcW w:w="1417" w:type="dxa"/>
            <w:tcBorders>
              <w:top w:val="nil"/>
              <w:left w:val="nil"/>
              <w:bottom w:val="single" w:sz="8" w:space="0" w:color="auto"/>
              <w:right w:val="single" w:sz="8" w:space="0" w:color="auto"/>
            </w:tcBorders>
            <w:shd w:val="clear" w:color="auto" w:fill="auto"/>
            <w:vAlign w:val="bottom"/>
            <w:hideMark/>
          </w:tcPr>
          <w:p w14:paraId="667807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65185-EPWP3P</w:t>
            </w:r>
          </w:p>
        </w:tc>
        <w:tc>
          <w:tcPr>
            <w:tcW w:w="831" w:type="dxa"/>
            <w:tcBorders>
              <w:top w:val="nil"/>
              <w:left w:val="nil"/>
              <w:bottom w:val="single" w:sz="8" w:space="0" w:color="auto"/>
              <w:right w:val="single" w:sz="8" w:space="0" w:color="auto"/>
            </w:tcBorders>
            <w:shd w:val="clear" w:color="auto" w:fill="auto"/>
            <w:noWrap/>
            <w:vAlign w:val="bottom"/>
            <w:hideMark/>
          </w:tcPr>
          <w:p w14:paraId="25C322D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A1C7E4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w:t>
            </w:r>
          </w:p>
        </w:tc>
        <w:tc>
          <w:tcPr>
            <w:tcW w:w="1244" w:type="dxa"/>
            <w:tcBorders>
              <w:top w:val="nil"/>
              <w:left w:val="nil"/>
              <w:bottom w:val="single" w:sz="8" w:space="0" w:color="auto"/>
              <w:right w:val="single" w:sz="8" w:space="0" w:color="auto"/>
            </w:tcBorders>
            <w:shd w:val="clear" w:color="auto" w:fill="auto"/>
            <w:vAlign w:val="bottom"/>
            <w:hideMark/>
          </w:tcPr>
          <w:p w14:paraId="422634E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473</w:t>
            </w:r>
          </w:p>
        </w:tc>
        <w:tc>
          <w:tcPr>
            <w:tcW w:w="1024" w:type="dxa"/>
            <w:tcBorders>
              <w:top w:val="nil"/>
              <w:left w:val="nil"/>
              <w:bottom w:val="single" w:sz="8" w:space="0" w:color="auto"/>
              <w:right w:val="single" w:sz="8" w:space="0" w:color="auto"/>
            </w:tcBorders>
            <w:shd w:val="clear" w:color="auto" w:fill="auto"/>
            <w:noWrap/>
            <w:vAlign w:val="bottom"/>
            <w:hideMark/>
          </w:tcPr>
          <w:p w14:paraId="4EC84F18"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3500D72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024EAA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w:t>
            </w:r>
          </w:p>
        </w:tc>
        <w:tc>
          <w:tcPr>
            <w:tcW w:w="1678" w:type="dxa"/>
            <w:tcBorders>
              <w:top w:val="nil"/>
              <w:left w:val="nil"/>
              <w:bottom w:val="single" w:sz="8" w:space="0" w:color="auto"/>
              <w:right w:val="nil"/>
            </w:tcBorders>
            <w:shd w:val="clear" w:color="auto" w:fill="auto"/>
            <w:vAlign w:val="bottom"/>
            <w:hideMark/>
          </w:tcPr>
          <w:p w14:paraId="734BA41E"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Umgungundlovu</w:t>
            </w:r>
            <w:proofErr w:type="spellEnd"/>
            <w:r w:rsidRPr="00214EEB">
              <w:rPr>
                <w:rFonts w:ascii="Arial" w:eastAsia="Times New Roman" w:hAnsi="Arial" w:cs="Arial"/>
                <w:color w:val="000000"/>
                <w:sz w:val="18"/>
                <w:szCs w:val="18"/>
                <w:lang w:eastAsia="en-ZA"/>
              </w:rPr>
              <w:t xml:space="preserve"> District Municipality</w:t>
            </w:r>
          </w:p>
        </w:tc>
        <w:tc>
          <w:tcPr>
            <w:tcW w:w="1839" w:type="dxa"/>
            <w:tcBorders>
              <w:top w:val="nil"/>
              <w:left w:val="single" w:sz="8" w:space="0" w:color="auto"/>
              <w:bottom w:val="single" w:sz="8" w:space="0" w:color="auto"/>
              <w:right w:val="single" w:sz="8" w:space="0" w:color="auto"/>
            </w:tcBorders>
            <w:shd w:val="clear" w:color="auto" w:fill="auto"/>
            <w:vAlign w:val="bottom"/>
            <w:hideMark/>
          </w:tcPr>
          <w:p w14:paraId="37E418B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Hilton Water Reticulation Replacement Project</w:t>
            </w:r>
          </w:p>
        </w:tc>
        <w:tc>
          <w:tcPr>
            <w:tcW w:w="1417" w:type="dxa"/>
            <w:tcBorders>
              <w:top w:val="nil"/>
              <w:left w:val="nil"/>
              <w:bottom w:val="single" w:sz="8" w:space="0" w:color="auto"/>
              <w:right w:val="single" w:sz="8" w:space="0" w:color="auto"/>
            </w:tcBorders>
            <w:shd w:val="clear" w:color="auto" w:fill="auto"/>
            <w:vAlign w:val="bottom"/>
            <w:hideMark/>
          </w:tcPr>
          <w:p w14:paraId="4495349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23597-EPWP3M</w:t>
            </w:r>
          </w:p>
        </w:tc>
        <w:tc>
          <w:tcPr>
            <w:tcW w:w="831" w:type="dxa"/>
            <w:tcBorders>
              <w:top w:val="nil"/>
              <w:left w:val="nil"/>
              <w:bottom w:val="single" w:sz="8" w:space="0" w:color="auto"/>
              <w:right w:val="single" w:sz="8" w:space="0" w:color="auto"/>
            </w:tcBorders>
            <w:shd w:val="clear" w:color="auto" w:fill="auto"/>
            <w:noWrap/>
            <w:vAlign w:val="bottom"/>
            <w:hideMark/>
          </w:tcPr>
          <w:p w14:paraId="2B0E83D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6E43E1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97</w:t>
            </w:r>
          </w:p>
        </w:tc>
        <w:tc>
          <w:tcPr>
            <w:tcW w:w="1244" w:type="dxa"/>
            <w:tcBorders>
              <w:top w:val="nil"/>
              <w:left w:val="nil"/>
              <w:bottom w:val="single" w:sz="8" w:space="0" w:color="auto"/>
              <w:right w:val="single" w:sz="8" w:space="0" w:color="auto"/>
            </w:tcBorders>
            <w:shd w:val="clear" w:color="auto" w:fill="auto"/>
            <w:vAlign w:val="bottom"/>
            <w:hideMark/>
          </w:tcPr>
          <w:p w14:paraId="5D2F160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283</w:t>
            </w:r>
          </w:p>
        </w:tc>
        <w:tc>
          <w:tcPr>
            <w:tcW w:w="1024" w:type="dxa"/>
            <w:tcBorders>
              <w:top w:val="nil"/>
              <w:left w:val="nil"/>
              <w:bottom w:val="single" w:sz="8" w:space="0" w:color="auto"/>
              <w:right w:val="single" w:sz="8" w:space="0" w:color="auto"/>
            </w:tcBorders>
            <w:shd w:val="clear" w:color="auto" w:fill="auto"/>
            <w:noWrap/>
            <w:vAlign w:val="bottom"/>
            <w:hideMark/>
          </w:tcPr>
          <w:p w14:paraId="726C04CB"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0BF01ED1"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C4BEE3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w:t>
            </w:r>
          </w:p>
        </w:tc>
        <w:tc>
          <w:tcPr>
            <w:tcW w:w="1678" w:type="dxa"/>
            <w:tcBorders>
              <w:top w:val="nil"/>
              <w:left w:val="nil"/>
              <w:bottom w:val="single" w:sz="8" w:space="0" w:color="auto"/>
              <w:right w:val="single" w:sz="8" w:space="0" w:color="auto"/>
            </w:tcBorders>
            <w:shd w:val="clear" w:color="auto" w:fill="auto"/>
            <w:vAlign w:val="bottom"/>
            <w:hideMark/>
          </w:tcPr>
          <w:p w14:paraId="07FF24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621C9F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Community Social Support Programme</w:t>
            </w:r>
          </w:p>
        </w:tc>
        <w:tc>
          <w:tcPr>
            <w:tcW w:w="1417" w:type="dxa"/>
            <w:tcBorders>
              <w:top w:val="nil"/>
              <w:left w:val="nil"/>
              <w:bottom w:val="single" w:sz="8" w:space="0" w:color="auto"/>
              <w:right w:val="single" w:sz="8" w:space="0" w:color="auto"/>
            </w:tcBorders>
            <w:shd w:val="clear" w:color="auto" w:fill="auto"/>
            <w:vAlign w:val="bottom"/>
            <w:hideMark/>
          </w:tcPr>
          <w:p w14:paraId="7F21DB0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27905-EPWP3M</w:t>
            </w:r>
          </w:p>
        </w:tc>
        <w:tc>
          <w:tcPr>
            <w:tcW w:w="831" w:type="dxa"/>
            <w:tcBorders>
              <w:top w:val="nil"/>
              <w:left w:val="nil"/>
              <w:bottom w:val="single" w:sz="8" w:space="0" w:color="auto"/>
              <w:right w:val="single" w:sz="8" w:space="0" w:color="auto"/>
            </w:tcBorders>
            <w:shd w:val="clear" w:color="auto" w:fill="auto"/>
            <w:noWrap/>
            <w:vAlign w:val="bottom"/>
            <w:hideMark/>
          </w:tcPr>
          <w:p w14:paraId="50DDAB6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306AB3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80</w:t>
            </w:r>
          </w:p>
        </w:tc>
        <w:tc>
          <w:tcPr>
            <w:tcW w:w="1244" w:type="dxa"/>
            <w:tcBorders>
              <w:top w:val="nil"/>
              <w:left w:val="nil"/>
              <w:bottom w:val="single" w:sz="8" w:space="0" w:color="auto"/>
              <w:right w:val="single" w:sz="8" w:space="0" w:color="auto"/>
            </w:tcBorders>
            <w:shd w:val="clear" w:color="auto" w:fill="auto"/>
            <w:vAlign w:val="bottom"/>
            <w:hideMark/>
          </w:tcPr>
          <w:p w14:paraId="11E2904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384</w:t>
            </w:r>
          </w:p>
        </w:tc>
        <w:tc>
          <w:tcPr>
            <w:tcW w:w="1024" w:type="dxa"/>
            <w:tcBorders>
              <w:top w:val="nil"/>
              <w:left w:val="nil"/>
              <w:bottom w:val="single" w:sz="8" w:space="0" w:color="auto"/>
              <w:right w:val="single" w:sz="8" w:space="0" w:color="auto"/>
            </w:tcBorders>
            <w:shd w:val="clear" w:color="auto" w:fill="auto"/>
            <w:noWrap/>
            <w:vAlign w:val="bottom"/>
            <w:hideMark/>
          </w:tcPr>
          <w:p w14:paraId="3BC4E774"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20F9556B"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5DAEA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43</w:t>
            </w:r>
          </w:p>
        </w:tc>
        <w:tc>
          <w:tcPr>
            <w:tcW w:w="1678" w:type="dxa"/>
            <w:tcBorders>
              <w:top w:val="nil"/>
              <w:left w:val="nil"/>
              <w:bottom w:val="single" w:sz="8" w:space="0" w:color="auto"/>
              <w:right w:val="single" w:sz="8" w:space="0" w:color="auto"/>
            </w:tcBorders>
            <w:shd w:val="clear" w:color="auto" w:fill="auto"/>
            <w:vAlign w:val="bottom"/>
            <w:hideMark/>
          </w:tcPr>
          <w:p w14:paraId="0A7460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eThekwini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2DB4F067"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Izandla</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Ziyagezana</w:t>
            </w:r>
            <w:proofErr w:type="spellEnd"/>
            <w:r w:rsidRPr="00214EEB">
              <w:rPr>
                <w:rFonts w:ascii="Arial" w:eastAsia="Times New Roman" w:hAnsi="Arial" w:cs="Arial"/>
                <w:color w:val="000000"/>
                <w:sz w:val="18"/>
                <w:szCs w:val="18"/>
                <w:lang w:eastAsia="en-ZA"/>
              </w:rPr>
              <w:t xml:space="preserve"> Programme</w:t>
            </w:r>
          </w:p>
        </w:tc>
        <w:tc>
          <w:tcPr>
            <w:tcW w:w="1417" w:type="dxa"/>
            <w:tcBorders>
              <w:top w:val="nil"/>
              <w:left w:val="nil"/>
              <w:bottom w:val="single" w:sz="8" w:space="0" w:color="auto"/>
              <w:right w:val="single" w:sz="8" w:space="0" w:color="auto"/>
            </w:tcBorders>
            <w:shd w:val="clear" w:color="auto" w:fill="auto"/>
            <w:vAlign w:val="bottom"/>
            <w:hideMark/>
          </w:tcPr>
          <w:p w14:paraId="11776B6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74778-EPWP3P</w:t>
            </w:r>
          </w:p>
        </w:tc>
        <w:tc>
          <w:tcPr>
            <w:tcW w:w="831" w:type="dxa"/>
            <w:tcBorders>
              <w:top w:val="nil"/>
              <w:left w:val="nil"/>
              <w:bottom w:val="single" w:sz="8" w:space="0" w:color="auto"/>
              <w:right w:val="single" w:sz="8" w:space="0" w:color="auto"/>
            </w:tcBorders>
            <w:shd w:val="clear" w:color="auto" w:fill="auto"/>
            <w:noWrap/>
            <w:vAlign w:val="bottom"/>
            <w:hideMark/>
          </w:tcPr>
          <w:p w14:paraId="2D5FE29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5283F5E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2B7E346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161</w:t>
            </w:r>
          </w:p>
        </w:tc>
        <w:tc>
          <w:tcPr>
            <w:tcW w:w="1024" w:type="dxa"/>
            <w:tcBorders>
              <w:top w:val="nil"/>
              <w:left w:val="nil"/>
              <w:bottom w:val="single" w:sz="8" w:space="0" w:color="auto"/>
              <w:right w:val="single" w:sz="8" w:space="0" w:color="auto"/>
            </w:tcBorders>
            <w:shd w:val="clear" w:color="auto" w:fill="auto"/>
            <w:noWrap/>
            <w:vAlign w:val="bottom"/>
            <w:hideMark/>
          </w:tcPr>
          <w:p w14:paraId="23AC3852"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5B26AF92"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84EA31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w:t>
            </w:r>
          </w:p>
        </w:tc>
        <w:tc>
          <w:tcPr>
            <w:tcW w:w="1678" w:type="dxa"/>
            <w:tcBorders>
              <w:top w:val="nil"/>
              <w:left w:val="nil"/>
              <w:bottom w:val="single" w:sz="8" w:space="0" w:color="auto"/>
              <w:right w:val="single" w:sz="8" w:space="0" w:color="auto"/>
            </w:tcBorders>
            <w:shd w:val="clear" w:color="auto" w:fill="auto"/>
            <w:vAlign w:val="bottom"/>
            <w:hideMark/>
          </w:tcPr>
          <w:p w14:paraId="1BD487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PW Provincial department</w:t>
            </w:r>
          </w:p>
        </w:tc>
        <w:tc>
          <w:tcPr>
            <w:tcW w:w="1839" w:type="dxa"/>
            <w:tcBorders>
              <w:top w:val="nil"/>
              <w:left w:val="nil"/>
              <w:bottom w:val="single" w:sz="8" w:space="0" w:color="auto"/>
              <w:right w:val="single" w:sz="8" w:space="0" w:color="auto"/>
            </w:tcBorders>
            <w:shd w:val="clear" w:color="auto" w:fill="auto"/>
            <w:vAlign w:val="bottom"/>
            <w:hideMark/>
          </w:tcPr>
          <w:p w14:paraId="434DA65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uMdoni</w:t>
            </w:r>
            <w:proofErr w:type="spellEnd"/>
            <w:r w:rsidRPr="00214EEB">
              <w:rPr>
                <w:rFonts w:ascii="Arial" w:eastAsia="Times New Roman" w:hAnsi="Arial" w:cs="Arial"/>
                <w:color w:val="000000"/>
                <w:sz w:val="18"/>
                <w:szCs w:val="18"/>
                <w:lang w:eastAsia="en-ZA"/>
              </w:rPr>
              <w:t xml:space="preserve"> Youth Environmental Service</w:t>
            </w:r>
          </w:p>
        </w:tc>
        <w:tc>
          <w:tcPr>
            <w:tcW w:w="1417" w:type="dxa"/>
            <w:tcBorders>
              <w:top w:val="nil"/>
              <w:left w:val="nil"/>
              <w:bottom w:val="single" w:sz="8" w:space="0" w:color="auto"/>
              <w:right w:val="single" w:sz="8" w:space="0" w:color="auto"/>
            </w:tcBorders>
            <w:shd w:val="clear" w:color="auto" w:fill="auto"/>
            <w:noWrap/>
            <w:vAlign w:val="bottom"/>
            <w:hideMark/>
          </w:tcPr>
          <w:p w14:paraId="14F2F5F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55472-EPWP3P</w:t>
            </w:r>
          </w:p>
        </w:tc>
        <w:tc>
          <w:tcPr>
            <w:tcW w:w="831" w:type="dxa"/>
            <w:tcBorders>
              <w:top w:val="nil"/>
              <w:left w:val="nil"/>
              <w:bottom w:val="single" w:sz="8" w:space="0" w:color="auto"/>
              <w:right w:val="single" w:sz="8" w:space="0" w:color="auto"/>
            </w:tcBorders>
            <w:shd w:val="clear" w:color="auto" w:fill="auto"/>
            <w:noWrap/>
            <w:vAlign w:val="bottom"/>
            <w:hideMark/>
          </w:tcPr>
          <w:p w14:paraId="47D25A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BF11C3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1BD381D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82</w:t>
            </w:r>
          </w:p>
        </w:tc>
        <w:tc>
          <w:tcPr>
            <w:tcW w:w="1024" w:type="dxa"/>
            <w:tcBorders>
              <w:top w:val="nil"/>
              <w:left w:val="nil"/>
              <w:bottom w:val="single" w:sz="8" w:space="0" w:color="auto"/>
              <w:right w:val="single" w:sz="8" w:space="0" w:color="auto"/>
            </w:tcBorders>
            <w:shd w:val="clear" w:color="auto" w:fill="auto"/>
            <w:noWrap/>
            <w:vAlign w:val="bottom"/>
            <w:hideMark/>
          </w:tcPr>
          <w:p w14:paraId="1C288FF0"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7798264E"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62A558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w:t>
            </w:r>
          </w:p>
        </w:tc>
        <w:tc>
          <w:tcPr>
            <w:tcW w:w="1678" w:type="dxa"/>
            <w:tcBorders>
              <w:top w:val="nil"/>
              <w:left w:val="nil"/>
              <w:bottom w:val="single" w:sz="8" w:space="0" w:color="auto"/>
              <w:right w:val="single" w:sz="8" w:space="0" w:color="auto"/>
            </w:tcBorders>
            <w:shd w:val="clear" w:color="auto" w:fill="auto"/>
            <w:vAlign w:val="bottom"/>
            <w:hideMark/>
          </w:tcPr>
          <w:p w14:paraId="511FB53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KZN PW Provincial department</w:t>
            </w:r>
          </w:p>
        </w:tc>
        <w:tc>
          <w:tcPr>
            <w:tcW w:w="1839" w:type="dxa"/>
            <w:tcBorders>
              <w:top w:val="nil"/>
              <w:left w:val="nil"/>
              <w:bottom w:val="single" w:sz="8" w:space="0" w:color="auto"/>
              <w:right w:val="single" w:sz="8" w:space="0" w:color="auto"/>
            </w:tcBorders>
            <w:shd w:val="clear" w:color="auto" w:fill="auto"/>
            <w:vAlign w:val="bottom"/>
            <w:hideMark/>
          </w:tcPr>
          <w:p w14:paraId="48780062"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uMzumbe</w:t>
            </w:r>
            <w:proofErr w:type="spellEnd"/>
            <w:r w:rsidRPr="00214EEB">
              <w:rPr>
                <w:rFonts w:ascii="Arial" w:eastAsia="Times New Roman" w:hAnsi="Arial" w:cs="Arial"/>
                <w:color w:val="000000"/>
                <w:sz w:val="18"/>
                <w:szCs w:val="18"/>
                <w:lang w:eastAsia="en-ZA"/>
              </w:rPr>
              <w:t xml:space="preserve"> Youth Environmental Services</w:t>
            </w:r>
          </w:p>
        </w:tc>
        <w:tc>
          <w:tcPr>
            <w:tcW w:w="1417" w:type="dxa"/>
            <w:tcBorders>
              <w:top w:val="nil"/>
              <w:left w:val="nil"/>
              <w:bottom w:val="single" w:sz="8" w:space="0" w:color="auto"/>
              <w:right w:val="single" w:sz="8" w:space="0" w:color="auto"/>
            </w:tcBorders>
            <w:shd w:val="clear" w:color="auto" w:fill="auto"/>
            <w:noWrap/>
            <w:vAlign w:val="bottom"/>
            <w:hideMark/>
          </w:tcPr>
          <w:p w14:paraId="3EB37DA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55471-EPWP3P</w:t>
            </w:r>
          </w:p>
        </w:tc>
        <w:tc>
          <w:tcPr>
            <w:tcW w:w="831" w:type="dxa"/>
            <w:tcBorders>
              <w:top w:val="nil"/>
              <w:left w:val="nil"/>
              <w:bottom w:val="single" w:sz="8" w:space="0" w:color="auto"/>
              <w:right w:val="single" w:sz="8" w:space="0" w:color="auto"/>
            </w:tcBorders>
            <w:shd w:val="clear" w:color="auto" w:fill="auto"/>
            <w:noWrap/>
            <w:vAlign w:val="bottom"/>
            <w:hideMark/>
          </w:tcPr>
          <w:p w14:paraId="06E93A0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C63F2C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616502F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181</w:t>
            </w:r>
          </w:p>
        </w:tc>
        <w:tc>
          <w:tcPr>
            <w:tcW w:w="1024" w:type="dxa"/>
            <w:tcBorders>
              <w:top w:val="nil"/>
              <w:left w:val="nil"/>
              <w:bottom w:val="single" w:sz="8" w:space="0" w:color="auto"/>
              <w:right w:val="single" w:sz="8" w:space="0" w:color="auto"/>
            </w:tcBorders>
            <w:shd w:val="clear" w:color="auto" w:fill="auto"/>
            <w:noWrap/>
            <w:vAlign w:val="bottom"/>
            <w:hideMark/>
          </w:tcPr>
          <w:p w14:paraId="7B2FE604"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Kwazulu</w:t>
            </w:r>
            <w:proofErr w:type="spellEnd"/>
            <w:r w:rsidRPr="00214EEB">
              <w:rPr>
                <w:rFonts w:ascii="Arial" w:eastAsia="Times New Roman" w:hAnsi="Arial" w:cs="Arial"/>
                <w:color w:val="000000"/>
                <w:sz w:val="18"/>
                <w:szCs w:val="18"/>
                <w:lang w:eastAsia="en-ZA"/>
              </w:rPr>
              <w:t>/ Natal</w:t>
            </w:r>
          </w:p>
        </w:tc>
      </w:tr>
      <w:tr w:rsidR="00EF4311" w:rsidRPr="00214EEB" w14:paraId="29BE444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3026C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46</w:t>
            </w:r>
          </w:p>
        </w:tc>
        <w:tc>
          <w:tcPr>
            <w:tcW w:w="1678" w:type="dxa"/>
            <w:tcBorders>
              <w:top w:val="nil"/>
              <w:left w:val="nil"/>
              <w:bottom w:val="single" w:sz="8" w:space="0" w:color="auto"/>
              <w:right w:val="single" w:sz="8" w:space="0" w:color="auto"/>
            </w:tcBorders>
            <w:shd w:val="clear" w:color="auto" w:fill="auto"/>
            <w:vAlign w:val="bottom"/>
            <w:hideMark/>
          </w:tcPr>
          <w:p w14:paraId="2EFA25B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Joe </w:t>
            </w:r>
            <w:proofErr w:type="spellStart"/>
            <w:r w:rsidRPr="00214EEB">
              <w:rPr>
                <w:rFonts w:ascii="Arial" w:eastAsia="Times New Roman" w:hAnsi="Arial" w:cs="Arial"/>
                <w:color w:val="000000"/>
                <w:sz w:val="18"/>
                <w:szCs w:val="18"/>
                <w:lang w:eastAsia="en-ZA"/>
              </w:rPr>
              <w:t>Gqabi</w:t>
            </w:r>
            <w:proofErr w:type="spellEnd"/>
            <w:r w:rsidRPr="00214EEB">
              <w:rPr>
                <w:rFonts w:ascii="Arial" w:eastAsia="Times New Roman" w:hAnsi="Arial" w:cs="Arial"/>
                <w:color w:val="000000"/>
                <w:sz w:val="18"/>
                <w:szCs w:val="18"/>
                <w:lang w:eastAsia="en-ZA"/>
              </w:rPr>
              <w:t xml:space="preserve"> District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4D84E7FE"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Sterkspruit</w:t>
            </w:r>
            <w:proofErr w:type="spellEnd"/>
            <w:r w:rsidRPr="00214EEB">
              <w:rPr>
                <w:rFonts w:ascii="Arial" w:eastAsia="Times New Roman" w:hAnsi="Arial" w:cs="Arial"/>
                <w:color w:val="000000"/>
                <w:sz w:val="18"/>
                <w:szCs w:val="18"/>
                <w:lang w:eastAsia="en-ZA"/>
              </w:rPr>
              <w:t xml:space="preserve"> infrastructure upgrade phase 2</w:t>
            </w:r>
          </w:p>
        </w:tc>
        <w:tc>
          <w:tcPr>
            <w:tcW w:w="1417" w:type="dxa"/>
            <w:tcBorders>
              <w:top w:val="nil"/>
              <w:left w:val="nil"/>
              <w:bottom w:val="single" w:sz="8" w:space="0" w:color="auto"/>
              <w:right w:val="single" w:sz="8" w:space="0" w:color="auto"/>
            </w:tcBorders>
            <w:shd w:val="clear" w:color="auto" w:fill="auto"/>
            <w:noWrap/>
            <w:vAlign w:val="bottom"/>
            <w:hideMark/>
          </w:tcPr>
          <w:p w14:paraId="7EC4DC4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52799-EPWP3M</w:t>
            </w:r>
          </w:p>
        </w:tc>
        <w:tc>
          <w:tcPr>
            <w:tcW w:w="831" w:type="dxa"/>
            <w:tcBorders>
              <w:top w:val="nil"/>
              <w:left w:val="nil"/>
              <w:bottom w:val="single" w:sz="8" w:space="0" w:color="auto"/>
              <w:right w:val="single" w:sz="8" w:space="0" w:color="auto"/>
            </w:tcBorders>
            <w:shd w:val="clear" w:color="auto" w:fill="auto"/>
            <w:noWrap/>
            <w:vAlign w:val="bottom"/>
            <w:hideMark/>
          </w:tcPr>
          <w:p w14:paraId="61447EC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BC0FF4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560EE05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024" w:type="dxa"/>
            <w:tcBorders>
              <w:top w:val="nil"/>
              <w:left w:val="nil"/>
              <w:bottom w:val="single" w:sz="8" w:space="0" w:color="auto"/>
              <w:right w:val="single" w:sz="8" w:space="0" w:color="auto"/>
            </w:tcBorders>
            <w:shd w:val="clear" w:color="auto" w:fill="auto"/>
            <w:noWrap/>
            <w:vAlign w:val="bottom"/>
            <w:hideMark/>
          </w:tcPr>
          <w:p w14:paraId="13C28D9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DEA6F80"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34E25A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47</w:t>
            </w:r>
          </w:p>
        </w:tc>
        <w:tc>
          <w:tcPr>
            <w:tcW w:w="1678" w:type="dxa"/>
            <w:tcBorders>
              <w:top w:val="nil"/>
              <w:left w:val="nil"/>
              <w:bottom w:val="single" w:sz="8" w:space="0" w:color="auto"/>
              <w:right w:val="single" w:sz="8" w:space="0" w:color="auto"/>
            </w:tcBorders>
            <w:shd w:val="clear" w:color="auto" w:fill="auto"/>
            <w:vAlign w:val="bottom"/>
            <w:hideMark/>
          </w:tcPr>
          <w:p w14:paraId="6806FA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Joe </w:t>
            </w:r>
            <w:proofErr w:type="spellStart"/>
            <w:r w:rsidRPr="00214EEB">
              <w:rPr>
                <w:rFonts w:ascii="Arial" w:eastAsia="Times New Roman" w:hAnsi="Arial" w:cs="Arial"/>
                <w:color w:val="000000"/>
                <w:sz w:val="18"/>
                <w:szCs w:val="18"/>
                <w:lang w:eastAsia="en-ZA"/>
              </w:rPr>
              <w:t>Gqabi</w:t>
            </w:r>
            <w:proofErr w:type="spellEnd"/>
            <w:r w:rsidRPr="00214EEB">
              <w:rPr>
                <w:rFonts w:ascii="Arial" w:eastAsia="Times New Roman" w:hAnsi="Arial" w:cs="Arial"/>
                <w:color w:val="000000"/>
                <w:sz w:val="18"/>
                <w:szCs w:val="18"/>
                <w:lang w:eastAsia="en-ZA"/>
              </w:rPr>
              <w:t xml:space="preserve"> District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6EB9F090"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Senqu</w:t>
            </w:r>
            <w:proofErr w:type="spellEnd"/>
            <w:r w:rsidRPr="00214EEB">
              <w:rPr>
                <w:rFonts w:ascii="Arial" w:eastAsia="Times New Roman" w:hAnsi="Arial" w:cs="Arial"/>
                <w:color w:val="000000"/>
                <w:sz w:val="18"/>
                <w:szCs w:val="18"/>
                <w:lang w:eastAsia="en-ZA"/>
              </w:rPr>
              <w:t xml:space="preserve"> 18001</w:t>
            </w:r>
          </w:p>
        </w:tc>
        <w:tc>
          <w:tcPr>
            <w:tcW w:w="1417" w:type="dxa"/>
            <w:tcBorders>
              <w:top w:val="nil"/>
              <w:left w:val="nil"/>
              <w:bottom w:val="single" w:sz="8" w:space="0" w:color="auto"/>
              <w:right w:val="single" w:sz="8" w:space="0" w:color="auto"/>
            </w:tcBorders>
            <w:shd w:val="clear" w:color="auto" w:fill="auto"/>
            <w:noWrap/>
            <w:vAlign w:val="bottom"/>
            <w:hideMark/>
          </w:tcPr>
          <w:p w14:paraId="6E4EBA5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301280-CWP</w:t>
            </w:r>
          </w:p>
        </w:tc>
        <w:tc>
          <w:tcPr>
            <w:tcW w:w="831" w:type="dxa"/>
            <w:tcBorders>
              <w:top w:val="nil"/>
              <w:left w:val="nil"/>
              <w:bottom w:val="single" w:sz="8" w:space="0" w:color="auto"/>
              <w:right w:val="single" w:sz="8" w:space="0" w:color="auto"/>
            </w:tcBorders>
            <w:shd w:val="clear" w:color="auto" w:fill="auto"/>
            <w:noWrap/>
            <w:vAlign w:val="bottom"/>
            <w:hideMark/>
          </w:tcPr>
          <w:p w14:paraId="5D4EDF4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5D8EB5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1 616</w:t>
            </w:r>
          </w:p>
        </w:tc>
        <w:tc>
          <w:tcPr>
            <w:tcW w:w="1244" w:type="dxa"/>
            <w:tcBorders>
              <w:top w:val="nil"/>
              <w:left w:val="nil"/>
              <w:bottom w:val="single" w:sz="8" w:space="0" w:color="auto"/>
              <w:right w:val="single" w:sz="8" w:space="0" w:color="auto"/>
            </w:tcBorders>
            <w:shd w:val="clear" w:color="auto" w:fill="auto"/>
            <w:vAlign w:val="bottom"/>
            <w:hideMark/>
          </w:tcPr>
          <w:p w14:paraId="5DC8E05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362</w:t>
            </w:r>
          </w:p>
        </w:tc>
        <w:tc>
          <w:tcPr>
            <w:tcW w:w="1024" w:type="dxa"/>
            <w:tcBorders>
              <w:top w:val="nil"/>
              <w:left w:val="nil"/>
              <w:bottom w:val="single" w:sz="8" w:space="0" w:color="auto"/>
              <w:right w:val="single" w:sz="8" w:space="0" w:color="auto"/>
            </w:tcBorders>
            <w:shd w:val="clear" w:color="auto" w:fill="auto"/>
            <w:noWrap/>
            <w:vAlign w:val="bottom"/>
            <w:hideMark/>
          </w:tcPr>
          <w:p w14:paraId="7E542A5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0B88EA5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5C47E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w:t>
            </w:r>
          </w:p>
        </w:tc>
        <w:tc>
          <w:tcPr>
            <w:tcW w:w="1678" w:type="dxa"/>
            <w:tcBorders>
              <w:top w:val="nil"/>
              <w:left w:val="nil"/>
              <w:bottom w:val="single" w:sz="8" w:space="0" w:color="auto"/>
              <w:right w:val="single" w:sz="8" w:space="0" w:color="auto"/>
            </w:tcBorders>
            <w:shd w:val="clear" w:color="auto" w:fill="auto"/>
            <w:vAlign w:val="bottom"/>
            <w:hideMark/>
          </w:tcPr>
          <w:p w14:paraId="7E322DD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O.R Tambo District Municipality -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6614F3E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Construction of 4,7KM DN300GRP </w:t>
            </w:r>
            <w:proofErr w:type="spellStart"/>
            <w:r w:rsidRPr="00214EEB">
              <w:rPr>
                <w:rFonts w:ascii="Arial" w:eastAsia="Times New Roman" w:hAnsi="Arial" w:cs="Arial"/>
                <w:color w:val="000000"/>
                <w:sz w:val="18"/>
                <w:szCs w:val="18"/>
                <w:lang w:eastAsia="en-ZA"/>
              </w:rPr>
              <w:t>Megacom</w:t>
            </w:r>
            <w:proofErr w:type="spellEnd"/>
            <w:r w:rsidRPr="00214EEB">
              <w:rPr>
                <w:rFonts w:ascii="Arial" w:eastAsia="Times New Roman" w:hAnsi="Arial" w:cs="Arial"/>
                <w:color w:val="000000"/>
                <w:sz w:val="18"/>
                <w:szCs w:val="18"/>
                <w:lang w:eastAsia="en-ZA"/>
              </w:rPr>
              <w:t xml:space="preserve"> Gravity Main</w:t>
            </w:r>
          </w:p>
        </w:tc>
        <w:tc>
          <w:tcPr>
            <w:tcW w:w="1417" w:type="dxa"/>
            <w:tcBorders>
              <w:top w:val="nil"/>
              <w:left w:val="nil"/>
              <w:bottom w:val="single" w:sz="8" w:space="0" w:color="auto"/>
              <w:right w:val="single" w:sz="8" w:space="0" w:color="auto"/>
            </w:tcBorders>
            <w:shd w:val="clear" w:color="auto" w:fill="auto"/>
            <w:noWrap/>
            <w:vAlign w:val="bottom"/>
            <w:hideMark/>
          </w:tcPr>
          <w:p w14:paraId="4CDD053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52978-EPWP3N</w:t>
            </w:r>
          </w:p>
        </w:tc>
        <w:tc>
          <w:tcPr>
            <w:tcW w:w="831" w:type="dxa"/>
            <w:tcBorders>
              <w:top w:val="nil"/>
              <w:left w:val="nil"/>
              <w:bottom w:val="single" w:sz="8" w:space="0" w:color="auto"/>
              <w:right w:val="single" w:sz="8" w:space="0" w:color="auto"/>
            </w:tcBorders>
            <w:shd w:val="clear" w:color="auto" w:fill="auto"/>
            <w:noWrap/>
            <w:vAlign w:val="bottom"/>
            <w:hideMark/>
          </w:tcPr>
          <w:p w14:paraId="561EAA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17A63E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7F57CF5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18</w:t>
            </w:r>
          </w:p>
        </w:tc>
        <w:tc>
          <w:tcPr>
            <w:tcW w:w="1024" w:type="dxa"/>
            <w:tcBorders>
              <w:top w:val="nil"/>
              <w:left w:val="nil"/>
              <w:bottom w:val="single" w:sz="8" w:space="0" w:color="auto"/>
              <w:right w:val="single" w:sz="8" w:space="0" w:color="auto"/>
            </w:tcBorders>
            <w:shd w:val="clear" w:color="auto" w:fill="auto"/>
            <w:noWrap/>
            <w:vAlign w:val="bottom"/>
            <w:hideMark/>
          </w:tcPr>
          <w:p w14:paraId="66BA137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6613E39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E92AAA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w:t>
            </w:r>
          </w:p>
        </w:tc>
        <w:tc>
          <w:tcPr>
            <w:tcW w:w="1678" w:type="dxa"/>
            <w:tcBorders>
              <w:top w:val="nil"/>
              <w:left w:val="nil"/>
              <w:bottom w:val="single" w:sz="8" w:space="0" w:color="auto"/>
              <w:right w:val="single" w:sz="8" w:space="0" w:color="auto"/>
            </w:tcBorders>
            <w:shd w:val="clear" w:color="auto" w:fill="auto"/>
            <w:vAlign w:val="bottom"/>
            <w:hideMark/>
          </w:tcPr>
          <w:p w14:paraId="7BA89D9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0EB3293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KWT Public Transport - Facilities Upgrade</w:t>
            </w:r>
          </w:p>
        </w:tc>
        <w:tc>
          <w:tcPr>
            <w:tcW w:w="1417" w:type="dxa"/>
            <w:tcBorders>
              <w:top w:val="nil"/>
              <w:left w:val="nil"/>
              <w:bottom w:val="single" w:sz="8" w:space="0" w:color="auto"/>
              <w:right w:val="single" w:sz="8" w:space="0" w:color="auto"/>
            </w:tcBorders>
            <w:shd w:val="clear" w:color="auto" w:fill="auto"/>
            <w:noWrap/>
            <w:vAlign w:val="bottom"/>
            <w:hideMark/>
          </w:tcPr>
          <w:p w14:paraId="0A40D7A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51172-EPWP3M</w:t>
            </w:r>
          </w:p>
        </w:tc>
        <w:tc>
          <w:tcPr>
            <w:tcW w:w="831" w:type="dxa"/>
            <w:tcBorders>
              <w:top w:val="nil"/>
              <w:left w:val="nil"/>
              <w:bottom w:val="single" w:sz="8" w:space="0" w:color="auto"/>
              <w:right w:val="single" w:sz="8" w:space="0" w:color="auto"/>
            </w:tcBorders>
            <w:shd w:val="clear" w:color="auto" w:fill="auto"/>
            <w:noWrap/>
            <w:vAlign w:val="bottom"/>
            <w:hideMark/>
          </w:tcPr>
          <w:p w14:paraId="749E161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FC2EDF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2430D73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19</w:t>
            </w:r>
          </w:p>
        </w:tc>
        <w:tc>
          <w:tcPr>
            <w:tcW w:w="1024" w:type="dxa"/>
            <w:tcBorders>
              <w:top w:val="nil"/>
              <w:left w:val="nil"/>
              <w:bottom w:val="single" w:sz="8" w:space="0" w:color="auto"/>
              <w:right w:val="single" w:sz="8" w:space="0" w:color="auto"/>
            </w:tcBorders>
            <w:shd w:val="clear" w:color="auto" w:fill="auto"/>
            <w:noWrap/>
            <w:vAlign w:val="bottom"/>
            <w:hideMark/>
          </w:tcPr>
          <w:p w14:paraId="00BCCD1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7626ABDC"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40EC63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w:t>
            </w:r>
          </w:p>
        </w:tc>
        <w:tc>
          <w:tcPr>
            <w:tcW w:w="1678" w:type="dxa"/>
            <w:tcBorders>
              <w:top w:val="nil"/>
              <w:left w:val="nil"/>
              <w:bottom w:val="single" w:sz="8" w:space="0" w:color="auto"/>
              <w:right w:val="single" w:sz="8" w:space="0" w:color="auto"/>
            </w:tcBorders>
            <w:shd w:val="clear" w:color="auto" w:fill="auto"/>
            <w:vAlign w:val="bottom"/>
            <w:hideMark/>
          </w:tcPr>
          <w:p w14:paraId="65D7E1C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25FE9F4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Maintenance of Eco Parks and </w:t>
            </w:r>
            <w:proofErr w:type="spellStart"/>
            <w:r w:rsidRPr="00214EEB">
              <w:rPr>
                <w:rFonts w:ascii="Arial" w:eastAsia="Times New Roman" w:hAnsi="Arial" w:cs="Arial"/>
                <w:color w:val="000000"/>
                <w:sz w:val="18"/>
                <w:szCs w:val="18"/>
                <w:lang w:eastAsia="en-ZA"/>
              </w:rPr>
              <w:t>Cemetries</w:t>
            </w:r>
            <w:proofErr w:type="spellEnd"/>
          </w:p>
        </w:tc>
        <w:tc>
          <w:tcPr>
            <w:tcW w:w="1417" w:type="dxa"/>
            <w:tcBorders>
              <w:top w:val="nil"/>
              <w:left w:val="nil"/>
              <w:bottom w:val="single" w:sz="8" w:space="0" w:color="auto"/>
              <w:right w:val="single" w:sz="8" w:space="0" w:color="auto"/>
            </w:tcBorders>
            <w:shd w:val="clear" w:color="auto" w:fill="auto"/>
            <w:noWrap/>
            <w:vAlign w:val="bottom"/>
            <w:hideMark/>
          </w:tcPr>
          <w:p w14:paraId="343097B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42348-EPWP3M</w:t>
            </w:r>
          </w:p>
        </w:tc>
        <w:tc>
          <w:tcPr>
            <w:tcW w:w="831" w:type="dxa"/>
            <w:tcBorders>
              <w:top w:val="nil"/>
              <w:left w:val="nil"/>
              <w:bottom w:val="single" w:sz="8" w:space="0" w:color="auto"/>
              <w:right w:val="single" w:sz="8" w:space="0" w:color="auto"/>
            </w:tcBorders>
            <w:shd w:val="clear" w:color="auto" w:fill="auto"/>
            <w:noWrap/>
            <w:vAlign w:val="bottom"/>
            <w:hideMark/>
          </w:tcPr>
          <w:p w14:paraId="473A3C0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01D908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293DE5B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97</w:t>
            </w:r>
          </w:p>
        </w:tc>
        <w:tc>
          <w:tcPr>
            <w:tcW w:w="1024" w:type="dxa"/>
            <w:tcBorders>
              <w:top w:val="nil"/>
              <w:left w:val="nil"/>
              <w:bottom w:val="single" w:sz="8" w:space="0" w:color="auto"/>
              <w:right w:val="single" w:sz="8" w:space="0" w:color="auto"/>
            </w:tcBorders>
            <w:shd w:val="clear" w:color="auto" w:fill="auto"/>
            <w:noWrap/>
            <w:vAlign w:val="bottom"/>
            <w:hideMark/>
          </w:tcPr>
          <w:p w14:paraId="46A2FF3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4272F4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49C1BE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w:t>
            </w:r>
          </w:p>
        </w:tc>
        <w:tc>
          <w:tcPr>
            <w:tcW w:w="1678" w:type="dxa"/>
            <w:tcBorders>
              <w:top w:val="nil"/>
              <w:left w:val="nil"/>
              <w:bottom w:val="single" w:sz="8" w:space="0" w:color="auto"/>
              <w:right w:val="single" w:sz="8" w:space="0" w:color="auto"/>
            </w:tcBorders>
            <w:shd w:val="clear" w:color="auto" w:fill="auto"/>
            <w:vAlign w:val="bottom"/>
            <w:hideMark/>
          </w:tcPr>
          <w:p w14:paraId="33E7F01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Buffalo City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63F2AD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 Bank Restitution</w:t>
            </w:r>
          </w:p>
        </w:tc>
        <w:tc>
          <w:tcPr>
            <w:tcW w:w="1417" w:type="dxa"/>
            <w:tcBorders>
              <w:top w:val="nil"/>
              <w:left w:val="nil"/>
              <w:bottom w:val="single" w:sz="8" w:space="0" w:color="auto"/>
              <w:right w:val="single" w:sz="8" w:space="0" w:color="auto"/>
            </w:tcBorders>
            <w:shd w:val="clear" w:color="auto" w:fill="auto"/>
            <w:noWrap/>
            <w:vAlign w:val="bottom"/>
            <w:hideMark/>
          </w:tcPr>
          <w:p w14:paraId="7005261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50940-EPWP3M</w:t>
            </w:r>
          </w:p>
        </w:tc>
        <w:tc>
          <w:tcPr>
            <w:tcW w:w="831" w:type="dxa"/>
            <w:tcBorders>
              <w:top w:val="nil"/>
              <w:left w:val="nil"/>
              <w:bottom w:val="single" w:sz="8" w:space="0" w:color="auto"/>
              <w:right w:val="single" w:sz="8" w:space="0" w:color="auto"/>
            </w:tcBorders>
            <w:shd w:val="clear" w:color="auto" w:fill="auto"/>
            <w:noWrap/>
            <w:vAlign w:val="bottom"/>
            <w:hideMark/>
          </w:tcPr>
          <w:p w14:paraId="109337A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ACA6F0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w:t>
            </w:r>
          </w:p>
        </w:tc>
        <w:tc>
          <w:tcPr>
            <w:tcW w:w="1244" w:type="dxa"/>
            <w:tcBorders>
              <w:top w:val="nil"/>
              <w:left w:val="nil"/>
              <w:bottom w:val="single" w:sz="8" w:space="0" w:color="auto"/>
              <w:right w:val="single" w:sz="8" w:space="0" w:color="auto"/>
            </w:tcBorders>
            <w:shd w:val="clear" w:color="auto" w:fill="auto"/>
            <w:vAlign w:val="bottom"/>
            <w:hideMark/>
          </w:tcPr>
          <w:p w14:paraId="4311972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w:t>
            </w:r>
          </w:p>
        </w:tc>
        <w:tc>
          <w:tcPr>
            <w:tcW w:w="1024" w:type="dxa"/>
            <w:tcBorders>
              <w:top w:val="nil"/>
              <w:left w:val="nil"/>
              <w:bottom w:val="single" w:sz="8" w:space="0" w:color="auto"/>
              <w:right w:val="single" w:sz="8" w:space="0" w:color="auto"/>
            </w:tcBorders>
            <w:shd w:val="clear" w:color="auto" w:fill="auto"/>
            <w:noWrap/>
            <w:vAlign w:val="bottom"/>
            <w:hideMark/>
          </w:tcPr>
          <w:p w14:paraId="14E0EE6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57C7B161"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E4D774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52</w:t>
            </w:r>
          </w:p>
        </w:tc>
        <w:tc>
          <w:tcPr>
            <w:tcW w:w="1678" w:type="dxa"/>
            <w:tcBorders>
              <w:top w:val="nil"/>
              <w:left w:val="nil"/>
              <w:bottom w:val="single" w:sz="8" w:space="0" w:color="auto"/>
              <w:right w:val="single" w:sz="8" w:space="0" w:color="auto"/>
            </w:tcBorders>
            <w:shd w:val="clear" w:color="auto" w:fill="auto"/>
            <w:vAlign w:val="bottom"/>
            <w:hideMark/>
          </w:tcPr>
          <w:p w14:paraId="3CE6D43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COGTA National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7E68E706"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Camdeboo</w:t>
            </w:r>
            <w:proofErr w:type="spellEnd"/>
            <w:r w:rsidRPr="00214EEB">
              <w:rPr>
                <w:rFonts w:ascii="Arial" w:eastAsia="Times New Roman" w:hAnsi="Arial" w:cs="Arial"/>
                <w:color w:val="000000"/>
                <w:sz w:val="18"/>
                <w:szCs w:val="18"/>
                <w:lang w:eastAsia="en-ZA"/>
              </w:rPr>
              <w:t xml:space="preserve"> 18001</w:t>
            </w:r>
          </w:p>
        </w:tc>
        <w:tc>
          <w:tcPr>
            <w:tcW w:w="1417" w:type="dxa"/>
            <w:tcBorders>
              <w:top w:val="nil"/>
              <w:left w:val="nil"/>
              <w:bottom w:val="single" w:sz="8" w:space="0" w:color="auto"/>
              <w:right w:val="single" w:sz="8" w:space="0" w:color="auto"/>
            </w:tcBorders>
            <w:shd w:val="clear" w:color="auto" w:fill="auto"/>
            <w:noWrap/>
            <w:vAlign w:val="bottom"/>
            <w:hideMark/>
          </w:tcPr>
          <w:p w14:paraId="1973BA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301400-CWP</w:t>
            </w:r>
          </w:p>
        </w:tc>
        <w:tc>
          <w:tcPr>
            <w:tcW w:w="831" w:type="dxa"/>
            <w:tcBorders>
              <w:top w:val="nil"/>
              <w:left w:val="nil"/>
              <w:bottom w:val="single" w:sz="8" w:space="0" w:color="auto"/>
              <w:right w:val="single" w:sz="8" w:space="0" w:color="auto"/>
            </w:tcBorders>
            <w:shd w:val="clear" w:color="auto" w:fill="auto"/>
            <w:noWrap/>
            <w:vAlign w:val="bottom"/>
            <w:hideMark/>
          </w:tcPr>
          <w:p w14:paraId="07BC366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A7F3C5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209</w:t>
            </w:r>
          </w:p>
        </w:tc>
        <w:tc>
          <w:tcPr>
            <w:tcW w:w="1244" w:type="dxa"/>
            <w:tcBorders>
              <w:top w:val="nil"/>
              <w:left w:val="nil"/>
              <w:bottom w:val="single" w:sz="8" w:space="0" w:color="auto"/>
              <w:right w:val="single" w:sz="8" w:space="0" w:color="auto"/>
            </w:tcBorders>
            <w:shd w:val="clear" w:color="auto" w:fill="auto"/>
            <w:vAlign w:val="bottom"/>
            <w:hideMark/>
          </w:tcPr>
          <w:p w14:paraId="5E3AE7A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75</w:t>
            </w:r>
          </w:p>
        </w:tc>
        <w:tc>
          <w:tcPr>
            <w:tcW w:w="1024" w:type="dxa"/>
            <w:tcBorders>
              <w:top w:val="nil"/>
              <w:left w:val="nil"/>
              <w:bottom w:val="single" w:sz="8" w:space="0" w:color="auto"/>
              <w:right w:val="single" w:sz="8" w:space="0" w:color="auto"/>
            </w:tcBorders>
            <w:shd w:val="clear" w:color="auto" w:fill="auto"/>
            <w:noWrap/>
            <w:vAlign w:val="bottom"/>
            <w:hideMark/>
          </w:tcPr>
          <w:p w14:paraId="14D5591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4F09182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2ECB0E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53</w:t>
            </w:r>
          </w:p>
        </w:tc>
        <w:tc>
          <w:tcPr>
            <w:tcW w:w="1678" w:type="dxa"/>
            <w:tcBorders>
              <w:top w:val="nil"/>
              <w:left w:val="nil"/>
              <w:bottom w:val="single" w:sz="8" w:space="0" w:color="auto"/>
              <w:right w:val="single" w:sz="8" w:space="0" w:color="auto"/>
            </w:tcBorders>
            <w:shd w:val="clear" w:color="auto" w:fill="auto"/>
            <w:vAlign w:val="bottom"/>
            <w:hideMark/>
          </w:tcPr>
          <w:p w14:paraId="6D4B5F8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7F9C1D5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Construction of Civil Eng. Services in </w:t>
            </w:r>
            <w:proofErr w:type="spellStart"/>
            <w:r w:rsidRPr="00214EEB">
              <w:rPr>
                <w:rFonts w:ascii="Arial" w:eastAsia="Times New Roman" w:hAnsi="Arial" w:cs="Arial"/>
                <w:color w:val="000000"/>
                <w:sz w:val="18"/>
                <w:szCs w:val="18"/>
                <w:lang w:eastAsia="en-ZA"/>
              </w:rPr>
              <w:t>Qaqawuli</w:t>
            </w:r>
            <w:proofErr w:type="spellEnd"/>
          </w:p>
        </w:tc>
        <w:tc>
          <w:tcPr>
            <w:tcW w:w="1417" w:type="dxa"/>
            <w:tcBorders>
              <w:top w:val="nil"/>
              <w:left w:val="nil"/>
              <w:bottom w:val="single" w:sz="8" w:space="0" w:color="auto"/>
              <w:right w:val="single" w:sz="8" w:space="0" w:color="auto"/>
            </w:tcBorders>
            <w:shd w:val="clear" w:color="auto" w:fill="auto"/>
            <w:noWrap/>
            <w:vAlign w:val="bottom"/>
            <w:hideMark/>
          </w:tcPr>
          <w:p w14:paraId="231FBE3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44277-EPWP3M</w:t>
            </w:r>
          </w:p>
        </w:tc>
        <w:tc>
          <w:tcPr>
            <w:tcW w:w="831" w:type="dxa"/>
            <w:tcBorders>
              <w:top w:val="nil"/>
              <w:left w:val="nil"/>
              <w:bottom w:val="single" w:sz="8" w:space="0" w:color="auto"/>
              <w:right w:val="single" w:sz="8" w:space="0" w:color="auto"/>
            </w:tcBorders>
            <w:shd w:val="clear" w:color="auto" w:fill="auto"/>
            <w:noWrap/>
            <w:vAlign w:val="bottom"/>
            <w:hideMark/>
          </w:tcPr>
          <w:p w14:paraId="13D15C2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1C9675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w:t>
            </w:r>
          </w:p>
        </w:tc>
        <w:tc>
          <w:tcPr>
            <w:tcW w:w="1244" w:type="dxa"/>
            <w:tcBorders>
              <w:top w:val="nil"/>
              <w:left w:val="nil"/>
              <w:bottom w:val="single" w:sz="8" w:space="0" w:color="auto"/>
              <w:right w:val="single" w:sz="8" w:space="0" w:color="auto"/>
            </w:tcBorders>
            <w:shd w:val="clear" w:color="auto" w:fill="auto"/>
            <w:vAlign w:val="bottom"/>
            <w:hideMark/>
          </w:tcPr>
          <w:p w14:paraId="068F25C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44</w:t>
            </w:r>
          </w:p>
        </w:tc>
        <w:tc>
          <w:tcPr>
            <w:tcW w:w="1024" w:type="dxa"/>
            <w:tcBorders>
              <w:top w:val="nil"/>
              <w:left w:val="nil"/>
              <w:bottom w:val="single" w:sz="8" w:space="0" w:color="auto"/>
              <w:right w:val="single" w:sz="8" w:space="0" w:color="auto"/>
            </w:tcBorders>
            <w:shd w:val="clear" w:color="auto" w:fill="auto"/>
            <w:noWrap/>
            <w:vAlign w:val="bottom"/>
            <w:hideMark/>
          </w:tcPr>
          <w:p w14:paraId="3CA9896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0B2F7A7B"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AF03A9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54</w:t>
            </w:r>
          </w:p>
        </w:tc>
        <w:tc>
          <w:tcPr>
            <w:tcW w:w="1678" w:type="dxa"/>
            <w:tcBorders>
              <w:top w:val="nil"/>
              <w:left w:val="nil"/>
              <w:bottom w:val="single" w:sz="8" w:space="0" w:color="auto"/>
              <w:right w:val="single" w:sz="8" w:space="0" w:color="auto"/>
            </w:tcBorders>
            <w:shd w:val="clear" w:color="auto" w:fill="auto"/>
            <w:vAlign w:val="bottom"/>
            <w:hideMark/>
          </w:tcPr>
          <w:p w14:paraId="5D04124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003D6DA9"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FishWater</w:t>
            </w:r>
            <w:proofErr w:type="spellEnd"/>
            <w:r w:rsidRPr="00214EEB">
              <w:rPr>
                <w:rFonts w:ascii="Arial" w:eastAsia="Times New Roman" w:hAnsi="Arial" w:cs="Arial"/>
                <w:color w:val="000000"/>
                <w:sz w:val="18"/>
                <w:szCs w:val="18"/>
                <w:lang w:eastAsia="en-ZA"/>
              </w:rPr>
              <w:t xml:space="preserve"> Flats WTW Phase 4</w:t>
            </w:r>
          </w:p>
        </w:tc>
        <w:tc>
          <w:tcPr>
            <w:tcW w:w="1417" w:type="dxa"/>
            <w:tcBorders>
              <w:top w:val="nil"/>
              <w:left w:val="nil"/>
              <w:bottom w:val="single" w:sz="8" w:space="0" w:color="auto"/>
              <w:right w:val="single" w:sz="8" w:space="0" w:color="auto"/>
            </w:tcBorders>
            <w:shd w:val="clear" w:color="auto" w:fill="auto"/>
            <w:noWrap/>
            <w:vAlign w:val="bottom"/>
            <w:hideMark/>
          </w:tcPr>
          <w:p w14:paraId="4FA48D4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58117-EPWP3M</w:t>
            </w:r>
          </w:p>
        </w:tc>
        <w:tc>
          <w:tcPr>
            <w:tcW w:w="831" w:type="dxa"/>
            <w:tcBorders>
              <w:top w:val="nil"/>
              <w:left w:val="nil"/>
              <w:bottom w:val="single" w:sz="8" w:space="0" w:color="auto"/>
              <w:right w:val="single" w:sz="8" w:space="0" w:color="auto"/>
            </w:tcBorders>
            <w:shd w:val="clear" w:color="auto" w:fill="auto"/>
            <w:noWrap/>
            <w:vAlign w:val="bottom"/>
            <w:hideMark/>
          </w:tcPr>
          <w:p w14:paraId="76CD1F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6482F7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0A51C7E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024" w:type="dxa"/>
            <w:tcBorders>
              <w:top w:val="nil"/>
              <w:left w:val="nil"/>
              <w:bottom w:val="single" w:sz="8" w:space="0" w:color="auto"/>
              <w:right w:val="single" w:sz="8" w:space="0" w:color="auto"/>
            </w:tcBorders>
            <w:shd w:val="clear" w:color="auto" w:fill="auto"/>
            <w:noWrap/>
            <w:vAlign w:val="bottom"/>
            <w:hideMark/>
          </w:tcPr>
          <w:p w14:paraId="7E6F34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41FC5CC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377A85D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w:t>
            </w:r>
          </w:p>
        </w:tc>
        <w:tc>
          <w:tcPr>
            <w:tcW w:w="1678" w:type="dxa"/>
            <w:tcBorders>
              <w:top w:val="nil"/>
              <w:left w:val="nil"/>
              <w:bottom w:val="single" w:sz="8" w:space="0" w:color="auto"/>
              <w:right w:val="single" w:sz="8" w:space="0" w:color="auto"/>
            </w:tcBorders>
            <w:shd w:val="clear" w:color="auto" w:fill="auto"/>
            <w:vAlign w:val="bottom"/>
            <w:hideMark/>
          </w:tcPr>
          <w:p w14:paraId="726D7C0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 Municipality -</w:t>
            </w:r>
            <w:r w:rsidRPr="00214EEB">
              <w:rPr>
                <w:rFonts w:ascii="Arial" w:eastAsia="Times New Roman" w:hAnsi="Arial" w:cs="Arial"/>
                <w:color w:val="000000"/>
                <w:sz w:val="18"/>
                <w:szCs w:val="18"/>
                <w:lang w:eastAsia="en-ZA"/>
              </w:rPr>
              <w:br/>
              <w:t>Port Elizabeth</w:t>
            </w:r>
          </w:p>
        </w:tc>
        <w:tc>
          <w:tcPr>
            <w:tcW w:w="1839" w:type="dxa"/>
            <w:tcBorders>
              <w:top w:val="nil"/>
              <w:left w:val="nil"/>
              <w:bottom w:val="single" w:sz="8" w:space="0" w:color="auto"/>
              <w:right w:val="single" w:sz="8" w:space="0" w:color="auto"/>
            </w:tcBorders>
            <w:shd w:val="clear" w:color="auto" w:fill="auto"/>
            <w:noWrap/>
            <w:vAlign w:val="bottom"/>
            <w:hideMark/>
          </w:tcPr>
          <w:p w14:paraId="6D3CA442"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Baakens</w:t>
            </w:r>
            <w:proofErr w:type="spellEnd"/>
            <w:r w:rsidRPr="00214EEB">
              <w:rPr>
                <w:rFonts w:ascii="Arial" w:eastAsia="Times New Roman" w:hAnsi="Arial" w:cs="Arial"/>
                <w:color w:val="000000"/>
                <w:sz w:val="18"/>
                <w:szCs w:val="18"/>
                <w:lang w:eastAsia="en-ZA"/>
              </w:rPr>
              <w:t xml:space="preserve"> River Valley</w:t>
            </w:r>
          </w:p>
        </w:tc>
        <w:tc>
          <w:tcPr>
            <w:tcW w:w="1417" w:type="dxa"/>
            <w:tcBorders>
              <w:top w:val="nil"/>
              <w:left w:val="nil"/>
              <w:bottom w:val="single" w:sz="8" w:space="0" w:color="auto"/>
              <w:right w:val="single" w:sz="8" w:space="0" w:color="auto"/>
            </w:tcBorders>
            <w:shd w:val="clear" w:color="auto" w:fill="auto"/>
            <w:noWrap/>
            <w:vAlign w:val="bottom"/>
            <w:hideMark/>
          </w:tcPr>
          <w:p w14:paraId="4A76785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51637-EPWP3M</w:t>
            </w:r>
          </w:p>
        </w:tc>
        <w:tc>
          <w:tcPr>
            <w:tcW w:w="831" w:type="dxa"/>
            <w:tcBorders>
              <w:top w:val="nil"/>
              <w:left w:val="nil"/>
              <w:bottom w:val="single" w:sz="8" w:space="0" w:color="auto"/>
              <w:right w:val="single" w:sz="8" w:space="0" w:color="auto"/>
            </w:tcBorders>
            <w:shd w:val="clear" w:color="auto" w:fill="auto"/>
            <w:noWrap/>
            <w:vAlign w:val="bottom"/>
            <w:hideMark/>
          </w:tcPr>
          <w:p w14:paraId="3DF30E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07492A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w:t>
            </w:r>
          </w:p>
        </w:tc>
        <w:tc>
          <w:tcPr>
            <w:tcW w:w="1244" w:type="dxa"/>
            <w:tcBorders>
              <w:top w:val="nil"/>
              <w:left w:val="nil"/>
              <w:bottom w:val="single" w:sz="8" w:space="0" w:color="auto"/>
              <w:right w:val="single" w:sz="8" w:space="0" w:color="auto"/>
            </w:tcBorders>
            <w:shd w:val="clear" w:color="auto" w:fill="auto"/>
            <w:vAlign w:val="bottom"/>
            <w:hideMark/>
          </w:tcPr>
          <w:p w14:paraId="032A8EC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302</w:t>
            </w:r>
          </w:p>
        </w:tc>
        <w:tc>
          <w:tcPr>
            <w:tcW w:w="1024" w:type="dxa"/>
            <w:tcBorders>
              <w:top w:val="nil"/>
              <w:left w:val="nil"/>
              <w:bottom w:val="single" w:sz="8" w:space="0" w:color="auto"/>
              <w:right w:val="single" w:sz="8" w:space="0" w:color="auto"/>
            </w:tcBorders>
            <w:shd w:val="clear" w:color="auto" w:fill="auto"/>
            <w:noWrap/>
            <w:vAlign w:val="bottom"/>
            <w:hideMark/>
          </w:tcPr>
          <w:p w14:paraId="12B4ED3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6067D984"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97FFEF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w:t>
            </w:r>
          </w:p>
        </w:tc>
        <w:tc>
          <w:tcPr>
            <w:tcW w:w="1678" w:type="dxa"/>
            <w:tcBorders>
              <w:top w:val="nil"/>
              <w:left w:val="nil"/>
              <w:bottom w:val="single" w:sz="8" w:space="0" w:color="auto"/>
              <w:right w:val="single" w:sz="8" w:space="0" w:color="auto"/>
            </w:tcBorders>
            <w:shd w:val="clear" w:color="auto" w:fill="auto"/>
            <w:vAlign w:val="bottom"/>
            <w:hideMark/>
          </w:tcPr>
          <w:p w14:paraId="0E64CD7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Dr </w:t>
            </w:r>
            <w:proofErr w:type="spellStart"/>
            <w:r w:rsidRPr="00214EEB">
              <w:rPr>
                <w:rFonts w:ascii="Arial" w:eastAsia="Times New Roman" w:hAnsi="Arial" w:cs="Arial"/>
                <w:color w:val="000000"/>
                <w:sz w:val="18"/>
                <w:szCs w:val="18"/>
                <w:lang w:eastAsia="en-ZA"/>
              </w:rPr>
              <w:t>Beyers</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Naude</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4C2B9E4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Cleaning Campaign Dr </w:t>
            </w:r>
            <w:proofErr w:type="spellStart"/>
            <w:r w:rsidRPr="00214EEB">
              <w:rPr>
                <w:rFonts w:ascii="Arial" w:eastAsia="Times New Roman" w:hAnsi="Arial" w:cs="Arial"/>
                <w:color w:val="000000"/>
                <w:sz w:val="18"/>
                <w:szCs w:val="18"/>
                <w:lang w:eastAsia="en-ZA"/>
              </w:rPr>
              <w:t>Beyers</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Naude</w:t>
            </w:r>
            <w:proofErr w:type="spellEnd"/>
            <w:r w:rsidRPr="00214EEB">
              <w:rPr>
                <w:rFonts w:ascii="Arial" w:eastAsia="Times New Roman" w:hAnsi="Arial" w:cs="Arial"/>
                <w:color w:val="000000"/>
                <w:sz w:val="18"/>
                <w:szCs w:val="18"/>
                <w:lang w:eastAsia="en-ZA"/>
              </w:rPr>
              <w:t xml:space="preserve"> LM</w:t>
            </w:r>
          </w:p>
        </w:tc>
        <w:tc>
          <w:tcPr>
            <w:tcW w:w="1417" w:type="dxa"/>
            <w:tcBorders>
              <w:top w:val="nil"/>
              <w:left w:val="nil"/>
              <w:bottom w:val="single" w:sz="8" w:space="0" w:color="auto"/>
              <w:right w:val="single" w:sz="8" w:space="0" w:color="auto"/>
            </w:tcBorders>
            <w:shd w:val="clear" w:color="auto" w:fill="auto"/>
            <w:vAlign w:val="bottom"/>
            <w:hideMark/>
          </w:tcPr>
          <w:p w14:paraId="4065002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56185-EPWP3M</w:t>
            </w:r>
          </w:p>
        </w:tc>
        <w:tc>
          <w:tcPr>
            <w:tcW w:w="831" w:type="dxa"/>
            <w:tcBorders>
              <w:top w:val="nil"/>
              <w:left w:val="nil"/>
              <w:bottom w:val="single" w:sz="8" w:space="0" w:color="auto"/>
              <w:right w:val="single" w:sz="8" w:space="0" w:color="auto"/>
            </w:tcBorders>
            <w:shd w:val="clear" w:color="auto" w:fill="auto"/>
            <w:noWrap/>
            <w:vAlign w:val="bottom"/>
            <w:hideMark/>
          </w:tcPr>
          <w:p w14:paraId="7DC3047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3D8F73E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244" w:type="dxa"/>
            <w:tcBorders>
              <w:top w:val="nil"/>
              <w:left w:val="nil"/>
              <w:bottom w:val="single" w:sz="8" w:space="0" w:color="auto"/>
              <w:right w:val="single" w:sz="8" w:space="0" w:color="auto"/>
            </w:tcBorders>
            <w:shd w:val="clear" w:color="auto" w:fill="auto"/>
            <w:vAlign w:val="bottom"/>
            <w:hideMark/>
          </w:tcPr>
          <w:p w14:paraId="435ECFD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379</w:t>
            </w:r>
          </w:p>
        </w:tc>
        <w:tc>
          <w:tcPr>
            <w:tcW w:w="1024" w:type="dxa"/>
            <w:tcBorders>
              <w:top w:val="nil"/>
              <w:left w:val="nil"/>
              <w:bottom w:val="single" w:sz="8" w:space="0" w:color="auto"/>
              <w:right w:val="single" w:sz="8" w:space="0" w:color="auto"/>
            </w:tcBorders>
            <w:shd w:val="clear" w:color="auto" w:fill="auto"/>
            <w:noWrap/>
            <w:vAlign w:val="bottom"/>
            <w:hideMark/>
          </w:tcPr>
          <w:p w14:paraId="27576FC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15521A0"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B108D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w:t>
            </w:r>
          </w:p>
        </w:tc>
        <w:tc>
          <w:tcPr>
            <w:tcW w:w="1678" w:type="dxa"/>
            <w:tcBorders>
              <w:top w:val="nil"/>
              <w:left w:val="nil"/>
              <w:bottom w:val="single" w:sz="8" w:space="0" w:color="auto"/>
              <w:right w:val="single" w:sz="8" w:space="0" w:color="auto"/>
            </w:tcBorders>
            <w:shd w:val="clear" w:color="auto" w:fill="auto"/>
            <w:vAlign w:val="bottom"/>
            <w:hideMark/>
          </w:tcPr>
          <w:p w14:paraId="1522537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Engcobo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0E8817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Refuse collection</w:t>
            </w:r>
          </w:p>
        </w:tc>
        <w:tc>
          <w:tcPr>
            <w:tcW w:w="1417" w:type="dxa"/>
            <w:tcBorders>
              <w:top w:val="nil"/>
              <w:left w:val="nil"/>
              <w:bottom w:val="single" w:sz="8" w:space="0" w:color="auto"/>
              <w:right w:val="single" w:sz="8" w:space="0" w:color="auto"/>
            </w:tcBorders>
            <w:shd w:val="clear" w:color="auto" w:fill="auto"/>
            <w:vAlign w:val="bottom"/>
            <w:hideMark/>
          </w:tcPr>
          <w:p w14:paraId="52BBF43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42441-EPWP3M</w:t>
            </w:r>
          </w:p>
        </w:tc>
        <w:tc>
          <w:tcPr>
            <w:tcW w:w="831" w:type="dxa"/>
            <w:tcBorders>
              <w:top w:val="nil"/>
              <w:left w:val="nil"/>
              <w:bottom w:val="single" w:sz="8" w:space="0" w:color="auto"/>
              <w:right w:val="single" w:sz="8" w:space="0" w:color="auto"/>
            </w:tcBorders>
            <w:shd w:val="clear" w:color="auto" w:fill="auto"/>
            <w:noWrap/>
            <w:vAlign w:val="bottom"/>
            <w:hideMark/>
          </w:tcPr>
          <w:p w14:paraId="0F94EC7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5F3FC50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25</w:t>
            </w:r>
          </w:p>
        </w:tc>
        <w:tc>
          <w:tcPr>
            <w:tcW w:w="1244" w:type="dxa"/>
            <w:tcBorders>
              <w:top w:val="nil"/>
              <w:left w:val="nil"/>
              <w:bottom w:val="single" w:sz="8" w:space="0" w:color="auto"/>
              <w:right w:val="single" w:sz="8" w:space="0" w:color="auto"/>
            </w:tcBorders>
            <w:shd w:val="clear" w:color="auto" w:fill="auto"/>
            <w:noWrap/>
            <w:vAlign w:val="bottom"/>
            <w:hideMark/>
          </w:tcPr>
          <w:p w14:paraId="2C7681C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130</w:t>
            </w:r>
          </w:p>
        </w:tc>
        <w:tc>
          <w:tcPr>
            <w:tcW w:w="1024" w:type="dxa"/>
            <w:tcBorders>
              <w:top w:val="nil"/>
              <w:left w:val="nil"/>
              <w:bottom w:val="single" w:sz="8" w:space="0" w:color="auto"/>
              <w:right w:val="single" w:sz="8" w:space="0" w:color="auto"/>
            </w:tcBorders>
            <w:shd w:val="clear" w:color="auto" w:fill="auto"/>
            <w:noWrap/>
            <w:vAlign w:val="bottom"/>
            <w:hideMark/>
          </w:tcPr>
          <w:p w14:paraId="595E4A4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12D86486"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9F7ACB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w:t>
            </w:r>
          </w:p>
        </w:tc>
        <w:tc>
          <w:tcPr>
            <w:tcW w:w="1678" w:type="dxa"/>
            <w:tcBorders>
              <w:top w:val="nil"/>
              <w:left w:val="nil"/>
              <w:bottom w:val="single" w:sz="8" w:space="0" w:color="auto"/>
              <w:right w:val="single" w:sz="8" w:space="0" w:color="auto"/>
            </w:tcBorders>
            <w:shd w:val="clear" w:color="auto" w:fill="auto"/>
            <w:vAlign w:val="bottom"/>
            <w:hideMark/>
          </w:tcPr>
          <w:p w14:paraId="7DA923F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Nelson Mandela Bay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5CD6C6B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War on waste</w:t>
            </w:r>
          </w:p>
        </w:tc>
        <w:tc>
          <w:tcPr>
            <w:tcW w:w="1417" w:type="dxa"/>
            <w:tcBorders>
              <w:top w:val="nil"/>
              <w:left w:val="nil"/>
              <w:bottom w:val="single" w:sz="8" w:space="0" w:color="auto"/>
              <w:right w:val="single" w:sz="8" w:space="0" w:color="auto"/>
            </w:tcBorders>
            <w:shd w:val="clear" w:color="auto" w:fill="auto"/>
            <w:vAlign w:val="bottom"/>
            <w:hideMark/>
          </w:tcPr>
          <w:p w14:paraId="3692A65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58354-EPWP3M</w:t>
            </w:r>
          </w:p>
        </w:tc>
        <w:tc>
          <w:tcPr>
            <w:tcW w:w="831" w:type="dxa"/>
            <w:tcBorders>
              <w:top w:val="nil"/>
              <w:left w:val="nil"/>
              <w:bottom w:val="single" w:sz="8" w:space="0" w:color="auto"/>
              <w:right w:val="single" w:sz="8" w:space="0" w:color="auto"/>
            </w:tcBorders>
            <w:shd w:val="clear" w:color="auto" w:fill="auto"/>
            <w:noWrap/>
            <w:vAlign w:val="bottom"/>
            <w:hideMark/>
          </w:tcPr>
          <w:p w14:paraId="3304FAA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610FB8D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31</w:t>
            </w:r>
          </w:p>
        </w:tc>
        <w:tc>
          <w:tcPr>
            <w:tcW w:w="1244" w:type="dxa"/>
            <w:tcBorders>
              <w:top w:val="nil"/>
              <w:left w:val="nil"/>
              <w:bottom w:val="single" w:sz="8" w:space="0" w:color="auto"/>
              <w:right w:val="single" w:sz="8" w:space="0" w:color="auto"/>
            </w:tcBorders>
            <w:shd w:val="clear" w:color="auto" w:fill="auto"/>
            <w:vAlign w:val="bottom"/>
            <w:hideMark/>
          </w:tcPr>
          <w:p w14:paraId="333325D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268</w:t>
            </w:r>
          </w:p>
        </w:tc>
        <w:tc>
          <w:tcPr>
            <w:tcW w:w="1024" w:type="dxa"/>
            <w:tcBorders>
              <w:top w:val="nil"/>
              <w:left w:val="nil"/>
              <w:bottom w:val="single" w:sz="8" w:space="0" w:color="auto"/>
              <w:right w:val="single" w:sz="8" w:space="0" w:color="auto"/>
            </w:tcBorders>
            <w:shd w:val="clear" w:color="auto" w:fill="auto"/>
            <w:noWrap/>
            <w:vAlign w:val="bottom"/>
            <w:hideMark/>
          </w:tcPr>
          <w:p w14:paraId="4C3E734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3EEBF14D"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2952F5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59</w:t>
            </w:r>
          </w:p>
        </w:tc>
        <w:tc>
          <w:tcPr>
            <w:tcW w:w="1678" w:type="dxa"/>
            <w:tcBorders>
              <w:top w:val="nil"/>
              <w:left w:val="nil"/>
              <w:bottom w:val="single" w:sz="8" w:space="0" w:color="auto"/>
              <w:right w:val="single" w:sz="8" w:space="0" w:color="auto"/>
            </w:tcBorders>
            <w:shd w:val="clear" w:color="auto" w:fill="auto"/>
            <w:vAlign w:val="bottom"/>
            <w:hideMark/>
          </w:tcPr>
          <w:p w14:paraId="0045DB1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Blue Crane Route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12F3144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Upgrading of Gravel Roads(2013/15)</w:t>
            </w:r>
          </w:p>
        </w:tc>
        <w:tc>
          <w:tcPr>
            <w:tcW w:w="1417" w:type="dxa"/>
            <w:tcBorders>
              <w:top w:val="nil"/>
              <w:left w:val="nil"/>
              <w:bottom w:val="single" w:sz="8" w:space="0" w:color="auto"/>
              <w:right w:val="single" w:sz="8" w:space="0" w:color="auto"/>
            </w:tcBorders>
            <w:shd w:val="clear" w:color="auto" w:fill="auto"/>
            <w:vAlign w:val="bottom"/>
            <w:hideMark/>
          </w:tcPr>
          <w:p w14:paraId="125E3C4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72175-EPWP3M</w:t>
            </w:r>
          </w:p>
        </w:tc>
        <w:tc>
          <w:tcPr>
            <w:tcW w:w="831" w:type="dxa"/>
            <w:tcBorders>
              <w:top w:val="nil"/>
              <w:left w:val="nil"/>
              <w:bottom w:val="single" w:sz="8" w:space="0" w:color="auto"/>
              <w:right w:val="single" w:sz="8" w:space="0" w:color="auto"/>
            </w:tcBorders>
            <w:shd w:val="clear" w:color="auto" w:fill="auto"/>
            <w:noWrap/>
            <w:vAlign w:val="bottom"/>
            <w:hideMark/>
          </w:tcPr>
          <w:p w14:paraId="443BD02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45AE7D4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36</w:t>
            </w:r>
          </w:p>
        </w:tc>
        <w:tc>
          <w:tcPr>
            <w:tcW w:w="1244" w:type="dxa"/>
            <w:tcBorders>
              <w:top w:val="nil"/>
              <w:left w:val="nil"/>
              <w:bottom w:val="single" w:sz="8" w:space="0" w:color="auto"/>
              <w:right w:val="single" w:sz="8" w:space="0" w:color="auto"/>
            </w:tcBorders>
            <w:shd w:val="clear" w:color="auto" w:fill="auto"/>
            <w:vAlign w:val="bottom"/>
            <w:hideMark/>
          </w:tcPr>
          <w:p w14:paraId="5209403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131</w:t>
            </w:r>
          </w:p>
        </w:tc>
        <w:tc>
          <w:tcPr>
            <w:tcW w:w="1024" w:type="dxa"/>
            <w:tcBorders>
              <w:top w:val="nil"/>
              <w:left w:val="nil"/>
              <w:bottom w:val="single" w:sz="8" w:space="0" w:color="auto"/>
              <w:right w:val="single" w:sz="8" w:space="0" w:color="auto"/>
            </w:tcBorders>
            <w:shd w:val="clear" w:color="auto" w:fill="auto"/>
            <w:noWrap/>
            <w:vAlign w:val="bottom"/>
            <w:hideMark/>
          </w:tcPr>
          <w:p w14:paraId="47F28BD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Eastern Cape</w:t>
            </w:r>
          </w:p>
        </w:tc>
      </w:tr>
      <w:tr w:rsidR="00EF4311" w:rsidRPr="00214EEB" w14:paraId="035AD0A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C94FF4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w:t>
            </w:r>
          </w:p>
        </w:tc>
        <w:tc>
          <w:tcPr>
            <w:tcW w:w="1678" w:type="dxa"/>
            <w:tcBorders>
              <w:top w:val="nil"/>
              <w:left w:val="nil"/>
              <w:bottom w:val="single" w:sz="8" w:space="0" w:color="auto"/>
              <w:right w:val="single" w:sz="8" w:space="0" w:color="auto"/>
            </w:tcBorders>
            <w:shd w:val="clear" w:color="auto" w:fill="auto"/>
            <w:vAlign w:val="bottom"/>
            <w:hideMark/>
          </w:tcPr>
          <w:p w14:paraId="7B11F44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Greater </w:t>
            </w:r>
            <w:proofErr w:type="spellStart"/>
            <w:r w:rsidRPr="00214EEB">
              <w:rPr>
                <w:rFonts w:ascii="Arial" w:eastAsia="Times New Roman" w:hAnsi="Arial" w:cs="Arial"/>
                <w:color w:val="000000"/>
                <w:sz w:val="18"/>
                <w:szCs w:val="18"/>
                <w:lang w:eastAsia="en-ZA"/>
              </w:rPr>
              <w:t>Letaba</w:t>
            </w:r>
            <w:proofErr w:type="spellEnd"/>
            <w:r w:rsidRPr="00214EEB">
              <w:rPr>
                <w:rFonts w:ascii="Arial" w:eastAsia="Times New Roman" w:hAnsi="Arial" w:cs="Arial"/>
                <w:color w:val="000000"/>
                <w:sz w:val="18"/>
                <w:szCs w:val="18"/>
                <w:lang w:eastAsia="en-ZA"/>
              </w:rPr>
              <w:t xml:space="preserve"> Local Municipality -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7AD5052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GLM Infrastructure maintenance</w:t>
            </w:r>
          </w:p>
        </w:tc>
        <w:tc>
          <w:tcPr>
            <w:tcW w:w="1417" w:type="dxa"/>
            <w:tcBorders>
              <w:top w:val="nil"/>
              <w:left w:val="nil"/>
              <w:bottom w:val="single" w:sz="8" w:space="0" w:color="auto"/>
              <w:right w:val="single" w:sz="8" w:space="0" w:color="auto"/>
            </w:tcBorders>
            <w:shd w:val="clear" w:color="auto" w:fill="auto"/>
            <w:noWrap/>
            <w:vAlign w:val="bottom"/>
            <w:hideMark/>
          </w:tcPr>
          <w:p w14:paraId="5933C6B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41776-EPWP3M</w:t>
            </w:r>
          </w:p>
        </w:tc>
        <w:tc>
          <w:tcPr>
            <w:tcW w:w="831" w:type="dxa"/>
            <w:tcBorders>
              <w:top w:val="nil"/>
              <w:left w:val="nil"/>
              <w:bottom w:val="single" w:sz="8" w:space="0" w:color="auto"/>
              <w:right w:val="single" w:sz="8" w:space="0" w:color="auto"/>
            </w:tcBorders>
            <w:shd w:val="clear" w:color="auto" w:fill="auto"/>
            <w:noWrap/>
            <w:vAlign w:val="bottom"/>
            <w:hideMark/>
          </w:tcPr>
          <w:p w14:paraId="325C409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1825B07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78EFFBD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78</w:t>
            </w:r>
          </w:p>
        </w:tc>
        <w:tc>
          <w:tcPr>
            <w:tcW w:w="1024" w:type="dxa"/>
            <w:tcBorders>
              <w:top w:val="nil"/>
              <w:left w:val="nil"/>
              <w:bottom w:val="single" w:sz="8" w:space="0" w:color="auto"/>
              <w:right w:val="single" w:sz="8" w:space="0" w:color="auto"/>
            </w:tcBorders>
            <w:shd w:val="clear" w:color="auto" w:fill="auto"/>
            <w:noWrap/>
            <w:vAlign w:val="bottom"/>
            <w:hideMark/>
          </w:tcPr>
          <w:p w14:paraId="299CE71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26FAC5BB"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E0341F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61</w:t>
            </w:r>
          </w:p>
        </w:tc>
        <w:tc>
          <w:tcPr>
            <w:tcW w:w="1678" w:type="dxa"/>
            <w:tcBorders>
              <w:top w:val="nil"/>
              <w:left w:val="nil"/>
              <w:bottom w:val="single" w:sz="8" w:space="0" w:color="auto"/>
              <w:right w:val="single" w:sz="8" w:space="0" w:color="auto"/>
            </w:tcBorders>
            <w:shd w:val="clear" w:color="auto" w:fill="auto"/>
            <w:vAlign w:val="bottom"/>
            <w:hideMark/>
          </w:tcPr>
          <w:p w14:paraId="6E06ED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Polokwane Local Municipality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1AC6FED8"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Seshego</w:t>
            </w:r>
            <w:proofErr w:type="spellEnd"/>
            <w:r w:rsidRPr="00214EEB">
              <w:rPr>
                <w:rFonts w:ascii="Arial" w:eastAsia="Times New Roman" w:hAnsi="Arial" w:cs="Arial"/>
                <w:color w:val="000000"/>
                <w:sz w:val="18"/>
                <w:szCs w:val="18"/>
                <w:lang w:eastAsia="en-ZA"/>
              </w:rPr>
              <w:t xml:space="preserve"> B</w:t>
            </w:r>
          </w:p>
        </w:tc>
        <w:tc>
          <w:tcPr>
            <w:tcW w:w="1417" w:type="dxa"/>
            <w:tcBorders>
              <w:top w:val="nil"/>
              <w:left w:val="nil"/>
              <w:bottom w:val="single" w:sz="8" w:space="0" w:color="auto"/>
              <w:right w:val="single" w:sz="8" w:space="0" w:color="auto"/>
            </w:tcBorders>
            <w:shd w:val="clear" w:color="auto" w:fill="auto"/>
            <w:noWrap/>
            <w:vAlign w:val="bottom"/>
            <w:hideMark/>
          </w:tcPr>
          <w:p w14:paraId="5F2B703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55052-EPWP3M</w:t>
            </w:r>
          </w:p>
        </w:tc>
        <w:tc>
          <w:tcPr>
            <w:tcW w:w="831" w:type="dxa"/>
            <w:tcBorders>
              <w:top w:val="nil"/>
              <w:left w:val="nil"/>
              <w:bottom w:val="single" w:sz="8" w:space="0" w:color="auto"/>
              <w:right w:val="single" w:sz="8" w:space="0" w:color="auto"/>
            </w:tcBorders>
            <w:shd w:val="clear" w:color="auto" w:fill="auto"/>
            <w:noWrap/>
            <w:vAlign w:val="bottom"/>
            <w:hideMark/>
          </w:tcPr>
          <w:p w14:paraId="207D06B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7776487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244" w:type="dxa"/>
            <w:tcBorders>
              <w:top w:val="nil"/>
              <w:left w:val="nil"/>
              <w:bottom w:val="single" w:sz="8" w:space="0" w:color="auto"/>
              <w:right w:val="single" w:sz="8" w:space="0" w:color="auto"/>
            </w:tcBorders>
            <w:shd w:val="clear" w:color="auto" w:fill="auto"/>
            <w:vAlign w:val="bottom"/>
            <w:hideMark/>
          </w:tcPr>
          <w:p w14:paraId="0FC6850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024" w:type="dxa"/>
            <w:tcBorders>
              <w:top w:val="nil"/>
              <w:left w:val="nil"/>
              <w:bottom w:val="single" w:sz="8" w:space="0" w:color="auto"/>
              <w:right w:val="single" w:sz="8" w:space="0" w:color="auto"/>
            </w:tcBorders>
            <w:shd w:val="clear" w:color="auto" w:fill="auto"/>
            <w:noWrap/>
            <w:vAlign w:val="bottom"/>
            <w:hideMark/>
          </w:tcPr>
          <w:p w14:paraId="4DEA0CD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A888C8C"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D8070E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62</w:t>
            </w:r>
          </w:p>
        </w:tc>
        <w:tc>
          <w:tcPr>
            <w:tcW w:w="1678" w:type="dxa"/>
            <w:tcBorders>
              <w:top w:val="nil"/>
              <w:left w:val="nil"/>
              <w:bottom w:val="single" w:sz="8" w:space="0" w:color="auto"/>
              <w:right w:val="single" w:sz="8" w:space="0" w:color="auto"/>
            </w:tcBorders>
            <w:shd w:val="clear" w:color="auto" w:fill="auto"/>
            <w:vAlign w:val="bottom"/>
            <w:hideMark/>
          </w:tcPr>
          <w:p w14:paraId="4378ED5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Polokwane Local Municipality -</w:t>
            </w:r>
            <w:r w:rsidRPr="00214EEB">
              <w:rPr>
                <w:rFonts w:ascii="Arial" w:eastAsia="Times New Roman" w:hAnsi="Arial" w:cs="Arial"/>
                <w:color w:val="000000"/>
                <w:sz w:val="18"/>
                <w:szCs w:val="18"/>
                <w:lang w:eastAsia="en-ZA"/>
              </w:rPr>
              <w:br/>
              <w:t>Polokwane</w:t>
            </w:r>
          </w:p>
        </w:tc>
        <w:tc>
          <w:tcPr>
            <w:tcW w:w="1839" w:type="dxa"/>
            <w:tcBorders>
              <w:top w:val="nil"/>
              <w:left w:val="nil"/>
              <w:bottom w:val="single" w:sz="8" w:space="0" w:color="auto"/>
              <w:right w:val="single" w:sz="8" w:space="0" w:color="auto"/>
            </w:tcBorders>
            <w:shd w:val="clear" w:color="auto" w:fill="auto"/>
            <w:noWrap/>
            <w:vAlign w:val="bottom"/>
            <w:hideMark/>
          </w:tcPr>
          <w:p w14:paraId="11361A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GNS Security </w:t>
            </w:r>
          </w:p>
        </w:tc>
        <w:tc>
          <w:tcPr>
            <w:tcW w:w="1417" w:type="dxa"/>
            <w:tcBorders>
              <w:top w:val="nil"/>
              <w:left w:val="nil"/>
              <w:bottom w:val="single" w:sz="8" w:space="0" w:color="auto"/>
              <w:right w:val="single" w:sz="8" w:space="0" w:color="auto"/>
            </w:tcBorders>
            <w:shd w:val="clear" w:color="auto" w:fill="auto"/>
            <w:noWrap/>
            <w:vAlign w:val="bottom"/>
            <w:hideMark/>
          </w:tcPr>
          <w:p w14:paraId="6394BF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45065-EPWP3M</w:t>
            </w:r>
          </w:p>
        </w:tc>
        <w:tc>
          <w:tcPr>
            <w:tcW w:w="831" w:type="dxa"/>
            <w:tcBorders>
              <w:top w:val="nil"/>
              <w:left w:val="nil"/>
              <w:bottom w:val="single" w:sz="8" w:space="0" w:color="auto"/>
              <w:right w:val="single" w:sz="8" w:space="0" w:color="auto"/>
            </w:tcBorders>
            <w:shd w:val="clear" w:color="auto" w:fill="auto"/>
            <w:noWrap/>
            <w:vAlign w:val="bottom"/>
            <w:hideMark/>
          </w:tcPr>
          <w:p w14:paraId="5C91B91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D764A1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1E066BE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024" w:type="dxa"/>
            <w:tcBorders>
              <w:top w:val="nil"/>
              <w:left w:val="nil"/>
              <w:bottom w:val="single" w:sz="8" w:space="0" w:color="auto"/>
              <w:right w:val="single" w:sz="8" w:space="0" w:color="auto"/>
            </w:tcBorders>
            <w:shd w:val="clear" w:color="auto" w:fill="auto"/>
            <w:noWrap/>
            <w:vAlign w:val="bottom"/>
            <w:hideMark/>
          </w:tcPr>
          <w:p w14:paraId="7765E17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E9CCD98"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3848E6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678" w:type="dxa"/>
            <w:tcBorders>
              <w:top w:val="nil"/>
              <w:left w:val="nil"/>
              <w:bottom w:val="single" w:sz="8" w:space="0" w:color="auto"/>
              <w:right w:val="single" w:sz="8" w:space="0" w:color="auto"/>
            </w:tcBorders>
            <w:shd w:val="clear" w:color="auto" w:fill="auto"/>
            <w:vAlign w:val="bottom"/>
            <w:hideMark/>
          </w:tcPr>
          <w:p w14:paraId="0F570FE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Polokwane EPWP RO </w:t>
            </w:r>
          </w:p>
        </w:tc>
        <w:tc>
          <w:tcPr>
            <w:tcW w:w="1839" w:type="dxa"/>
            <w:tcBorders>
              <w:top w:val="nil"/>
              <w:left w:val="nil"/>
              <w:bottom w:val="single" w:sz="8" w:space="0" w:color="auto"/>
              <w:right w:val="single" w:sz="8" w:space="0" w:color="auto"/>
            </w:tcBorders>
            <w:shd w:val="clear" w:color="auto" w:fill="auto"/>
            <w:vAlign w:val="bottom"/>
            <w:hideMark/>
          </w:tcPr>
          <w:p w14:paraId="1A0AFE7F"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Silawa</w:t>
            </w:r>
            <w:proofErr w:type="spellEnd"/>
            <w:r w:rsidRPr="00214EEB">
              <w:rPr>
                <w:rFonts w:ascii="Arial" w:eastAsia="Times New Roman" w:hAnsi="Arial" w:cs="Arial"/>
                <w:color w:val="000000"/>
                <w:sz w:val="18"/>
                <w:szCs w:val="18"/>
                <w:lang w:eastAsia="en-ZA"/>
              </w:rPr>
              <w:t xml:space="preserve"> Early Learning Centre</w:t>
            </w:r>
          </w:p>
        </w:tc>
        <w:tc>
          <w:tcPr>
            <w:tcW w:w="1417" w:type="dxa"/>
            <w:tcBorders>
              <w:top w:val="nil"/>
              <w:left w:val="nil"/>
              <w:bottom w:val="single" w:sz="8" w:space="0" w:color="auto"/>
              <w:right w:val="single" w:sz="8" w:space="0" w:color="auto"/>
            </w:tcBorders>
            <w:shd w:val="clear" w:color="auto" w:fill="auto"/>
            <w:vAlign w:val="bottom"/>
            <w:hideMark/>
          </w:tcPr>
          <w:p w14:paraId="32D20A3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58750-EPWP3N</w:t>
            </w:r>
          </w:p>
        </w:tc>
        <w:tc>
          <w:tcPr>
            <w:tcW w:w="831" w:type="dxa"/>
            <w:tcBorders>
              <w:top w:val="nil"/>
              <w:left w:val="nil"/>
              <w:bottom w:val="single" w:sz="8" w:space="0" w:color="auto"/>
              <w:right w:val="single" w:sz="8" w:space="0" w:color="auto"/>
            </w:tcBorders>
            <w:shd w:val="clear" w:color="auto" w:fill="auto"/>
            <w:noWrap/>
            <w:vAlign w:val="bottom"/>
            <w:hideMark/>
          </w:tcPr>
          <w:p w14:paraId="3EDF46D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noWrap/>
            <w:vAlign w:val="bottom"/>
            <w:hideMark/>
          </w:tcPr>
          <w:p w14:paraId="16AD4B9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noWrap/>
            <w:vAlign w:val="bottom"/>
            <w:hideMark/>
          </w:tcPr>
          <w:p w14:paraId="1138F2F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493</w:t>
            </w:r>
          </w:p>
        </w:tc>
        <w:tc>
          <w:tcPr>
            <w:tcW w:w="1024" w:type="dxa"/>
            <w:tcBorders>
              <w:top w:val="nil"/>
              <w:left w:val="nil"/>
              <w:bottom w:val="single" w:sz="8" w:space="0" w:color="auto"/>
              <w:right w:val="single" w:sz="8" w:space="0" w:color="auto"/>
            </w:tcBorders>
            <w:shd w:val="clear" w:color="auto" w:fill="auto"/>
            <w:noWrap/>
            <w:vAlign w:val="bottom"/>
            <w:hideMark/>
          </w:tcPr>
          <w:p w14:paraId="50CE8A4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39FA9A46" w14:textId="77777777" w:rsidTr="00E742E0">
        <w:trPr>
          <w:trHeight w:val="24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088125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64</w:t>
            </w:r>
          </w:p>
        </w:tc>
        <w:tc>
          <w:tcPr>
            <w:tcW w:w="1678" w:type="dxa"/>
            <w:tcBorders>
              <w:top w:val="nil"/>
              <w:left w:val="nil"/>
              <w:bottom w:val="single" w:sz="8" w:space="0" w:color="auto"/>
              <w:right w:val="single" w:sz="8" w:space="0" w:color="auto"/>
            </w:tcBorders>
            <w:shd w:val="clear" w:color="auto" w:fill="auto"/>
            <w:vAlign w:val="bottom"/>
            <w:hideMark/>
          </w:tcPr>
          <w:p w14:paraId="7F34707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Polokwane EPWP RO </w:t>
            </w:r>
          </w:p>
        </w:tc>
        <w:tc>
          <w:tcPr>
            <w:tcW w:w="1839" w:type="dxa"/>
            <w:tcBorders>
              <w:top w:val="nil"/>
              <w:left w:val="nil"/>
              <w:bottom w:val="single" w:sz="8" w:space="0" w:color="auto"/>
              <w:right w:val="single" w:sz="8" w:space="0" w:color="auto"/>
            </w:tcBorders>
            <w:shd w:val="clear" w:color="auto" w:fill="auto"/>
            <w:vAlign w:val="bottom"/>
            <w:hideMark/>
          </w:tcPr>
          <w:p w14:paraId="19CA7AEB"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Phela</w:t>
            </w:r>
            <w:proofErr w:type="spellEnd"/>
            <w:r w:rsidRPr="00214EEB">
              <w:rPr>
                <w:rFonts w:ascii="Arial" w:eastAsia="Times New Roman" w:hAnsi="Arial" w:cs="Arial"/>
                <w:color w:val="000000"/>
                <w:sz w:val="18"/>
                <w:szCs w:val="18"/>
                <w:lang w:eastAsia="en-ZA"/>
              </w:rPr>
              <w:t xml:space="preserve"> O </w:t>
            </w:r>
            <w:proofErr w:type="spellStart"/>
            <w:r w:rsidRPr="00214EEB">
              <w:rPr>
                <w:rFonts w:ascii="Arial" w:eastAsia="Times New Roman" w:hAnsi="Arial" w:cs="Arial"/>
                <w:color w:val="000000"/>
                <w:sz w:val="18"/>
                <w:szCs w:val="18"/>
                <w:lang w:eastAsia="en-ZA"/>
              </w:rPr>
              <w:t>Phedishe</w:t>
            </w:r>
            <w:proofErr w:type="spellEnd"/>
            <w:r w:rsidRPr="00214EEB">
              <w:rPr>
                <w:rFonts w:ascii="Arial" w:eastAsia="Times New Roman" w:hAnsi="Arial" w:cs="Arial"/>
                <w:color w:val="000000"/>
                <w:sz w:val="18"/>
                <w:szCs w:val="18"/>
                <w:lang w:eastAsia="en-ZA"/>
              </w:rPr>
              <w:t xml:space="preserve"> Health and Welfare Care Group</w:t>
            </w:r>
          </w:p>
        </w:tc>
        <w:tc>
          <w:tcPr>
            <w:tcW w:w="1417" w:type="dxa"/>
            <w:tcBorders>
              <w:top w:val="nil"/>
              <w:left w:val="nil"/>
              <w:bottom w:val="single" w:sz="8" w:space="0" w:color="auto"/>
              <w:right w:val="single" w:sz="8" w:space="0" w:color="auto"/>
            </w:tcBorders>
            <w:shd w:val="clear" w:color="auto" w:fill="auto"/>
            <w:noWrap/>
            <w:vAlign w:val="bottom"/>
            <w:hideMark/>
          </w:tcPr>
          <w:p w14:paraId="07DA3C8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58709-EPWP3M</w:t>
            </w:r>
          </w:p>
        </w:tc>
        <w:tc>
          <w:tcPr>
            <w:tcW w:w="831" w:type="dxa"/>
            <w:tcBorders>
              <w:top w:val="nil"/>
              <w:left w:val="nil"/>
              <w:bottom w:val="single" w:sz="8" w:space="0" w:color="auto"/>
              <w:right w:val="single" w:sz="8" w:space="0" w:color="auto"/>
            </w:tcBorders>
            <w:shd w:val="clear" w:color="auto" w:fill="auto"/>
            <w:noWrap/>
            <w:vAlign w:val="bottom"/>
            <w:hideMark/>
          </w:tcPr>
          <w:p w14:paraId="5A51A30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08E7E0B2"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w:t>
            </w:r>
          </w:p>
        </w:tc>
        <w:tc>
          <w:tcPr>
            <w:tcW w:w="1244" w:type="dxa"/>
            <w:tcBorders>
              <w:top w:val="nil"/>
              <w:left w:val="nil"/>
              <w:bottom w:val="single" w:sz="8" w:space="0" w:color="auto"/>
              <w:right w:val="single" w:sz="8" w:space="0" w:color="auto"/>
            </w:tcBorders>
            <w:shd w:val="clear" w:color="auto" w:fill="auto"/>
            <w:vAlign w:val="bottom"/>
            <w:hideMark/>
          </w:tcPr>
          <w:p w14:paraId="42A3B30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493</w:t>
            </w:r>
          </w:p>
        </w:tc>
        <w:tc>
          <w:tcPr>
            <w:tcW w:w="1024" w:type="dxa"/>
            <w:tcBorders>
              <w:top w:val="nil"/>
              <w:left w:val="nil"/>
              <w:bottom w:val="single" w:sz="8" w:space="0" w:color="auto"/>
              <w:right w:val="single" w:sz="8" w:space="0" w:color="auto"/>
            </w:tcBorders>
            <w:shd w:val="clear" w:color="auto" w:fill="auto"/>
            <w:noWrap/>
            <w:vAlign w:val="bottom"/>
            <w:hideMark/>
          </w:tcPr>
          <w:p w14:paraId="1D17ED6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01F7C50A"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DFD48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65</w:t>
            </w:r>
          </w:p>
        </w:tc>
        <w:tc>
          <w:tcPr>
            <w:tcW w:w="1678" w:type="dxa"/>
            <w:tcBorders>
              <w:top w:val="nil"/>
              <w:left w:val="nil"/>
              <w:bottom w:val="single" w:sz="8" w:space="0" w:color="auto"/>
              <w:right w:val="single" w:sz="8" w:space="0" w:color="auto"/>
            </w:tcBorders>
            <w:shd w:val="clear" w:color="auto" w:fill="auto"/>
            <w:vAlign w:val="bottom"/>
            <w:hideMark/>
          </w:tcPr>
          <w:p w14:paraId="58DF6E8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Mopani </w:t>
            </w:r>
            <w:proofErr w:type="spellStart"/>
            <w:r w:rsidRPr="00214EEB">
              <w:rPr>
                <w:rFonts w:ascii="Arial" w:eastAsia="Times New Roman" w:hAnsi="Arial" w:cs="Arial"/>
                <w:color w:val="000000"/>
                <w:sz w:val="18"/>
                <w:szCs w:val="18"/>
                <w:lang w:eastAsia="en-ZA"/>
              </w:rPr>
              <w:t>Distric</w:t>
            </w:r>
            <w:proofErr w:type="spellEnd"/>
            <w:r w:rsidRPr="00214EEB">
              <w:rPr>
                <w:rFonts w:ascii="Arial" w:eastAsia="Times New Roman" w:hAnsi="Arial" w:cs="Arial"/>
                <w:color w:val="000000"/>
                <w:sz w:val="18"/>
                <w:szCs w:val="18"/>
                <w:lang w:eastAsia="en-ZA"/>
              </w:rPr>
              <w:t xml:space="preserve"> Municipality</w:t>
            </w:r>
          </w:p>
        </w:tc>
        <w:tc>
          <w:tcPr>
            <w:tcW w:w="1839" w:type="dxa"/>
            <w:tcBorders>
              <w:top w:val="nil"/>
              <w:left w:val="nil"/>
              <w:bottom w:val="single" w:sz="8" w:space="0" w:color="auto"/>
              <w:right w:val="single" w:sz="8" w:space="0" w:color="auto"/>
            </w:tcBorders>
            <w:shd w:val="clear" w:color="auto" w:fill="auto"/>
            <w:noWrap/>
            <w:vAlign w:val="bottom"/>
            <w:hideMark/>
          </w:tcPr>
          <w:p w14:paraId="0E9F89B5"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Pothlako</w:t>
            </w:r>
            <w:proofErr w:type="spellEnd"/>
            <w:r w:rsidRPr="00214EEB">
              <w:rPr>
                <w:rFonts w:ascii="Arial" w:eastAsia="Times New Roman" w:hAnsi="Arial" w:cs="Arial"/>
                <w:color w:val="000000"/>
                <w:sz w:val="18"/>
                <w:szCs w:val="18"/>
                <w:lang w:eastAsia="en-ZA"/>
              </w:rPr>
              <w:t xml:space="preserve"> security services</w:t>
            </w:r>
          </w:p>
        </w:tc>
        <w:tc>
          <w:tcPr>
            <w:tcW w:w="1417" w:type="dxa"/>
            <w:tcBorders>
              <w:top w:val="nil"/>
              <w:left w:val="nil"/>
              <w:bottom w:val="single" w:sz="8" w:space="0" w:color="auto"/>
              <w:right w:val="single" w:sz="8" w:space="0" w:color="auto"/>
            </w:tcBorders>
            <w:shd w:val="clear" w:color="auto" w:fill="auto"/>
            <w:vAlign w:val="bottom"/>
            <w:hideMark/>
          </w:tcPr>
          <w:p w14:paraId="1972B0B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72918-EPWP3M</w:t>
            </w:r>
          </w:p>
        </w:tc>
        <w:tc>
          <w:tcPr>
            <w:tcW w:w="831" w:type="dxa"/>
            <w:tcBorders>
              <w:top w:val="nil"/>
              <w:left w:val="nil"/>
              <w:bottom w:val="single" w:sz="8" w:space="0" w:color="auto"/>
              <w:right w:val="single" w:sz="8" w:space="0" w:color="auto"/>
            </w:tcBorders>
            <w:shd w:val="clear" w:color="auto" w:fill="auto"/>
            <w:noWrap/>
            <w:vAlign w:val="bottom"/>
            <w:hideMark/>
          </w:tcPr>
          <w:p w14:paraId="5FF2D6D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noWrap/>
            <w:vAlign w:val="bottom"/>
            <w:hideMark/>
          </w:tcPr>
          <w:p w14:paraId="0227E47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21</w:t>
            </w:r>
          </w:p>
        </w:tc>
        <w:tc>
          <w:tcPr>
            <w:tcW w:w="1244" w:type="dxa"/>
            <w:tcBorders>
              <w:top w:val="nil"/>
              <w:left w:val="nil"/>
              <w:bottom w:val="single" w:sz="8" w:space="0" w:color="auto"/>
              <w:right w:val="single" w:sz="8" w:space="0" w:color="auto"/>
            </w:tcBorders>
            <w:shd w:val="clear" w:color="auto" w:fill="auto"/>
            <w:noWrap/>
            <w:vAlign w:val="bottom"/>
            <w:hideMark/>
          </w:tcPr>
          <w:p w14:paraId="4F73BF0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93</w:t>
            </w:r>
          </w:p>
        </w:tc>
        <w:tc>
          <w:tcPr>
            <w:tcW w:w="1024" w:type="dxa"/>
            <w:tcBorders>
              <w:top w:val="nil"/>
              <w:left w:val="nil"/>
              <w:bottom w:val="single" w:sz="8" w:space="0" w:color="auto"/>
              <w:right w:val="single" w:sz="8" w:space="0" w:color="auto"/>
            </w:tcBorders>
            <w:shd w:val="clear" w:color="auto" w:fill="auto"/>
            <w:noWrap/>
            <w:vAlign w:val="bottom"/>
            <w:hideMark/>
          </w:tcPr>
          <w:p w14:paraId="26756D8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49B2AA5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194EC0D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678" w:type="dxa"/>
            <w:tcBorders>
              <w:top w:val="nil"/>
              <w:left w:val="nil"/>
              <w:bottom w:val="single" w:sz="8" w:space="0" w:color="auto"/>
              <w:right w:val="single" w:sz="8" w:space="0" w:color="auto"/>
            </w:tcBorders>
            <w:shd w:val="clear" w:color="auto" w:fill="auto"/>
            <w:vAlign w:val="bottom"/>
            <w:hideMark/>
          </w:tcPr>
          <w:p w14:paraId="7D47BD8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Vhembe District Municipality</w:t>
            </w:r>
          </w:p>
        </w:tc>
        <w:tc>
          <w:tcPr>
            <w:tcW w:w="1839" w:type="dxa"/>
            <w:tcBorders>
              <w:top w:val="nil"/>
              <w:left w:val="nil"/>
              <w:bottom w:val="single" w:sz="8" w:space="0" w:color="auto"/>
              <w:right w:val="single" w:sz="8" w:space="0" w:color="auto"/>
            </w:tcBorders>
            <w:shd w:val="clear" w:color="auto" w:fill="auto"/>
            <w:vAlign w:val="bottom"/>
            <w:hideMark/>
          </w:tcPr>
          <w:p w14:paraId="443F16AC"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Makhado</w:t>
            </w:r>
            <w:proofErr w:type="spellEnd"/>
            <w:r w:rsidRPr="00214EEB">
              <w:rPr>
                <w:rFonts w:ascii="Arial" w:eastAsia="Times New Roman" w:hAnsi="Arial" w:cs="Arial"/>
                <w:color w:val="000000"/>
                <w:sz w:val="18"/>
                <w:szCs w:val="18"/>
                <w:lang w:eastAsia="en-ZA"/>
              </w:rPr>
              <w:t xml:space="preserve"> West Bulk Water Scheme</w:t>
            </w:r>
          </w:p>
        </w:tc>
        <w:tc>
          <w:tcPr>
            <w:tcW w:w="1417" w:type="dxa"/>
            <w:tcBorders>
              <w:top w:val="nil"/>
              <w:left w:val="nil"/>
              <w:bottom w:val="single" w:sz="8" w:space="0" w:color="auto"/>
              <w:right w:val="single" w:sz="8" w:space="0" w:color="auto"/>
            </w:tcBorders>
            <w:shd w:val="clear" w:color="auto" w:fill="auto"/>
            <w:vAlign w:val="bottom"/>
            <w:hideMark/>
          </w:tcPr>
          <w:p w14:paraId="43559F8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49531-EPWP3M</w:t>
            </w:r>
          </w:p>
        </w:tc>
        <w:tc>
          <w:tcPr>
            <w:tcW w:w="831" w:type="dxa"/>
            <w:tcBorders>
              <w:top w:val="nil"/>
              <w:left w:val="nil"/>
              <w:bottom w:val="single" w:sz="8" w:space="0" w:color="auto"/>
              <w:right w:val="single" w:sz="8" w:space="0" w:color="auto"/>
            </w:tcBorders>
            <w:shd w:val="clear" w:color="auto" w:fill="auto"/>
            <w:noWrap/>
            <w:vAlign w:val="bottom"/>
            <w:hideMark/>
          </w:tcPr>
          <w:p w14:paraId="46D5A5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D44C14C"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w:t>
            </w:r>
          </w:p>
        </w:tc>
        <w:tc>
          <w:tcPr>
            <w:tcW w:w="1244" w:type="dxa"/>
            <w:tcBorders>
              <w:top w:val="nil"/>
              <w:left w:val="nil"/>
              <w:bottom w:val="single" w:sz="8" w:space="0" w:color="auto"/>
              <w:right w:val="single" w:sz="8" w:space="0" w:color="auto"/>
            </w:tcBorders>
            <w:shd w:val="clear" w:color="auto" w:fill="auto"/>
            <w:vAlign w:val="bottom"/>
            <w:hideMark/>
          </w:tcPr>
          <w:p w14:paraId="21B82E7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154</w:t>
            </w:r>
          </w:p>
        </w:tc>
        <w:tc>
          <w:tcPr>
            <w:tcW w:w="1024" w:type="dxa"/>
            <w:tcBorders>
              <w:top w:val="nil"/>
              <w:left w:val="nil"/>
              <w:bottom w:val="single" w:sz="8" w:space="0" w:color="auto"/>
              <w:right w:val="single" w:sz="8" w:space="0" w:color="auto"/>
            </w:tcBorders>
            <w:shd w:val="clear" w:color="auto" w:fill="auto"/>
            <w:noWrap/>
            <w:vAlign w:val="bottom"/>
            <w:hideMark/>
          </w:tcPr>
          <w:p w14:paraId="31DB6B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67F4CA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63DF0D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67</w:t>
            </w:r>
          </w:p>
        </w:tc>
        <w:tc>
          <w:tcPr>
            <w:tcW w:w="1678" w:type="dxa"/>
            <w:tcBorders>
              <w:top w:val="nil"/>
              <w:left w:val="nil"/>
              <w:bottom w:val="single" w:sz="8" w:space="0" w:color="auto"/>
              <w:right w:val="single" w:sz="8" w:space="0" w:color="auto"/>
            </w:tcBorders>
            <w:shd w:val="clear" w:color="auto" w:fill="auto"/>
            <w:vAlign w:val="bottom"/>
            <w:hideMark/>
          </w:tcPr>
          <w:p w14:paraId="714C95FB"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Thulamela</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2222BB64"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Thulamela</w:t>
            </w:r>
            <w:proofErr w:type="spellEnd"/>
            <w:r w:rsidRPr="00214EEB">
              <w:rPr>
                <w:rFonts w:ascii="Arial" w:eastAsia="Times New Roman" w:hAnsi="Arial" w:cs="Arial"/>
                <w:color w:val="000000"/>
                <w:sz w:val="18"/>
                <w:szCs w:val="18"/>
                <w:lang w:eastAsia="en-ZA"/>
              </w:rPr>
              <w:t xml:space="preserve">  Refuse removal</w:t>
            </w:r>
          </w:p>
        </w:tc>
        <w:tc>
          <w:tcPr>
            <w:tcW w:w="1417" w:type="dxa"/>
            <w:tcBorders>
              <w:top w:val="nil"/>
              <w:left w:val="nil"/>
              <w:bottom w:val="single" w:sz="8" w:space="0" w:color="auto"/>
              <w:right w:val="single" w:sz="8" w:space="0" w:color="auto"/>
            </w:tcBorders>
            <w:shd w:val="clear" w:color="auto" w:fill="auto"/>
            <w:vAlign w:val="bottom"/>
            <w:hideMark/>
          </w:tcPr>
          <w:p w14:paraId="297BB2E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57048-EPWP3M</w:t>
            </w:r>
          </w:p>
        </w:tc>
        <w:tc>
          <w:tcPr>
            <w:tcW w:w="831" w:type="dxa"/>
            <w:tcBorders>
              <w:top w:val="nil"/>
              <w:left w:val="nil"/>
              <w:bottom w:val="single" w:sz="8" w:space="0" w:color="auto"/>
              <w:right w:val="single" w:sz="8" w:space="0" w:color="auto"/>
            </w:tcBorders>
            <w:shd w:val="clear" w:color="auto" w:fill="auto"/>
            <w:noWrap/>
            <w:vAlign w:val="bottom"/>
            <w:hideMark/>
          </w:tcPr>
          <w:p w14:paraId="098A73D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F8B2D5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82</w:t>
            </w:r>
          </w:p>
        </w:tc>
        <w:tc>
          <w:tcPr>
            <w:tcW w:w="1244" w:type="dxa"/>
            <w:tcBorders>
              <w:top w:val="nil"/>
              <w:left w:val="nil"/>
              <w:bottom w:val="single" w:sz="8" w:space="0" w:color="auto"/>
              <w:right w:val="single" w:sz="8" w:space="0" w:color="auto"/>
            </w:tcBorders>
            <w:shd w:val="clear" w:color="auto" w:fill="auto"/>
            <w:vAlign w:val="bottom"/>
            <w:hideMark/>
          </w:tcPr>
          <w:p w14:paraId="39563BF7"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024" w:type="dxa"/>
            <w:tcBorders>
              <w:top w:val="nil"/>
              <w:left w:val="nil"/>
              <w:bottom w:val="single" w:sz="8" w:space="0" w:color="auto"/>
              <w:right w:val="single" w:sz="8" w:space="0" w:color="auto"/>
            </w:tcBorders>
            <w:shd w:val="clear" w:color="auto" w:fill="auto"/>
            <w:noWrap/>
            <w:vAlign w:val="bottom"/>
            <w:hideMark/>
          </w:tcPr>
          <w:p w14:paraId="3C474DC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8B7878F" w14:textId="77777777" w:rsidTr="00E742E0">
        <w:trPr>
          <w:trHeight w:val="924"/>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CAC13C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68</w:t>
            </w:r>
          </w:p>
        </w:tc>
        <w:tc>
          <w:tcPr>
            <w:tcW w:w="1678" w:type="dxa"/>
            <w:tcBorders>
              <w:top w:val="nil"/>
              <w:left w:val="nil"/>
              <w:bottom w:val="single" w:sz="8" w:space="0" w:color="auto"/>
              <w:right w:val="single" w:sz="8" w:space="0" w:color="auto"/>
            </w:tcBorders>
            <w:shd w:val="clear" w:color="auto" w:fill="auto"/>
            <w:vAlign w:val="bottom"/>
            <w:hideMark/>
          </w:tcPr>
          <w:p w14:paraId="607ECDB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LP - Public Works, Roads and Infrastructure Provincial department</w:t>
            </w:r>
          </w:p>
        </w:tc>
        <w:tc>
          <w:tcPr>
            <w:tcW w:w="1839" w:type="dxa"/>
            <w:tcBorders>
              <w:top w:val="nil"/>
              <w:left w:val="nil"/>
              <w:bottom w:val="single" w:sz="8" w:space="0" w:color="auto"/>
              <w:right w:val="single" w:sz="8" w:space="0" w:color="auto"/>
            </w:tcBorders>
            <w:shd w:val="clear" w:color="auto" w:fill="auto"/>
            <w:noWrap/>
            <w:vAlign w:val="bottom"/>
            <w:hideMark/>
          </w:tcPr>
          <w:p w14:paraId="7BA605C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Vhembe General Maintenance</w:t>
            </w:r>
          </w:p>
        </w:tc>
        <w:tc>
          <w:tcPr>
            <w:tcW w:w="1417" w:type="dxa"/>
            <w:tcBorders>
              <w:top w:val="nil"/>
              <w:left w:val="nil"/>
              <w:bottom w:val="single" w:sz="8" w:space="0" w:color="auto"/>
              <w:right w:val="single" w:sz="8" w:space="0" w:color="auto"/>
            </w:tcBorders>
            <w:shd w:val="clear" w:color="auto" w:fill="auto"/>
            <w:noWrap/>
            <w:vAlign w:val="bottom"/>
            <w:hideMark/>
          </w:tcPr>
          <w:p w14:paraId="2B393EA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60450-EPWP3P</w:t>
            </w:r>
          </w:p>
        </w:tc>
        <w:tc>
          <w:tcPr>
            <w:tcW w:w="831" w:type="dxa"/>
            <w:tcBorders>
              <w:top w:val="nil"/>
              <w:left w:val="nil"/>
              <w:bottom w:val="single" w:sz="8" w:space="0" w:color="auto"/>
              <w:right w:val="single" w:sz="8" w:space="0" w:color="auto"/>
            </w:tcBorders>
            <w:shd w:val="clear" w:color="auto" w:fill="auto"/>
            <w:noWrap/>
            <w:vAlign w:val="bottom"/>
            <w:hideMark/>
          </w:tcPr>
          <w:p w14:paraId="4E26252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86B11E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2E9A4CC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117</w:t>
            </w:r>
          </w:p>
        </w:tc>
        <w:tc>
          <w:tcPr>
            <w:tcW w:w="1024" w:type="dxa"/>
            <w:tcBorders>
              <w:top w:val="nil"/>
              <w:left w:val="nil"/>
              <w:bottom w:val="single" w:sz="8" w:space="0" w:color="auto"/>
              <w:right w:val="single" w:sz="8" w:space="0" w:color="auto"/>
            </w:tcBorders>
            <w:shd w:val="clear" w:color="auto" w:fill="auto"/>
            <w:noWrap/>
            <w:vAlign w:val="bottom"/>
            <w:hideMark/>
          </w:tcPr>
          <w:p w14:paraId="7080CFF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EEB64B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3D8356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69</w:t>
            </w:r>
          </w:p>
        </w:tc>
        <w:tc>
          <w:tcPr>
            <w:tcW w:w="1678" w:type="dxa"/>
            <w:tcBorders>
              <w:top w:val="nil"/>
              <w:left w:val="nil"/>
              <w:bottom w:val="single" w:sz="8" w:space="0" w:color="auto"/>
              <w:right w:val="single" w:sz="8" w:space="0" w:color="auto"/>
            </w:tcBorders>
            <w:shd w:val="clear" w:color="auto" w:fill="auto"/>
            <w:vAlign w:val="bottom"/>
            <w:hideMark/>
          </w:tcPr>
          <w:p w14:paraId="288613C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Elias </w:t>
            </w:r>
            <w:proofErr w:type="spellStart"/>
            <w:r w:rsidRPr="00214EEB">
              <w:rPr>
                <w:rFonts w:ascii="Arial" w:eastAsia="Times New Roman" w:hAnsi="Arial" w:cs="Arial"/>
                <w:color w:val="000000"/>
                <w:sz w:val="18"/>
                <w:szCs w:val="18"/>
                <w:lang w:eastAsia="en-ZA"/>
              </w:rPr>
              <w:t>Motsoaledi</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AB08A5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EMLM Adopt spot</w:t>
            </w:r>
          </w:p>
        </w:tc>
        <w:tc>
          <w:tcPr>
            <w:tcW w:w="1417" w:type="dxa"/>
            <w:tcBorders>
              <w:top w:val="nil"/>
              <w:left w:val="nil"/>
              <w:bottom w:val="single" w:sz="8" w:space="0" w:color="auto"/>
              <w:right w:val="single" w:sz="8" w:space="0" w:color="auto"/>
            </w:tcBorders>
            <w:shd w:val="clear" w:color="auto" w:fill="auto"/>
            <w:vAlign w:val="bottom"/>
            <w:hideMark/>
          </w:tcPr>
          <w:p w14:paraId="21B7DA1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48652-EPWP3M</w:t>
            </w:r>
          </w:p>
        </w:tc>
        <w:tc>
          <w:tcPr>
            <w:tcW w:w="831" w:type="dxa"/>
            <w:tcBorders>
              <w:top w:val="nil"/>
              <w:left w:val="nil"/>
              <w:bottom w:val="single" w:sz="8" w:space="0" w:color="auto"/>
              <w:right w:val="single" w:sz="8" w:space="0" w:color="auto"/>
            </w:tcBorders>
            <w:shd w:val="clear" w:color="auto" w:fill="auto"/>
            <w:noWrap/>
            <w:vAlign w:val="bottom"/>
            <w:hideMark/>
          </w:tcPr>
          <w:p w14:paraId="253562F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C227EB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w:t>
            </w:r>
          </w:p>
        </w:tc>
        <w:tc>
          <w:tcPr>
            <w:tcW w:w="1244" w:type="dxa"/>
            <w:tcBorders>
              <w:top w:val="nil"/>
              <w:left w:val="nil"/>
              <w:bottom w:val="single" w:sz="8" w:space="0" w:color="auto"/>
              <w:right w:val="single" w:sz="8" w:space="0" w:color="auto"/>
            </w:tcBorders>
            <w:shd w:val="clear" w:color="auto" w:fill="auto"/>
            <w:vAlign w:val="bottom"/>
            <w:hideMark/>
          </w:tcPr>
          <w:p w14:paraId="2263016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68</w:t>
            </w:r>
          </w:p>
        </w:tc>
        <w:tc>
          <w:tcPr>
            <w:tcW w:w="1024" w:type="dxa"/>
            <w:tcBorders>
              <w:top w:val="nil"/>
              <w:left w:val="nil"/>
              <w:bottom w:val="single" w:sz="8" w:space="0" w:color="auto"/>
              <w:right w:val="single" w:sz="8" w:space="0" w:color="auto"/>
            </w:tcBorders>
            <w:shd w:val="clear" w:color="auto" w:fill="auto"/>
            <w:noWrap/>
            <w:vAlign w:val="bottom"/>
            <w:hideMark/>
          </w:tcPr>
          <w:p w14:paraId="4B3A841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Limpopo</w:t>
            </w:r>
          </w:p>
        </w:tc>
      </w:tr>
      <w:tr w:rsidR="00EF4311" w:rsidRPr="00214EEB" w14:paraId="1B2E27A0"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78396F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70</w:t>
            </w:r>
          </w:p>
        </w:tc>
        <w:tc>
          <w:tcPr>
            <w:tcW w:w="1678" w:type="dxa"/>
            <w:tcBorders>
              <w:top w:val="nil"/>
              <w:left w:val="nil"/>
              <w:bottom w:val="single" w:sz="8" w:space="0" w:color="auto"/>
              <w:right w:val="single" w:sz="8" w:space="0" w:color="auto"/>
            </w:tcBorders>
            <w:shd w:val="clear" w:color="auto" w:fill="auto"/>
            <w:vAlign w:val="bottom"/>
            <w:hideMark/>
          </w:tcPr>
          <w:p w14:paraId="1E42B34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Sedibeng District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7FE4A42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Cleaning and maintenance of the heritage site</w:t>
            </w:r>
          </w:p>
        </w:tc>
        <w:tc>
          <w:tcPr>
            <w:tcW w:w="1417" w:type="dxa"/>
            <w:tcBorders>
              <w:top w:val="nil"/>
              <w:left w:val="nil"/>
              <w:bottom w:val="single" w:sz="8" w:space="0" w:color="auto"/>
              <w:right w:val="single" w:sz="8" w:space="0" w:color="auto"/>
            </w:tcBorders>
            <w:shd w:val="clear" w:color="auto" w:fill="auto"/>
            <w:noWrap/>
            <w:vAlign w:val="bottom"/>
            <w:hideMark/>
          </w:tcPr>
          <w:p w14:paraId="017B361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50888-EPWP3M</w:t>
            </w:r>
          </w:p>
        </w:tc>
        <w:tc>
          <w:tcPr>
            <w:tcW w:w="831" w:type="dxa"/>
            <w:tcBorders>
              <w:top w:val="nil"/>
              <w:left w:val="nil"/>
              <w:bottom w:val="single" w:sz="8" w:space="0" w:color="auto"/>
              <w:right w:val="single" w:sz="8" w:space="0" w:color="auto"/>
            </w:tcBorders>
            <w:shd w:val="clear" w:color="auto" w:fill="auto"/>
            <w:noWrap/>
            <w:vAlign w:val="bottom"/>
            <w:hideMark/>
          </w:tcPr>
          <w:p w14:paraId="6ED66E1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34B2800"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w:t>
            </w:r>
          </w:p>
        </w:tc>
        <w:tc>
          <w:tcPr>
            <w:tcW w:w="1244" w:type="dxa"/>
            <w:tcBorders>
              <w:top w:val="nil"/>
              <w:left w:val="nil"/>
              <w:bottom w:val="single" w:sz="8" w:space="0" w:color="auto"/>
              <w:right w:val="single" w:sz="8" w:space="0" w:color="auto"/>
            </w:tcBorders>
            <w:shd w:val="clear" w:color="auto" w:fill="auto"/>
            <w:vAlign w:val="bottom"/>
            <w:hideMark/>
          </w:tcPr>
          <w:p w14:paraId="654A68B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66</w:t>
            </w:r>
          </w:p>
        </w:tc>
        <w:tc>
          <w:tcPr>
            <w:tcW w:w="1024" w:type="dxa"/>
            <w:tcBorders>
              <w:top w:val="nil"/>
              <w:left w:val="nil"/>
              <w:bottom w:val="single" w:sz="8" w:space="0" w:color="auto"/>
              <w:right w:val="single" w:sz="8" w:space="0" w:color="auto"/>
            </w:tcBorders>
            <w:shd w:val="clear" w:color="auto" w:fill="auto"/>
            <w:noWrap/>
            <w:vAlign w:val="bottom"/>
            <w:hideMark/>
          </w:tcPr>
          <w:p w14:paraId="72A0BAE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62884835"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4B2EF8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71</w:t>
            </w:r>
          </w:p>
        </w:tc>
        <w:tc>
          <w:tcPr>
            <w:tcW w:w="1678" w:type="dxa"/>
            <w:tcBorders>
              <w:top w:val="nil"/>
              <w:left w:val="nil"/>
              <w:bottom w:val="single" w:sz="8" w:space="0" w:color="auto"/>
              <w:right w:val="single" w:sz="8" w:space="0" w:color="auto"/>
            </w:tcBorders>
            <w:shd w:val="clear" w:color="auto" w:fill="auto"/>
            <w:vAlign w:val="bottom"/>
            <w:hideMark/>
          </w:tcPr>
          <w:p w14:paraId="6F9BF60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Ekurhuleni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4D3AE25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Community Emergency Response Team</w:t>
            </w:r>
          </w:p>
        </w:tc>
        <w:tc>
          <w:tcPr>
            <w:tcW w:w="1417" w:type="dxa"/>
            <w:tcBorders>
              <w:top w:val="nil"/>
              <w:left w:val="nil"/>
              <w:bottom w:val="single" w:sz="8" w:space="0" w:color="auto"/>
              <w:right w:val="single" w:sz="8" w:space="0" w:color="auto"/>
            </w:tcBorders>
            <w:shd w:val="clear" w:color="auto" w:fill="auto"/>
            <w:noWrap/>
            <w:vAlign w:val="bottom"/>
            <w:hideMark/>
          </w:tcPr>
          <w:p w14:paraId="6709A4B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14681-EPWP3M</w:t>
            </w:r>
          </w:p>
        </w:tc>
        <w:tc>
          <w:tcPr>
            <w:tcW w:w="831" w:type="dxa"/>
            <w:tcBorders>
              <w:top w:val="nil"/>
              <w:left w:val="nil"/>
              <w:bottom w:val="single" w:sz="8" w:space="0" w:color="auto"/>
              <w:right w:val="single" w:sz="8" w:space="0" w:color="auto"/>
            </w:tcBorders>
            <w:shd w:val="clear" w:color="auto" w:fill="auto"/>
            <w:noWrap/>
            <w:vAlign w:val="bottom"/>
            <w:hideMark/>
          </w:tcPr>
          <w:p w14:paraId="7801693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92DF6D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23634ED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511</w:t>
            </w:r>
          </w:p>
        </w:tc>
        <w:tc>
          <w:tcPr>
            <w:tcW w:w="1024" w:type="dxa"/>
            <w:tcBorders>
              <w:top w:val="nil"/>
              <w:left w:val="nil"/>
              <w:bottom w:val="single" w:sz="8" w:space="0" w:color="auto"/>
              <w:right w:val="single" w:sz="8" w:space="0" w:color="auto"/>
            </w:tcBorders>
            <w:shd w:val="clear" w:color="auto" w:fill="auto"/>
            <w:noWrap/>
            <w:vAlign w:val="bottom"/>
            <w:hideMark/>
          </w:tcPr>
          <w:p w14:paraId="33D3E1C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32E0F119"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14701B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72</w:t>
            </w:r>
          </w:p>
        </w:tc>
        <w:tc>
          <w:tcPr>
            <w:tcW w:w="1678" w:type="dxa"/>
            <w:tcBorders>
              <w:top w:val="nil"/>
              <w:left w:val="nil"/>
              <w:bottom w:val="single" w:sz="8" w:space="0" w:color="auto"/>
              <w:right w:val="single" w:sz="8" w:space="0" w:color="auto"/>
            </w:tcBorders>
            <w:shd w:val="clear" w:color="auto" w:fill="auto"/>
            <w:vAlign w:val="bottom"/>
            <w:hideMark/>
          </w:tcPr>
          <w:p w14:paraId="3C19382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Ekurhuleni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2E8CCB6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Primary Health Care Support Programme</w:t>
            </w:r>
          </w:p>
        </w:tc>
        <w:tc>
          <w:tcPr>
            <w:tcW w:w="1417" w:type="dxa"/>
            <w:tcBorders>
              <w:top w:val="nil"/>
              <w:left w:val="nil"/>
              <w:bottom w:val="single" w:sz="8" w:space="0" w:color="auto"/>
              <w:right w:val="single" w:sz="8" w:space="0" w:color="auto"/>
            </w:tcBorders>
            <w:shd w:val="clear" w:color="auto" w:fill="auto"/>
            <w:noWrap/>
            <w:vAlign w:val="bottom"/>
            <w:hideMark/>
          </w:tcPr>
          <w:p w14:paraId="6A63D29B"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30944-EPWP3M</w:t>
            </w:r>
          </w:p>
        </w:tc>
        <w:tc>
          <w:tcPr>
            <w:tcW w:w="831" w:type="dxa"/>
            <w:tcBorders>
              <w:top w:val="nil"/>
              <w:left w:val="nil"/>
              <w:bottom w:val="single" w:sz="8" w:space="0" w:color="auto"/>
              <w:right w:val="single" w:sz="8" w:space="0" w:color="auto"/>
            </w:tcBorders>
            <w:shd w:val="clear" w:color="auto" w:fill="auto"/>
            <w:noWrap/>
            <w:vAlign w:val="bottom"/>
            <w:hideMark/>
          </w:tcPr>
          <w:p w14:paraId="12937A4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3EC598F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w:t>
            </w:r>
          </w:p>
        </w:tc>
        <w:tc>
          <w:tcPr>
            <w:tcW w:w="1244" w:type="dxa"/>
            <w:tcBorders>
              <w:top w:val="nil"/>
              <w:left w:val="nil"/>
              <w:bottom w:val="single" w:sz="8" w:space="0" w:color="auto"/>
              <w:right w:val="single" w:sz="8" w:space="0" w:color="auto"/>
            </w:tcBorders>
            <w:shd w:val="clear" w:color="auto" w:fill="auto"/>
            <w:vAlign w:val="bottom"/>
            <w:hideMark/>
          </w:tcPr>
          <w:p w14:paraId="3D8AA3B5"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103</w:t>
            </w:r>
          </w:p>
        </w:tc>
        <w:tc>
          <w:tcPr>
            <w:tcW w:w="1024" w:type="dxa"/>
            <w:tcBorders>
              <w:top w:val="nil"/>
              <w:left w:val="nil"/>
              <w:bottom w:val="single" w:sz="8" w:space="0" w:color="auto"/>
              <w:right w:val="single" w:sz="8" w:space="0" w:color="auto"/>
            </w:tcBorders>
            <w:shd w:val="clear" w:color="auto" w:fill="auto"/>
            <w:noWrap/>
            <w:vAlign w:val="bottom"/>
            <w:hideMark/>
          </w:tcPr>
          <w:p w14:paraId="0AB73E6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649C7940"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A8E081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w:t>
            </w:r>
          </w:p>
        </w:tc>
        <w:tc>
          <w:tcPr>
            <w:tcW w:w="1678" w:type="dxa"/>
            <w:tcBorders>
              <w:top w:val="nil"/>
              <w:left w:val="nil"/>
              <w:bottom w:val="single" w:sz="8" w:space="0" w:color="auto"/>
              <w:right w:val="single" w:sz="8" w:space="0" w:color="auto"/>
            </w:tcBorders>
            <w:shd w:val="clear" w:color="auto" w:fill="auto"/>
            <w:vAlign w:val="bottom"/>
            <w:hideMark/>
          </w:tcPr>
          <w:p w14:paraId="35D993E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770AEEA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Water purification plant upgrades- Temba</w:t>
            </w:r>
          </w:p>
        </w:tc>
        <w:tc>
          <w:tcPr>
            <w:tcW w:w="1417" w:type="dxa"/>
            <w:tcBorders>
              <w:top w:val="nil"/>
              <w:left w:val="nil"/>
              <w:bottom w:val="single" w:sz="8" w:space="0" w:color="auto"/>
              <w:right w:val="single" w:sz="8" w:space="0" w:color="auto"/>
            </w:tcBorders>
            <w:shd w:val="clear" w:color="auto" w:fill="auto"/>
            <w:noWrap/>
            <w:vAlign w:val="bottom"/>
            <w:hideMark/>
          </w:tcPr>
          <w:p w14:paraId="7973A88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8314-EPWP3M</w:t>
            </w:r>
          </w:p>
        </w:tc>
        <w:tc>
          <w:tcPr>
            <w:tcW w:w="831" w:type="dxa"/>
            <w:tcBorders>
              <w:top w:val="nil"/>
              <w:left w:val="nil"/>
              <w:bottom w:val="single" w:sz="8" w:space="0" w:color="auto"/>
              <w:right w:val="single" w:sz="8" w:space="0" w:color="auto"/>
            </w:tcBorders>
            <w:shd w:val="clear" w:color="auto" w:fill="auto"/>
            <w:noWrap/>
            <w:vAlign w:val="bottom"/>
            <w:hideMark/>
          </w:tcPr>
          <w:p w14:paraId="651463A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5A401B8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244" w:type="dxa"/>
            <w:tcBorders>
              <w:top w:val="nil"/>
              <w:left w:val="nil"/>
              <w:bottom w:val="single" w:sz="8" w:space="0" w:color="auto"/>
              <w:right w:val="single" w:sz="8" w:space="0" w:color="auto"/>
            </w:tcBorders>
            <w:shd w:val="clear" w:color="auto" w:fill="auto"/>
            <w:vAlign w:val="bottom"/>
            <w:hideMark/>
          </w:tcPr>
          <w:p w14:paraId="686D7278"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178</w:t>
            </w:r>
          </w:p>
        </w:tc>
        <w:tc>
          <w:tcPr>
            <w:tcW w:w="1024" w:type="dxa"/>
            <w:tcBorders>
              <w:top w:val="nil"/>
              <w:left w:val="nil"/>
              <w:bottom w:val="single" w:sz="8" w:space="0" w:color="auto"/>
              <w:right w:val="single" w:sz="8" w:space="0" w:color="auto"/>
            </w:tcBorders>
            <w:shd w:val="clear" w:color="auto" w:fill="auto"/>
            <w:noWrap/>
            <w:vAlign w:val="bottom"/>
            <w:hideMark/>
          </w:tcPr>
          <w:p w14:paraId="49CD50A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3012A3C7"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61E470E0"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w:t>
            </w:r>
          </w:p>
        </w:tc>
        <w:tc>
          <w:tcPr>
            <w:tcW w:w="1678" w:type="dxa"/>
            <w:tcBorders>
              <w:top w:val="nil"/>
              <w:left w:val="nil"/>
              <w:bottom w:val="single" w:sz="8" w:space="0" w:color="auto"/>
              <w:right w:val="single" w:sz="8" w:space="0" w:color="auto"/>
            </w:tcBorders>
            <w:shd w:val="clear" w:color="auto" w:fill="auto"/>
            <w:vAlign w:val="bottom"/>
            <w:hideMark/>
          </w:tcPr>
          <w:p w14:paraId="13CB3F6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Johannesburg Metro Municipality -</w:t>
            </w:r>
            <w:r w:rsidRPr="00214EEB">
              <w:rPr>
                <w:rFonts w:ascii="Arial" w:eastAsia="Times New Roman" w:hAnsi="Arial" w:cs="Arial"/>
                <w:color w:val="000000"/>
                <w:sz w:val="18"/>
                <w:szCs w:val="18"/>
                <w:lang w:eastAsia="en-ZA"/>
              </w:rPr>
              <w:br/>
              <w:t>Johannesburg</w:t>
            </w:r>
          </w:p>
        </w:tc>
        <w:tc>
          <w:tcPr>
            <w:tcW w:w="1839" w:type="dxa"/>
            <w:tcBorders>
              <w:top w:val="nil"/>
              <w:left w:val="nil"/>
              <w:bottom w:val="single" w:sz="8" w:space="0" w:color="auto"/>
              <w:right w:val="single" w:sz="8" w:space="0" w:color="auto"/>
            </w:tcBorders>
            <w:shd w:val="clear" w:color="auto" w:fill="auto"/>
            <w:noWrap/>
            <w:vAlign w:val="bottom"/>
            <w:hideMark/>
          </w:tcPr>
          <w:p w14:paraId="774C402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Home Community Based Care Project</w:t>
            </w:r>
          </w:p>
        </w:tc>
        <w:tc>
          <w:tcPr>
            <w:tcW w:w="1417" w:type="dxa"/>
            <w:tcBorders>
              <w:top w:val="nil"/>
              <w:left w:val="nil"/>
              <w:bottom w:val="single" w:sz="8" w:space="0" w:color="auto"/>
              <w:right w:val="single" w:sz="8" w:space="0" w:color="auto"/>
            </w:tcBorders>
            <w:shd w:val="clear" w:color="auto" w:fill="auto"/>
            <w:noWrap/>
            <w:vAlign w:val="bottom"/>
            <w:hideMark/>
          </w:tcPr>
          <w:p w14:paraId="43474F3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48107-EPWP3M</w:t>
            </w:r>
          </w:p>
        </w:tc>
        <w:tc>
          <w:tcPr>
            <w:tcW w:w="831" w:type="dxa"/>
            <w:tcBorders>
              <w:top w:val="nil"/>
              <w:left w:val="nil"/>
              <w:bottom w:val="single" w:sz="8" w:space="0" w:color="auto"/>
              <w:right w:val="single" w:sz="8" w:space="0" w:color="auto"/>
            </w:tcBorders>
            <w:shd w:val="clear" w:color="auto" w:fill="auto"/>
            <w:noWrap/>
            <w:vAlign w:val="bottom"/>
            <w:hideMark/>
          </w:tcPr>
          <w:p w14:paraId="21B80D9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2CEEFED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105</w:t>
            </w:r>
          </w:p>
        </w:tc>
        <w:tc>
          <w:tcPr>
            <w:tcW w:w="1244" w:type="dxa"/>
            <w:tcBorders>
              <w:top w:val="nil"/>
              <w:left w:val="nil"/>
              <w:bottom w:val="single" w:sz="8" w:space="0" w:color="auto"/>
              <w:right w:val="single" w:sz="8" w:space="0" w:color="auto"/>
            </w:tcBorders>
            <w:shd w:val="clear" w:color="auto" w:fill="auto"/>
            <w:vAlign w:val="bottom"/>
            <w:hideMark/>
          </w:tcPr>
          <w:p w14:paraId="67B2C6BB"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230</w:t>
            </w:r>
          </w:p>
        </w:tc>
        <w:tc>
          <w:tcPr>
            <w:tcW w:w="1024" w:type="dxa"/>
            <w:tcBorders>
              <w:top w:val="nil"/>
              <w:left w:val="nil"/>
              <w:bottom w:val="single" w:sz="8" w:space="0" w:color="auto"/>
              <w:right w:val="single" w:sz="8" w:space="0" w:color="auto"/>
            </w:tcBorders>
            <w:shd w:val="clear" w:color="auto" w:fill="auto"/>
            <w:noWrap/>
            <w:vAlign w:val="bottom"/>
            <w:hideMark/>
          </w:tcPr>
          <w:p w14:paraId="507EEB3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235C468A"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5621DA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75</w:t>
            </w:r>
          </w:p>
        </w:tc>
        <w:tc>
          <w:tcPr>
            <w:tcW w:w="1678" w:type="dxa"/>
            <w:tcBorders>
              <w:top w:val="nil"/>
              <w:left w:val="nil"/>
              <w:bottom w:val="single" w:sz="8" w:space="0" w:color="auto"/>
              <w:right w:val="single" w:sz="8" w:space="0" w:color="auto"/>
            </w:tcBorders>
            <w:shd w:val="clear" w:color="auto" w:fill="auto"/>
            <w:vAlign w:val="bottom"/>
            <w:hideMark/>
          </w:tcPr>
          <w:p w14:paraId="6BC3102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Pretoria</w:t>
            </w:r>
          </w:p>
        </w:tc>
        <w:tc>
          <w:tcPr>
            <w:tcW w:w="1839" w:type="dxa"/>
            <w:tcBorders>
              <w:top w:val="nil"/>
              <w:left w:val="nil"/>
              <w:bottom w:val="single" w:sz="8" w:space="0" w:color="auto"/>
              <w:right w:val="single" w:sz="8" w:space="0" w:color="auto"/>
            </w:tcBorders>
            <w:shd w:val="clear" w:color="auto" w:fill="auto"/>
            <w:vAlign w:val="bottom"/>
            <w:hideMark/>
          </w:tcPr>
          <w:p w14:paraId="354F97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Youth and Greening Project</w:t>
            </w:r>
          </w:p>
        </w:tc>
        <w:tc>
          <w:tcPr>
            <w:tcW w:w="1417" w:type="dxa"/>
            <w:tcBorders>
              <w:top w:val="nil"/>
              <w:left w:val="nil"/>
              <w:bottom w:val="single" w:sz="8" w:space="0" w:color="auto"/>
              <w:right w:val="single" w:sz="8" w:space="0" w:color="auto"/>
            </w:tcBorders>
            <w:shd w:val="clear" w:color="auto" w:fill="auto"/>
            <w:vAlign w:val="bottom"/>
            <w:hideMark/>
          </w:tcPr>
          <w:p w14:paraId="496E938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5736-EPWP3M</w:t>
            </w:r>
          </w:p>
        </w:tc>
        <w:tc>
          <w:tcPr>
            <w:tcW w:w="831" w:type="dxa"/>
            <w:tcBorders>
              <w:top w:val="nil"/>
              <w:left w:val="nil"/>
              <w:bottom w:val="single" w:sz="8" w:space="0" w:color="auto"/>
              <w:right w:val="single" w:sz="8" w:space="0" w:color="auto"/>
            </w:tcBorders>
            <w:shd w:val="clear" w:color="auto" w:fill="auto"/>
            <w:noWrap/>
            <w:vAlign w:val="bottom"/>
            <w:hideMark/>
          </w:tcPr>
          <w:p w14:paraId="321EFD4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9E79F6D"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38</w:t>
            </w:r>
          </w:p>
        </w:tc>
        <w:tc>
          <w:tcPr>
            <w:tcW w:w="1244" w:type="dxa"/>
            <w:tcBorders>
              <w:top w:val="nil"/>
              <w:left w:val="nil"/>
              <w:bottom w:val="single" w:sz="8" w:space="0" w:color="auto"/>
              <w:right w:val="single" w:sz="8" w:space="0" w:color="auto"/>
            </w:tcBorders>
            <w:shd w:val="clear" w:color="auto" w:fill="auto"/>
            <w:vAlign w:val="bottom"/>
            <w:hideMark/>
          </w:tcPr>
          <w:p w14:paraId="75DC047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2336</w:t>
            </w:r>
          </w:p>
        </w:tc>
        <w:tc>
          <w:tcPr>
            <w:tcW w:w="1024" w:type="dxa"/>
            <w:tcBorders>
              <w:top w:val="nil"/>
              <w:left w:val="nil"/>
              <w:bottom w:val="single" w:sz="8" w:space="0" w:color="auto"/>
              <w:right w:val="single" w:sz="8" w:space="0" w:color="auto"/>
            </w:tcBorders>
            <w:shd w:val="clear" w:color="auto" w:fill="auto"/>
            <w:noWrap/>
            <w:vAlign w:val="bottom"/>
            <w:hideMark/>
          </w:tcPr>
          <w:p w14:paraId="14A5453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534CD1C5"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60AD88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76</w:t>
            </w:r>
          </w:p>
        </w:tc>
        <w:tc>
          <w:tcPr>
            <w:tcW w:w="1678" w:type="dxa"/>
            <w:tcBorders>
              <w:top w:val="nil"/>
              <w:left w:val="nil"/>
              <w:bottom w:val="single" w:sz="8" w:space="0" w:color="auto"/>
              <w:right w:val="single" w:sz="8" w:space="0" w:color="auto"/>
            </w:tcBorders>
            <w:shd w:val="clear" w:color="auto" w:fill="auto"/>
            <w:vAlign w:val="bottom"/>
            <w:hideMark/>
          </w:tcPr>
          <w:p w14:paraId="092175F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West Rand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3B6F358"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NDPG</w:t>
            </w:r>
          </w:p>
        </w:tc>
        <w:tc>
          <w:tcPr>
            <w:tcW w:w="1417" w:type="dxa"/>
            <w:tcBorders>
              <w:top w:val="nil"/>
              <w:left w:val="nil"/>
              <w:bottom w:val="single" w:sz="8" w:space="0" w:color="auto"/>
              <w:right w:val="single" w:sz="8" w:space="0" w:color="auto"/>
            </w:tcBorders>
            <w:shd w:val="clear" w:color="auto" w:fill="auto"/>
            <w:vAlign w:val="bottom"/>
            <w:hideMark/>
          </w:tcPr>
          <w:p w14:paraId="7CA271C6" w14:textId="77777777" w:rsidR="00EF4311" w:rsidRPr="00214EEB" w:rsidRDefault="00EF4311" w:rsidP="00E742E0">
            <w:pPr>
              <w:spacing w:after="0" w:line="240" w:lineRule="auto"/>
              <w:rPr>
                <w:rFonts w:ascii="Arial" w:eastAsia="Times New Roman" w:hAnsi="Arial" w:cs="Arial"/>
                <w:sz w:val="18"/>
                <w:szCs w:val="18"/>
                <w:lang w:eastAsia="en-ZA"/>
              </w:rPr>
            </w:pPr>
            <w:r w:rsidRPr="00214EEB">
              <w:rPr>
                <w:rFonts w:ascii="Arial" w:eastAsia="Times New Roman" w:hAnsi="Arial" w:cs="Arial"/>
                <w:sz w:val="18"/>
                <w:szCs w:val="18"/>
                <w:lang w:eastAsia="en-ZA"/>
              </w:rPr>
              <w:t>58332-EPWP3M</w:t>
            </w:r>
          </w:p>
        </w:tc>
        <w:tc>
          <w:tcPr>
            <w:tcW w:w="831" w:type="dxa"/>
            <w:tcBorders>
              <w:top w:val="nil"/>
              <w:left w:val="nil"/>
              <w:bottom w:val="single" w:sz="8" w:space="0" w:color="auto"/>
              <w:right w:val="single" w:sz="8" w:space="0" w:color="auto"/>
            </w:tcBorders>
            <w:shd w:val="clear" w:color="auto" w:fill="auto"/>
            <w:noWrap/>
            <w:vAlign w:val="bottom"/>
            <w:hideMark/>
          </w:tcPr>
          <w:p w14:paraId="7EF3ADF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Interim</w:t>
            </w:r>
          </w:p>
        </w:tc>
        <w:tc>
          <w:tcPr>
            <w:tcW w:w="1001" w:type="dxa"/>
            <w:tcBorders>
              <w:top w:val="nil"/>
              <w:left w:val="nil"/>
              <w:bottom w:val="single" w:sz="8" w:space="0" w:color="auto"/>
              <w:right w:val="single" w:sz="8" w:space="0" w:color="auto"/>
            </w:tcBorders>
            <w:shd w:val="clear" w:color="auto" w:fill="auto"/>
            <w:vAlign w:val="bottom"/>
            <w:hideMark/>
          </w:tcPr>
          <w:p w14:paraId="6565D271"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9</w:t>
            </w:r>
          </w:p>
        </w:tc>
        <w:tc>
          <w:tcPr>
            <w:tcW w:w="1244" w:type="dxa"/>
            <w:tcBorders>
              <w:top w:val="nil"/>
              <w:left w:val="nil"/>
              <w:bottom w:val="single" w:sz="8" w:space="0" w:color="auto"/>
              <w:right w:val="single" w:sz="8" w:space="0" w:color="auto"/>
            </w:tcBorders>
            <w:shd w:val="clear" w:color="auto" w:fill="auto"/>
            <w:vAlign w:val="bottom"/>
            <w:hideMark/>
          </w:tcPr>
          <w:p w14:paraId="0E4720A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30</w:t>
            </w:r>
          </w:p>
        </w:tc>
        <w:tc>
          <w:tcPr>
            <w:tcW w:w="1024" w:type="dxa"/>
            <w:tcBorders>
              <w:top w:val="nil"/>
              <w:left w:val="nil"/>
              <w:bottom w:val="single" w:sz="8" w:space="0" w:color="auto"/>
              <w:right w:val="single" w:sz="8" w:space="0" w:color="auto"/>
            </w:tcBorders>
            <w:shd w:val="clear" w:color="auto" w:fill="auto"/>
            <w:noWrap/>
            <w:vAlign w:val="bottom"/>
            <w:hideMark/>
          </w:tcPr>
          <w:p w14:paraId="59BD6EB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1EC1ACAF"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5185F5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77</w:t>
            </w:r>
          </w:p>
        </w:tc>
        <w:tc>
          <w:tcPr>
            <w:tcW w:w="1678" w:type="dxa"/>
            <w:tcBorders>
              <w:top w:val="nil"/>
              <w:left w:val="nil"/>
              <w:bottom w:val="single" w:sz="8" w:space="0" w:color="auto"/>
              <w:right w:val="single" w:sz="8" w:space="0" w:color="auto"/>
            </w:tcBorders>
            <w:shd w:val="clear" w:color="auto" w:fill="auto"/>
            <w:vAlign w:val="bottom"/>
            <w:hideMark/>
          </w:tcPr>
          <w:p w14:paraId="530F42B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Ekurhuleni Metropolitan Municipality</w:t>
            </w:r>
          </w:p>
        </w:tc>
        <w:tc>
          <w:tcPr>
            <w:tcW w:w="1839" w:type="dxa"/>
            <w:tcBorders>
              <w:top w:val="nil"/>
              <w:left w:val="nil"/>
              <w:bottom w:val="single" w:sz="8" w:space="0" w:color="auto"/>
              <w:right w:val="single" w:sz="8" w:space="0" w:color="auto"/>
            </w:tcBorders>
            <w:shd w:val="clear" w:color="auto" w:fill="auto"/>
            <w:vAlign w:val="bottom"/>
            <w:hideMark/>
          </w:tcPr>
          <w:p w14:paraId="0B7FF8D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Cleaning of Road side </w:t>
            </w:r>
            <w:proofErr w:type="spellStart"/>
            <w:r w:rsidRPr="00214EEB">
              <w:rPr>
                <w:rFonts w:ascii="Arial" w:eastAsia="Times New Roman" w:hAnsi="Arial" w:cs="Arial"/>
                <w:color w:val="000000"/>
                <w:sz w:val="18"/>
                <w:szCs w:val="18"/>
                <w:lang w:eastAsia="en-ZA"/>
              </w:rPr>
              <w:t>stormwater</w:t>
            </w:r>
            <w:proofErr w:type="spellEnd"/>
            <w:r w:rsidRPr="00214EEB">
              <w:rPr>
                <w:rFonts w:ascii="Arial" w:eastAsia="Times New Roman" w:hAnsi="Arial" w:cs="Arial"/>
                <w:color w:val="000000"/>
                <w:sz w:val="18"/>
                <w:szCs w:val="18"/>
                <w:lang w:eastAsia="en-ZA"/>
              </w:rPr>
              <w:t xml:space="preserve"> Channels</w:t>
            </w:r>
          </w:p>
        </w:tc>
        <w:tc>
          <w:tcPr>
            <w:tcW w:w="1417" w:type="dxa"/>
            <w:tcBorders>
              <w:top w:val="nil"/>
              <w:left w:val="nil"/>
              <w:bottom w:val="single" w:sz="8" w:space="0" w:color="auto"/>
              <w:right w:val="single" w:sz="8" w:space="0" w:color="auto"/>
            </w:tcBorders>
            <w:shd w:val="clear" w:color="auto" w:fill="auto"/>
            <w:vAlign w:val="bottom"/>
            <w:hideMark/>
          </w:tcPr>
          <w:p w14:paraId="477B3CE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58497-EPWP3M</w:t>
            </w:r>
          </w:p>
        </w:tc>
        <w:tc>
          <w:tcPr>
            <w:tcW w:w="831" w:type="dxa"/>
            <w:tcBorders>
              <w:top w:val="nil"/>
              <w:left w:val="nil"/>
              <w:bottom w:val="single" w:sz="8" w:space="0" w:color="auto"/>
              <w:right w:val="single" w:sz="8" w:space="0" w:color="auto"/>
            </w:tcBorders>
            <w:shd w:val="clear" w:color="auto" w:fill="auto"/>
            <w:noWrap/>
            <w:vAlign w:val="bottom"/>
            <w:hideMark/>
          </w:tcPr>
          <w:p w14:paraId="5DDD5FF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10B7309E"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w:t>
            </w:r>
          </w:p>
        </w:tc>
        <w:tc>
          <w:tcPr>
            <w:tcW w:w="1244" w:type="dxa"/>
            <w:tcBorders>
              <w:top w:val="nil"/>
              <w:left w:val="nil"/>
              <w:bottom w:val="single" w:sz="8" w:space="0" w:color="auto"/>
              <w:right w:val="single" w:sz="8" w:space="0" w:color="auto"/>
            </w:tcBorders>
            <w:shd w:val="clear" w:color="auto" w:fill="auto"/>
            <w:vAlign w:val="bottom"/>
            <w:hideMark/>
          </w:tcPr>
          <w:p w14:paraId="5ED0E57A"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338</w:t>
            </w:r>
          </w:p>
        </w:tc>
        <w:tc>
          <w:tcPr>
            <w:tcW w:w="1024" w:type="dxa"/>
            <w:tcBorders>
              <w:top w:val="nil"/>
              <w:left w:val="nil"/>
              <w:bottom w:val="single" w:sz="8" w:space="0" w:color="auto"/>
              <w:right w:val="single" w:sz="8" w:space="0" w:color="auto"/>
            </w:tcBorders>
            <w:shd w:val="clear" w:color="auto" w:fill="auto"/>
            <w:noWrap/>
            <w:vAlign w:val="bottom"/>
            <w:hideMark/>
          </w:tcPr>
          <w:p w14:paraId="0F006F7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63DEBDF9"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70A77BD"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78</w:t>
            </w:r>
          </w:p>
        </w:tc>
        <w:tc>
          <w:tcPr>
            <w:tcW w:w="1678" w:type="dxa"/>
            <w:tcBorders>
              <w:top w:val="nil"/>
              <w:left w:val="nil"/>
              <w:bottom w:val="single" w:sz="8" w:space="0" w:color="auto"/>
              <w:right w:val="single" w:sz="8" w:space="0" w:color="auto"/>
            </w:tcBorders>
            <w:shd w:val="clear" w:color="auto" w:fill="auto"/>
            <w:vAlign w:val="bottom"/>
            <w:hideMark/>
          </w:tcPr>
          <w:p w14:paraId="37A0500C"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Mogale City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1C2BB3A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Clean Green road construction and maintenance(waste removal)</w:t>
            </w:r>
          </w:p>
        </w:tc>
        <w:tc>
          <w:tcPr>
            <w:tcW w:w="1417" w:type="dxa"/>
            <w:tcBorders>
              <w:top w:val="nil"/>
              <w:left w:val="nil"/>
              <w:bottom w:val="single" w:sz="8" w:space="0" w:color="auto"/>
              <w:right w:val="single" w:sz="8" w:space="0" w:color="auto"/>
            </w:tcBorders>
            <w:shd w:val="clear" w:color="auto" w:fill="auto"/>
            <w:vAlign w:val="bottom"/>
            <w:hideMark/>
          </w:tcPr>
          <w:p w14:paraId="5397D898"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27310-EPWP3M</w:t>
            </w:r>
          </w:p>
        </w:tc>
        <w:tc>
          <w:tcPr>
            <w:tcW w:w="831" w:type="dxa"/>
            <w:tcBorders>
              <w:top w:val="nil"/>
              <w:left w:val="nil"/>
              <w:bottom w:val="single" w:sz="8" w:space="0" w:color="auto"/>
              <w:right w:val="single" w:sz="8" w:space="0" w:color="auto"/>
            </w:tcBorders>
            <w:shd w:val="clear" w:color="auto" w:fill="auto"/>
            <w:noWrap/>
            <w:vAlign w:val="bottom"/>
            <w:hideMark/>
          </w:tcPr>
          <w:p w14:paraId="035D31A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945FBB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17</w:t>
            </w:r>
          </w:p>
        </w:tc>
        <w:tc>
          <w:tcPr>
            <w:tcW w:w="1244" w:type="dxa"/>
            <w:tcBorders>
              <w:top w:val="nil"/>
              <w:left w:val="nil"/>
              <w:bottom w:val="single" w:sz="8" w:space="0" w:color="auto"/>
              <w:right w:val="single" w:sz="8" w:space="0" w:color="auto"/>
            </w:tcBorders>
            <w:shd w:val="clear" w:color="auto" w:fill="auto"/>
            <w:vAlign w:val="bottom"/>
            <w:hideMark/>
          </w:tcPr>
          <w:p w14:paraId="7CD5F8C9"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126</w:t>
            </w:r>
          </w:p>
        </w:tc>
        <w:tc>
          <w:tcPr>
            <w:tcW w:w="1024" w:type="dxa"/>
            <w:tcBorders>
              <w:top w:val="nil"/>
              <w:left w:val="nil"/>
              <w:bottom w:val="single" w:sz="8" w:space="0" w:color="auto"/>
              <w:right w:val="single" w:sz="8" w:space="0" w:color="auto"/>
            </w:tcBorders>
            <w:shd w:val="clear" w:color="auto" w:fill="auto"/>
            <w:noWrap/>
            <w:vAlign w:val="bottom"/>
            <w:hideMark/>
          </w:tcPr>
          <w:p w14:paraId="37B6336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617FF100" w14:textId="77777777" w:rsidTr="00E742E0">
        <w:trPr>
          <w:trHeight w:val="696"/>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732AE533"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79</w:t>
            </w:r>
          </w:p>
        </w:tc>
        <w:tc>
          <w:tcPr>
            <w:tcW w:w="1678" w:type="dxa"/>
            <w:tcBorders>
              <w:top w:val="nil"/>
              <w:left w:val="nil"/>
              <w:bottom w:val="single" w:sz="8" w:space="0" w:color="auto"/>
              <w:right w:val="single" w:sz="8" w:space="0" w:color="auto"/>
            </w:tcBorders>
            <w:shd w:val="clear" w:color="auto" w:fill="auto"/>
            <w:vAlign w:val="bottom"/>
            <w:hideMark/>
          </w:tcPr>
          <w:p w14:paraId="4FA7DD5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City Of Tshwane Metro Municipality -</w:t>
            </w:r>
            <w:r w:rsidRPr="00214EEB">
              <w:rPr>
                <w:rFonts w:ascii="Arial" w:eastAsia="Times New Roman" w:hAnsi="Arial" w:cs="Arial"/>
                <w:color w:val="000000"/>
                <w:sz w:val="18"/>
                <w:szCs w:val="18"/>
                <w:lang w:eastAsia="en-ZA"/>
              </w:rPr>
              <w:br/>
              <w:t>Pretoria</w:t>
            </w:r>
          </w:p>
        </w:tc>
        <w:tc>
          <w:tcPr>
            <w:tcW w:w="1839" w:type="dxa"/>
            <w:tcBorders>
              <w:top w:val="nil"/>
              <w:left w:val="nil"/>
              <w:bottom w:val="single" w:sz="8" w:space="0" w:color="auto"/>
              <w:right w:val="single" w:sz="8" w:space="0" w:color="auto"/>
            </w:tcBorders>
            <w:shd w:val="clear" w:color="auto" w:fill="auto"/>
            <w:vAlign w:val="bottom"/>
            <w:hideMark/>
          </w:tcPr>
          <w:p w14:paraId="75E46B7C"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Gata</w:t>
            </w:r>
            <w:proofErr w:type="spellEnd"/>
            <w:r w:rsidRPr="00214EEB">
              <w:rPr>
                <w:rFonts w:ascii="Arial" w:eastAsia="Times New Roman" w:hAnsi="Arial" w:cs="Arial"/>
                <w:color w:val="000000"/>
                <w:sz w:val="18"/>
                <w:szCs w:val="18"/>
                <w:lang w:eastAsia="en-ZA"/>
              </w:rPr>
              <w:t xml:space="preserve"> </w:t>
            </w:r>
            <w:proofErr w:type="spellStart"/>
            <w:r w:rsidRPr="00214EEB">
              <w:rPr>
                <w:rFonts w:ascii="Arial" w:eastAsia="Times New Roman" w:hAnsi="Arial" w:cs="Arial"/>
                <w:color w:val="000000"/>
                <w:sz w:val="18"/>
                <w:szCs w:val="18"/>
                <w:lang w:eastAsia="en-ZA"/>
              </w:rPr>
              <w:t>Lenna</w:t>
            </w:r>
            <w:proofErr w:type="spellEnd"/>
          </w:p>
        </w:tc>
        <w:tc>
          <w:tcPr>
            <w:tcW w:w="1417" w:type="dxa"/>
            <w:tcBorders>
              <w:top w:val="nil"/>
              <w:left w:val="nil"/>
              <w:bottom w:val="single" w:sz="8" w:space="0" w:color="auto"/>
              <w:right w:val="single" w:sz="8" w:space="0" w:color="auto"/>
            </w:tcBorders>
            <w:shd w:val="clear" w:color="auto" w:fill="auto"/>
            <w:vAlign w:val="bottom"/>
            <w:hideMark/>
          </w:tcPr>
          <w:p w14:paraId="56FC7C6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74458-EPWP3M</w:t>
            </w:r>
          </w:p>
        </w:tc>
        <w:tc>
          <w:tcPr>
            <w:tcW w:w="831" w:type="dxa"/>
            <w:tcBorders>
              <w:top w:val="nil"/>
              <w:left w:val="nil"/>
              <w:bottom w:val="single" w:sz="8" w:space="0" w:color="auto"/>
              <w:right w:val="single" w:sz="8" w:space="0" w:color="auto"/>
            </w:tcBorders>
            <w:shd w:val="clear" w:color="auto" w:fill="auto"/>
            <w:noWrap/>
            <w:vAlign w:val="bottom"/>
            <w:hideMark/>
          </w:tcPr>
          <w:p w14:paraId="2F3DDED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739A293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2358</w:t>
            </w:r>
          </w:p>
        </w:tc>
        <w:tc>
          <w:tcPr>
            <w:tcW w:w="1244" w:type="dxa"/>
            <w:tcBorders>
              <w:top w:val="nil"/>
              <w:left w:val="nil"/>
              <w:bottom w:val="single" w:sz="8" w:space="0" w:color="auto"/>
              <w:right w:val="single" w:sz="8" w:space="0" w:color="auto"/>
            </w:tcBorders>
            <w:shd w:val="clear" w:color="auto" w:fill="auto"/>
            <w:vAlign w:val="bottom"/>
            <w:hideMark/>
          </w:tcPr>
          <w:p w14:paraId="7C2BA6F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229</w:t>
            </w:r>
          </w:p>
        </w:tc>
        <w:tc>
          <w:tcPr>
            <w:tcW w:w="1024" w:type="dxa"/>
            <w:tcBorders>
              <w:top w:val="nil"/>
              <w:left w:val="nil"/>
              <w:bottom w:val="single" w:sz="8" w:space="0" w:color="auto"/>
              <w:right w:val="single" w:sz="8" w:space="0" w:color="auto"/>
            </w:tcBorders>
            <w:shd w:val="clear" w:color="auto" w:fill="auto"/>
            <w:noWrap/>
            <w:vAlign w:val="bottom"/>
            <w:hideMark/>
          </w:tcPr>
          <w:p w14:paraId="31B0AA3F"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Gauteng</w:t>
            </w:r>
          </w:p>
        </w:tc>
      </w:tr>
      <w:tr w:rsidR="00EF4311" w:rsidRPr="00214EEB" w14:paraId="7F037397"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044D7D19"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80</w:t>
            </w:r>
          </w:p>
        </w:tc>
        <w:tc>
          <w:tcPr>
            <w:tcW w:w="1678" w:type="dxa"/>
            <w:tcBorders>
              <w:top w:val="nil"/>
              <w:left w:val="nil"/>
              <w:bottom w:val="single" w:sz="8" w:space="0" w:color="auto"/>
              <w:right w:val="single" w:sz="8" w:space="0" w:color="auto"/>
            </w:tcBorders>
            <w:shd w:val="clear" w:color="auto" w:fill="auto"/>
            <w:vAlign w:val="bottom"/>
            <w:hideMark/>
          </w:tcPr>
          <w:p w14:paraId="2BC4D15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Bushbuckridge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38A0E03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TSHAU SECURITY (PTY) LTD</w:t>
            </w:r>
          </w:p>
        </w:tc>
        <w:tc>
          <w:tcPr>
            <w:tcW w:w="1417" w:type="dxa"/>
            <w:tcBorders>
              <w:top w:val="nil"/>
              <w:left w:val="nil"/>
              <w:bottom w:val="single" w:sz="8" w:space="0" w:color="auto"/>
              <w:right w:val="single" w:sz="8" w:space="0" w:color="auto"/>
            </w:tcBorders>
            <w:shd w:val="clear" w:color="auto" w:fill="auto"/>
            <w:vAlign w:val="bottom"/>
            <w:hideMark/>
          </w:tcPr>
          <w:p w14:paraId="0EC6420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73737-EPWP3M</w:t>
            </w:r>
          </w:p>
        </w:tc>
        <w:tc>
          <w:tcPr>
            <w:tcW w:w="831" w:type="dxa"/>
            <w:tcBorders>
              <w:top w:val="nil"/>
              <w:left w:val="nil"/>
              <w:bottom w:val="single" w:sz="8" w:space="0" w:color="auto"/>
              <w:right w:val="single" w:sz="8" w:space="0" w:color="auto"/>
            </w:tcBorders>
            <w:shd w:val="clear" w:color="auto" w:fill="auto"/>
            <w:noWrap/>
            <w:vAlign w:val="bottom"/>
            <w:hideMark/>
          </w:tcPr>
          <w:p w14:paraId="66DFA1D1"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2C4FAD43"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63</w:t>
            </w:r>
          </w:p>
        </w:tc>
        <w:tc>
          <w:tcPr>
            <w:tcW w:w="1244" w:type="dxa"/>
            <w:tcBorders>
              <w:top w:val="nil"/>
              <w:left w:val="nil"/>
              <w:bottom w:val="single" w:sz="8" w:space="0" w:color="auto"/>
              <w:right w:val="single" w:sz="8" w:space="0" w:color="auto"/>
            </w:tcBorders>
            <w:shd w:val="clear" w:color="auto" w:fill="auto"/>
            <w:vAlign w:val="bottom"/>
            <w:hideMark/>
          </w:tcPr>
          <w:p w14:paraId="07B6B11F"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110</w:t>
            </w:r>
          </w:p>
        </w:tc>
        <w:tc>
          <w:tcPr>
            <w:tcW w:w="1024" w:type="dxa"/>
            <w:tcBorders>
              <w:top w:val="nil"/>
              <w:left w:val="nil"/>
              <w:bottom w:val="single" w:sz="8" w:space="0" w:color="auto"/>
              <w:right w:val="single" w:sz="8" w:space="0" w:color="auto"/>
            </w:tcBorders>
            <w:shd w:val="clear" w:color="auto" w:fill="auto"/>
            <w:noWrap/>
            <w:vAlign w:val="bottom"/>
            <w:hideMark/>
          </w:tcPr>
          <w:p w14:paraId="06B59435"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Mpumalanga</w:t>
            </w:r>
          </w:p>
        </w:tc>
      </w:tr>
      <w:tr w:rsidR="00EF4311" w:rsidRPr="00214EEB" w14:paraId="096FEC38" w14:textId="77777777" w:rsidTr="00E742E0">
        <w:trPr>
          <w:trHeight w:val="468"/>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42766CDA"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81</w:t>
            </w:r>
          </w:p>
        </w:tc>
        <w:tc>
          <w:tcPr>
            <w:tcW w:w="1678" w:type="dxa"/>
            <w:tcBorders>
              <w:top w:val="nil"/>
              <w:left w:val="nil"/>
              <w:bottom w:val="single" w:sz="8" w:space="0" w:color="auto"/>
              <w:right w:val="single" w:sz="8" w:space="0" w:color="auto"/>
            </w:tcBorders>
            <w:shd w:val="clear" w:color="auto" w:fill="auto"/>
            <w:vAlign w:val="bottom"/>
            <w:hideMark/>
          </w:tcPr>
          <w:p w14:paraId="543AD0EB" w14:textId="77777777" w:rsidR="00EF4311" w:rsidRPr="00214EEB" w:rsidRDefault="00EF4311" w:rsidP="00E742E0">
            <w:pPr>
              <w:spacing w:after="0" w:line="240" w:lineRule="auto"/>
              <w:rPr>
                <w:rFonts w:ascii="Arial" w:eastAsia="Times New Roman" w:hAnsi="Arial" w:cs="Arial"/>
                <w:color w:val="000000"/>
                <w:sz w:val="18"/>
                <w:szCs w:val="18"/>
                <w:lang w:eastAsia="en-ZA"/>
              </w:rPr>
            </w:pPr>
            <w:proofErr w:type="spellStart"/>
            <w:r w:rsidRPr="00214EEB">
              <w:rPr>
                <w:rFonts w:ascii="Arial" w:eastAsia="Times New Roman" w:hAnsi="Arial" w:cs="Arial"/>
                <w:color w:val="000000"/>
                <w:sz w:val="18"/>
                <w:szCs w:val="18"/>
                <w:lang w:eastAsia="en-ZA"/>
              </w:rPr>
              <w:t>Msukaligwa</w:t>
            </w:r>
            <w:proofErr w:type="spellEnd"/>
            <w:r w:rsidRPr="00214EEB">
              <w:rPr>
                <w:rFonts w:ascii="Arial" w:eastAsia="Times New Roman" w:hAnsi="Arial" w:cs="Arial"/>
                <w:color w:val="000000"/>
                <w:sz w:val="18"/>
                <w:szCs w:val="18"/>
                <w:lang w:eastAsia="en-ZA"/>
              </w:rPr>
              <w:t xml:space="preserve"> Local Municipality</w:t>
            </w:r>
          </w:p>
        </w:tc>
        <w:tc>
          <w:tcPr>
            <w:tcW w:w="1839" w:type="dxa"/>
            <w:tcBorders>
              <w:top w:val="nil"/>
              <w:left w:val="nil"/>
              <w:bottom w:val="single" w:sz="8" w:space="0" w:color="auto"/>
              <w:right w:val="single" w:sz="8" w:space="0" w:color="auto"/>
            </w:tcBorders>
            <w:shd w:val="clear" w:color="auto" w:fill="auto"/>
            <w:vAlign w:val="bottom"/>
            <w:hideMark/>
          </w:tcPr>
          <w:p w14:paraId="6F6DAC86"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xml:space="preserve">Cleaning of Municipal Buildings </w:t>
            </w:r>
          </w:p>
        </w:tc>
        <w:tc>
          <w:tcPr>
            <w:tcW w:w="1417" w:type="dxa"/>
            <w:tcBorders>
              <w:top w:val="nil"/>
              <w:left w:val="nil"/>
              <w:bottom w:val="single" w:sz="8" w:space="0" w:color="auto"/>
              <w:right w:val="single" w:sz="8" w:space="0" w:color="auto"/>
            </w:tcBorders>
            <w:shd w:val="clear" w:color="auto" w:fill="auto"/>
            <w:vAlign w:val="bottom"/>
            <w:hideMark/>
          </w:tcPr>
          <w:p w14:paraId="5D8072C2"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58545-EPWP3M</w:t>
            </w:r>
          </w:p>
        </w:tc>
        <w:tc>
          <w:tcPr>
            <w:tcW w:w="831" w:type="dxa"/>
            <w:tcBorders>
              <w:top w:val="nil"/>
              <w:left w:val="nil"/>
              <w:bottom w:val="single" w:sz="8" w:space="0" w:color="auto"/>
              <w:right w:val="single" w:sz="8" w:space="0" w:color="auto"/>
            </w:tcBorders>
            <w:shd w:val="clear" w:color="auto" w:fill="auto"/>
            <w:noWrap/>
            <w:vAlign w:val="bottom"/>
            <w:hideMark/>
          </w:tcPr>
          <w:p w14:paraId="23BF73D7"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Final</w:t>
            </w:r>
          </w:p>
        </w:tc>
        <w:tc>
          <w:tcPr>
            <w:tcW w:w="1001" w:type="dxa"/>
            <w:tcBorders>
              <w:top w:val="nil"/>
              <w:left w:val="nil"/>
              <w:bottom w:val="single" w:sz="8" w:space="0" w:color="auto"/>
              <w:right w:val="single" w:sz="8" w:space="0" w:color="auto"/>
            </w:tcBorders>
            <w:shd w:val="clear" w:color="auto" w:fill="auto"/>
            <w:vAlign w:val="bottom"/>
            <w:hideMark/>
          </w:tcPr>
          <w:p w14:paraId="02CBC026"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3</w:t>
            </w:r>
          </w:p>
        </w:tc>
        <w:tc>
          <w:tcPr>
            <w:tcW w:w="1244" w:type="dxa"/>
            <w:tcBorders>
              <w:top w:val="nil"/>
              <w:left w:val="nil"/>
              <w:bottom w:val="single" w:sz="8" w:space="0" w:color="auto"/>
              <w:right w:val="single" w:sz="8" w:space="0" w:color="auto"/>
            </w:tcBorders>
            <w:shd w:val="clear" w:color="auto" w:fill="auto"/>
            <w:vAlign w:val="bottom"/>
            <w:hideMark/>
          </w:tcPr>
          <w:p w14:paraId="5D971864" w14:textId="77777777" w:rsidR="00EF4311" w:rsidRPr="00214EEB" w:rsidRDefault="00EF4311" w:rsidP="00E742E0">
            <w:pPr>
              <w:spacing w:after="0" w:line="240" w:lineRule="auto"/>
              <w:jc w:val="right"/>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69</w:t>
            </w:r>
          </w:p>
        </w:tc>
        <w:tc>
          <w:tcPr>
            <w:tcW w:w="1024" w:type="dxa"/>
            <w:tcBorders>
              <w:top w:val="nil"/>
              <w:left w:val="nil"/>
              <w:bottom w:val="single" w:sz="8" w:space="0" w:color="auto"/>
              <w:right w:val="single" w:sz="8" w:space="0" w:color="auto"/>
            </w:tcBorders>
            <w:shd w:val="clear" w:color="auto" w:fill="auto"/>
            <w:noWrap/>
            <w:vAlign w:val="bottom"/>
            <w:hideMark/>
          </w:tcPr>
          <w:p w14:paraId="088FA314"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Mpumalanga</w:t>
            </w:r>
          </w:p>
        </w:tc>
      </w:tr>
      <w:tr w:rsidR="00EF4311" w:rsidRPr="00214EEB" w14:paraId="23454675" w14:textId="77777777" w:rsidTr="00E742E0">
        <w:trPr>
          <w:trHeight w:val="30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14:paraId="25C5CB6E" w14:textId="77777777" w:rsidR="00EF4311" w:rsidRPr="00214EEB" w:rsidRDefault="00EF4311" w:rsidP="00E742E0">
            <w:pPr>
              <w:spacing w:after="0" w:line="240" w:lineRule="auto"/>
              <w:rPr>
                <w:rFonts w:ascii="Arial" w:eastAsia="Times New Roman" w:hAnsi="Arial" w:cs="Arial"/>
                <w:color w:val="000000"/>
                <w:sz w:val="18"/>
                <w:szCs w:val="18"/>
                <w:lang w:eastAsia="en-ZA"/>
              </w:rPr>
            </w:pPr>
            <w:r w:rsidRPr="00214EEB">
              <w:rPr>
                <w:rFonts w:ascii="Arial" w:eastAsia="Times New Roman" w:hAnsi="Arial" w:cs="Arial"/>
                <w:color w:val="000000"/>
                <w:sz w:val="18"/>
                <w:szCs w:val="18"/>
                <w:lang w:eastAsia="en-ZA"/>
              </w:rPr>
              <w:t> </w:t>
            </w:r>
          </w:p>
        </w:tc>
        <w:tc>
          <w:tcPr>
            <w:tcW w:w="4934" w:type="dxa"/>
            <w:gridSpan w:val="3"/>
            <w:tcBorders>
              <w:top w:val="nil"/>
              <w:left w:val="nil"/>
              <w:bottom w:val="single" w:sz="8" w:space="0" w:color="auto"/>
              <w:right w:val="single" w:sz="8" w:space="0" w:color="000000"/>
            </w:tcBorders>
            <w:shd w:val="clear" w:color="auto" w:fill="auto"/>
            <w:noWrap/>
            <w:vAlign w:val="bottom"/>
            <w:hideMark/>
          </w:tcPr>
          <w:p w14:paraId="3019FF72"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Total</w:t>
            </w:r>
          </w:p>
        </w:tc>
        <w:tc>
          <w:tcPr>
            <w:tcW w:w="831" w:type="dxa"/>
            <w:tcBorders>
              <w:top w:val="nil"/>
              <w:left w:val="nil"/>
              <w:bottom w:val="single" w:sz="8" w:space="0" w:color="auto"/>
              <w:right w:val="single" w:sz="8" w:space="0" w:color="auto"/>
            </w:tcBorders>
            <w:shd w:val="clear" w:color="auto" w:fill="auto"/>
            <w:noWrap/>
            <w:vAlign w:val="bottom"/>
            <w:hideMark/>
          </w:tcPr>
          <w:p w14:paraId="70699300" w14:textId="77777777" w:rsidR="00EF4311" w:rsidRPr="00214EEB" w:rsidRDefault="00EF4311" w:rsidP="00E742E0">
            <w:pPr>
              <w:spacing w:after="0" w:line="240" w:lineRule="auto"/>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 </w:t>
            </w:r>
          </w:p>
        </w:tc>
        <w:tc>
          <w:tcPr>
            <w:tcW w:w="1001" w:type="dxa"/>
            <w:tcBorders>
              <w:top w:val="nil"/>
              <w:left w:val="nil"/>
              <w:bottom w:val="single" w:sz="8" w:space="0" w:color="auto"/>
              <w:right w:val="single" w:sz="8" w:space="0" w:color="auto"/>
            </w:tcBorders>
            <w:shd w:val="clear" w:color="auto" w:fill="auto"/>
            <w:noWrap/>
            <w:vAlign w:val="bottom"/>
            <w:hideMark/>
          </w:tcPr>
          <w:p w14:paraId="1D3957FF" w14:textId="77777777" w:rsidR="00EF4311" w:rsidRPr="00214EEB" w:rsidRDefault="00EF4311" w:rsidP="00E742E0">
            <w:pPr>
              <w:spacing w:after="0" w:line="240" w:lineRule="auto"/>
              <w:jc w:val="right"/>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6 792</w:t>
            </w:r>
          </w:p>
        </w:tc>
        <w:tc>
          <w:tcPr>
            <w:tcW w:w="1244" w:type="dxa"/>
            <w:tcBorders>
              <w:top w:val="nil"/>
              <w:left w:val="nil"/>
              <w:bottom w:val="single" w:sz="8" w:space="0" w:color="auto"/>
              <w:right w:val="single" w:sz="8" w:space="0" w:color="auto"/>
            </w:tcBorders>
            <w:shd w:val="clear" w:color="auto" w:fill="auto"/>
            <w:noWrap/>
            <w:vAlign w:val="bottom"/>
            <w:hideMark/>
          </w:tcPr>
          <w:p w14:paraId="3BF181D1" w14:textId="77777777" w:rsidR="00EF4311" w:rsidRPr="00214EEB" w:rsidRDefault="00EF4311" w:rsidP="00E742E0">
            <w:pPr>
              <w:spacing w:after="0" w:line="240" w:lineRule="auto"/>
              <w:jc w:val="right"/>
              <w:rPr>
                <w:rFonts w:ascii="Arial" w:eastAsia="Times New Roman" w:hAnsi="Arial" w:cs="Arial"/>
                <w:b/>
                <w:bCs/>
                <w:color w:val="000000"/>
                <w:sz w:val="18"/>
                <w:szCs w:val="18"/>
                <w:lang w:eastAsia="en-ZA"/>
              </w:rPr>
            </w:pPr>
            <w:r w:rsidRPr="00214EEB">
              <w:rPr>
                <w:rFonts w:ascii="Arial" w:eastAsia="Times New Roman" w:hAnsi="Arial" w:cs="Arial"/>
                <w:b/>
                <w:bCs/>
                <w:color w:val="000000"/>
                <w:sz w:val="18"/>
                <w:szCs w:val="18"/>
                <w:lang w:eastAsia="en-ZA"/>
              </w:rPr>
              <w:t>17 232</w:t>
            </w:r>
          </w:p>
        </w:tc>
        <w:tc>
          <w:tcPr>
            <w:tcW w:w="1024" w:type="dxa"/>
            <w:tcBorders>
              <w:top w:val="nil"/>
              <w:left w:val="nil"/>
              <w:bottom w:val="nil"/>
              <w:right w:val="nil"/>
            </w:tcBorders>
            <w:shd w:val="clear" w:color="auto" w:fill="auto"/>
            <w:noWrap/>
            <w:vAlign w:val="bottom"/>
            <w:hideMark/>
          </w:tcPr>
          <w:p w14:paraId="3B0E00E6" w14:textId="77777777" w:rsidR="00EF4311" w:rsidRPr="00214EEB" w:rsidRDefault="00EF4311" w:rsidP="00E742E0">
            <w:pPr>
              <w:spacing w:after="0" w:line="240" w:lineRule="auto"/>
              <w:rPr>
                <w:rFonts w:ascii="Arial" w:eastAsia="Times New Roman" w:hAnsi="Arial" w:cs="Arial"/>
                <w:color w:val="000000"/>
                <w:sz w:val="18"/>
                <w:szCs w:val="18"/>
                <w:lang w:eastAsia="en-ZA"/>
              </w:rPr>
            </w:pPr>
          </w:p>
        </w:tc>
      </w:tr>
    </w:tbl>
    <w:p w14:paraId="33ACB43F" w14:textId="77777777" w:rsidR="00EF4311" w:rsidRPr="00FF2964" w:rsidRDefault="00EF4311" w:rsidP="00EF4311">
      <w:pPr>
        <w:shd w:val="clear" w:color="auto" w:fill="FFFFFF"/>
        <w:spacing w:after="0" w:line="240" w:lineRule="auto"/>
        <w:rPr>
          <w:rFonts w:ascii="Arial" w:hAnsi="Arial" w:cs="Arial"/>
        </w:rPr>
      </w:pPr>
    </w:p>
    <w:p w14:paraId="038BA224"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1ED7FCF9" w14:textId="77777777" w:rsidR="00EF4311" w:rsidRPr="00FF2964" w:rsidRDefault="00EF4311" w:rsidP="00EF4311">
      <w:pPr>
        <w:shd w:val="clear" w:color="auto" w:fill="FFFFFF"/>
        <w:spacing w:after="0" w:line="240" w:lineRule="auto"/>
        <w:ind w:left="567" w:hanging="567"/>
        <w:rPr>
          <w:rFonts w:ascii="Arial" w:hAnsi="Arial" w:cs="Arial"/>
        </w:rPr>
      </w:pPr>
    </w:p>
    <w:p w14:paraId="5F109148"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 (a)</w:t>
      </w:r>
    </w:p>
    <w:p w14:paraId="19A2532C" w14:textId="77777777" w:rsidR="00EF4311" w:rsidRPr="00FF2964" w:rsidRDefault="00EF4311" w:rsidP="00EF4311">
      <w:pPr>
        <w:shd w:val="clear" w:color="auto" w:fill="FFFFFF"/>
        <w:spacing w:after="0" w:line="240" w:lineRule="auto"/>
        <w:ind w:left="567" w:hanging="567"/>
        <w:rPr>
          <w:rFonts w:ascii="Arial" w:hAnsi="Arial" w:cs="Arial"/>
        </w:rPr>
      </w:pPr>
    </w:p>
    <w:p w14:paraId="035D7490" w14:textId="77777777" w:rsidR="00EF4311" w:rsidRPr="00C43DFA" w:rsidRDefault="00EF4311" w:rsidP="00EF4311">
      <w:pPr>
        <w:shd w:val="clear" w:color="auto" w:fill="FFFFFF"/>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r>
      <w:r w:rsidRPr="00FF2964">
        <w:rPr>
          <w:rFonts w:ascii="Arial" w:hAnsi="Arial" w:cs="Arial"/>
          <w:iCs/>
        </w:rPr>
        <w:t xml:space="preserve">Understatement of work opportunities </w:t>
      </w:r>
      <w:r w:rsidRPr="00C43DFA">
        <w:rPr>
          <w:rFonts w:ascii="Arial" w:hAnsi="Arial" w:cs="Arial"/>
          <w:iCs/>
        </w:rPr>
        <w:t>created.</w:t>
      </w:r>
    </w:p>
    <w:p w14:paraId="334D66EB" w14:textId="77777777" w:rsidR="00EF4311" w:rsidRPr="00C43DFA" w:rsidRDefault="00EF4311" w:rsidP="00EF4311">
      <w:pPr>
        <w:pStyle w:val="NormalWeb"/>
        <w:spacing w:before="0" w:beforeAutospacing="0" w:after="0" w:afterAutospacing="0"/>
        <w:rPr>
          <w:rFonts w:ascii="Arial" w:hAnsi="Arial" w:cs="Arial"/>
          <w:b/>
          <w:bCs/>
          <w:sz w:val="22"/>
          <w:szCs w:val="22"/>
        </w:rPr>
      </w:pPr>
      <w:r w:rsidRPr="00C43DFA">
        <w:rPr>
          <w:rFonts w:ascii="Arial" w:hAnsi="Arial" w:cs="Arial"/>
          <w:b/>
          <w:bCs/>
          <w:sz w:val="22"/>
          <w:szCs w:val="22"/>
        </w:rPr>
        <w:t>Internal control deficiency</w:t>
      </w:r>
    </w:p>
    <w:p w14:paraId="3B721E76" w14:textId="77777777" w:rsidR="00EF4311" w:rsidRPr="00C43DFA" w:rsidRDefault="00EF4311" w:rsidP="00EF4311">
      <w:pPr>
        <w:pStyle w:val="NormalWeb"/>
        <w:spacing w:before="0" w:beforeAutospacing="0" w:after="0" w:afterAutospacing="0"/>
        <w:rPr>
          <w:rFonts w:ascii="Arial" w:hAnsi="Arial" w:cs="Arial"/>
          <w:sz w:val="22"/>
          <w:szCs w:val="22"/>
        </w:rPr>
      </w:pPr>
    </w:p>
    <w:p w14:paraId="24076D96" w14:textId="77777777" w:rsidR="00EF4311" w:rsidRPr="00C43DFA" w:rsidRDefault="00EF4311" w:rsidP="00EF4311">
      <w:pPr>
        <w:pStyle w:val="NoSpacing"/>
        <w:rPr>
          <w:rFonts w:ascii="Arial" w:hAnsi="Arial" w:cs="Arial"/>
          <w:sz w:val="22"/>
          <w:szCs w:val="22"/>
          <w:lang w:val="en-GB"/>
        </w:rPr>
      </w:pPr>
      <w:r w:rsidRPr="00C43DFA">
        <w:rPr>
          <w:rFonts w:ascii="Arial" w:hAnsi="Arial" w:cs="Arial"/>
          <w:sz w:val="22"/>
          <w:szCs w:val="22"/>
          <w:lang w:val="en-GB"/>
        </w:rPr>
        <w:t>Reason for the deviation:</w:t>
      </w:r>
    </w:p>
    <w:p w14:paraId="4C03C95D" w14:textId="77777777" w:rsidR="00EF4311" w:rsidRPr="00C43DFA" w:rsidRDefault="00EF4311" w:rsidP="00EF4311">
      <w:pPr>
        <w:pStyle w:val="NoSpacing"/>
        <w:ind w:left="567" w:hanging="567"/>
        <w:rPr>
          <w:rFonts w:ascii="Arial" w:hAnsi="Arial" w:cs="Arial"/>
          <w:sz w:val="22"/>
          <w:szCs w:val="22"/>
          <w:lang w:val="en-GB"/>
        </w:rPr>
      </w:pPr>
    </w:p>
    <w:p w14:paraId="4850E5A1" w14:textId="77777777" w:rsidR="00EF4311" w:rsidRPr="00C43DFA" w:rsidRDefault="00EF4311" w:rsidP="009A54E9">
      <w:pPr>
        <w:pStyle w:val="NoSpacing"/>
        <w:numPr>
          <w:ilvl w:val="0"/>
          <w:numId w:val="49"/>
        </w:numPr>
        <w:ind w:left="567" w:hanging="567"/>
        <w:rPr>
          <w:rFonts w:ascii="Arial" w:hAnsi="Arial" w:cs="Arial"/>
          <w:color w:val="000000"/>
          <w:sz w:val="22"/>
          <w:szCs w:val="22"/>
        </w:rPr>
      </w:pPr>
      <w:r w:rsidRPr="00C43DFA">
        <w:rPr>
          <w:rFonts w:ascii="Arial" w:hAnsi="Arial" w:cs="Arial"/>
          <w:color w:val="000000"/>
          <w:sz w:val="22"/>
          <w:szCs w:val="22"/>
        </w:rPr>
        <w:t>Beneficiary lists and attendance registers are not regularly reviewed to ensure that all participants are captured on EPWP reporting system.</w:t>
      </w:r>
    </w:p>
    <w:p w14:paraId="62861A18" w14:textId="77777777" w:rsidR="00EF4311" w:rsidRPr="00C43DFA" w:rsidRDefault="00EF4311" w:rsidP="00EF4311">
      <w:pPr>
        <w:pStyle w:val="NoSpacing"/>
        <w:ind w:left="567" w:hanging="567"/>
        <w:rPr>
          <w:rFonts w:ascii="Arial" w:hAnsi="Arial" w:cs="Arial"/>
          <w:color w:val="000000"/>
          <w:sz w:val="22"/>
          <w:szCs w:val="22"/>
        </w:rPr>
      </w:pPr>
    </w:p>
    <w:p w14:paraId="4DA3E4EF" w14:textId="77777777" w:rsidR="00EF4311" w:rsidRPr="00C43DFA" w:rsidRDefault="00EF4311" w:rsidP="009A54E9">
      <w:pPr>
        <w:pStyle w:val="NoSpacing"/>
        <w:numPr>
          <w:ilvl w:val="0"/>
          <w:numId w:val="49"/>
        </w:numPr>
        <w:ind w:left="567" w:hanging="567"/>
        <w:rPr>
          <w:rFonts w:ascii="Arial" w:hAnsi="Arial" w:cs="Arial"/>
          <w:sz w:val="22"/>
          <w:szCs w:val="22"/>
        </w:rPr>
      </w:pPr>
      <w:r w:rsidRPr="00C43DFA">
        <w:rPr>
          <w:rFonts w:ascii="Arial" w:hAnsi="Arial" w:cs="Arial"/>
          <w:color w:val="000000"/>
          <w:sz w:val="22"/>
          <w:szCs w:val="22"/>
        </w:rPr>
        <w:t xml:space="preserve">The absence of adequate controls on the information systems to facilitate the validity of reported information. </w:t>
      </w:r>
      <w:proofErr w:type="gramStart"/>
      <w:r w:rsidRPr="00C43DFA">
        <w:rPr>
          <w:rFonts w:ascii="Arial" w:hAnsi="Arial" w:cs="Arial"/>
          <w:color w:val="000000"/>
          <w:sz w:val="22"/>
          <w:szCs w:val="22"/>
        </w:rPr>
        <w:t>i.e</w:t>
      </w:r>
      <w:proofErr w:type="gramEnd"/>
      <w:r w:rsidRPr="00C43DFA">
        <w:rPr>
          <w:rFonts w:ascii="Arial" w:hAnsi="Arial" w:cs="Arial"/>
          <w:color w:val="000000"/>
          <w:sz w:val="22"/>
          <w:szCs w:val="22"/>
        </w:rPr>
        <w:t>. validating timesheets before capturing on the information systems.</w:t>
      </w:r>
    </w:p>
    <w:p w14:paraId="239272FA" w14:textId="77777777" w:rsidR="00EF4311" w:rsidRPr="00C43DFA" w:rsidRDefault="00EF4311" w:rsidP="00EF4311">
      <w:pPr>
        <w:pStyle w:val="NoSpacing"/>
        <w:ind w:left="567" w:hanging="567"/>
        <w:rPr>
          <w:rFonts w:ascii="Arial" w:hAnsi="Arial" w:cs="Arial"/>
          <w:sz w:val="22"/>
          <w:szCs w:val="22"/>
        </w:rPr>
      </w:pPr>
    </w:p>
    <w:p w14:paraId="4451A59B" w14:textId="77777777" w:rsidR="00EF4311" w:rsidRPr="00C43DFA" w:rsidRDefault="00EF4311" w:rsidP="009A54E9">
      <w:pPr>
        <w:pStyle w:val="NoSpacing"/>
        <w:numPr>
          <w:ilvl w:val="0"/>
          <w:numId w:val="49"/>
        </w:numPr>
        <w:ind w:left="567" w:hanging="567"/>
        <w:rPr>
          <w:rFonts w:ascii="Arial" w:hAnsi="Arial" w:cs="Arial"/>
          <w:sz w:val="22"/>
          <w:szCs w:val="22"/>
        </w:rPr>
      </w:pPr>
      <w:r w:rsidRPr="00C43DFA">
        <w:rPr>
          <w:rFonts w:ascii="Arial" w:hAnsi="Arial" w:cs="Arial"/>
          <w:sz w:val="22"/>
          <w:szCs w:val="22"/>
        </w:rPr>
        <w:t>There are no effective reconciliation controls implemented to reconcile the beneficiaries on the attendance registers to the beneficiaries on the EPWP reporting system.</w:t>
      </w:r>
    </w:p>
    <w:p w14:paraId="0B4AFB69" w14:textId="77777777" w:rsidR="00EF4311" w:rsidRPr="00C43DFA" w:rsidRDefault="00EF4311" w:rsidP="00EF4311">
      <w:pPr>
        <w:spacing w:after="0" w:line="240" w:lineRule="auto"/>
        <w:rPr>
          <w:rFonts w:ascii="Arial" w:hAnsi="Arial" w:cs="Arial"/>
          <w:lang w:val="en-GB"/>
        </w:rPr>
      </w:pPr>
    </w:p>
    <w:p w14:paraId="569BA54A" w14:textId="77777777" w:rsidR="00EF4311" w:rsidRPr="00FF2964" w:rsidRDefault="00EF4311" w:rsidP="00EF4311">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2C20DFED" w14:textId="77777777" w:rsidR="00EF4311" w:rsidRPr="00FF2964" w:rsidRDefault="00EF4311" w:rsidP="00EF4311">
      <w:pPr>
        <w:spacing w:after="0" w:line="240" w:lineRule="auto"/>
        <w:rPr>
          <w:rFonts w:ascii="Arial" w:hAnsi="Arial" w:cs="Arial"/>
        </w:rPr>
      </w:pPr>
    </w:p>
    <w:p w14:paraId="043B4AFD" w14:textId="77777777" w:rsidR="00EF4311" w:rsidRPr="00FF2964" w:rsidRDefault="00EF4311" w:rsidP="00EF4311">
      <w:pPr>
        <w:spacing w:after="0" w:line="240" w:lineRule="auto"/>
        <w:rPr>
          <w:rFonts w:ascii="Arial" w:hAnsi="Arial" w:cs="Arial"/>
          <w:i/>
        </w:rPr>
      </w:pPr>
      <w:r w:rsidRPr="00FF2964">
        <w:rPr>
          <w:rFonts w:ascii="Arial" w:hAnsi="Arial" w:cs="Arial"/>
          <w:i/>
          <w:lang w:val="en-GB"/>
        </w:rPr>
        <w:t>Financial and Performance Management</w:t>
      </w:r>
    </w:p>
    <w:p w14:paraId="71B86EC0" w14:textId="77777777" w:rsidR="00EF4311" w:rsidRPr="00FF2964" w:rsidRDefault="00EF4311" w:rsidP="00EF4311">
      <w:pPr>
        <w:spacing w:after="0" w:line="240" w:lineRule="auto"/>
        <w:jc w:val="both"/>
        <w:rPr>
          <w:rFonts w:ascii="Arial" w:hAnsi="Arial" w:cs="Arial"/>
          <w:lang w:val="en-GB"/>
        </w:rPr>
      </w:pPr>
    </w:p>
    <w:p w14:paraId="4B7DA759" w14:textId="77777777" w:rsidR="00EF4311" w:rsidRPr="00FF2964" w:rsidRDefault="00EF4311" w:rsidP="00EF4311">
      <w:pPr>
        <w:spacing w:after="0" w:line="240" w:lineRule="auto"/>
        <w:jc w:val="both"/>
        <w:rPr>
          <w:rFonts w:ascii="Arial" w:hAnsi="Arial" w:cs="Arial"/>
        </w:rPr>
      </w:pPr>
      <w:r w:rsidRPr="00FF2964">
        <w:rPr>
          <w:rFonts w:ascii="Arial" w:hAnsi="Arial" w:cs="Arial"/>
        </w:rPr>
        <w:t>Implement controls over daily and monthly processing and reconciling of transactions.</w:t>
      </w:r>
    </w:p>
    <w:p w14:paraId="2E89D4E1" w14:textId="77777777" w:rsidR="00EF4311" w:rsidRPr="00FF2964" w:rsidRDefault="00EF4311" w:rsidP="00EF4311">
      <w:pPr>
        <w:spacing w:after="0" w:line="240" w:lineRule="auto"/>
        <w:jc w:val="both"/>
        <w:rPr>
          <w:rFonts w:ascii="Arial" w:hAnsi="Arial" w:cs="Arial"/>
        </w:rPr>
      </w:pPr>
    </w:p>
    <w:p w14:paraId="78B88384"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rPr>
        <w:t>The department did not implement effective controls to reconcile the beneficiaries on the attendance registers and proof of payments to the beneficiaries reported on the EPWP reporting.</w:t>
      </w:r>
    </w:p>
    <w:p w14:paraId="599A5F9B" w14:textId="77777777" w:rsidR="00EF4311" w:rsidRPr="00FF2964" w:rsidRDefault="00EF4311" w:rsidP="00EF4311">
      <w:pPr>
        <w:spacing w:after="0" w:line="240" w:lineRule="auto"/>
        <w:rPr>
          <w:rFonts w:ascii="Arial" w:hAnsi="Arial" w:cs="Arial"/>
          <w:b/>
        </w:rPr>
      </w:pPr>
    </w:p>
    <w:p w14:paraId="12529281"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04CB2680" w14:textId="77777777" w:rsidR="00EF4311" w:rsidRPr="00C43DFA" w:rsidRDefault="00EF4311" w:rsidP="00EF4311">
      <w:pPr>
        <w:pStyle w:val="NoSpacing"/>
        <w:ind w:left="567" w:hanging="567"/>
        <w:rPr>
          <w:rFonts w:ascii="Arial" w:hAnsi="Arial" w:cs="Arial"/>
          <w:color w:val="000000"/>
          <w:sz w:val="22"/>
          <w:szCs w:val="22"/>
        </w:rPr>
      </w:pPr>
    </w:p>
    <w:p w14:paraId="0090A27E" w14:textId="77777777" w:rsidR="00EF4311" w:rsidRPr="00C43DFA" w:rsidRDefault="00EF4311" w:rsidP="009A54E9">
      <w:pPr>
        <w:pStyle w:val="NoSpacing"/>
        <w:numPr>
          <w:ilvl w:val="0"/>
          <w:numId w:val="50"/>
        </w:numPr>
        <w:ind w:left="567" w:hanging="567"/>
        <w:rPr>
          <w:rFonts w:ascii="Arial" w:hAnsi="Arial" w:cs="Arial"/>
          <w:color w:val="000000"/>
          <w:sz w:val="22"/>
          <w:szCs w:val="22"/>
        </w:rPr>
      </w:pPr>
      <w:r w:rsidRPr="00C43DFA">
        <w:rPr>
          <w:rFonts w:ascii="Arial" w:hAnsi="Arial" w:cs="Arial"/>
          <w:color w:val="000000"/>
          <w:sz w:val="22"/>
          <w:szCs w:val="22"/>
        </w:rPr>
        <w:t>The department should perform frequent and adequate reviews of beneficiary lists and attendance registers from the public bodies to ensure that all participants are captured on EPWP reporting system.</w:t>
      </w:r>
    </w:p>
    <w:p w14:paraId="47B672C5" w14:textId="77777777" w:rsidR="00EF4311" w:rsidRPr="00C43DFA" w:rsidRDefault="00EF4311" w:rsidP="00EF4311">
      <w:pPr>
        <w:pStyle w:val="NoSpacing"/>
        <w:ind w:left="567" w:hanging="567"/>
        <w:rPr>
          <w:rFonts w:ascii="Arial" w:hAnsi="Arial" w:cs="Arial"/>
          <w:color w:val="000000"/>
          <w:sz w:val="22"/>
          <w:szCs w:val="22"/>
        </w:rPr>
      </w:pPr>
    </w:p>
    <w:p w14:paraId="3D5DD5D8" w14:textId="77777777" w:rsidR="00EF4311" w:rsidRPr="00C43DFA" w:rsidRDefault="00EF4311" w:rsidP="009A54E9">
      <w:pPr>
        <w:pStyle w:val="NoSpacing"/>
        <w:numPr>
          <w:ilvl w:val="0"/>
          <w:numId w:val="50"/>
        </w:numPr>
        <w:ind w:left="567" w:hanging="567"/>
        <w:rPr>
          <w:rFonts w:ascii="Arial" w:hAnsi="Arial" w:cs="Arial"/>
          <w:color w:val="000000"/>
          <w:sz w:val="22"/>
          <w:szCs w:val="22"/>
        </w:rPr>
      </w:pPr>
      <w:r w:rsidRPr="00C43DFA">
        <w:rPr>
          <w:rFonts w:ascii="Arial" w:hAnsi="Arial" w:cs="Arial"/>
          <w:color w:val="000000"/>
          <w:sz w:val="22"/>
          <w:szCs w:val="22"/>
        </w:rPr>
        <w:t>The department should implement reconciliation controls to reconcile beneficiaries on the attendance registers and proof of payments to the beneficiaries reported on the EPWP reporting system.</w:t>
      </w:r>
    </w:p>
    <w:p w14:paraId="53E1A273" w14:textId="77777777" w:rsidR="00EF4311" w:rsidRPr="00C43DFA" w:rsidRDefault="00EF4311" w:rsidP="00EF4311">
      <w:pPr>
        <w:spacing w:after="0" w:line="240" w:lineRule="auto"/>
        <w:ind w:left="567" w:hanging="567"/>
        <w:rPr>
          <w:rFonts w:ascii="Arial" w:hAnsi="Arial" w:cs="Arial"/>
        </w:rPr>
      </w:pPr>
    </w:p>
    <w:p w14:paraId="1221ED99" w14:textId="77777777" w:rsidR="00EF4311" w:rsidRPr="00C43DFA" w:rsidRDefault="00EF4311" w:rsidP="009A54E9">
      <w:pPr>
        <w:pStyle w:val="ListParagraph"/>
        <w:numPr>
          <w:ilvl w:val="0"/>
          <w:numId w:val="50"/>
        </w:numPr>
        <w:autoSpaceDE w:val="0"/>
        <w:autoSpaceDN w:val="0"/>
        <w:adjustRightInd w:val="0"/>
        <w:ind w:left="567" w:hanging="567"/>
        <w:rPr>
          <w:rFonts w:ascii="Arial" w:eastAsiaTheme="minorHAnsi" w:hAnsi="Arial" w:cs="Arial"/>
          <w:color w:val="000000"/>
          <w:sz w:val="22"/>
          <w:szCs w:val="22"/>
        </w:rPr>
      </w:pPr>
      <w:r w:rsidRPr="00C43DFA">
        <w:rPr>
          <w:rFonts w:ascii="Arial" w:eastAsiaTheme="minorHAnsi" w:hAnsi="Arial" w:cs="Arial"/>
          <w:color w:val="000000"/>
          <w:sz w:val="22"/>
          <w:szCs w:val="22"/>
        </w:rPr>
        <w:t xml:space="preserve">Management should review the entire population of work opportunities created for the financial year to ensure that only beneficiaries that work in the current financial year are reported. </w:t>
      </w:r>
    </w:p>
    <w:p w14:paraId="3AA4B590" w14:textId="77777777" w:rsidR="00EF4311" w:rsidRPr="00C43DFA" w:rsidRDefault="00EF4311" w:rsidP="00EF4311">
      <w:pPr>
        <w:spacing w:after="0" w:line="240" w:lineRule="auto"/>
        <w:ind w:left="567" w:hanging="567"/>
        <w:rPr>
          <w:rFonts w:ascii="Arial" w:hAnsi="Arial" w:cs="Arial"/>
          <w:b/>
        </w:rPr>
      </w:pPr>
    </w:p>
    <w:p w14:paraId="5BD62AE1"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4237E436" w14:textId="77777777" w:rsidR="00EF4311" w:rsidRPr="00C43DFA" w:rsidRDefault="00EF4311" w:rsidP="00EF4311">
      <w:pPr>
        <w:pStyle w:val="ListParagraph"/>
        <w:ind w:left="0"/>
        <w:jc w:val="both"/>
        <w:rPr>
          <w:rFonts w:ascii="Arial" w:hAnsi="Arial" w:cs="Arial"/>
          <w:color w:val="000000"/>
          <w:sz w:val="22"/>
          <w:szCs w:val="22"/>
        </w:rPr>
      </w:pPr>
    </w:p>
    <w:p w14:paraId="753AC9B9" w14:textId="77777777" w:rsidR="00EF4311" w:rsidRPr="00C43DFA" w:rsidRDefault="00EF4311" w:rsidP="00EF4311">
      <w:pPr>
        <w:pStyle w:val="ListParagraph"/>
        <w:ind w:left="0"/>
        <w:jc w:val="both"/>
        <w:rPr>
          <w:rFonts w:ascii="Arial" w:hAnsi="Arial" w:cs="Arial"/>
          <w:color w:val="000000"/>
          <w:sz w:val="22"/>
          <w:szCs w:val="22"/>
        </w:rPr>
      </w:pPr>
      <w:r w:rsidRPr="00C43DFA">
        <w:rPr>
          <w:rFonts w:ascii="Arial" w:hAnsi="Arial" w:cs="Arial"/>
          <w:color w:val="000000"/>
          <w:sz w:val="22"/>
          <w:szCs w:val="22"/>
        </w:rPr>
        <w:t xml:space="preserve">I am in agreement with the finding for the following reasons [and supply the following/attached information in support of this]: </w:t>
      </w:r>
    </w:p>
    <w:p w14:paraId="6B59C3CD" w14:textId="77777777" w:rsidR="00EF4311" w:rsidRPr="00C43DFA" w:rsidRDefault="00EF4311" w:rsidP="00EF4311">
      <w:pPr>
        <w:pStyle w:val="ListParagraph"/>
        <w:ind w:left="567" w:hanging="567"/>
        <w:jc w:val="both"/>
        <w:rPr>
          <w:rFonts w:ascii="Arial" w:hAnsi="Arial" w:cs="Arial"/>
          <w:color w:val="000000"/>
          <w:sz w:val="22"/>
          <w:szCs w:val="22"/>
        </w:rPr>
      </w:pPr>
    </w:p>
    <w:p w14:paraId="6DB98A94" w14:textId="77777777" w:rsidR="00EF4311" w:rsidRPr="00C43DFA" w:rsidRDefault="00EF4311" w:rsidP="009A54E9">
      <w:pPr>
        <w:pStyle w:val="ListParagraph"/>
        <w:numPr>
          <w:ilvl w:val="0"/>
          <w:numId w:val="51"/>
        </w:numPr>
        <w:ind w:left="567" w:hanging="567"/>
        <w:rPr>
          <w:rFonts w:ascii="Arial" w:hAnsi="Arial" w:cs="Arial"/>
          <w:sz w:val="22"/>
          <w:szCs w:val="22"/>
        </w:rPr>
      </w:pPr>
      <w:r w:rsidRPr="00C43DFA">
        <w:rPr>
          <w:rFonts w:ascii="Arial" w:hAnsi="Arial" w:cs="Arial"/>
          <w:sz w:val="22"/>
          <w:szCs w:val="22"/>
        </w:rPr>
        <w:t>The relevant participants were in the pending file on the EPWP RS.  They were not approved, as they were not compliant in terms of the upload of certified copies of ID documents.</w:t>
      </w:r>
    </w:p>
    <w:p w14:paraId="02063A65" w14:textId="77777777" w:rsidR="00EF4311" w:rsidRPr="00FF2964" w:rsidRDefault="00EF4311" w:rsidP="00EF4311">
      <w:pPr>
        <w:spacing w:after="0" w:line="240" w:lineRule="auto"/>
        <w:rPr>
          <w:rFonts w:ascii="Arial" w:hAnsi="Arial" w:cs="Arial"/>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610"/>
        <w:gridCol w:w="1769"/>
      </w:tblGrid>
      <w:tr w:rsidR="00EF4311" w:rsidRPr="00FF2964" w14:paraId="109AD1F2"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43FAD416"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Description</w:t>
            </w:r>
          </w:p>
        </w:tc>
        <w:tc>
          <w:tcPr>
            <w:tcW w:w="437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08A72DF5"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Response</w:t>
            </w:r>
          </w:p>
        </w:tc>
      </w:tr>
      <w:tr w:rsidR="00EF4311" w:rsidRPr="00FF2964" w14:paraId="2776C155"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E74DE66"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Corrective action to be taken</w:t>
            </w:r>
          </w:p>
        </w:tc>
        <w:tc>
          <w:tcPr>
            <w:tcW w:w="4379" w:type="dxa"/>
            <w:gridSpan w:val="2"/>
            <w:tcBorders>
              <w:top w:val="single" w:sz="4" w:space="0" w:color="auto"/>
              <w:left w:val="single" w:sz="4" w:space="0" w:color="auto"/>
              <w:bottom w:val="single" w:sz="4" w:space="0" w:color="auto"/>
              <w:right w:val="single" w:sz="4" w:space="0" w:color="auto"/>
            </w:tcBorders>
          </w:tcPr>
          <w:p w14:paraId="0484AC5A" w14:textId="77777777" w:rsidR="00EF4311" w:rsidRPr="00F54571" w:rsidRDefault="00EF4311" w:rsidP="009A54E9">
            <w:pPr>
              <w:pStyle w:val="ListParagraph"/>
              <w:numPr>
                <w:ilvl w:val="0"/>
                <w:numId w:val="52"/>
              </w:numPr>
              <w:rPr>
                <w:rFonts w:ascii="Arial" w:hAnsi="Arial" w:cs="Arial"/>
                <w:sz w:val="18"/>
                <w:szCs w:val="18"/>
              </w:rPr>
            </w:pPr>
            <w:r w:rsidRPr="00F54571">
              <w:rPr>
                <w:rFonts w:ascii="Arial" w:hAnsi="Arial" w:cs="Arial"/>
                <w:sz w:val="18"/>
                <w:szCs w:val="18"/>
              </w:rPr>
              <w:t>The under-reporting on the EPWP RS in 2017/18 will be corrected.</w:t>
            </w:r>
          </w:p>
          <w:p w14:paraId="70D49C22" w14:textId="77777777" w:rsidR="00EF4311" w:rsidRPr="00603696" w:rsidRDefault="00EF4311" w:rsidP="009A54E9">
            <w:pPr>
              <w:pStyle w:val="ListParagraph"/>
              <w:numPr>
                <w:ilvl w:val="0"/>
                <w:numId w:val="52"/>
              </w:numPr>
              <w:rPr>
                <w:rFonts w:cs="Arial"/>
                <w:sz w:val="18"/>
                <w:szCs w:val="18"/>
              </w:rPr>
            </w:pPr>
            <w:r w:rsidRPr="00F54571">
              <w:rPr>
                <w:rFonts w:ascii="Arial" w:hAnsi="Arial" w:cs="Arial"/>
                <w:sz w:val="18"/>
                <w:szCs w:val="18"/>
              </w:rPr>
              <w:t>A printout of the participant list from the EPWP RS for the project, which confirms that the fourteen participants are listed as participants of the project in the 2017/18 financial year, will be handed to the AGSA.</w:t>
            </w:r>
          </w:p>
        </w:tc>
      </w:tr>
      <w:tr w:rsidR="00EF4311" w:rsidRPr="00FF2964" w14:paraId="2D1BBBC3"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11E3B2D2"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the finding affect an amount disclosed in the financial statements</w:t>
            </w:r>
          </w:p>
        </w:tc>
        <w:tc>
          <w:tcPr>
            <w:tcW w:w="2610" w:type="dxa"/>
            <w:tcBorders>
              <w:top w:val="single" w:sz="4" w:space="0" w:color="auto"/>
              <w:left w:val="single" w:sz="4" w:space="0" w:color="auto"/>
              <w:bottom w:val="single" w:sz="4" w:space="0" w:color="auto"/>
              <w:right w:val="single" w:sz="4" w:space="0" w:color="auto"/>
            </w:tcBorders>
            <w:hideMark/>
          </w:tcPr>
          <w:p w14:paraId="674FED11"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004689A9" w14:textId="77777777" w:rsidR="00EF4311" w:rsidRPr="00603696" w:rsidRDefault="00EF4311" w:rsidP="00E742E0">
            <w:pPr>
              <w:spacing w:after="0" w:line="240" w:lineRule="auto"/>
              <w:rPr>
                <w:rFonts w:ascii="Arial" w:hAnsi="Arial" w:cs="Arial"/>
                <w:b/>
                <w:bCs/>
                <w:sz w:val="18"/>
                <w:szCs w:val="18"/>
              </w:rPr>
            </w:pPr>
            <w:r w:rsidRPr="00603696">
              <w:rPr>
                <w:rFonts w:ascii="Arial" w:hAnsi="Arial" w:cs="Arial"/>
                <w:b/>
                <w:bCs/>
                <w:sz w:val="18"/>
                <w:szCs w:val="18"/>
              </w:rPr>
              <w:t>No</w:t>
            </w:r>
          </w:p>
        </w:tc>
      </w:tr>
      <w:tr w:rsidR="00EF4311" w:rsidRPr="00FF2964" w14:paraId="1A27036F"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1BFEF77E"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1F6961DC"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tcPr>
          <w:p w14:paraId="28DBFA88"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0A29AB46"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5BB6C80"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what corrections will be made to the population</w:t>
            </w:r>
          </w:p>
        </w:tc>
        <w:tc>
          <w:tcPr>
            <w:tcW w:w="4379" w:type="dxa"/>
            <w:gridSpan w:val="2"/>
            <w:tcBorders>
              <w:top w:val="single" w:sz="4" w:space="0" w:color="auto"/>
              <w:left w:val="single" w:sz="4" w:space="0" w:color="auto"/>
              <w:bottom w:val="single" w:sz="4" w:space="0" w:color="auto"/>
              <w:right w:val="single" w:sz="4" w:space="0" w:color="auto"/>
            </w:tcBorders>
          </w:tcPr>
          <w:p w14:paraId="623E46A9"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0E832F3E"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B9C42C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the process followed to correct the population, including the internal controls put in place to ensure that the misstatement does not recur in future.</w:t>
            </w:r>
          </w:p>
        </w:tc>
        <w:tc>
          <w:tcPr>
            <w:tcW w:w="4379" w:type="dxa"/>
            <w:gridSpan w:val="2"/>
            <w:tcBorders>
              <w:top w:val="single" w:sz="4" w:space="0" w:color="auto"/>
              <w:left w:val="single" w:sz="4" w:space="0" w:color="auto"/>
              <w:bottom w:val="single" w:sz="4" w:space="0" w:color="auto"/>
              <w:right w:val="single" w:sz="4" w:space="0" w:color="auto"/>
            </w:tcBorders>
            <w:hideMark/>
          </w:tcPr>
          <w:p w14:paraId="34BB3F96"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54D4E25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59B81784"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yes and the population was adjusted, the proposed adjusting journal entries to correct the population, with the supporting documentation.</w:t>
            </w:r>
          </w:p>
        </w:tc>
        <w:tc>
          <w:tcPr>
            <w:tcW w:w="4379" w:type="dxa"/>
            <w:gridSpan w:val="2"/>
            <w:tcBorders>
              <w:top w:val="single" w:sz="4" w:space="0" w:color="auto"/>
              <w:left w:val="single" w:sz="4" w:space="0" w:color="auto"/>
              <w:bottom w:val="single" w:sz="4" w:space="0" w:color="auto"/>
              <w:right w:val="single" w:sz="4" w:space="0" w:color="auto"/>
            </w:tcBorders>
          </w:tcPr>
          <w:p w14:paraId="066B136D"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25A9FEAF"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05FCD23F"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610" w:type="dxa"/>
            <w:tcBorders>
              <w:top w:val="single" w:sz="4" w:space="0" w:color="auto"/>
              <w:left w:val="single" w:sz="4" w:space="0" w:color="auto"/>
              <w:bottom w:val="single" w:sz="4" w:space="0" w:color="auto"/>
              <w:right w:val="single" w:sz="4" w:space="0" w:color="auto"/>
            </w:tcBorders>
            <w:hideMark/>
          </w:tcPr>
          <w:p w14:paraId="4F1A60CD" w14:textId="77777777" w:rsidR="00EF4311" w:rsidRPr="00603696" w:rsidRDefault="00EF4311" w:rsidP="00E742E0">
            <w:pPr>
              <w:spacing w:after="0" w:line="240" w:lineRule="auto"/>
              <w:rPr>
                <w:rFonts w:ascii="Arial" w:hAnsi="Arial" w:cs="Arial"/>
                <w:b/>
                <w:sz w:val="18"/>
                <w:szCs w:val="18"/>
              </w:rPr>
            </w:pPr>
            <w:r w:rsidRPr="00603696">
              <w:rPr>
                <w:rFonts w:ascii="Arial" w:hAnsi="Arial" w:cs="Arial"/>
                <w:b/>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42006EDD" w14:textId="77777777" w:rsidR="00EF4311" w:rsidRPr="00603696" w:rsidRDefault="00EF4311" w:rsidP="00E742E0">
            <w:pPr>
              <w:spacing w:after="0" w:line="240" w:lineRule="auto"/>
              <w:rPr>
                <w:rFonts w:ascii="Arial" w:hAnsi="Arial" w:cs="Arial"/>
                <w:b/>
                <w:sz w:val="18"/>
                <w:szCs w:val="18"/>
              </w:rPr>
            </w:pPr>
            <w:r w:rsidRPr="00603696">
              <w:rPr>
                <w:rFonts w:ascii="Arial" w:hAnsi="Arial" w:cs="Arial"/>
                <w:b/>
                <w:sz w:val="18"/>
                <w:szCs w:val="18"/>
              </w:rPr>
              <w:t>No</w:t>
            </w:r>
          </w:p>
        </w:tc>
      </w:tr>
      <w:tr w:rsidR="00EF4311" w:rsidRPr="00FF2964" w14:paraId="4BB8835F"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059C56B8"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59B78DD6"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tcPr>
          <w:p w14:paraId="71C91F09"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5DE4DE09"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0094AAF5" w14:textId="77777777" w:rsidR="00EF4311" w:rsidRPr="00603696" w:rsidRDefault="00EF4311" w:rsidP="00E742E0">
            <w:pPr>
              <w:spacing w:after="0" w:line="240" w:lineRule="auto"/>
              <w:rPr>
                <w:rFonts w:ascii="Arial" w:hAnsi="Arial" w:cs="Arial"/>
                <w:sz w:val="18"/>
                <w:szCs w:val="18"/>
              </w:rPr>
            </w:pPr>
          </w:p>
        </w:tc>
        <w:tc>
          <w:tcPr>
            <w:tcW w:w="4379" w:type="dxa"/>
            <w:gridSpan w:val="2"/>
            <w:tcBorders>
              <w:top w:val="single" w:sz="4" w:space="0" w:color="auto"/>
              <w:left w:val="single" w:sz="4" w:space="0" w:color="auto"/>
              <w:bottom w:val="single" w:sz="4" w:space="0" w:color="auto"/>
              <w:right w:val="single" w:sz="4" w:space="0" w:color="auto"/>
            </w:tcBorders>
          </w:tcPr>
          <w:p w14:paraId="626F2B81" w14:textId="77777777" w:rsidR="00EF4311" w:rsidRPr="00603696" w:rsidRDefault="00EF4311" w:rsidP="00E742E0">
            <w:pPr>
              <w:spacing w:after="0" w:line="240" w:lineRule="auto"/>
              <w:rPr>
                <w:rFonts w:ascii="Arial" w:hAnsi="Arial" w:cs="Arial"/>
                <w:sz w:val="18"/>
                <w:szCs w:val="18"/>
              </w:rPr>
            </w:pPr>
          </w:p>
        </w:tc>
      </w:tr>
      <w:tr w:rsidR="00EF4311" w:rsidRPr="00FF2964" w14:paraId="1EC77598"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026F356"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 xml:space="preserve">If yes and no corrections will be made, the reason why such a conclusion has been reached should be indicated. </w:t>
            </w:r>
          </w:p>
        </w:tc>
        <w:tc>
          <w:tcPr>
            <w:tcW w:w="4379" w:type="dxa"/>
            <w:gridSpan w:val="2"/>
            <w:tcBorders>
              <w:top w:val="single" w:sz="4" w:space="0" w:color="auto"/>
              <w:left w:val="single" w:sz="4" w:space="0" w:color="auto"/>
              <w:bottom w:val="single" w:sz="4" w:space="0" w:color="auto"/>
              <w:right w:val="single" w:sz="4" w:space="0" w:color="auto"/>
            </w:tcBorders>
          </w:tcPr>
          <w:p w14:paraId="6151EB94"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N/A</w:t>
            </w:r>
          </w:p>
        </w:tc>
      </w:tr>
      <w:tr w:rsidR="00EF4311" w:rsidRPr="00FF2964" w14:paraId="219AFD2F"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4F7001D"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Position of official responsible to take corrective actions</w:t>
            </w:r>
          </w:p>
        </w:tc>
        <w:tc>
          <w:tcPr>
            <w:tcW w:w="4379" w:type="dxa"/>
            <w:gridSpan w:val="2"/>
            <w:tcBorders>
              <w:top w:val="single" w:sz="4" w:space="0" w:color="auto"/>
              <w:left w:val="single" w:sz="4" w:space="0" w:color="auto"/>
              <w:bottom w:val="single" w:sz="4" w:space="0" w:color="auto"/>
              <w:right w:val="single" w:sz="4" w:space="0" w:color="auto"/>
            </w:tcBorders>
          </w:tcPr>
          <w:p w14:paraId="72CC45B4" w14:textId="77777777" w:rsidR="00EF4311" w:rsidRPr="00603696" w:rsidRDefault="00EF4311" w:rsidP="00E742E0">
            <w:pPr>
              <w:spacing w:after="0" w:line="240" w:lineRule="auto"/>
              <w:rPr>
                <w:rFonts w:ascii="Arial" w:hAnsi="Arial" w:cs="Arial"/>
                <w:sz w:val="18"/>
                <w:szCs w:val="18"/>
              </w:rPr>
            </w:pPr>
            <w:r w:rsidRPr="008D7CE9">
              <w:rPr>
                <w:rFonts w:ascii="Arial" w:hAnsi="Arial" w:cs="Arial"/>
                <w:sz w:val="18"/>
                <w:szCs w:val="18"/>
              </w:rPr>
              <w:t xml:space="preserve">EPWP Champion at </w:t>
            </w:r>
            <w:r>
              <w:rPr>
                <w:rFonts w:ascii="Arial" w:hAnsi="Arial" w:cs="Arial"/>
                <w:sz w:val="18"/>
                <w:szCs w:val="18"/>
              </w:rPr>
              <w:t>the muni</w:t>
            </w:r>
            <w:r w:rsidRPr="008D7CE9">
              <w:rPr>
                <w:rFonts w:ascii="Arial" w:hAnsi="Arial" w:cs="Arial"/>
                <w:sz w:val="18"/>
                <w:szCs w:val="18"/>
              </w:rPr>
              <w:t>cipality, supported by the EPWP Programme Manager</w:t>
            </w:r>
            <w:r>
              <w:rPr>
                <w:rFonts w:ascii="Arial" w:hAnsi="Arial" w:cs="Arial"/>
                <w:sz w:val="18"/>
                <w:szCs w:val="18"/>
              </w:rPr>
              <w:t xml:space="preserve"> at the region</w:t>
            </w:r>
            <w:r w:rsidRPr="008D7CE9">
              <w:rPr>
                <w:rFonts w:ascii="Arial" w:hAnsi="Arial" w:cs="Arial"/>
                <w:sz w:val="18"/>
                <w:szCs w:val="18"/>
              </w:rPr>
              <w:t>.</w:t>
            </w:r>
          </w:p>
        </w:tc>
      </w:tr>
      <w:tr w:rsidR="00EF4311" w:rsidRPr="00FF2964" w14:paraId="2B671C46"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51EFB20A"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Estimated completion date for corrective action</w:t>
            </w:r>
          </w:p>
        </w:tc>
        <w:tc>
          <w:tcPr>
            <w:tcW w:w="4379" w:type="dxa"/>
            <w:gridSpan w:val="2"/>
            <w:tcBorders>
              <w:top w:val="single" w:sz="4" w:space="0" w:color="auto"/>
              <w:left w:val="single" w:sz="4" w:space="0" w:color="auto"/>
              <w:bottom w:val="single" w:sz="4" w:space="0" w:color="auto"/>
              <w:right w:val="single" w:sz="4" w:space="0" w:color="auto"/>
            </w:tcBorders>
          </w:tcPr>
          <w:p w14:paraId="738E0BC9"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13 July 2018</w:t>
            </w:r>
          </w:p>
        </w:tc>
      </w:tr>
      <w:tr w:rsidR="00EF4311" w:rsidRPr="00FF2964" w14:paraId="1F435AD8"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2DB485D1"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management agree with the root cause indicated</w:t>
            </w:r>
          </w:p>
        </w:tc>
        <w:tc>
          <w:tcPr>
            <w:tcW w:w="2610" w:type="dxa"/>
            <w:tcBorders>
              <w:top w:val="single" w:sz="4" w:space="0" w:color="auto"/>
              <w:left w:val="single" w:sz="4" w:space="0" w:color="auto"/>
              <w:bottom w:val="single" w:sz="4" w:space="0" w:color="auto"/>
              <w:right w:val="single" w:sz="4" w:space="0" w:color="auto"/>
            </w:tcBorders>
            <w:hideMark/>
          </w:tcPr>
          <w:p w14:paraId="017E7B58"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6C4E9F54"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No</w:t>
            </w:r>
          </w:p>
        </w:tc>
      </w:tr>
      <w:tr w:rsidR="00EF4311" w:rsidRPr="00FF2964" w14:paraId="71C4336B"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7600E31D"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1B15B6CA"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hideMark/>
          </w:tcPr>
          <w:p w14:paraId="2B12228D"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7803DDF8"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EF5728E"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 xml:space="preserve">If management does not agree with the root </w:t>
            </w:r>
            <w:proofErr w:type="gramStart"/>
            <w:r w:rsidRPr="00603696">
              <w:rPr>
                <w:rFonts w:ascii="Arial" w:hAnsi="Arial" w:cs="Arial"/>
                <w:sz w:val="18"/>
                <w:szCs w:val="18"/>
              </w:rPr>
              <w:t>cause</w:t>
            </w:r>
            <w:proofErr w:type="gramEnd"/>
            <w:r w:rsidRPr="00603696">
              <w:rPr>
                <w:rFonts w:ascii="Arial" w:hAnsi="Arial" w:cs="Arial"/>
                <w:sz w:val="18"/>
                <w:szCs w:val="18"/>
              </w:rPr>
              <w:t xml:space="preserve"> indicated, please provide the root cause according to management.</w:t>
            </w:r>
          </w:p>
        </w:tc>
        <w:tc>
          <w:tcPr>
            <w:tcW w:w="4379" w:type="dxa"/>
            <w:gridSpan w:val="2"/>
            <w:tcBorders>
              <w:top w:val="single" w:sz="4" w:space="0" w:color="auto"/>
              <w:left w:val="single" w:sz="4" w:space="0" w:color="auto"/>
              <w:bottom w:val="single" w:sz="4" w:space="0" w:color="auto"/>
              <w:right w:val="single" w:sz="4" w:space="0" w:color="auto"/>
            </w:tcBorders>
            <w:hideMark/>
          </w:tcPr>
          <w:p w14:paraId="79386D9A" w14:textId="77777777" w:rsidR="00EF4311" w:rsidRPr="00F54571" w:rsidRDefault="00EF4311" w:rsidP="009A54E9">
            <w:pPr>
              <w:pStyle w:val="ListParagraph"/>
              <w:numPr>
                <w:ilvl w:val="0"/>
                <w:numId w:val="53"/>
              </w:numPr>
              <w:rPr>
                <w:rFonts w:ascii="Arial" w:hAnsi="Arial" w:cs="Arial"/>
                <w:sz w:val="18"/>
                <w:szCs w:val="18"/>
              </w:rPr>
            </w:pPr>
            <w:r w:rsidRPr="00F54571">
              <w:rPr>
                <w:rFonts w:ascii="Arial" w:hAnsi="Arial" w:cs="Arial"/>
                <w:sz w:val="18"/>
                <w:szCs w:val="18"/>
              </w:rPr>
              <w:t xml:space="preserve">The EPWP guidelines in terms of reporting was not followed by the public body.  </w:t>
            </w:r>
          </w:p>
          <w:p w14:paraId="04D199BF" w14:textId="77777777" w:rsidR="00EF4311" w:rsidRPr="00603696" w:rsidRDefault="00EF4311" w:rsidP="009A54E9">
            <w:pPr>
              <w:pStyle w:val="ListParagraph"/>
              <w:numPr>
                <w:ilvl w:val="0"/>
                <w:numId w:val="53"/>
              </w:numPr>
              <w:rPr>
                <w:rFonts w:cs="Arial"/>
                <w:sz w:val="18"/>
                <w:szCs w:val="18"/>
              </w:rPr>
            </w:pPr>
            <w:r w:rsidRPr="00F54571">
              <w:rPr>
                <w:rFonts w:ascii="Arial" w:hAnsi="Arial" w:cs="Arial"/>
                <w:sz w:val="18"/>
                <w:szCs w:val="18"/>
              </w:rPr>
              <w:t>Beneficiary lists and attendance registers were evidently not regularly reviewed to ensure that all participants are correctly captured on EPWP reporting system.  The Department relies on the public body for this.</w:t>
            </w:r>
          </w:p>
        </w:tc>
      </w:tr>
      <w:tr w:rsidR="00EF4311" w:rsidRPr="00FF2964" w14:paraId="418C4C33"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47676C07"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Does management agree with the internal control deficiencies indicated</w:t>
            </w:r>
          </w:p>
        </w:tc>
        <w:tc>
          <w:tcPr>
            <w:tcW w:w="2610" w:type="dxa"/>
            <w:tcBorders>
              <w:top w:val="single" w:sz="4" w:space="0" w:color="auto"/>
              <w:left w:val="single" w:sz="4" w:space="0" w:color="auto"/>
              <w:bottom w:val="single" w:sz="4" w:space="0" w:color="auto"/>
              <w:right w:val="single" w:sz="4" w:space="0" w:color="auto"/>
            </w:tcBorders>
            <w:hideMark/>
          </w:tcPr>
          <w:p w14:paraId="65A828F9"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Yes</w:t>
            </w:r>
          </w:p>
        </w:tc>
        <w:tc>
          <w:tcPr>
            <w:tcW w:w="1769" w:type="dxa"/>
            <w:tcBorders>
              <w:top w:val="single" w:sz="4" w:space="0" w:color="auto"/>
              <w:left w:val="single" w:sz="4" w:space="0" w:color="auto"/>
              <w:bottom w:val="single" w:sz="4" w:space="0" w:color="auto"/>
              <w:right w:val="single" w:sz="4" w:space="0" w:color="auto"/>
            </w:tcBorders>
            <w:hideMark/>
          </w:tcPr>
          <w:p w14:paraId="7F38CFE4"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b/>
                <w:bCs/>
                <w:sz w:val="18"/>
                <w:szCs w:val="18"/>
              </w:rPr>
              <w:t>No</w:t>
            </w:r>
          </w:p>
        </w:tc>
      </w:tr>
      <w:tr w:rsidR="00EF4311" w:rsidRPr="00FF2964" w14:paraId="7C86619C"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3E54096F" w14:textId="77777777" w:rsidR="00EF4311" w:rsidRPr="00603696" w:rsidRDefault="00EF4311" w:rsidP="00E742E0">
            <w:pPr>
              <w:spacing w:after="0" w:line="240" w:lineRule="auto"/>
              <w:rPr>
                <w:rFonts w:ascii="Arial" w:hAnsi="Arial" w:cs="Arial"/>
                <w:sz w:val="18"/>
                <w:szCs w:val="18"/>
              </w:rPr>
            </w:pPr>
          </w:p>
        </w:tc>
        <w:tc>
          <w:tcPr>
            <w:tcW w:w="2610" w:type="dxa"/>
            <w:tcBorders>
              <w:top w:val="single" w:sz="4" w:space="0" w:color="auto"/>
              <w:left w:val="single" w:sz="4" w:space="0" w:color="auto"/>
              <w:bottom w:val="single" w:sz="4" w:space="0" w:color="auto"/>
              <w:right w:val="single" w:sz="4" w:space="0" w:color="auto"/>
            </w:tcBorders>
          </w:tcPr>
          <w:p w14:paraId="38FAB70C" w14:textId="77777777" w:rsidR="00EF4311" w:rsidRPr="00603696" w:rsidRDefault="00EF4311" w:rsidP="00E742E0">
            <w:pPr>
              <w:spacing w:after="0" w:line="240" w:lineRule="auto"/>
              <w:rPr>
                <w:rFonts w:ascii="Arial" w:hAnsi="Arial" w:cs="Arial"/>
                <w:sz w:val="18"/>
                <w:szCs w:val="18"/>
              </w:rPr>
            </w:pPr>
          </w:p>
        </w:tc>
        <w:tc>
          <w:tcPr>
            <w:tcW w:w="1769" w:type="dxa"/>
            <w:tcBorders>
              <w:top w:val="single" w:sz="4" w:space="0" w:color="auto"/>
              <w:left w:val="single" w:sz="4" w:space="0" w:color="auto"/>
              <w:bottom w:val="single" w:sz="4" w:space="0" w:color="auto"/>
              <w:right w:val="single" w:sz="4" w:space="0" w:color="auto"/>
            </w:tcBorders>
            <w:hideMark/>
          </w:tcPr>
          <w:p w14:paraId="054D2B64" w14:textId="77777777" w:rsidR="00EF4311" w:rsidRPr="00603696" w:rsidRDefault="00EF4311" w:rsidP="00E742E0">
            <w:pPr>
              <w:spacing w:after="0" w:line="240" w:lineRule="auto"/>
              <w:jc w:val="center"/>
              <w:rPr>
                <w:rFonts w:ascii="Arial" w:hAnsi="Arial" w:cs="Arial"/>
                <w:sz w:val="18"/>
                <w:szCs w:val="18"/>
              </w:rPr>
            </w:pPr>
            <w:r w:rsidRPr="00603696">
              <w:rPr>
                <w:rFonts w:ascii="Arial" w:hAnsi="Arial" w:cs="Arial"/>
                <w:sz w:val="18"/>
                <w:szCs w:val="18"/>
              </w:rPr>
              <w:t>X</w:t>
            </w:r>
          </w:p>
        </w:tc>
      </w:tr>
      <w:tr w:rsidR="00EF4311" w:rsidRPr="00FF2964" w14:paraId="46C83363"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A5B860C" w14:textId="77777777" w:rsidR="00EF4311" w:rsidRPr="00603696" w:rsidRDefault="00EF4311" w:rsidP="00E742E0">
            <w:pPr>
              <w:spacing w:after="0" w:line="240" w:lineRule="auto"/>
              <w:rPr>
                <w:rFonts w:ascii="Arial" w:hAnsi="Arial" w:cs="Arial"/>
                <w:sz w:val="18"/>
                <w:szCs w:val="18"/>
              </w:rPr>
            </w:pPr>
            <w:r w:rsidRPr="00603696">
              <w:rPr>
                <w:rFonts w:ascii="Arial" w:hAnsi="Arial" w:cs="Arial"/>
                <w:sz w:val="18"/>
                <w:szCs w:val="18"/>
              </w:rPr>
              <w:t>If management does not agree with the internal control deficiency indicated, please provide the internal control deficiency according to management.</w:t>
            </w:r>
          </w:p>
        </w:tc>
        <w:tc>
          <w:tcPr>
            <w:tcW w:w="4379" w:type="dxa"/>
            <w:gridSpan w:val="2"/>
            <w:tcBorders>
              <w:top w:val="single" w:sz="4" w:space="0" w:color="auto"/>
              <w:left w:val="single" w:sz="4" w:space="0" w:color="auto"/>
              <w:bottom w:val="single" w:sz="4" w:space="0" w:color="auto"/>
              <w:right w:val="single" w:sz="4" w:space="0" w:color="auto"/>
            </w:tcBorders>
            <w:hideMark/>
          </w:tcPr>
          <w:p w14:paraId="34325540"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EPWP RS is a reporting system.  Validations on the compliance and internal consistency of captured data is possible, but under-reporting of participants can only be detected through actual site visits by the Department.  The Department does not have the funds and the required human resource to monitor all the reported projects continually through site visits.</w:t>
            </w:r>
          </w:p>
          <w:p w14:paraId="09FD3864"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project was not covered in the site visits that were conducted by the Department in 2017/18.</w:t>
            </w:r>
          </w:p>
          <w:p w14:paraId="52691A63"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Whether site visits take place or not, proper record-keeping and oversight is an administrative responsibility of the public body.</w:t>
            </w:r>
          </w:p>
          <w:p w14:paraId="25261B70"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securing of certified ID copies is an administrative function for which the Department relies on the public body.</w:t>
            </w:r>
          </w:p>
          <w:p w14:paraId="41F75880"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Public bodies have been advised to ensure that the requirement for certified ID copies are written into contracts with service providers.</w:t>
            </w:r>
          </w:p>
          <w:p w14:paraId="490B04E9" w14:textId="77777777" w:rsidR="00EF4311" w:rsidRPr="00603696" w:rsidRDefault="00EF4311" w:rsidP="009A54E9">
            <w:pPr>
              <w:pStyle w:val="ListParagraph"/>
              <w:numPr>
                <w:ilvl w:val="0"/>
                <w:numId w:val="54"/>
              </w:numPr>
              <w:rPr>
                <w:rFonts w:cs="Arial"/>
                <w:sz w:val="18"/>
                <w:szCs w:val="18"/>
              </w:rPr>
            </w:pPr>
            <w:r w:rsidRPr="00F54571">
              <w:rPr>
                <w:rFonts w:ascii="Arial" w:hAnsi="Arial" w:cs="Arial"/>
                <w:sz w:val="18"/>
                <w:szCs w:val="18"/>
              </w:rPr>
              <w:t>The EPWP RS has functionality that continuously report to public bodies those participants who do not pass validation.  The public body was equipped to monitor the validation of the project’s participants and to ensure that all valid participants are approved and reported on the system.</w:t>
            </w:r>
          </w:p>
        </w:tc>
      </w:tr>
    </w:tbl>
    <w:p w14:paraId="09684784" w14:textId="77777777" w:rsidR="00EF4311" w:rsidRPr="00FF2964" w:rsidRDefault="00EF4311" w:rsidP="00EF4311">
      <w:pPr>
        <w:spacing w:after="0" w:line="240" w:lineRule="auto"/>
        <w:rPr>
          <w:rFonts w:ascii="Arial" w:hAnsi="Arial" w:cs="Arial"/>
          <w:b/>
          <w:bCs/>
        </w:rPr>
      </w:pPr>
    </w:p>
    <w:p w14:paraId="008C51AC" w14:textId="77777777" w:rsidR="00EF4311" w:rsidRPr="00603696" w:rsidRDefault="00EF4311" w:rsidP="00EF4311">
      <w:pPr>
        <w:spacing w:after="0" w:line="240" w:lineRule="auto"/>
        <w:rPr>
          <w:rFonts w:ascii="Arial" w:hAnsi="Arial" w:cs="Arial"/>
        </w:rPr>
      </w:pPr>
      <w:r w:rsidRPr="00603696">
        <w:rPr>
          <w:rFonts w:ascii="Arial" w:hAnsi="Arial" w:cs="Arial"/>
          <w:iCs/>
        </w:rPr>
        <w:t>Name:</w:t>
      </w:r>
      <w:r>
        <w:rPr>
          <w:rFonts w:ascii="Arial" w:hAnsi="Arial" w:cs="Arial"/>
        </w:rPr>
        <w:t xml:space="preserve"> </w:t>
      </w:r>
      <w:r w:rsidRPr="00603696">
        <w:rPr>
          <w:rFonts w:ascii="Arial" w:hAnsi="Arial" w:cs="Arial"/>
        </w:rPr>
        <w:t xml:space="preserve">Mr. Stanley Henderson </w:t>
      </w:r>
    </w:p>
    <w:p w14:paraId="2225E83C" w14:textId="77777777" w:rsidR="00EF4311" w:rsidRPr="00603696" w:rsidRDefault="00EF4311" w:rsidP="00EF4311">
      <w:pPr>
        <w:spacing w:after="0" w:line="240" w:lineRule="auto"/>
        <w:rPr>
          <w:rFonts w:ascii="Arial" w:hAnsi="Arial" w:cs="Arial"/>
          <w:iCs/>
        </w:rPr>
      </w:pPr>
      <w:r w:rsidRPr="00603696">
        <w:rPr>
          <w:rFonts w:ascii="Arial" w:hAnsi="Arial" w:cs="Arial"/>
          <w:iCs/>
        </w:rPr>
        <w:t>Position: Deputy Director-General: EPWP</w:t>
      </w:r>
    </w:p>
    <w:p w14:paraId="234B1AD8" w14:textId="77777777" w:rsidR="00EF4311" w:rsidRPr="00603696" w:rsidRDefault="00EF4311" w:rsidP="00EF4311">
      <w:pPr>
        <w:spacing w:after="0" w:line="240" w:lineRule="auto"/>
        <w:rPr>
          <w:rFonts w:ascii="Arial" w:hAnsi="Arial" w:cs="Arial"/>
          <w:iCs/>
        </w:rPr>
      </w:pPr>
      <w:r w:rsidRPr="00603696">
        <w:rPr>
          <w:rFonts w:ascii="Arial" w:hAnsi="Arial" w:cs="Arial"/>
          <w:iCs/>
        </w:rPr>
        <w:t>Date: 25</w:t>
      </w:r>
      <w:r>
        <w:rPr>
          <w:rFonts w:ascii="Arial" w:hAnsi="Arial" w:cs="Arial"/>
          <w:iCs/>
        </w:rPr>
        <w:t xml:space="preserve"> June </w:t>
      </w:r>
      <w:r w:rsidRPr="00603696">
        <w:rPr>
          <w:rFonts w:ascii="Arial" w:hAnsi="Arial" w:cs="Arial"/>
          <w:iCs/>
        </w:rPr>
        <w:t>2018</w:t>
      </w:r>
    </w:p>
    <w:p w14:paraId="135195AB" w14:textId="77777777" w:rsidR="00EF4311" w:rsidRPr="00FF2964" w:rsidRDefault="00EF4311" w:rsidP="00EF4311">
      <w:pPr>
        <w:spacing w:after="0" w:line="240" w:lineRule="auto"/>
        <w:rPr>
          <w:rFonts w:ascii="Arial" w:hAnsi="Arial" w:cs="Arial"/>
          <w:b/>
          <w:iCs/>
        </w:rPr>
      </w:pPr>
    </w:p>
    <w:p w14:paraId="3BE77E00"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3AD9A306" w14:textId="77777777" w:rsidR="00EF4311" w:rsidRPr="00FF2964" w:rsidRDefault="00EF4311" w:rsidP="00EF4311">
      <w:pPr>
        <w:spacing w:after="0" w:line="240" w:lineRule="auto"/>
        <w:rPr>
          <w:rFonts w:ascii="Arial" w:hAnsi="Arial" w:cs="Arial"/>
          <w:b/>
          <w:iCs/>
        </w:rPr>
      </w:pPr>
    </w:p>
    <w:p w14:paraId="4A4FF73E" w14:textId="77777777" w:rsidR="00EF4311" w:rsidRPr="00FF2964" w:rsidRDefault="00EF4311" w:rsidP="00EF4311">
      <w:pPr>
        <w:spacing w:after="0" w:line="240" w:lineRule="auto"/>
        <w:rPr>
          <w:rFonts w:ascii="Arial" w:hAnsi="Arial" w:cs="Arial"/>
          <w:iCs/>
        </w:rPr>
      </w:pPr>
      <w:r w:rsidRPr="00FF2964">
        <w:rPr>
          <w:rFonts w:ascii="Arial" w:hAnsi="Arial" w:cs="Arial"/>
          <w:iCs/>
        </w:rPr>
        <w:t>Management response noted, however the beneficiaries were not reported on the Q4 data report for the project as at 31 March 2018.</w:t>
      </w:r>
    </w:p>
    <w:p w14:paraId="78CCEC19" w14:textId="77777777" w:rsidR="00EF4311" w:rsidRPr="00FF2964" w:rsidRDefault="00EF4311" w:rsidP="00EF4311">
      <w:pPr>
        <w:spacing w:after="0" w:line="240" w:lineRule="auto"/>
        <w:rPr>
          <w:rFonts w:ascii="Arial" w:hAnsi="Arial" w:cs="Arial"/>
          <w:iCs/>
        </w:rPr>
      </w:pPr>
    </w:p>
    <w:p w14:paraId="688A6E78" w14:textId="77777777" w:rsidR="00EF4311" w:rsidRPr="00FF2964" w:rsidRDefault="00EF4311" w:rsidP="00EF4311">
      <w:pPr>
        <w:spacing w:after="0" w:line="240" w:lineRule="auto"/>
        <w:rPr>
          <w:rFonts w:ascii="Arial" w:hAnsi="Arial" w:cs="Arial"/>
        </w:rPr>
      </w:pPr>
      <w:r w:rsidRPr="00FF2964">
        <w:rPr>
          <w:rFonts w:ascii="Arial" w:hAnsi="Arial" w:cs="Arial"/>
        </w:rPr>
        <w:t>The finding remain unresolved, the department needs to submit updated projects list of work opportunities created for</w:t>
      </w:r>
      <w:r>
        <w:rPr>
          <w:rFonts w:ascii="Arial" w:hAnsi="Arial" w:cs="Arial"/>
        </w:rPr>
        <w:t xml:space="preserve"> the year and demonstrate to us</w:t>
      </w:r>
      <w:r w:rsidRPr="00FF2964">
        <w:rPr>
          <w:rFonts w:ascii="Arial" w:hAnsi="Arial" w:cs="Arial"/>
        </w:rPr>
        <w:t xml:space="preserve"> that all projects do</w:t>
      </w:r>
      <w:r>
        <w:rPr>
          <w:rFonts w:ascii="Arial" w:hAnsi="Arial" w:cs="Arial"/>
        </w:rPr>
        <w:t>es</w:t>
      </w:r>
      <w:r w:rsidRPr="00FF2964">
        <w:rPr>
          <w:rFonts w:ascii="Arial" w:hAnsi="Arial" w:cs="Arial"/>
        </w:rPr>
        <w:t xml:space="preserve"> not </w:t>
      </w:r>
      <w:r>
        <w:rPr>
          <w:rFonts w:ascii="Arial" w:hAnsi="Arial" w:cs="Arial"/>
        </w:rPr>
        <w:t>have</w:t>
      </w:r>
      <w:r w:rsidRPr="00FF2964">
        <w:rPr>
          <w:rFonts w:ascii="Arial" w:hAnsi="Arial" w:cs="Arial"/>
        </w:rPr>
        <w:t xml:space="preserve"> the similar misstatement and we will select any projects and test whether </w:t>
      </w:r>
      <w:r>
        <w:rPr>
          <w:rFonts w:ascii="Arial" w:hAnsi="Arial" w:cs="Arial"/>
        </w:rPr>
        <w:t>for</w:t>
      </w:r>
      <w:r w:rsidRPr="00FF2964">
        <w:rPr>
          <w:rFonts w:ascii="Arial" w:hAnsi="Arial" w:cs="Arial"/>
        </w:rPr>
        <w:t xml:space="preserve"> similar misstatement.</w:t>
      </w:r>
    </w:p>
    <w:p w14:paraId="21BCE74F" w14:textId="77777777" w:rsidR="00EF4311" w:rsidRPr="00FF2964" w:rsidRDefault="00EF4311" w:rsidP="00EF4311">
      <w:pPr>
        <w:spacing w:after="0" w:line="240" w:lineRule="auto"/>
        <w:rPr>
          <w:rFonts w:ascii="Arial" w:hAnsi="Arial" w:cs="Arial"/>
        </w:rPr>
      </w:pPr>
    </w:p>
    <w:p w14:paraId="670282E3" w14:textId="77777777" w:rsidR="00EF4311" w:rsidRPr="00FF2964" w:rsidRDefault="00EF4311" w:rsidP="00EF4311">
      <w:pPr>
        <w:spacing w:after="0" w:line="240" w:lineRule="auto"/>
        <w:rPr>
          <w:rFonts w:ascii="Arial" w:hAnsi="Arial" w:cs="Arial"/>
        </w:rPr>
      </w:pPr>
      <w:r w:rsidRPr="00FF2964">
        <w:rPr>
          <w:rFonts w:ascii="Arial" w:hAnsi="Arial" w:cs="Arial"/>
        </w:rPr>
        <w:t>Should we identify similar finding, we will revert back to our previous finding the matter will be included in the final management report.</w:t>
      </w:r>
    </w:p>
    <w:p w14:paraId="6664195A" w14:textId="77777777" w:rsidR="00EF4311" w:rsidRPr="00FF2964" w:rsidRDefault="00EF4311" w:rsidP="00EF4311">
      <w:pPr>
        <w:spacing w:after="0" w:line="240" w:lineRule="auto"/>
        <w:rPr>
          <w:rFonts w:ascii="Arial" w:hAnsi="Arial" w:cs="Arial"/>
        </w:rPr>
      </w:pPr>
    </w:p>
    <w:p w14:paraId="292D7833" w14:textId="77777777" w:rsidR="00EF4311" w:rsidRPr="00FF2964" w:rsidRDefault="00EF4311" w:rsidP="00EF4311">
      <w:pPr>
        <w:spacing w:after="0" w:line="240" w:lineRule="auto"/>
        <w:rPr>
          <w:rFonts w:ascii="Arial" w:hAnsi="Arial" w:cs="Arial"/>
        </w:rPr>
      </w:pPr>
    </w:p>
    <w:p w14:paraId="50690296"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679507F6" w14:textId="77777777" w:rsidR="00EF4311" w:rsidRDefault="00EF4311" w:rsidP="00EF4311">
      <w:pPr>
        <w:spacing w:after="0" w:line="240" w:lineRule="auto"/>
        <w:jc w:val="both"/>
        <w:rPr>
          <w:rFonts w:ascii="Arial" w:hAnsi="Arial" w:cs="Arial"/>
          <w:b/>
          <w:bCs/>
        </w:rPr>
      </w:pPr>
      <w:r>
        <w:rPr>
          <w:rFonts w:ascii="Arial" w:hAnsi="Arial" w:cs="Arial"/>
          <w:b/>
          <w:bCs/>
        </w:rPr>
        <w:t>Audit finding</w:t>
      </w:r>
    </w:p>
    <w:p w14:paraId="5B5F4F8B" w14:textId="77777777" w:rsidR="00EF4311" w:rsidRPr="00FF2964" w:rsidRDefault="00EF4311" w:rsidP="00EF4311">
      <w:pPr>
        <w:spacing w:after="0" w:line="240" w:lineRule="auto"/>
        <w:jc w:val="both"/>
        <w:rPr>
          <w:rFonts w:ascii="Arial" w:hAnsi="Arial" w:cs="Arial"/>
          <w:b/>
          <w:bCs/>
        </w:rPr>
      </w:pPr>
    </w:p>
    <w:p w14:paraId="727B65E7" w14:textId="77777777" w:rsidR="00EF4311" w:rsidRPr="001B6F31" w:rsidRDefault="00EF4311" w:rsidP="00EF4311">
      <w:pPr>
        <w:spacing w:after="0" w:line="240" w:lineRule="auto"/>
        <w:rPr>
          <w:rFonts w:ascii="Arial" w:hAnsi="Arial" w:cs="Arial"/>
        </w:rPr>
      </w:pPr>
      <w:r w:rsidRPr="001B6F31">
        <w:rPr>
          <w:rFonts w:ascii="Arial" w:hAnsi="Arial" w:cs="Arial"/>
          <w:bCs/>
        </w:rPr>
        <w:t>N</w:t>
      </w:r>
      <w:r w:rsidRPr="001B6F31">
        <w:rPr>
          <w:rFonts w:ascii="Arial" w:hAnsi="Arial" w:cs="Arial"/>
        </w:rPr>
        <w:t xml:space="preserve">on-submission of attendance registers </w:t>
      </w:r>
    </w:p>
    <w:p w14:paraId="03014A07" w14:textId="77777777" w:rsidR="00EF4311" w:rsidRPr="001B6F31" w:rsidRDefault="00EF4311" w:rsidP="00EF4311">
      <w:pPr>
        <w:spacing w:after="0" w:line="240" w:lineRule="auto"/>
        <w:jc w:val="both"/>
        <w:rPr>
          <w:rFonts w:ascii="Arial" w:hAnsi="Arial" w:cs="Arial"/>
        </w:rPr>
      </w:pPr>
    </w:p>
    <w:p w14:paraId="6381B2CD" w14:textId="77777777" w:rsidR="00EF4311" w:rsidRPr="00EF4EA3" w:rsidRDefault="00EF4311" w:rsidP="00EF4311">
      <w:pPr>
        <w:pStyle w:val="NoSpacing"/>
        <w:rPr>
          <w:rFonts w:ascii="Arial" w:hAnsi="Arial" w:cs="Arial"/>
          <w:sz w:val="22"/>
          <w:szCs w:val="22"/>
        </w:rPr>
      </w:pPr>
      <w:r w:rsidRPr="00EF4EA3">
        <w:rPr>
          <w:rFonts w:ascii="Arial" w:hAnsi="Arial" w:cs="Arial"/>
          <w:sz w:val="22"/>
          <w:szCs w:val="22"/>
        </w:rPr>
        <w:t>Laws, rules and regulations</w:t>
      </w:r>
    </w:p>
    <w:p w14:paraId="01B54E87" w14:textId="77777777" w:rsidR="00EF4311" w:rsidRPr="00EF4EA3" w:rsidRDefault="00EF4311" w:rsidP="00EF4311">
      <w:pPr>
        <w:pStyle w:val="NoSpacing"/>
        <w:ind w:left="567" w:hanging="567"/>
        <w:rPr>
          <w:rFonts w:ascii="Arial" w:hAnsi="Arial" w:cs="Arial"/>
          <w:sz w:val="22"/>
          <w:szCs w:val="22"/>
        </w:rPr>
      </w:pPr>
    </w:p>
    <w:p w14:paraId="23923250" w14:textId="77777777" w:rsidR="00EF4311" w:rsidRPr="00EF4EA3" w:rsidRDefault="00EF4311" w:rsidP="009A54E9">
      <w:pPr>
        <w:pStyle w:val="ListParagraph"/>
        <w:numPr>
          <w:ilvl w:val="0"/>
          <w:numId w:val="63"/>
        </w:numPr>
        <w:ind w:left="567" w:hanging="567"/>
        <w:contextualSpacing/>
        <w:rPr>
          <w:rFonts w:ascii="Arial" w:hAnsi="Arial" w:cs="Arial"/>
          <w:sz w:val="22"/>
          <w:szCs w:val="22"/>
        </w:rPr>
      </w:pPr>
      <w:r w:rsidRPr="00EF4EA3">
        <w:rPr>
          <w:rFonts w:ascii="Arial" w:hAnsi="Arial" w:cs="Arial"/>
          <w:sz w:val="22"/>
          <w:szCs w:val="22"/>
        </w:rPr>
        <w:t>In terms of PFMA section 41:</w:t>
      </w:r>
    </w:p>
    <w:p w14:paraId="3AA0F36B" w14:textId="77777777" w:rsidR="00EF4311" w:rsidRPr="00603696" w:rsidRDefault="00EF4311" w:rsidP="00EF4311">
      <w:pPr>
        <w:spacing w:after="0" w:line="240" w:lineRule="auto"/>
        <w:ind w:left="567" w:hanging="567"/>
        <w:rPr>
          <w:rFonts w:ascii="Arial" w:hAnsi="Arial" w:cs="Arial"/>
          <w:i/>
        </w:rPr>
      </w:pPr>
    </w:p>
    <w:p w14:paraId="4BA71DDF" w14:textId="77777777" w:rsidR="00EF4311" w:rsidRPr="00603696" w:rsidRDefault="00EF4311" w:rsidP="00EF4311">
      <w:pPr>
        <w:autoSpaceDE w:val="0"/>
        <w:autoSpaceDN w:val="0"/>
        <w:adjustRightInd w:val="0"/>
        <w:spacing w:after="0" w:line="240" w:lineRule="auto"/>
        <w:ind w:left="567"/>
        <w:rPr>
          <w:rFonts w:ascii="Arial" w:hAnsi="Arial" w:cs="Arial"/>
          <w:i/>
        </w:rPr>
      </w:pPr>
      <w:r w:rsidRPr="00603696">
        <w:rPr>
          <w:rFonts w:ascii="Arial" w:hAnsi="Arial" w:cs="Arial"/>
          <w:i/>
        </w:rPr>
        <w:t>“Information to be submitted by accounting officers</w:t>
      </w:r>
      <w:r w:rsidRPr="00603696">
        <w:rPr>
          <w:rFonts w:ascii="Arial" w:hAnsi="Arial" w:cs="Arial"/>
          <w:b/>
          <w:i/>
        </w:rPr>
        <w:t>.</w:t>
      </w:r>
      <w:r w:rsidRPr="00603696">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6531D138" w14:textId="77777777" w:rsidR="00EF4311" w:rsidRPr="00EF4EA3" w:rsidRDefault="00EF4311" w:rsidP="00EF4311">
      <w:pPr>
        <w:pStyle w:val="NoSpacing"/>
        <w:ind w:left="567" w:hanging="567"/>
        <w:rPr>
          <w:rFonts w:ascii="Arial" w:hAnsi="Arial" w:cs="Arial"/>
          <w:sz w:val="22"/>
          <w:szCs w:val="22"/>
        </w:rPr>
      </w:pPr>
    </w:p>
    <w:p w14:paraId="4334500C" w14:textId="77777777" w:rsidR="00EF4311" w:rsidRPr="00EF4EA3" w:rsidRDefault="00EF4311" w:rsidP="009A54E9">
      <w:pPr>
        <w:pStyle w:val="Default"/>
        <w:numPr>
          <w:ilvl w:val="0"/>
          <w:numId w:val="63"/>
        </w:numPr>
        <w:ind w:left="567" w:hanging="567"/>
        <w:rPr>
          <w:rFonts w:ascii="Arial" w:hAnsi="Arial" w:cs="Arial"/>
          <w:sz w:val="22"/>
          <w:szCs w:val="22"/>
        </w:rPr>
      </w:pPr>
      <w:r w:rsidRPr="00EF4EA3">
        <w:rPr>
          <w:rFonts w:ascii="Arial" w:hAnsi="Arial" w:cs="Arial"/>
          <w:sz w:val="22"/>
          <w:szCs w:val="22"/>
        </w:rPr>
        <w:t xml:space="preserve">In terms of section 12 of the </w:t>
      </w:r>
      <w:r w:rsidRPr="00EF4EA3">
        <w:rPr>
          <w:rFonts w:ascii="Arial" w:hAnsi="Arial" w:cs="Arial"/>
          <w:bCs/>
          <w:sz w:val="22"/>
          <w:szCs w:val="22"/>
        </w:rPr>
        <w:t xml:space="preserve">basic conditions of employment ministerial determination 4: expanded public works </w:t>
      </w:r>
      <w:proofErr w:type="spellStart"/>
      <w:r w:rsidRPr="00EF4EA3">
        <w:rPr>
          <w:rFonts w:ascii="Arial" w:hAnsi="Arial" w:cs="Arial"/>
          <w:bCs/>
          <w:sz w:val="22"/>
          <w:szCs w:val="22"/>
        </w:rPr>
        <w:t>programmes</w:t>
      </w:r>
      <w:proofErr w:type="spellEnd"/>
      <w:r w:rsidRPr="00EF4EA3">
        <w:rPr>
          <w:rFonts w:ascii="Arial" w:hAnsi="Arial" w:cs="Arial"/>
          <w:sz w:val="22"/>
          <w:szCs w:val="22"/>
        </w:rPr>
        <w:t>:</w:t>
      </w:r>
    </w:p>
    <w:p w14:paraId="48EFBC1E" w14:textId="77777777" w:rsidR="00EF4311" w:rsidRPr="00EF4EA3" w:rsidRDefault="00EF4311" w:rsidP="00EF4311">
      <w:pPr>
        <w:pStyle w:val="Default"/>
        <w:ind w:left="567" w:hanging="567"/>
        <w:rPr>
          <w:rFonts w:ascii="Arial" w:hAnsi="Arial" w:cs="Arial"/>
          <w:sz w:val="22"/>
          <w:szCs w:val="22"/>
        </w:rPr>
      </w:pPr>
    </w:p>
    <w:p w14:paraId="3010A9FC" w14:textId="77777777" w:rsidR="00EF4311" w:rsidRPr="00EF4EA3" w:rsidRDefault="00EF4311" w:rsidP="00EF4311">
      <w:pPr>
        <w:pStyle w:val="Default"/>
        <w:ind w:left="1134" w:hanging="567"/>
        <w:rPr>
          <w:rFonts w:ascii="Arial" w:hAnsi="Arial" w:cs="Arial"/>
          <w:i/>
          <w:sz w:val="22"/>
          <w:szCs w:val="22"/>
        </w:rPr>
      </w:pPr>
      <w:r w:rsidRPr="00EF4EA3">
        <w:rPr>
          <w:rFonts w:ascii="Arial" w:hAnsi="Arial" w:cs="Arial"/>
          <w:i/>
          <w:sz w:val="22"/>
          <w:szCs w:val="22"/>
        </w:rPr>
        <w:t>“12.1</w:t>
      </w:r>
      <w:r w:rsidRPr="00EF4EA3">
        <w:rPr>
          <w:rFonts w:ascii="Arial" w:hAnsi="Arial" w:cs="Arial"/>
          <w:i/>
          <w:sz w:val="22"/>
          <w:szCs w:val="22"/>
        </w:rPr>
        <w:tab/>
        <w:t>Every employer must keep a written record of at least the following –</w:t>
      </w:r>
    </w:p>
    <w:p w14:paraId="0A55EF48" w14:textId="77777777" w:rsidR="00EF4311" w:rsidRPr="00EF4EA3" w:rsidRDefault="00EF4311" w:rsidP="00EF4311">
      <w:pPr>
        <w:pStyle w:val="Default"/>
        <w:ind w:left="1134" w:hanging="567"/>
        <w:rPr>
          <w:rFonts w:ascii="Arial" w:hAnsi="Arial" w:cs="Arial"/>
          <w:i/>
          <w:sz w:val="22"/>
          <w:szCs w:val="22"/>
        </w:rPr>
      </w:pPr>
    </w:p>
    <w:p w14:paraId="1DC9629E"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(a) </w:t>
      </w:r>
      <w:proofErr w:type="gramStart"/>
      <w:r w:rsidRPr="00EF4EA3">
        <w:rPr>
          <w:rFonts w:ascii="Arial" w:hAnsi="Arial" w:cs="Arial"/>
          <w:i/>
          <w:sz w:val="22"/>
          <w:szCs w:val="22"/>
        </w:rPr>
        <w:t>the</w:t>
      </w:r>
      <w:proofErr w:type="gramEnd"/>
      <w:r w:rsidRPr="00EF4EA3">
        <w:rPr>
          <w:rFonts w:ascii="Arial" w:hAnsi="Arial" w:cs="Arial"/>
          <w:i/>
          <w:sz w:val="22"/>
          <w:szCs w:val="22"/>
        </w:rPr>
        <w:t xml:space="preserve"> worker's name and position; </w:t>
      </w:r>
    </w:p>
    <w:p w14:paraId="51D9097C"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(b) </w:t>
      </w:r>
      <w:proofErr w:type="gramStart"/>
      <w:r w:rsidRPr="00EF4EA3">
        <w:rPr>
          <w:rFonts w:ascii="Arial" w:hAnsi="Arial" w:cs="Arial"/>
          <w:i/>
          <w:sz w:val="22"/>
          <w:szCs w:val="22"/>
        </w:rPr>
        <w:t>copy</w:t>
      </w:r>
      <w:proofErr w:type="gramEnd"/>
      <w:r w:rsidRPr="00EF4EA3">
        <w:rPr>
          <w:rFonts w:ascii="Arial" w:hAnsi="Arial" w:cs="Arial"/>
          <w:i/>
          <w:sz w:val="22"/>
          <w:szCs w:val="22"/>
        </w:rPr>
        <w:t xml:space="preserve"> of an acceptable worker identification </w:t>
      </w:r>
    </w:p>
    <w:p w14:paraId="0E4DBBD5"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(c) </w:t>
      </w:r>
      <w:proofErr w:type="gramStart"/>
      <w:r w:rsidRPr="00EF4EA3">
        <w:rPr>
          <w:rFonts w:ascii="Arial" w:hAnsi="Arial" w:cs="Arial"/>
          <w:i/>
          <w:sz w:val="22"/>
          <w:szCs w:val="22"/>
        </w:rPr>
        <w:t>in</w:t>
      </w:r>
      <w:proofErr w:type="gramEnd"/>
      <w:r w:rsidRPr="00EF4EA3">
        <w:rPr>
          <w:rFonts w:ascii="Arial" w:hAnsi="Arial" w:cs="Arial"/>
          <w:i/>
          <w:sz w:val="22"/>
          <w:szCs w:val="22"/>
        </w:rPr>
        <w:t xml:space="preserve"> the case of a task-rated worker, the number of tasks completed by the worker; </w:t>
      </w:r>
    </w:p>
    <w:p w14:paraId="572B8F6D"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(d) </w:t>
      </w:r>
      <w:proofErr w:type="gramStart"/>
      <w:r w:rsidRPr="00EF4EA3">
        <w:rPr>
          <w:rFonts w:ascii="Arial" w:hAnsi="Arial" w:cs="Arial"/>
          <w:i/>
          <w:sz w:val="22"/>
          <w:szCs w:val="22"/>
        </w:rPr>
        <w:t>in</w:t>
      </w:r>
      <w:proofErr w:type="gramEnd"/>
      <w:r w:rsidRPr="00EF4EA3">
        <w:rPr>
          <w:rFonts w:ascii="Arial" w:hAnsi="Arial" w:cs="Arial"/>
          <w:i/>
          <w:sz w:val="22"/>
          <w:szCs w:val="22"/>
        </w:rPr>
        <w:t xml:space="preserve"> the case of a time-rated worker, the time worked by the worker; </w:t>
      </w:r>
    </w:p>
    <w:p w14:paraId="3D2A3984" w14:textId="77777777" w:rsidR="00EF4311" w:rsidRPr="00EF4EA3" w:rsidRDefault="00EF4311" w:rsidP="00EF4311">
      <w:pPr>
        <w:pStyle w:val="Default"/>
        <w:ind w:left="1134"/>
        <w:rPr>
          <w:rFonts w:ascii="Arial" w:hAnsi="Arial" w:cs="Arial"/>
          <w:i/>
          <w:sz w:val="22"/>
          <w:szCs w:val="22"/>
        </w:rPr>
      </w:pPr>
      <w:r w:rsidRPr="00EF4EA3">
        <w:rPr>
          <w:rFonts w:ascii="Arial" w:hAnsi="Arial" w:cs="Arial"/>
          <w:i/>
          <w:sz w:val="22"/>
          <w:szCs w:val="22"/>
        </w:rPr>
        <w:t xml:space="preserve">(e) </w:t>
      </w:r>
      <w:proofErr w:type="gramStart"/>
      <w:r w:rsidRPr="00EF4EA3">
        <w:rPr>
          <w:rFonts w:ascii="Arial" w:hAnsi="Arial" w:cs="Arial"/>
          <w:i/>
          <w:sz w:val="22"/>
          <w:szCs w:val="22"/>
        </w:rPr>
        <w:t>payments</w:t>
      </w:r>
      <w:proofErr w:type="gramEnd"/>
      <w:r w:rsidRPr="00EF4EA3">
        <w:rPr>
          <w:rFonts w:ascii="Arial" w:hAnsi="Arial" w:cs="Arial"/>
          <w:i/>
          <w:sz w:val="22"/>
          <w:szCs w:val="22"/>
        </w:rPr>
        <w:t xml:space="preserve"> made to each worker.</w:t>
      </w:r>
    </w:p>
    <w:p w14:paraId="17ED4C88" w14:textId="77777777" w:rsidR="00EF4311" w:rsidRPr="00EF4EA3" w:rsidRDefault="00EF4311" w:rsidP="00EF4311">
      <w:pPr>
        <w:pStyle w:val="Default"/>
        <w:ind w:left="1134" w:hanging="567"/>
        <w:rPr>
          <w:rFonts w:ascii="Arial" w:hAnsi="Arial" w:cs="Arial"/>
          <w:i/>
          <w:sz w:val="22"/>
          <w:szCs w:val="22"/>
        </w:rPr>
      </w:pPr>
    </w:p>
    <w:p w14:paraId="059DAD24" w14:textId="77777777" w:rsidR="00EF4311" w:rsidRPr="00B44805" w:rsidRDefault="00EF4311" w:rsidP="00EF4311">
      <w:pPr>
        <w:spacing w:after="0" w:line="240" w:lineRule="auto"/>
        <w:ind w:left="1134" w:hanging="567"/>
        <w:rPr>
          <w:rFonts w:ascii="Arial" w:hAnsi="Arial" w:cs="Arial"/>
          <w:i/>
        </w:rPr>
      </w:pPr>
      <w:r w:rsidRPr="00B44805">
        <w:rPr>
          <w:rFonts w:ascii="Arial" w:hAnsi="Arial" w:cs="Arial"/>
          <w:i/>
        </w:rPr>
        <w:t>12.2</w:t>
      </w:r>
      <w:r w:rsidRPr="00B44805">
        <w:rPr>
          <w:rFonts w:ascii="Arial" w:hAnsi="Arial" w:cs="Arial"/>
          <w:i/>
        </w:rPr>
        <w:tab/>
        <w:t>The employer must keep this record for a period of at least three years after the completion of the EPWP.”</w:t>
      </w:r>
    </w:p>
    <w:p w14:paraId="0D07E63E" w14:textId="77777777" w:rsidR="00EF4311" w:rsidRPr="00B44805" w:rsidRDefault="00EF4311" w:rsidP="00EF4311">
      <w:pPr>
        <w:tabs>
          <w:tab w:val="left" w:pos="709"/>
        </w:tabs>
        <w:spacing w:after="0" w:line="240" w:lineRule="auto"/>
        <w:rPr>
          <w:rFonts w:ascii="Arial" w:hAnsi="Arial" w:cs="Arial"/>
        </w:rPr>
      </w:pPr>
    </w:p>
    <w:p w14:paraId="031899CA" w14:textId="77777777" w:rsidR="00EF4311" w:rsidRPr="00B44805" w:rsidRDefault="00EF4311" w:rsidP="00EF4311">
      <w:pPr>
        <w:pStyle w:val="NormalWeb"/>
        <w:spacing w:before="0" w:beforeAutospacing="0" w:after="0" w:afterAutospacing="0"/>
        <w:rPr>
          <w:rFonts w:ascii="Arial" w:hAnsi="Arial" w:cs="Arial"/>
          <w:sz w:val="22"/>
          <w:szCs w:val="22"/>
        </w:rPr>
      </w:pPr>
      <w:r w:rsidRPr="00B44805">
        <w:rPr>
          <w:rFonts w:ascii="Arial" w:hAnsi="Arial" w:cs="Arial"/>
          <w:sz w:val="22"/>
          <w:szCs w:val="22"/>
        </w:rPr>
        <w:t>During the audit of EPWP project</w:t>
      </w:r>
      <w:r>
        <w:rPr>
          <w:rFonts w:ascii="Arial" w:hAnsi="Arial" w:cs="Arial"/>
          <w:sz w:val="22"/>
          <w:szCs w:val="22"/>
        </w:rPr>
        <w:t>s</w:t>
      </w:r>
      <w:r w:rsidRPr="00B44805">
        <w:rPr>
          <w:rFonts w:ascii="Arial" w:hAnsi="Arial" w:cs="Arial"/>
          <w:sz w:val="22"/>
          <w:szCs w:val="22"/>
        </w:rPr>
        <w:t xml:space="preserve"> the following deviation was noted:</w:t>
      </w:r>
    </w:p>
    <w:p w14:paraId="61D095E0" w14:textId="77777777" w:rsidR="00EF4311" w:rsidRPr="00EF4EA3" w:rsidRDefault="00EF4311" w:rsidP="00EF4311">
      <w:pPr>
        <w:pStyle w:val="NormalWeb"/>
        <w:spacing w:before="0" w:beforeAutospacing="0" w:after="0" w:afterAutospacing="0"/>
        <w:rPr>
          <w:rFonts w:ascii="Arial" w:hAnsi="Arial" w:cs="Arial"/>
          <w:sz w:val="22"/>
          <w:szCs w:val="22"/>
        </w:rPr>
      </w:pPr>
    </w:p>
    <w:p w14:paraId="1A1294C3" w14:textId="77777777" w:rsidR="00EF4311" w:rsidRDefault="00EF4311" w:rsidP="00EF4311">
      <w:pPr>
        <w:spacing w:after="0" w:line="240" w:lineRule="auto"/>
        <w:rPr>
          <w:rFonts w:ascii="Arial" w:hAnsi="Arial" w:cs="Arial"/>
        </w:rPr>
      </w:pPr>
      <w:r w:rsidRPr="00EF4EA3">
        <w:rPr>
          <w:rFonts w:ascii="Arial" w:hAnsi="Arial" w:cs="Arial"/>
        </w:rPr>
        <w:t>Attendance registers were not provided/submitted for auditing for the beneficiaries listed in the below mentioned EPWP project</w:t>
      </w:r>
      <w:r>
        <w:rPr>
          <w:rFonts w:ascii="Arial" w:hAnsi="Arial" w:cs="Arial"/>
        </w:rPr>
        <w:t>s</w:t>
      </w:r>
      <w:r w:rsidRPr="00B44805">
        <w:rPr>
          <w:rFonts w:ascii="Arial" w:hAnsi="Arial" w:cs="Arial"/>
        </w:rPr>
        <w:t>.</w:t>
      </w:r>
    </w:p>
    <w:p w14:paraId="55E1B3E9" w14:textId="77777777" w:rsidR="00EF4311" w:rsidRPr="00B44805" w:rsidRDefault="00EF4311" w:rsidP="00EF4311">
      <w:pPr>
        <w:spacing w:after="0" w:line="240" w:lineRule="auto"/>
        <w:rPr>
          <w:rFonts w:ascii="Arial" w:hAnsi="Arial" w:cs="Arial"/>
        </w:rPr>
      </w:pPr>
    </w:p>
    <w:tbl>
      <w:tblPr>
        <w:tblW w:w="9781" w:type="dxa"/>
        <w:tblInd w:w="93" w:type="dxa"/>
        <w:tblLayout w:type="fixed"/>
        <w:tblLook w:val="04A0" w:firstRow="1" w:lastRow="0" w:firstColumn="1" w:lastColumn="0" w:noHBand="0" w:noVBand="1"/>
      </w:tblPr>
      <w:tblGrid>
        <w:gridCol w:w="456"/>
        <w:gridCol w:w="1827"/>
        <w:gridCol w:w="2127"/>
        <w:gridCol w:w="1134"/>
        <w:gridCol w:w="850"/>
        <w:gridCol w:w="1167"/>
        <w:gridCol w:w="1243"/>
        <w:gridCol w:w="977"/>
      </w:tblGrid>
      <w:tr w:rsidR="00EF4311" w:rsidRPr="00B44805" w14:paraId="3072DB0C" w14:textId="77777777" w:rsidTr="00E742E0">
        <w:trPr>
          <w:trHeight w:val="492"/>
          <w:tblHeader/>
        </w:trPr>
        <w:tc>
          <w:tcPr>
            <w:tcW w:w="456"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4EBFDEE4"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No</w:t>
            </w:r>
          </w:p>
        </w:tc>
        <w:tc>
          <w:tcPr>
            <w:tcW w:w="1827" w:type="dxa"/>
            <w:tcBorders>
              <w:top w:val="single" w:sz="8" w:space="0" w:color="auto"/>
              <w:left w:val="nil"/>
              <w:bottom w:val="single" w:sz="8" w:space="0" w:color="auto"/>
              <w:right w:val="single" w:sz="8" w:space="0" w:color="auto"/>
            </w:tcBorders>
            <w:shd w:val="clear" w:color="000000" w:fill="BFBFBF"/>
            <w:noWrap/>
            <w:vAlign w:val="center"/>
            <w:hideMark/>
          </w:tcPr>
          <w:p w14:paraId="31D6A439"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Public body</w:t>
            </w:r>
          </w:p>
        </w:tc>
        <w:tc>
          <w:tcPr>
            <w:tcW w:w="2127" w:type="dxa"/>
            <w:tcBorders>
              <w:top w:val="single" w:sz="8" w:space="0" w:color="auto"/>
              <w:left w:val="nil"/>
              <w:bottom w:val="single" w:sz="8" w:space="0" w:color="auto"/>
              <w:right w:val="single" w:sz="8" w:space="0" w:color="auto"/>
            </w:tcBorders>
            <w:shd w:val="clear" w:color="000000" w:fill="BFBFBF"/>
            <w:noWrap/>
            <w:vAlign w:val="center"/>
            <w:hideMark/>
          </w:tcPr>
          <w:p w14:paraId="1266FEEB"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Project Name</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14:paraId="144E398B"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Project Code</w:t>
            </w:r>
          </w:p>
        </w:tc>
        <w:tc>
          <w:tcPr>
            <w:tcW w:w="850" w:type="dxa"/>
            <w:tcBorders>
              <w:top w:val="single" w:sz="8" w:space="0" w:color="auto"/>
              <w:left w:val="nil"/>
              <w:bottom w:val="nil"/>
              <w:right w:val="single" w:sz="8" w:space="0" w:color="auto"/>
            </w:tcBorders>
            <w:shd w:val="clear" w:color="000000" w:fill="BFBFBF"/>
            <w:noWrap/>
            <w:vAlign w:val="center"/>
            <w:hideMark/>
          </w:tcPr>
          <w:p w14:paraId="18023781"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Audit timing</w:t>
            </w:r>
          </w:p>
        </w:tc>
        <w:tc>
          <w:tcPr>
            <w:tcW w:w="1167" w:type="dxa"/>
            <w:tcBorders>
              <w:top w:val="single" w:sz="8" w:space="0" w:color="auto"/>
              <w:left w:val="nil"/>
              <w:bottom w:val="single" w:sz="8" w:space="0" w:color="auto"/>
              <w:right w:val="single" w:sz="8" w:space="0" w:color="auto"/>
            </w:tcBorders>
            <w:shd w:val="clear" w:color="000000" w:fill="BFBFBF"/>
            <w:vAlign w:val="center"/>
            <w:hideMark/>
          </w:tcPr>
          <w:p w14:paraId="28181792"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Number of attendance registers not provided</w:t>
            </w:r>
          </w:p>
        </w:tc>
        <w:tc>
          <w:tcPr>
            <w:tcW w:w="1243" w:type="dxa"/>
            <w:tcBorders>
              <w:top w:val="single" w:sz="8" w:space="0" w:color="auto"/>
              <w:left w:val="nil"/>
              <w:bottom w:val="single" w:sz="8" w:space="0" w:color="auto"/>
              <w:right w:val="single" w:sz="8" w:space="0" w:color="auto"/>
            </w:tcBorders>
            <w:shd w:val="clear" w:color="000000" w:fill="BFBFBF"/>
            <w:vAlign w:val="center"/>
            <w:hideMark/>
          </w:tcPr>
          <w:p w14:paraId="3F4D0F5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Number of work opportunities reported for the year</w:t>
            </w:r>
          </w:p>
        </w:tc>
        <w:tc>
          <w:tcPr>
            <w:tcW w:w="977" w:type="dxa"/>
            <w:tcBorders>
              <w:top w:val="single" w:sz="8" w:space="0" w:color="auto"/>
              <w:left w:val="nil"/>
              <w:bottom w:val="single" w:sz="8" w:space="0" w:color="auto"/>
              <w:right w:val="single" w:sz="8" w:space="0" w:color="auto"/>
            </w:tcBorders>
            <w:shd w:val="clear" w:color="000000" w:fill="BFBFBF"/>
            <w:noWrap/>
            <w:vAlign w:val="center"/>
            <w:hideMark/>
          </w:tcPr>
          <w:p w14:paraId="0A5315AA"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Province</w:t>
            </w:r>
          </w:p>
        </w:tc>
      </w:tr>
      <w:tr w:rsidR="00EF4311" w:rsidRPr="00B44805" w14:paraId="6747EC01"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414A2F5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827" w:type="dxa"/>
            <w:tcBorders>
              <w:top w:val="nil"/>
              <w:left w:val="nil"/>
              <w:bottom w:val="single" w:sz="8" w:space="0" w:color="auto"/>
              <w:right w:val="single" w:sz="8" w:space="0" w:color="auto"/>
            </w:tcBorders>
            <w:shd w:val="clear" w:color="auto" w:fill="auto"/>
            <w:vAlign w:val="bottom"/>
            <w:hideMark/>
          </w:tcPr>
          <w:p w14:paraId="56078149"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Setsoto</w:t>
            </w:r>
            <w:proofErr w:type="spellEnd"/>
            <w:r w:rsidRPr="00B44805">
              <w:rPr>
                <w:rFonts w:ascii="Arial" w:eastAsia="Times New Roman" w:hAnsi="Arial" w:cs="Arial"/>
                <w:color w:val="000000"/>
                <w:sz w:val="18"/>
                <w:szCs w:val="18"/>
                <w:lang w:eastAsia="en-ZA"/>
              </w:rPr>
              <w:t xml:space="preserve"> Local Municipality </w:t>
            </w:r>
          </w:p>
        </w:tc>
        <w:tc>
          <w:tcPr>
            <w:tcW w:w="2127" w:type="dxa"/>
            <w:tcBorders>
              <w:top w:val="nil"/>
              <w:left w:val="nil"/>
              <w:bottom w:val="single" w:sz="8" w:space="0" w:color="auto"/>
              <w:right w:val="single" w:sz="8" w:space="0" w:color="auto"/>
            </w:tcBorders>
            <w:shd w:val="clear" w:color="auto" w:fill="auto"/>
            <w:noWrap/>
            <w:vAlign w:val="bottom"/>
            <w:hideMark/>
          </w:tcPr>
          <w:p w14:paraId="78F7B571"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Setsoto</w:t>
            </w:r>
            <w:proofErr w:type="spellEnd"/>
            <w:r w:rsidRPr="00B44805">
              <w:rPr>
                <w:rFonts w:ascii="Arial" w:eastAsia="Times New Roman" w:hAnsi="Arial" w:cs="Arial"/>
                <w:color w:val="000000"/>
                <w:sz w:val="18"/>
                <w:szCs w:val="18"/>
                <w:lang w:eastAsia="en-ZA"/>
              </w:rPr>
              <w:t xml:space="preserve"> bucket eradication project</w:t>
            </w:r>
          </w:p>
        </w:tc>
        <w:tc>
          <w:tcPr>
            <w:tcW w:w="1134" w:type="dxa"/>
            <w:tcBorders>
              <w:top w:val="nil"/>
              <w:left w:val="nil"/>
              <w:bottom w:val="single" w:sz="8" w:space="0" w:color="auto"/>
              <w:right w:val="single" w:sz="8" w:space="0" w:color="auto"/>
            </w:tcBorders>
            <w:shd w:val="clear" w:color="auto" w:fill="auto"/>
            <w:vAlign w:val="bottom"/>
            <w:hideMark/>
          </w:tcPr>
          <w:p w14:paraId="51F8ADC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50283-EPWP3M</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14:paraId="4C2FA3B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5AA8064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80</w:t>
            </w:r>
          </w:p>
        </w:tc>
        <w:tc>
          <w:tcPr>
            <w:tcW w:w="1243" w:type="dxa"/>
            <w:tcBorders>
              <w:top w:val="nil"/>
              <w:left w:val="nil"/>
              <w:bottom w:val="single" w:sz="8" w:space="0" w:color="auto"/>
              <w:right w:val="single" w:sz="8" w:space="0" w:color="auto"/>
            </w:tcBorders>
            <w:shd w:val="clear" w:color="auto" w:fill="auto"/>
            <w:noWrap/>
            <w:vAlign w:val="bottom"/>
            <w:hideMark/>
          </w:tcPr>
          <w:p w14:paraId="7B04F1F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87</w:t>
            </w:r>
          </w:p>
        </w:tc>
        <w:tc>
          <w:tcPr>
            <w:tcW w:w="977" w:type="dxa"/>
            <w:tcBorders>
              <w:top w:val="nil"/>
              <w:left w:val="nil"/>
              <w:bottom w:val="single" w:sz="8" w:space="0" w:color="auto"/>
              <w:right w:val="single" w:sz="8" w:space="0" w:color="auto"/>
            </w:tcBorders>
            <w:shd w:val="clear" w:color="auto" w:fill="auto"/>
            <w:noWrap/>
            <w:vAlign w:val="bottom"/>
            <w:hideMark/>
          </w:tcPr>
          <w:p w14:paraId="07C337F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Free State</w:t>
            </w:r>
          </w:p>
        </w:tc>
      </w:tr>
      <w:tr w:rsidR="00EF4311" w:rsidRPr="00B44805" w14:paraId="523EE79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4D35CF4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827" w:type="dxa"/>
            <w:tcBorders>
              <w:top w:val="nil"/>
              <w:left w:val="nil"/>
              <w:bottom w:val="single" w:sz="8" w:space="0" w:color="auto"/>
              <w:right w:val="nil"/>
            </w:tcBorders>
            <w:shd w:val="clear" w:color="auto" w:fill="auto"/>
            <w:vAlign w:val="bottom"/>
            <w:hideMark/>
          </w:tcPr>
          <w:p w14:paraId="245EE796"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Mantsopa</w:t>
            </w:r>
            <w:proofErr w:type="spellEnd"/>
            <w:r w:rsidRPr="00B44805">
              <w:rPr>
                <w:rFonts w:ascii="Arial" w:eastAsia="Times New Roman" w:hAnsi="Arial" w:cs="Arial"/>
                <w:color w:val="000000"/>
                <w:sz w:val="18"/>
                <w:szCs w:val="18"/>
                <w:lang w:eastAsia="en-ZA"/>
              </w:rPr>
              <w:t xml:space="preserve">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67E72FD2"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Ladybrand</w:t>
            </w:r>
            <w:proofErr w:type="spellEnd"/>
            <w:r w:rsidRPr="00B44805">
              <w:rPr>
                <w:rFonts w:ascii="Arial" w:eastAsia="Times New Roman" w:hAnsi="Arial" w:cs="Arial"/>
                <w:color w:val="000000"/>
                <w:sz w:val="18"/>
                <w:szCs w:val="18"/>
                <w:lang w:eastAsia="en-ZA"/>
              </w:rPr>
              <w:t>: Upgrading of 1.2km paved road</w:t>
            </w:r>
          </w:p>
        </w:tc>
        <w:tc>
          <w:tcPr>
            <w:tcW w:w="1134" w:type="dxa"/>
            <w:tcBorders>
              <w:top w:val="nil"/>
              <w:left w:val="nil"/>
              <w:bottom w:val="single" w:sz="8" w:space="0" w:color="auto"/>
              <w:right w:val="single" w:sz="8" w:space="0" w:color="auto"/>
            </w:tcBorders>
            <w:shd w:val="clear" w:color="auto" w:fill="auto"/>
            <w:vAlign w:val="bottom"/>
            <w:hideMark/>
          </w:tcPr>
          <w:p w14:paraId="2B226C5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62397-EPWP3M</w:t>
            </w:r>
          </w:p>
        </w:tc>
        <w:tc>
          <w:tcPr>
            <w:tcW w:w="850" w:type="dxa"/>
            <w:tcBorders>
              <w:top w:val="nil"/>
              <w:left w:val="nil"/>
              <w:bottom w:val="single" w:sz="8" w:space="0" w:color="auto"/>
              <w:right w:val="single" w:sz="8" w:space="0" w:color="auto"/>
            </w:tcBorders>
            <w:shd w:val="clear" w:color="auto" w:fill="auto"/>
            <w:noWrap/>
            <w:vAlign w:val="bottom"/>
            <w:hideMark/>
          </w:tcPr>
          <w:p w14:paraId="62A2683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0B86064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w:t>
            </w:r>
          </w:p>
        </w:tc>
        <w:tc>
          <w:tcPr>
            <w:tcW w:w="1243" w:type="dxa"/>
            <w:tcBorders>
              <w:top w:val="nil"/>
              <w:left w:val="nil"/>
              <w:bottom w:val="single" w:sz="8" w:space="0" w:color="auto"/>
              <w:right w:val="single" w:sz="8" w:space="0" w:color="auto"/>
            </w:tcBorders>
            <w:shd w:val="clear" w:color="auto" w:fill="auto"/>
            <w:vAlign w:val="bottom"/>
            <w:hideMark/>
          </w:tcPr>
          <w:p w14:paraId="2FAC10B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81</w:t>
            </w:r>
          </w:p>
        </w:tc>
        <w:tc>
          <w:tcPr>
            <w:tcW w:w="977" w:type="dxa"/>
            <w:tcBorders>
              <w:top w:val="nil"/>
              <w:left w:val="nil"/>
              <w:bottom w:val="single" w:sz="8" w:space="0" w:color="auto"/>
              <w:right w:val="single" w:sz="8" w:space="0" w:color="auto"/>
            </w:tcBorders>
            <w:shd w:val="clear" w:color="auto" w:fill="auto"/>
            <w:noWrap/>
            <w:vAlign w:val="bottom"/>
            <w:hideMark/>
          </w:tcPr>
          <w:p w14:paraId="7709E90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Free State</w:t>
            </w:r>
          </w:p>
        </w:tc>
      </w:tr>
      <w:tr w:rsidR="00EF4311" w:rsidRPr="00B44805" w14:paraId="4DDE7B1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5246C77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w:t>
            </w:r>
          </w:p>
        </w:tc>
        <w:tc>
          <w:tcPr>
            <w:tcW w:w="1827" w:type="dxa"/>
            <w:tcBorders>
              <w:top w:val="nil"/>
              <w:left w:val="nil"/>
              <w:bottom w:val="single" w:sz="8" w:space="0" w:color="auto"/>
              <w:right w:val="single" w:sz="8" w:space="0" w:color="auto"/>
            </w:tcBorders>
            <w:shd w:val="clear" w:color="auto" w:fill="auto"/>
            <w:vAlign w:val="bottom"/>
            <w:hideMark/>
          </w:tcPr>
          <w:p w14:paraId="005E407A"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Emadlangeni</w:t>
            </w:r>
            <w:proofErr w:type="spellEnd"/>
            <w:r w:rsidRPr="00B44805">
              <w:rPr>
                <w:rFonts w:ascii="Arial" w:eastAsia="Times New Roman" w:hAnsi="Arial" w:cs="Arial"/>
                <w:color w:val="000000"/>
                <w:sz w:val="18"/>
                <w:szCs w:val="18"/>
                <w:lang w:eastAsia="en-ZA"/>
              </w:rPr>
              <w:t xml:space="preserve"> Local Municipality - </w:t>
            </w:r>
            <w:r w:rsidRPr="00B44805">
              <w:rPr>
                <w:rFonts w:ascii="Arial" w:eastAsia="Times New Roman" w:hAnsi="Arial" w:cs="Arial"/>
                <w:color w:val="000000"/>
                <w:sz w:val="18"/>
                <w:szCs w:val="18"/>
                <w:lang w:eastAsia="en-ZA"/>
              </w:rPr>
              <w:br/>
              <w:t>Durban</w:t>
            </w:r>
          </w:p>
        </w:tc>
        <w:tc>
          <w:tcPr>
            <w:tcW w:w="2127" w:type="dxa"/>
            <w:tcBorders>
              <w:top w:val="nil"/>
              <w:left w:val="nil"/>
              <w:bottom w:val="single" w:sz="8" w:space="0" w:color="auto"/>
              <w:right w:val="single" w:sz="8" w:space="0" w:color="auto"/>
            </w:tcBorders>
            <w:shd w:val="clear" w:color="auto" w:fill="auto"/>
            <w:vAlign w:val="bottom"/>
            <w:hideMark/>
          </w:tcPr>
          <w:p w14:paraId="3ADC368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Beautification Of Caravan Game Park</w:t>
            </w:r>
          </w:p>
        </w:tc>
        <w:tc>
          <w:tcPr>
            <w:tcW w:w="1134" w:type="dxa"/>
            <w:tcBorders>
              <w:top w:val="nil"/>
              <w:left w:val="nil"/>
              <w:bottom w:val="single" w:sz="8" w:space="0" w:color="auto"/>
              <w:right w:val="single" w:sz="8" w:space="0" w:color="auto"/>
            </w:tcBorders>
            <w:shd w:val="clear" w:color="auto" w:fill="auto"/>
            <w:vAlign w:val="bottom"/>
            <w:hideMark/>
          </w:tcPr>
          <w:p w14:paraId="2D259BD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48163-EPWP3M</w:t>
            </w:r>
          </w:p>
        </w:tc>
        <w:tc>
          <w:tcPr>
            <w:tcW w:w="850" w:type="dxa"/>
            <w:tcBorders>
              <w:top w:val="nil"/>
              <w:left w:val="nil"/>
              <w:bottom w:val="single" w:sz="8" w:space="0" w:color="auto"/>
              <w:right w:val="single" w:sz="8" w:space="0" w:color="auto"/>
            </w:tcBorders>
            <w:shd w:val="clear" w:color="auto" w:fill="auto"/>
            <w:noWrap/>
            <w:vAlign w:val="bottom"/>
            <w:hideMark/>
          </w:tcPr>
          <w:p w14:paraId="16D8361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F9FBF8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w:t>
            </w:r>
          </w:p>
        </w:tc>
        <w:tc>
          <w:tcPr>
            <w:tcW w:w="1243" w:type="dxa"/>
            <w:tcBorders>
              <w:top w:val="nil"/>
              <w:left w:val="nil"/>
              <w:bottom w:val="single" w:sz="8" w:space="0" w:color="auto"/>
              <w:right w:val="single" w:sz="8" w:space="0" w:color="auto"/>
            </w:tcBorders>
            <w:shd w:val="clear" w:color="auto" w:fill="auto"/>
            <w:noWrap/>
            <w:vAlign w:val="bottom"/>
            <w:hideMark/>
          </w:tcPr>
          <w:p w14:paraId="2E84BB6C"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36</w:t>
            </w:r>
          </w:p>
        </w:tc>
        <w:tc>
          <w:tcPr>
            <w:tcW w:w="977" w:type="dxa"/>
            <w:tcBorders>
              <w:top w:val="nil"/>
              <w:left w:val="nil"/>
              <w:bottom w:val="single" w:sz="8" w:space="0" w:color="auto"/>
              <w:right w:val="single" w:sz="8" w:space="0" w:color="auto"/>
            </w:tcBorders>
            <w:shd w:val="clear" w:color="auto" w:fill="auto"/>
            <w:noWrap/>
            <w:vAlign w:val="bottom"/>
            <w:hideMark/>
          </w:tcPr>
          <w:p w14:paraId="3516FC6C"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Kwazulu</w:t>
            </w:r>
            <w:proofErr w:type="spellEnd"/>
            <w:r w:rsidRPr="00B44805">
              <w:rPr>
                <w:rFonts w:ascii="Arial" w:eastAsia="Times New Roman" w:hAnsi="Arial" w:cs="Arial"/>
                <w:color w:val="000000"/>
                <w:sz w:val="18"/>
                <w:szCs w:val="18"/>
                <w:lang w:eastAsia="en-ZA"/>
              </w:rPr>
              <w:t>/ Natal</w:t>
            </w:r>
          </w:p>
        </w:tc>
      </w:tr>
      <w:tr w:rsidR="00EF4311" w:rsidRPr="00B44805" w14:paraId="71030133"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B24587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4</w:t>
            </w:r>
            <w:r w:rsidRPr="00B44805">
              <w:rPr>
                <w:rFonts w:ascii="Arial" w:eastAsia="Times New Roman" w:hAnsi="Arial" w:cs="Arial"/>
                <w:color w:val="000000"/>
                <w:sz w:val="18"/>
                <w:szCs w:val="18"/>
                <w:lang w:eastAsia="en-ZA"/>
              </w:rPr>
              <w:t> </w:t>
            </w:r>
          </w:p>
        </w:tc>
        <w:tc>
          <w:tcPr>
            <w:tcW w:w="1827" w:type="dxa"/>
            <w:tcBorders>
              <w:top w:val="single" w:sz="8" w:space="0" w:color="auto"/>
              <w:left w:val="nil"/>
              <w:bottom w:val="single" w:sz="8" w:space="0" w:color="auto"/>
              <w:right w:val="single" w:sz="4" w:space="0" w:color="auto"/>
            </w:tcBorders>
            <w:shd w:val="clear" w:color="auto" w:fill="auto"/>
            <w:vAlign w:val="bottom"/>
            <w:hideMark/>
          </w:tcPr>
          <w:p w14:paraId="6C6217BB"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Umgungundlovu</w:t>
            </w:r>
            <w:proofErr w:type="spellEnd"/>
            <w:r w:rsidRPr="00B44805">
              <w:rPr>
                <w:rFonts w:ascii="Arial" w:eastAsia="Times New Roman" w:hAnsi="Arial" w:cs="Arial"/>
                <w:color w:val="000000"/>
                <w:sz w:val="18"/>
                <w:szCs w:val="18"/>
                <w:lang w:eastAsia="en-ZA"/>
              </w:rPr>
              <w:t xml:space="preserve"> District Municipality</w:t>
            </w:r>
          </w:p>
        </w:tc>
        <w:tc>
          <w:tcPr>
            <w:tcW w:w="2127" w:type="dxa"/>
            <w:tcBorders>
              <w:top w:val="nil"/>
              <w:left w:val="single" w:sz="4" w:space="0" w:color="auto"/>
              <w:bottom w:val="single" w:sz="8" w:space="0" w:color="auto"/>
              <w:right w:val="single" w:sz="8" w:space="0" w:color="auto"/>
            </w:tcBorders>
            <w:shd w:val="clear" w:color="auto" w:fill="auto"/>
            <w:vAlign w:val="bottom"/>
            <w:hideMark/>
          </w:tcPr>
          <w:p w14:paraId="0A3546C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Hilton Water Reticulation Replacement Project</w:t>
            </w:r>
          </w:p>
        </w:tc>
        <w:tc>
          <w:tcPr>
            <w:tcW w:w="1134" w:type="dxa"/>
            <w:tcBorders>
              <w:top w:val="nil"/>
              <w:left w:val="nil"/>
              <w:bottom w:val="single" w:sz="8" w:space="0" w:color="auto"/>
              <w:right w:val="single" w:sz="8" w:space="0" w:color="auto"/>
            </w:tcBorders>
            <w:shd w:val="clear" w:color="auto" w:fill="auto"/>
            <w:vAlign w:val="bottom"/>
            <w:hideMark/>
          </w:tcPr>
          <w:p w14:paraId="38E87AF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23597-EPWP3M</w:t>
            </w:r>
          </w:p>
        </w:tc>
        <w:tc>
          <w:tcPr>
            <w:tcW w:w="850" w:type="dxa"/>
            <w:tcBorders>
              <w:top w:val="nil"/>
              <w:left w:val="nil"/>
              <w:bottom w:val="single" w:sz="8" w:space="0" w:color="auto"/>
              <w:right w:val="single" w:sz="8" w:space="0" w:color="auto"/>
            </w:tcBorders>
            <w:shd w:val="clear" w:color="auto" w:fill="auto"/>
            <w:noWrap/>
            <w:vAlign w:val="bottom"/>
            <w:hideMark/>
          </w:tcPr>
          <w:p w14:paraId="49C2EEB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564C9BCD"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243" w:type="dxa"/>
            <w:tcBorders>
              <w:top w:val="nil"/>
              <w:left w:val="nil"/>
              <w:bottom w:val="single" w:sz="8" w:space="0" w:color="auto"/>
              <w:right w:val="single" w:sz="8" w:space="0" w:color="auto"/>
            </w:tcBorders>
            <w:shd w:val="clear" w:color="auto" w:fill="auto"/>
            <w:vAlign w:val="bottom"/>
            <w:hideMark/>
          </w:tcPr>
          <w:p w14:paraId="5401DF9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283</w:t>
            </w:r>
          </w:p>
        </w:tc>
        <w:tc>
          <w:tcPr>
            <w:tcW w:w="977" w:type="dxa"/>
            <w:tcBorders>
              <w:top w:val="nil"/>
              <w:left w:val="nil"/>
              <w:bottom w:val="single" w:sz="8" w:space="0" w:color="auto"/>
              <w:right w:val="single" w:sz="8" w:space="0" w:color="auto"/>
            </w:tcBorders>
            <w:shd w:val="clear" w:color="auto" w:fill="auto"/>
            <w:noWrap/>
            <w:vAlign w:val="bottom"/>
            <w:hideMark/>
          </w:tcPr>
          <w:p w14:paraId="66EB6EB5"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Kwazulu</w:t>
            </w:r>
            <w:proofErr w:type="spellEnd"/>
            <w:r w:rsidRPr="00B44805">
              <w:rPr>
                <w:rFonts w:ascii="Arial" w:eastAsia="Times New Roman" w:hAnsi="Arial" w:cs="Arial"/>
                <w:color w:val="000000"/>
                <w:sz w:val="18"/>
                <w:szCs w:val="18"/>
                <w:lang w:eastAsia="en-ZA"/>
              </w:rPr>
              <w:t>/ Natal</w:t>
            </w:r>
          </w:p>
        </w:tc>
      </w:tr>
      <w:tr w:rsidR="00EF4311" w:rsidRPr="00B44805" w14:paraId="2CCCC9E9"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1B51ED8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w:t>
            </w:r>
            <w:r>
              <w:rPr>
                <w:rFonts w:ascii="Arial" w:eastAsia="Times New Roman" w:hAnsi="Arial" w:cs="Arial"/>
                <w:color w:val="000000"/>
                <w:sz w:val="18"/>
                <w:szCs w:val="18"/>
                <w:lang w:eastAsia="en-ZA"/>
              </w:rPr>
              <w:t>5</w:t>
            </w:r>
          </w:p>
        </w:tc>
        <w:tc>
          <w:tcPr>
            <w:tcW w:w="1827" w:type="dxa"/>
            <w:tcBorders>
              <w:top w:val="nil"/>
              <w:left w:val="nil"/>
              <w:bottom w:val="single" w:sz="8" w:space="0" w:color="auto"/>
              <w:right w:val="single" w:sz="8" w:space="0" w:color="auto"/>
            </w:tcBorders>
            <w:shd w:val="clear" w:color="auto" w:fill="auto"/>
            <w:vAlign w:val="bottom"/>
            <w:hideMark/>
          </w:tcPr>
          <w:p w14:paraId="3111179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eThekwini Metropolitan Municipality</w:t>
            </w:r>
          </w:p>
        </w:tc>
        <w:tc>
          <w:tcPr>
            <w:tcW w:w="2127" w:type="dxa"/>
            <w:tcBorders>
              <w:top w:val="nil"/>
              <w:left w:val="nil"/>
              <w:bottom w:val="single" w:sz="8" w:space="0" w:color="auto"/>
              <w:right w:val="single" w:sz="8" w:space="0" w:color="auto"/>
            </w:tcBorders>
            <w:shd w:val="clear" w:color="auto" w:fill="auto"/>
            <w:vAlign w:val="bottom"/>
            <w:hideMark/>
          </w:tcPr>
          <w:p w14:paraId="77C3291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EThekwini Community Social Support Programme</w:t>
            </w:r>
          </w:p>
        </w:tc>
        <w:tc>
          <w:tcPr>
            <w:tcW w:w="1134" w:type="dxa"/>
            <w:tcBorders>
              <w:top w:val="nil"/>
              <w:left w:val="nil"/>
              <w:bottom w:val="single" w:sz="8" w:space="0" w:color="auto"/>
              <w:right w:val="single" w:sz="8" w:space="0" w:color="auto"/>
            </w:tcBorders>
            <w:shd w:val="clear" w:color="auto" w:fill="auto"/>
            <w:vAlign w:val="bottom"/>
            <w:hideMark/>
          </w:tcPr>
          <w:p w14:paraId="150C2F6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27905-EPWP3M</w:t>
            </w:r>
          </w:p>
        </w:tc>
        <w:tc>
          <w:tcPr>
            <w:tcW w:w="850" w:type="dxa"/>
            <w:tcBorders>
              <w:top w:val="nil"/>
              <w:left w:val="nil"/>
              <w:bottom w:val="single" w:sz="8" w:space="0" w:color="auto"/>
              <w:right w:val="single" w:sz="8" w:space="0" w:color="auto"/>
            </w:tcBorders>
            <w:shd w:val="clear" w:color="auto" w:fill="auto"/>
            <w:noWrap/>
            <w:vAlign w:val="bottom"/>
            <w:hideMark/>
          </w:tcPr>
          <w:p w14:paraId="0F83200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347009A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w:t>
            </w:r>
          </w:p>
        </w:tc>
        <w:tc>
          <w:tcPr>
            <w:tcW w:w="1243" w:type="dxa"/>
            <w:tcBorders>
              <w:top w:val="nil"/>
              <w:left w:val="nil"/>
              <w:bottom w:val="single" w:sz="8" w:space="0" w:color="auto"/>
              <w:right w:val="single" w:sz="8" w:space="0" w:color="auto"/>
            </w:tcBorders>
            <w:shd w:val="clear" w:color="auto" w:fill="auto"/>
            <w:vAlign w:val="bottom"/>
            <w:hideMark/>
          </w:tcPr>
          <w:p w14:paraId="492E269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384</w:t>
            </w:r>
          </w:p>
        </w:tc>
        <w:tc>
          <w:tcPr>
            <w:tcW w:w="977" w:type="dxa"/>
            <w:tcBorders>
              <w:top w:val="nil"/>
              <w:left w:val="nil"/>
              <w:bottom w:val="single" w:sz="8" w:space="0" w:color="auto"/>
              <w:right w:val="single" w:sz="8" w:space="0" w:color="auto"/>
            </w:tcBorders>
            <w:shd w:val="clear" w:color="auto" w:fill="auto"/>
            <w:noWrap/>
            <w:vAlign w:val="bottom"/>
            <w:hideMark/>
          </w:tcPr>
          <w:p w14:paraId="0A8BB5DE"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Kwazulu</w:t>
            </w:r>
            <w:proofErr w:type="spellEnd"/>
            <w:r w:rsidRPr="00B44805">
              <w:rPr>
                <w:rFonts w:ascii="Arial" w:eastAsia="Times New Roman" w:hAnsi="Arial" w:cs="Arial"/>
                <w:color w:val="000000"/>
                <w:sz w:val="18"/>
                <w:szCs w:val="18"/>
                <w:lang w:eastAsia="en-ZA"/>
              </w:rPr>
              <w:t>/ Natal</w:t>
            </w:r>
          </w:p>
        </w:tc>
      </w:tr>
      <w:tr w:rsidR="00EF4311" w:rsidRPr="00B44805" w14:paraId="56F90DAF"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476AB55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6</w:t>
            </w:r>
          </w:p>
        </w:tc>
        <w:tc>
          <w:tcPr>
            <w:tcW w:w="1827" w:type="dxa"/>
            <w:tcBorders>
              <w:top w:val="nil"/>
              <w:left w:val="nil"/>
              <w:bottom w:val="single" w:sz="8" w:space="0" w:color="auto"/>
              <w:right w:val="single" w:sz="8" w:space="0" w:color="auto"/>
            </w:tcBorders>
            <w:shd w:val="clear" w:color="auto" w:fill="auto"/>
            <w:vAlign w:val="bottom"/>
            <w:hideMark/>
          </w:tcPr>
          <w:p w14:paraId="63BB2E8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Chris Hani Local Municipality -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vAlign w:val="bottom"/>
            <w:hideMark/>
          </w:tcPr>
          <w:p w14:paraId="1EF406A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Cluster 6 Water Backlog </w:t>
            </w:r>
            <w:proofErr w:type="spellStart"/>
            <w:r w:rsidRPr="00B44805">
              <w:rPr>
                <w:rFonts w:ascii="Arial" w:eastAsia="Times New Roman" w:hAnsi="Arial" w:cs="Arial"/>
                <w:color w:val="000000"/>
                <w:sz w:val="18"/>
                <w:szCs w:val="18"/>
                <w:lang w:eastAsia="en-ZA"/>
              </w:rPr>
              <w:t>Gqaga</w:t>
            </w:r>
            <w:proofErr w:type="spellEnd"/>
            <w:r w:rsidRPr="00B44805">
              <w:rPr>
                <w:rFonts w:ascii="Arial" w:eastAsia="Times New Roman" w:hAnsi="Arial" w:cs="Arial"/>
                <w:color w:val="000000"/>
                <w:sz w:val="18"/>
                <w:szCs w:val="18"/>
                <w:lang w:eastAsia="en-ZA"/>
              </w:rPr>
              <w:t xml:space="preserve"> Bulk Supply- Rising</w:t>
            </w:r>
          </w:p>
        </w:tc>
        <w:tc>
          <w:tcPr>
            <w:tcW w:w="1134" w:type="dxa"/>
            <w:tcBorders>
              <w:top w:val="nil"/>
              <w:left w:val="nil"/>
              <w:bottom w:val="single" w:sz="8" w:space="0" w:color="auto"/>
              <w:right w:val="single" w:sz="8" w:space="0" w:color="auto"/>
            </w:tcBorders>
            <w:shd w:val="clear" w:color="auto" w:fill="auto"/>
            <w:vAlign w:val="bottom"/>
            <w:hideMark/>
          </w:tcPr>
          <w:p w14:paraId="12AFC47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30777-EPWP3M</w:t>
            </w:r>
          </w:p>
        </w:tc>
        <w:tc>
          <w:tcPr>
            <w:tcW w:w="850" w:type="dxa"/>
            <w:tcBorders>
              <w:top w:val="nil"/>
              <w:left w:val="nil"/>
              <w:bottom w:val="single" w:sz="8" w:space="0" w:color="auto"/>
              <w:right w:val="single" w:sz="8" w:space="0" w:color="auto"/>
            </w:tcBorders>
            <w:shd w:val="clear" w:color="auto" w:fill="auto"/>
            <w:noWrap/>
            <w:vAlign w:val="bottom"/>
            <w:hideMark/>
          </w:tcPr>
          <w:p w14:paraId="7C1162A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42033EF8"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w:t>
            </w:r>
          </w:p>
        </w:tc>
        <w:tc>
          <w:tcPr>
            <w:tcW w:w="1243" w:type="dxa"/>
            <w:tcBorders>
              <w:top w:val="nil"/>
              <w:left w:val="nil"/>
              <w:bottom w:val="single" w:sz="8" w:space="0" w:color="auto"/>
              <w:right w:val="single" w:sz="8" w:space="0" w:color="auto"/>
            </w:tcBorders>
            <w:shd w:val="clear" w:color="auto" w:fill="auto"/>
            <w:noWrap/>
            <w:vAlign w:val="bottom"/>
            <w:hideMark/>
          </w:tcPr>
          <w:p w14:paraId="11938BE2"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36</w:t>
            </w:r>
          </w:p>
        </w:tc>
        <w:tc>
          <w:tcPr>
            <w:tcW w:w="977" w:type="dxa"/>
            <w:tcBorders>
              <w:top w:val="nil"/>
              <w:left w:val="nil"/>
              <w:bottom w:val="single" w:sz="8" w:space="0" w:color="auto"/>
              <w:right w:val="single" w:sz="8" w:space="0" w:color="auto"/>
            </w:tcBorders>
            <w:shd w:val="clear" w:color="auto" w:fill="auto"/>
            <w:noWrap/>
            <w:vAlign w:val="bottom"/>
            <w:hideMark/>
          </w:tcPr>
          <w:p w14:paraId="646A242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551A5224"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2B8ECA8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7</w:t>
            </w:r>
          </w:p>
        </w:tc>
        <w:tc>
          <w:tcPr>
            <w:tcW w:w="1827" w:type="dxa"/>
            <w:tcBorders>
              <w:top w:val="nil"/>
              <w:left w:val="nil"/>
              <w:bottom w:val="single" w:sz="8" w:space="0" w:color="auto"/>
              <w:right w:val="single" w:sz="8" w:space="0" w:color="auto"/>
            </w:tcBorders>
            <w:shd w:val="clear" w:color="auto" w:fill="auto"/>
            <w:vAlign w:val="bottom"/>
            <w:hideMark/>
          </w:tcPr>
          <w:p w14:paraId="1FFCF36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Buffalo City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vAlign w:val="bottom"/>
            <w:hideMark/>
          </w:tcPr>
          <w:p w14:paraId="4612F6D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KWT Public Transport - Facilities Upgrade</w:t>
            </w:r>
          </w:p>
        </w:tc>
        <w:tc>
          <w:tcPr>
            <w:tcW w:w="1134" w:type="dxa"/>
            <w:tcBorders>
              <w:top w:val="nil"/>
              <w:left w:val="nil"/>
              <w:bottom w:val="single" w:sz="8" w:space="0" w:color="auto"/>
              <w:right w:val="single" w:sz="8" w:space="0" w:color="auto"/>
            </w:tcBorders>
            <w:shd w:val="clear" w:color="auto" w:fill="auto"/>
            <w:vAlign w:val="bottom"/>
            <w:hideMark/>
          </w:tcPr>
          <w:p w14:paraId="6094349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51172-EPWP3M</w:t>
            </w:r>
          </w:p>
        </w:tc>
        <w:tc>
          <w:tcPr>
            <w:tcW w:w="850" w:type="dxa"/>
            <w:tcBorders>
              <w:top w:val="nil"/>
              <w:left w:val="nil"/>
              <w:bottom w:val="single" w:sz="8" w:space="0" w:color="auto"/>
              <w:right w:val="single" w:sz="8" w:space="0" w:color="auto"/>
            </w:tcBorders>
            <w:shd w:val="clear" w:color="auto" w:fill="auto"/>
            <w:noWrap/>
            <w:vAlign w:val="bottom"/>
            <w:hideMark/>
          </w:tcPr>
          <w:p w14:paraId="30B2CF0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56BC827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w:t>
            </w:r>
          </w:p>
        </w:tc>
        <w:tc>
          <w:tcPr>
            <w:tcW w:w="1243" w:type="dxa"/>
            <w:tcBorders>
              <w:top w:val="nil"/>
              <w:left w:val="nil"/>
              <w:bottom w:val="single" w:sz="8" w:space="0" w:color="auto"/>
              <w:right w:val="single" w:sz="8" w:space="0" w:color="auto"/>
            </w:tcBorders>
            <w:shd w:val="clear" w:color="auto" w:fill="auto"/>
            <w:noWrap/>
            <w:vAlign w:val="bottom"/>
            <w:hideMark/>
          </w:tcPr>
          <w:p w14:paraId="18E65ABD"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19</w:t>
            </w:r>
          </w:p>
        </w:tc>
        <w:tc>
          <w:tcPr>
            <w:tcW w:w="977" w:type="dxa"/>
            <w:tcBorders>
              <w:top w:val="nil"/>
              <w:left w:val="nil"/>
              <w:bottom w:val="single" w:sz="8" w:space="0" w:color="auto"/>
              <w:right w:val="single" w:sz="8" w:space="0" w:color="auto"/>
            </w:tcBorders>
            <w:shd w:val="clear" w:color="auto" w:fill="auto"/>
            <w:noWrap/>
            <w:vAlign w:val="bottom"/>
            <w:hideMark/>
          </w:tcPr>
          <w:p w14:paraId="5833C50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51EAD73F"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DCE1C8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w:t>
            </w:r>
          </w:p>
        </w:tc>
        <w:tc>
          <w:tcPr>
            <w:tcW w:w="1827" w:type="dxa"/>
            <w:tcBorders>
              <w:top w:val="nil"/>
              <w:left w:val="nil"/>
              <w:bottom w:val="single" w:sz="8" w:space="0" w:color="auto"/>
              <w:right w:val="single" w:sz="8" w:space="0" w:color="auto"/>
            </w:tcBorders>
            <w:shd w:val="clear" w:color="auto" w:fill="auto"/>
            <w:vAlign w:val="bottom"/>
            <w:hideMark/>
          </w:tcPr>
          <w:p w14:paraId="172A0F2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Buffalo City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43946BB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West Bank Restitution</w:t>
            </w:r>
          </w:p>
        </w:tc>
        <w:tc>
          <w:tcPr>
            <w:tcW w:w="1134" w:type="dxa"/>
            <w:tcBorders>
              <w:top w:val="nil"/>
              <w:left w:val="nil"/>
              <w:bottom w:val="single" w:sz="8" w:space="0" w:color="auto"/>
              <w:right w:val="single" w:sz="8" w:space="0" w:color="auto"/>
            </w:tcBorders>
            <w:shd w:val="clear" w:color="auto" w:fill="auto"/>
            <w:vAlign w:val="bottom"/>
            <w:hideMark/>
          </w:tcPr>
          <w:p w14:paraId="2FF6155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50940-EPWP3M</w:t>
            </w:r>
          </w:p>
        </w:tc>
        <w:tc>
          <w:tcPr>
            <w:tcW w:w="850" w:type="dxa"/>
            <w:tcBorders>
              <w:top w:val="nil"/>
              <w:left w:val="nil"/>
              <w:bottom w:val="single" w:sz="8" w:space="0" w:color="auto"/>
              <w:right w:val="single" w:sz="8" w:space="0" w:color="auto"/>
            </w:tcBorders>
            <w:shd w:val="clear" w:color="auto" w:fill="auto"/>
            <w:noWrap/>
            <w:vAlign w:val="bottom"/>
            <w:hideMark/>
          </w:tcPr>
          <w:p w14:paraId="0E9C8E3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2709440D"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w:t>
            </w:r>
          </w:p>
        </w:tc>
        <w:tc>
          <w:tcPr>
            <w:tcW w:w="1243" w:type="dxa"/>
            <w:tcBorders>
              <w:top w:val="nil"/>
              <w:left w:val="nil"/>
              <w:bottom w:val="single" w:sz="8" w:space="0" w:color="auto"/>
              <w:right w:val="single" w:sz="8" w:space="0" w:color="auto"/>
            </w:tcBorders>
            <w:shd w:val="clear" w:color="auto" w:fill="auto"/>
            <w:noWrap/>
            <w:vAlign w:val="bottom"/>
            <w:hideMark/>
          </w:tcPr>
          <w:p w14:paraId="29847FA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w:t>
            </w:r>
          </w:p>
        </w:tc>
        <w:tc>
          <w:tcPr>
            <w:tcW w:w="977" w:type="dxa"/>
            <w:tcBorders>
              <w:top w:val="nil"/>
              <w:left w:val="nil"/>
              <w:bottom w:val="single" w:sz="8" w:space="0" w:color="auto"/>
              <w:right w:val="single" w:sz="8" w:space="0" w:color="auto"/>
            </w:tcBorders>
            <w:shd w:val="clear" w:color="auto" w:fill="auto"/>
            <w:noWrap/>
            <w:vAlign w:val="bottom"/>
            <w:hideMark/>
          </w:tcPr>
          <w:p w14:paraId="5B22678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6526B265"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9507BF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w:t>
            </w:r>
          </w:p>
        </w:tc>
        <w:tc>
          <w:tcPr>
            <w:tcW w:w="1827" w:type="dxa"/>
            <w:tcBorders>
              <w:top w:val="nil"/>
              <w:left w:val="nil"/>
              <w:bottom w:val="single" w:sz="8" w:space="0" w:color="auto"/>
              <w:right w:val="single" w:sz="8" w:space="0" w:color="auto"/>
            </w:tcBorders>
            <w:shd w:val="clear" w:color="auto" w:fill="auto"/>
            <w:vAlign w:val="bottom"/>
            <w:hideMark/>
          </w:tcPr>
          <w:p w14:paraId="5FB11BD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2885977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Construction of Civil Eng. Services in </w:t>
            </w:r>
            <w:proofErr w:type="spellStart"/>
            <w:r w:rsidRPr="00B44805">
              <w:rPr>
                <w:rFonts w:ascii="Arial" w:eastAsia="Times New Roman" w:hAnsi="Arial" w:cs="Arial"/>
                <w:color w:val="000000"/>
                <w:sz w:val="18"/>
                <w:szCs w:val="18"/>
                <w:lang w:eastAsia="en-ZA"/>
              </w:rPr>
              <w:t>Qaqawuli</w:t>
            </w:r>
            <w:proofErr w:type="spellEnd"/>
          </w:p>
        </w:tc>
        <w:tc>
          <w:tcPr>
            <w:tcW w:w="1134" w:type="dxa"/>
            <w:tcBorders>
              <w:top w:val="nil"/>
              <w:left w:val="nil"/>
              <w:bottom w:val="single" w:sz="8" w:space="0" w:color="auto"/>
              <w:right w:val="single" w:sz="8" w:space="0" w:color="auto"/>
            </w:tcBorders>
            <w:shd w:val="clear" w:color="auto" w:fill="auto"/>
            <w:vAlign w:val="bottom"/>
            <w:hideMark/>
          </w:tcPr>
          <w:p w14:paraId="280F947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44277-EPWP3M</w:t>
            </w:r>
          </w:p>
        </w:tc>
        <w:tc>
          <w:tcPr>
            <w:tcW w:w="850" w:type="dxa"/>
            <w:tcBorders>
              <w:top w:val="nil"/>
              <w:left w:val="nil"/>
              <w:bottom w:val="single" w:sz="8" w:space="0" w:color="auto"/>
              <w:right w:val="single" w:sz="8" w:space="0" w:color="auto"/>
            </w:tcBorders>
            <w:shd w:val="clear" w:color="auto" w:fill="auto"/>
            <w:noWrap/>
            <w:vAlign w:val="bottom"/>
            <w:hideMark/>
          </w:tcPr>
          <w:p w14:paraId="78BF0E2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548E596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7409055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44</w:t>
            </w:r>
          </w:p>
        </w:tc>
        <w:tc>
          <w:tcPr>
            <w:tcW w:w="977" w:type="dxa"/>
            <w:tcBorders>
              <w:top w:val="nil"/>
              <w:left w:val="nil"/>
              <w:bottom w:val="single" w:sz="8" w:space="0" w:color="auto"/>
              <w:right w:val="single" w:sz="8" w:space="0" w:color="auto"/>
            </w:tcBorders>
            <w:shd w:val="clear" w:color="auto" w:fill="auto"/>
            <w:noWrap/>
            <w:vAlign w:val="bottom"/>
            <w:hideMark/>
          </w:tcPr>
          <w:p w14:paraId="191F69B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29B5C6E2"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1896B9A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10</w:t>
            </w:r>
          </w:p>
        </w:tc>
        <w:tc>
          <w:tcPr>
            <w:tcW w:w="1827" w:type="dxa"/>
            <w:tcBorders>
              <w:top w:val="nil"/>
              <w:left w:val="nil"/>
              <w:bottom w:val="single" w:sz="8" w:space="0" w:color="auto"/>
              <w:right w:val="single" w:sz="8" w:space="0" w:color="auto"/>
            </w:tcBorders>
            <w:shd w:val="clear" w:color="auto" w:fill="auto"/>
            <w:vAlign w:val="bottom"/>
            <w:hideMark/>
          </w:tcPr>
          <w:p w14:paraId="695C801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 Municipality -</w:t>
            </w:r>
            <w:r w:rsidRPr="00B44805">
              <w:rPr>
                <w:rFonts w:ascii="Arial" w:eastAsia="Times New Roman" w:hAnsi="Arial" w:cs="Arial"/>
                <w:color w:val="000000"/>
                <w:sz w:val="18"/>
                <w:szCs w:val="18"/>
                <w:lang w:eastAsia="en-ZA"/>
              </w:rPr>
              <w:br/>
              <w:t>Port Elizabeth</w:t>
            </w:r>
          </w:p>
        </w:tc>
        <w:tc>
          <w:tcPr>
            <w:tcW w:w="2127" w:type="dxa"/>
            <w:tcBorders>
              <w:top w:val="nil"/>
              <w:left w:val="nil"/>
              <w:bottom w:val="single" w:sz="8" w:space="0" w:color="auto"/>
              <w:right w:val="single" w:sz="8" w:space="0" w:color="auto"/>
            </w:tcBorders>
            <w:shd w:val="clear" w:color="auto" w:fill="auto"/>
            <w:noWrap/>
            <w:vAlign w:val="bottom"/>
            <w:hideMark/>
          </w:tcPr>
          <w:p w14:paraId="1CAB2FC7"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FishWater</w:t>
            </w:r>
            <w:proofErr w:type="spellEnd"/>
            <w:r w:rsidRPr="00B44805">
              <w:rPr>
                <w:rFonts w:ascii="Arial" w:eastAsia="Times New Roman" w:hAnsi="Arial" w:cs="Arial"/>
                <w:color w:val="000000"/>
                <w:sz w:val="18"/>
                <w:szCs w:val="18"/>
                <w:lang w:eastAsia="en-ZA"/>
              </w:rPr>
              <w:t xml:space="preserve"> Flats WTW Phase 4</w:t>
            </w:r>
          </w:p>
        </w:tc>
        <w:tc>
          <w:tcPr>
            <w:tcW w:w="1134" w:type="dxa"/>
            <w:tcBorders>
              <w:top w:val="nil"/>
              <w:left w:val="nil"/>
              <w:bottom w:val="single" w:sz="8" w:space="0" w:color="auto"/>
              <w:right w:val="single" w:sz="8" w:space="0" w:color="auto"/>
            </w:tcBorders>
            <w:shd w:val="clear" w:color="auto" w:fill="auto"/>
            <w:vAlign w:val="bottom"/>
            <w:hideMark/>
          </w:tcPr>
          <w:p w14:paraId="6E549FF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58117-EPWP3M</w:t>
            </w:r>
          </w:p>
        </w:tc>
        <w:tc>
          <w:tcPr>
            <w:tcW w:w="850" w:type="dxa"/>
            <w:tcBorders>
              <w:top w:val="nil"/>
              <w:left w:val="nil"/>
              <w:bottom w:val="single" w:sz="8" w:space="0" w:color="auto"/>
              <w:right w:val="single" w:sz="8" w:space="0" w:color="auto"/>
            </w:tcBorders>
            <w:shd w:val="clear" w:color="auto" w:fill="auto"/>
            <w:noWrap/>
            <w:vAlign w:val="bottom"/>
            <w:hideMark/>
          </w:tcPr>
          <w:p w14:paraId="3F8982D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196CA63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7830F2A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10</w:t>
            </w:r>
          </w:p>
        </w:tc>
        <w:tc>
          <w:tcPr>
            <w:tcW w:w="977" w:type="dxa"/>
            <w:tcBorders>
              <w:top w:val="nil"/>
              <w:left w:val="nil"/>
              <w:bottom w:val="single" w:sz="8" w:space="0" w:color="auto"/>
              <w:right w:val="single" w:sz="8" w:space="0" w:color="auto"/>
            </w:tcBorders>
            <w:shd w:val="clear" w:color="auto" w:fill="auto"/>
            <w:noWrap/>
            <w:vAlign w:val="bottom"/>
            <w:hideMark/>
          </w:tcPr>
          <w:p w14:paraId="08D9E1B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006A548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D9BA0E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w:t>
            </w:r>
          </w:p>
        </w:tc>
        <w:tc>
          <w:tcPr>
            <w:tcW w:w="1827" w:type="dxa"/>
            <w:tcBorders>
              <w:top w:val="nil"/>
              <w:left w:val="nil"/>
              <w:bottom w:val="single" w:sz="8" w:space="0" w:color="auto"/>
              <w:right w:val="nil"/>
            </w:tcBorders>
            <w:shd w:val="clear" w:color="auto" w:fill="auto"/>
            <w:vAlign w:val="bottom"/>
            <w:hideMark/>
          </w:tcPr>
          <w:p w14:paraId="167948E4"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Amathole</w:t>
            </w:r>
            <w:proofErr w:type="spellEnd"/>
            <w:r w:rsidRPr="00B44805">
              <w:rPr>
                <w:rFonts w:ascii="Arial" w:eastAsia="Times New Roman" w:hAnsi="Arial" w:cs="Arial"/>
                <w:color w:val="000000"/>
                <w:sz w:val="18"/>
                <w:szCs w:val="18"/>
                <w:lang w:eastAsia="en-ZA"/>
              </w:rPr>
              <w:t xml:space="preserve"> </w:t>
            </w:r>
            <w:proofErr w:type="spellStart"/>
            <w:r w:rsidRPr="00B44805">
              <w:rPr>
                <w:rFonts w:ascii="Arial" w:eastAsia="Times New Roman" w:hAnsi="Arial" w:cs="Arial"/>
                <w:color w:val="000000"/>
                <w:sz w:val="18"/>
                <w:szCs w:val="18"/>
                <w:lang w:eastAsia="en-ZA"/>
              </w:rPr>
              <w:t>Distric</w:t>
            </w:r>
            <w:proofErr w:type="spellEnd"/>
            <w:r w:rsidRPr="00B44805">
              <w:rPr>
                <w:rFonts w:ascii="Arial" w:eastAsia="Times New Roman" w:hAnsi="Arial" w:cs="Arial"/>
                <w:color w:val="000000"/>
                <w:sz w:val="18"/>
                <w:szCs w:val="18"/>
                <w:lang w:eastAsia="en-ZA"/>
              </w:rPr>
              <w:t xml:space="preserve">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45EE0D6C"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Ngushwa</w:t>
            </w:r>
            <w:proofErr w:type="spellEnd"/>
            <w:r w:rsidRPr="00B44805">
              <w:rPr>
                <w:rFonts w:ascii="Arial" w:eastAsia="Times New Roman" w:hAnsi="Arial" w:cs="Arial"/>
                <w:color w:val="000000"/>
                <w:sz w:val="18"/>
                <w:szCs w:val="18"/>
                <w:lang w:eastAsia="en-ZA"/>
              </w:rPr>
              <w:t xml:space="preserve"> Water Reticulation Phase 2</w:t>
            </w:r>
          </w:p>
        </w:tc>
        <w:tc>
          <w:tcPr>
            <w:tcW w:w="1134" w:type="dxa"/>
            <w:tcBorders>
              <w:top w:val="nil"/>
              <w:left w:val="nil"/>
              <w:bottom w:val="single" w:sz="8" w:space="0" w:color="auto"/>
              <w:right w:val="single" w:sz="8" w:space="0" w:color="auto"/>
            </w:tcBorders>
            <w:shd w:val="clear" w:color="auto" w:fill="auto"/>
            <w:vAlign w:val="bottom"/>
            <w:hideMark/>
          </w:tcPr>
          <w:p w14:paraId="5885C3B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49130-EPWP3M</w:t>
            </w:r>
          </w:p>
        </w:tc>
        <w:tc>
          <w:tcPr>
            <w:tcW w:w="850" w:type="dxa"/>
            <w:tcBorders>
              <w:top w:val="nil"/>
              <w:left w:val="nil"/>
              <w:bottom w:val="single" w:sz="8" w:space="0" w:color="auto"/>
              <w:right w:val="single" w:sz="8" w:space="0" w:color="auto"/>
            </w:tcBorders>
            <w:shd w:val="clear" w:color="auto" w:fill="auto"/>
            <w:noWrap/>
            <w:vAlign w:val="bottom"/>
            <w:hideMark/>
          </w:tcPr>
          <w:p w14:paraId="1EB261B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3C5C0E6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259</w:t>
            </w:r>
          </w:p>
        </w:tc>
        <w:tc>
          <w:tcPr>
            <w:tcW w:w="1243" w:type="dxa"/>
            <w:tcBorders>
              <w:top w:val="nil"/>
              <w:left w:val="nil"/>
              <w:bottom w:val="single" w:sz="8" w:space="0" w:color="auto"/>
              <w:right w:val="single" w:sz="8" w:space="0" w:color="auto"/>
            </w:tcBorders>
            <w:shd w:val="clear" w:color="auto" w:fill="auto"/>
            <w:noWrap/>
            <w:vAlign w:val="bottom"/>
            <w:hideMark/>
          </w:tcPr>
          <w:p w14:paraId="32A0C26F"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259</w:t>
            </w:r>
          </w:p>
        </w:tc>
        <w:tc>
          <w:tcPr>
            <w:tcW w:w="977" w:type="dxa"/>
            <w:tcBorders>
              <w:top w:val="nil"/>
              <w:left w:val="nil"/>
              <w:bottom w:val="single" w:sz="8" w:space="0" w:color="auto"/>
              <w:right w:val="single" w:sz="8" w:space="0" w:color="auto"/>
            </w:tcBorders>
            <w:shd w:val="clear" w:color="auto" w:fill="auto"/>
            <w:noWrap/>
            <w:vAlign w:val="bottom"/>
            <w:hideMark/>
          </w:tcPr>
          <w:p w14:paraId="5C4FE75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25234ECF"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A39EF8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w:t>
            </w:r>
          </w:p>
        </w:tc>
        <w:tc>
          <w:tcPr>
            <w:tcW w:w="1827" w:type="dxa"/>
            <w:tcBorders>
              <w:top w:val="nil"/>
              <w:left w:val="nil"/>
              <w:bottom w:val="single" w:sz="8" w:space="0" w:color="auto"/>
              <w:right w:val="nil"/>
            </w:tcBorders>
            <w:shd w:val="clear" w:color="auto" w:fill="auto"/>
            <w:vAlign w:val="bottom"/>
            <w:hideMark/>
          </w:tcPr>
          <w:p w14:paraId="6BA5D24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Dr </w:t>
            </w:r>
            <w:proofErr w:type="spellStart"/>
            <w:r w:rsidRPr="00B44805">
              <w:rPr>
                <w:rFonts w:ascii="Arial" w:eastAsia="Times New Roman" w:hAnsi="Arial" w:cs="Arial"/>
                <w:color w:val="000000"/>
                <w:sz w:val="18"/>
                <w:szCs w:val="18"/>
                <w:lang w:eastAsia="en-ZA"/>
              </w:rPr>
              <w:t>Beyers</w:t>
            </w:r>
            <w:proofErr w:type="spellEnd"/>
            <w:r w:rsidRPr="00B44805">
              <w:rPr>
                <w:rFonts w:ascii="Arial" w:eastAsia="Times New Roman" w:hAnsi="Arial" w:cs="Arial"/>
                <w:color w:val="000000"/>
                <w:sz w:val="18"/>
                <w:szCs w:val="18"/>
                <w:lang w:eastAsia="en-ZA"/>
              </w:rPr>
              <w:t xml:space="preserve"> </w:t>
            </w:r>
            <w:proofErr w:type="spellStart"/>
            <w:r w:rsidRPr="00B44805">
              <w:rPr>
                <w:rFonts w:ascii="Arial" w:eastAsia="Times New Roman" w:hAnsi="Arial" w:cs="Arial"/>
                <w:color w:val="000000"/>
                <w:sz w:val="18"/>
                <w:szCs w:val="18"/>
                <w:lang w:eastAsia="en-ZA"/>
              </w:rPr>
              <w:t>Naude</w:t>
            </w:r>
            <w:proofErr w:type="spellEnd"/>
            <w:r w:rsidRPr="00B44805">
              <w:rPr>
                <w:rFonts w:ascii="Arial" w:eastAsia="Times New Roman" w:hAnsi="Arial" w:cs="Arial"/>
                <w:color w:val="000000"/>
                <w:sz w:val="18"/>
                <w:szCs w:val="18"/>
                <w:lang w:eastAsia="en-ZA"/>
              </w:rPr>
              <w:t xml:space="preserve">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5380A56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Cleaning Campaign Dr </w:t>
            </w:r>
            <w:proofErr w:type="spellStart"/>
            <w:r w:rsidRPr="00B44805">
              <w:rPr>
                <w:rFonts w:ascii="Arial" w:eastAsia="Times New Roman" w:hAnsi="Arial" w:cs="Arial"/>
                <w:color w:val="000000"/>
                <w:sz w:val="18"/>
                <w:szCs w:val="18"/>
                <w:lang w:eastAsia="en-ZA"/>
              </w:rPr>
              <w:t>Beyers</w:t>
            </w:r>
            <w:proofErr w:type="spellEnd"/>
            <w:r w:rsidRPr="00B44805">
              <w:rPr>
                <w:rFonts w:ascii="Arial" w:eastAsia="Times New Roman" w:hAnsi="Arial" w:cs="Arial"/>
                <w:color w:val="000000"/>
                <w:sz w:val="18"/>
                <w:szCs w:val="18"/>
                <w:lang w:eastAsia="en-ZA"/>
              </w:rPr>
              <w:t xml:space="preserve"> </w:t>
            </w:r>
            <w:proofErr w:type="spellStart"/>
            <w:r w:rsidRPr="00B44805">
              <w:rPr>
                <w:rFonts w:ascii="Arial" w:eastAsia="Times New Roman" w:hAnsi="Arial" w:cs="Arial"/>
                <w:color w:val="000000"/>
                <w:sz w:val="18"/>
                <w:szCs w:val="18"/>
                <w:lang w:eastAsia="en-ZA"/>
              </w:rPr>
              <w:t>Naude</w:t>
            </w:r>
            <w:proofErr w:type="spellEnd"/>
            <w:r w:rsidRPr="00B44805">
              <w:rPr>
                <w:rFonts w:ascii="Arial" w:eastAsia="Times New Roman" w:hAnsi="Arial" w:cs="Arial"/>
                <w:color w:val="000000"/>
                <w:sz w:val="18"/>
                <w:szCs w:val="18"/>
                <w:lang w:eastAsia="en-ZA"/>
              </w:rPr>
              <w:t xml:space="preserve"> LM</w:t>
            </w:r>
          </w:p>
        </w:tc>
        <w:tc>
          <w:tcPr>
            <w:tcW w:w="1134" w:type="dxa"/>
            <w:tcBorders>
              <w:top w:val="nil"/>
              <w:left w:val="nil"/>
              <w:bottom w:val="single" w:sz="8" w:space="0" w:color="auto"/>
              <w:right w:val="single" w:sz="8" w:space="0" w:color="auto"/>
            </w:tcBorders>
            <w:shd w:val="clear" w:color="auto" w:fill="auto"/>
            <w:vAlign w:val="bottom"/>
            <w:hideMark/>
          </w:tcPr>
          <w:p w14:paraId="09572EA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56185-EPWP3M</w:t>
            </w:r>
          </w:p>
        </w:tc>
        <w:tc>
          <w:tcPr>
            <w:tcW w:w="850" w:type="dxa"/>
            <w:tcBorders>
              <w:top w:val="nil"/>
              <w:left w:val="nil"/>
              <w:bottom w:val="single" w:sz="8" w:space="0" w:color="auto"/>
              <w:right w:val="single" w:sz="8" w:space="0" w:color="auto"/>
            </w:tcBorders>
            <w:shd w:val="clear" w:color="auto" w:fill="auto"/>
            <w:noWrap/>
            <w:vAlign w:val="bottom"/>
            <w:hideMark/>
          </w:tcPr>
          <w:p w14:paraId="70A661C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3A024C0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175</w:t>
            </w:r>
          </w:p>
        </w:tc>
        <w:tc>
          <w:tcPr>
            <w:tcW w:w="1243" w:type="dxa"/>
            <w:tcBorders>
              <w:top w:val="nil"/>
              <w:left w:val="nil"/>
              <w:bottom w:val="single" w:sz="8" w:space="0" w:color="auto"/>
              <w:right w:val="single" w:sz="8" w:space="0" w:color="auto"/>
            </w:tcBorders>
            <w:shd w:val="clear" w:color="auto" w:fill="auto"/>
            <w:vAlign w:val="bottom"/>
            <w:hideMark/>
          </w:tcPr>
          <w:p w14:paraId="052BE464"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379</w:t>
            </w:r>
          </w:p>
        </w:tc>
        <w:tc>
          <w:tcPr>
            <w:tcW w:w="977" w:type="dxa"/>
            <w:tcBorders>
              <w:top w:val="nil"/>
              <w:left w:val="nil"/>
              <w:bottom w:val="single" w:sz="8" w:space="0" w:color="auto"/>
              <w:right w:val="single" w:sz="8" w:space="0" w:color="auto"/>
            </w:tcBorders>
            <w:shd w:val="clear" w:color="auto" w:fill="auto"/>
            <w:noWrap/>
            <w:vAlign w:val="bottom"/>
            <w:hideMark/>
          </w:tcPr>
          <w:p w14:paraId="7FE5921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1720E10A"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569320C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13</w:t>
            </w:r>
          </w:p>
        </w:tc>
        <w:tc>
          <w:tcPr>
            <w:tcW w:w="1827" w:type="dxa"/>
            <w:tcBorders>
              <w:top w:val="nil"/>
              <w:left w:val="nil"/>
              <w:bottom w:val="single" w:sz="8" w:space="0" w:color="auto"/>
              <w:right w:val="nil"/>
            </w:tcBorders>
            <w:shd w:val="clear" w:color="auto" w:fill="auto"/>
            <w:vAlign w:val="bottom"/>
            <w:hideMark/>
          </w:tcPr>
          <w:p w14:paraId="655E753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Nelson Mandela Bay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73C3E53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War on waste</w:t>
            </w:r>
          </w:p>
        </w:tc>
        <w:tc>
          <w:tcPr>
            <w:tcW w:w="1134" w:type="dxa"/>
            <w:tcBorders>
              <w:top w:val="nil"/>
              <w:left w:val="nil"/>
              <w:bottom w:val="single" w:sz="8" w:space="0" w:color="auto"/>
              <w:right w:val="single" w:sz="8" w:space="0" w:color="auto"/>
            </w:tcBorders>
            <w:shd w:val="clear" w:color="auto" w:fill="auto"/>
            <w:vAlign w:val="bottom"/>
            <w:hideMark/>
          </w:tcPr>
          <w:p w14:paraId="3D3E7E0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58354-EPWP3M</w:t>
            </w:r>
          </w:p>
        </w:tc>
        <w:tc>
          <w:tcPr>
            <w:tcW w:w="850" w:type="dxa"/>
            <w:tcBorders>
              <w:top w:val="nil"/>
              <w:left w:val="nil"/>
              <w:bottom w:val="single" w:sz="8" w:space="0" w:color="auto"/>
              <w:right w:val="single" w:sz="8" w:space="0" w:color="auto"/>
            </w:tcBorders>
            <w:shd w:val="clear" w:color="auto" w:fill="auto"/>
            <w:noWrap/>
            <w:vAlign w:val="bottom"/>
            <w:hideMark/>
          </w:tcPr>
          <w:p w14:paraId="21767C6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598E964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228</w:t>
            </w:r>
          </w:p>
        </w:tc>
        <w:tc>
          <w:tcPr>
            <w:tcW w:w="1243" w:type="dxa"/>
            <w:tcBorders>
              <w:top w:val="nil"/>
              <w:left w:val="nil"/>
              <w:bottom w:val="single" w:sz="8" w:space="0" w:color="auto"/>
              <w:right w:val="single" w:sz="8" w:space="0" w:color="auto"/>
            </w:tcBorders>
            <w:shd w:val="clear" w:color="auto" w:fill="auto"/>
            <w:vAlign w:val="bottom"/>
            <w:hideMark/>
          </w:tcPr>
          <w:p w14:paraId="4E27804D"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268</w:t>
            </w:r>
          </w:p>
        </w:tc>
        <w:tc>
          <w:tcPr>
            <w:tcW w:w="977" w:type="dxa"/>
            <w:tcBorders>
              <w:top w:val="nil"/>
              <w:left w:val="nil"/>
              <w:bottom w:val="single" w:sz="8" w:space="0" w:color="auto"/>
              <w:right w:val="single" w:sz="8" w:space="0" w:color="auto"/>
            </w:tcBorders>
            <w:shd w:val="clear" w:color="auto" w:fill="auto"/>
            <w:noWrap/>
            <w:vAlign w:val="bottom"/>
            <w:hideMark/>
          </w:tcPr>
          <w:p w14:paraId="5C71DC6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Eastern Cape</w:t>
            </w:r>
          </w:p>
        </w:tc>
      </w:tr>
      <w:tr w:rsidR="00EF4311" w:rsidRPr="00B44805" w14:paraId="2D3CBF8B"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366080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14</w:t>
            </w:r>
          </w:p>
        </w:tc>
        <w:tc>
          <w:tcPr>
            <w:tcW w:w="1827" w:type="dxa"/>
            <w:tcBorders>
              <w:top w:val="nil"/>
              <w:left w:val="nil"/>
              <w:bottom w:val="single" w:sz="8" w:space="0" w:color="auto"/>
              <w:right w:val="single" w:sz="8" w:space="0" w:color="auto"/>
            </w:tcBorders>
            <w:shd w:val="clear" w:color="auto" w:fill="auto"/>
            <w:vAlign w:val="bottom"/>
            <w:hideMark/>
          </w:tcPr>
          <w:p w14:paraId="5C4E2A9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Greater </w:t>
            </w:r>
            <w:proofErr w:type="spellStart"/>
            <w:r w:rsidRPr="00B44805">
              <w:rPr>
                <w:rFonts w:ascii="Arial" w:eastAsia="Times New Roman" w:hAnsi="Arial" w:cs="Arial"/>
                <w:color w:val="000000"/>
                <w:sz w:val="18"/>
                <w:szCs w:val="18"/>
                <w:lang w:eastAsia="en-ZA"/>
              </w:rPr>
              <w:t>Letaba</w:t>
            </w:r>
            <w:proofErr w:type="spellEnd"/>
            <w:r w:rsidRPr="00B44805">
              <w:rPr>
                <w:rFonts w:ascii="Arial" w:eastAsia="Times New Roman" w:hAnsi="Arial" w:cs="Arial"/>
                <w:color w:val="000000"/>
                <w:sz w:val="18"/>
                <w:szCs w:val="18"/>
                <w:lang w:eastAsia="en-ZA"/>
              </w:rPr>
              <w:t xml:space="preserve"> Local Municipality</w:t>
            </w:r>
          </w:p>
        </w:tc>
        <w:tc>
          <w:tcPr>
            <w:tcW w:w="2127" w:type="dxa"/>
            <w:tcBorders>
              <w:top w:val="nil"/>
              <w:left w:val="nil"/>
              <w:bottom w:val="single" w:sz="8" w:space="0" w:color="auto"/>
              <w:right w:val="single" w:sz="8" w:space="0" w:color="auto"/>
            </w:tcBorders>
            <w:shd w:val="clear" w:color="auto" w:fill="auto"/>
            <w:noWrap/>
            <w:vAlign w:val="bottom"/>
            <w:hideMark/>
          </w:tcPr>
          <w:p w14:paraId="3DC4B1F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GLM Infrastructure maintenance</w:t>
            </w:r>
          </w:p>
        </w:tc>
        <w:tc>
          <w:tcPr>
            <w:tcW w:w="1134" w:type="dxa"/>
            <w:tcBorders>
              <w:top w:val="nil"/>
              <w:left w:val="nil"/>
              <w:bottom w:val="single" w:sz="8" w:space="0" w:color="auto"/>
              <w:right w:val="single" w:sz="8" w:space="0" w:color="auto"/>
            </w:tcBorders>
            <w:shd w:val="clear" w:color="auto" w:fill="auto"/>
            <w:vAlign w:val="bottom"/>
            <w:hideMark/>
          </w:tcPr>
          <w:p w14:paraId="3DECBCD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41776-EPWP3M</w:t>
            </w:r>
          </w:p>
        </w:tc>
        <w:tc>
          <w:tcPr>
            <w:tcW w:w="850" w:type="dxa"/>
            <w:tcBorders>
              <w:top w:val="nil"/>
              <w:left w:val="nil"/>
              <w:bottom w:val="single" w:sz="8" w:space="0" w:color="auto"/>
              <w:right w:val="single" w:sz="8" w:space="0" w:color="auto"/>
            </w:tcBorders>
            <w:shd w:val="clear" w:color="auto" w:fill="auto"/>
            <w:noWrap/>
            <w:vAlign w:val="bottom"/>
            <w:hideMark/>
          </w:tcPr>
          <w:p w14:paraId="3E14F84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45852E15"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w:t>
            </w:r>
          </w:p>
        </w:tc>
        <w:tc>
          <w:tcPr>
            <w:tcW w:w="1243" w:type="dxa"/>
            <w:tcBorders>
              <w:top w:val="nil"/>
              <w:left w:val="nil"/>
              <w:bottom w:val="single" w:sz="8" w:space="0" w:color="auto"/>
              <w:right w:val="single" w:sz="8" w:space="0" w:color="auto"/>
            </w:tcBorders>
            <w:shd w:val="clear" w:color="auto" w:fill="auto"/>
            <w:noWrap/>
            <w:vAlign w:val="bottom"/>
            <w:hideMark/>
          </w:tcPr>
          <w:p w14:paraId="2145AC4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78</w:t>
            </w:r>
          </w:p>
        </w:tc>
        <w:tc>
          <w:tcPr>
            <w:tcW w:w="977" w:type="dxa"/>
            <w:tcBorders>
              <w:top w:val="nil"/>
              <w:left w:val="nil"/>
              <w:bottom w:val="single" w:sz="8" w:space="0" w:color="auto"/>
              <w:right w:val="single" w:sz="8" w:space="0" w:color="auto"/>
            </w:tcBorders>
            <w:shd w:val="clear" w:color="auto" w:fill="auto"/>
            <w:noWrap/>
            <w:vAlign w:val="bottom"/>
            <w:hideMark/>
          </w:tcPr>
          <w:p w14:paraId="08EDFE2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7EA9A3AB"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E8CFE02"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15</w:t>
            </w:r>
          </w:p>
        </w:tc>
        <w:tc>
          <w:tcPr>
            <w:tcW w:w="1827" w:type="dxa"/>
            <w:tcBorders>
              <w:top w:val="nil"/>
              <w:left w:val="nil"/>
              <w:bottom w:val="single" w:sz="8" w:space="0" w:color="auto"/>
              <w:right w:val="single" w:sz="8" w:space="0" w:color="auto"/>
            </w:tcBorders>
            <w:shd w:val="clear" w:color="auto" w:fill="auto"/>
            <w:vAlign w:val="bottom"/>
            <w:hideMark/>
          </w:tcPr>
          <w:p w14:paraId="51F9434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Polokwane Local Municipality </w:t>
            </w:r>
          </w:p>
        </w:tc>
        <w:tc>
          <w:tcPr>
            <w:tcW w:w="2127" w:type="dxa"/>
            <w:tcBorders>
              <w:top w:val="nil"/>
              <w:left w:val="nil"/>
              <w:bottom w:val="single" w:sz="8" w:space="0" w:color="auto"/>
              <w:right w:val="single" w:sz="8" w:space="0" w:color="auto"/>
            </w:tcBorders>
            <w:shd w:val="clear" w:color="auto" w:fill="auto"/>
            <w:noWrap/>
            <w:vAlign w:val="bottom"/>
            <w:hideMark/>
          </w:tcPr>
          <w:p w14:paraId="6296EF9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GNS Security </w:t>
            </w:r>
          </w:p>
        </w:tc>
        <w:tc>
          <w:tcPr>
            <w:tcW w:w="1134" w:type="dxa"/>
            <w:tcBorders>
              <w:top w:val="nil"/>
              <w:left w:val="nil"/>
              <w:bottom w:val="single" w:sz="8" w:space="0" w:color="auto"/>
              <w:right w:val="single" w:sz="8" w:space="0" w:color="auto"/>
            </w:tcBorders>
            <w:shd w:val="clear" w:color="auto" w:fill="auto"/>
            <w:vAlign w:val="bottom"/>
            <w:hideMark/>
          </w:tcPr>
          <w:p w14:paraId="5372EDF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45065-EPWP3M</w:t>
            </w:r>
          </w:p>
        </w:tc>
        <w:tc>
          <w:tcPr>
            <w:tcW w:w="850" w:type="dxa"/>
            <w:tcBorders>
              <w:top w:val="nil"/>
              <w:left w:val="nil"/>
              <w:bottom w:val="single" w:sz="8" w:space="0" w:color="auto"/>
              <w:right w:val="single" w:sz="8" w:space="0" w:color="auto"/>
            </w:tcBorders>
            <w:shd w:val="clear" w:color="auto" w:fill="auto"/>
            <w:noWrap/>
            <w:vAlign w:val="bottom"/>
            <w:hideMark/>
          </w:tcPr>
          <w:p w14:paraId="7B2002B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1614BBC3"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w:t>
            </w:r>
          </w:p>
        </w:tc>
        <w:tc>
          <w:tcPr>
            <w:tcW w:w="1243" w:type="dxa"/>
            <w:tcBorders>
              <w:top w:val="nil"/>
              <w:left w:val="nil"/>
              <w:bottom w:val="single" w:sz="8" w:space="0" w:color="auto"/>
              <w:right w:val="single" w:sz="8" w:space="0" w:color="auto"/>
            </w:tcBorders>
            <w:shd w:val="clear" w:color="auto" w:fill="auto"/>
            <w:noWrap/>
            <w:vAlign w:val="bottom"/>
            <w:hideMark/>
          </w:tcPr>
          <w:p w14:paraId="3473F1CC"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w:t>
            </w:r>
          </w:p>
        </w:tc>
        <w:tc>
          <w:tcPr>
            <w:tcW w:w="977" w:type="dxa"/>
            <w:tcBorders>
              <w:top w:val="nil"/>
              <w:left w:val="nil"/>
              <w:bottom w:val="single" w:sz="8" w:space="0" w:color="auto"/>
              <w:right w:val="single" w:sz="8" w:space="0" w:color="auto"/>
            </w:tcBorders>
            <w:shd w:val="clear" w:color="auto" w:fill="auto"/>
            <w:noWrap/>
            <w:vAlign w:val="bottom"/>
            <w:hideMark/>
          </w:tcPr>
          <w:p w14:paraId="5F0FDD4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21437990"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4CF8C90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16</w:t>
            </w:r>
          </w:p>
        </w:tc>
        <w:tc>
          <w:tcPr>
            <w:tcW w:w="1827" w:type="dxa"/>
            <w:tcBorders>
              <w:top w:val="nil"/>
              <w:left w:val="nil"/>
              <w:bottom w:val="single" w:sz="8" w:space="0" w:color="auto"/>
              <w:right w:val="single" w:sz="8" w:space="0" w:color="auto"/>
            </w:tcBorders>
            <w:shd w:val="clear" w:color="auto" w:fill="auto"/>
            <w:vAlign w:val="bottom"/>
            <w:hideMark/>
          </w:tcPr>
          <w:p w14:paraId="7F44558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Mopani </w:t>
            </w:r>
            <w:proofErr w:type="spellStart"/>
            <w:r w:rsidRPr="00B44805">
              <w:rPr>
                <w:rFonts w:ascii="Arial" w:eastAsia="Times New Roman" w:hAnsi="Arial" w:cs="Arial"/>
                <w:color w:val="000000"/>
                <w:sz w:val="18"/>
                <w:szCs w:val="18"/>
                <w:lang w:eastAsia="en-ZA"/>
              </w:rPr>
              <w:t>Distric</w:t>
            </w:r>
            <w:proofErr w:type="spellEnd"/>
            <w:r w:rsidRPr="00B44805">
              <w:rPr>
                <w:rFonts w:ascii="Arial" w:eastAsia="Times New Roman" w:hAnsi="Arial" w:cs="Arial"/>
                <w:color w:val="000000"/>
                <w:sz w:val="18"/>
                <w:szCs w:val="18"/>
                <w:lang w:eastAsia="en-ZA"/>
              </w:rPr>
              <w:t xml:space="preserve"> Municipality</w:t>
            </w:r>
          </w:p>
        </w:tc>
        <w:tc>
          <w:tcPr>
            <w:tcW w:w="2127" w:type="dxa"/>
            <w:tcBorders>
              <w:top w:val="nil"/>
              <w:left w:val="nil"/>
              <w:bottom w:val="single" w:sz="8" w:space="0" w:color="auto"/>
              <w:right w:val="single" w:sz="8" w:space="0" w:color="auto"/>
            </w:tcBorders>
            <w:shd w:val="clear" w:color="auto" w:fill="auto"/>
            <w:noWrap/>
            <w:vAlign w:val="bottom"/>
            <w:hideMark/>
          </w:tcPr>
          <w:p w14:paraId="7B91E2EC"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Pothlako</w:t>
            </w:r>
            <w:proofErr w:type="spellEnd"/>
            <w:r w:rsidRPr="00B44805">
              <w:rPr>
                <w:rFonts w:ascii="Arial" w:eastAsia="Times New Roman" w:hAnsi="Arial" w:cs="Arial"/>
                <w:color w:val="000000"/>
                <w:sz w:val="18"/>
                <w:szCs w:val="18"/>
                <w:lang w:eastAsia="en-ZA"/>
              </w:rPr>
              <w:t xml:space="preserve"> security services</w:t>
            </w:r>
          </w:p>
        </w:tc>
        <w:tc>
          <w:tcPr>
            <w:tcW w:w="1134" w:type="dxa"/>
            <w:tcBorders>
              <w:top w:val="nil"/>
              <w:left w:val="nil"/>
              <w:bottom w:val="single" w:sz="8" w:space="0" w:color="auto"/>
              <w:right w:val="single" w:sz="8" w:space="0" w:color="auto"/>
            </w:tcBorders>
            <w:shd w:val="clear" w:color="auto" w:fill="auto"/>
            <w:vAlign w:val="bottom"/>
            <w:hideMark/>
          </w:tcPr>
          <w:p w14:paraId="26BB71A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72918-EPWP3M</w:t>
            </w:r>
          </w:p>
        </w:tc>
        <w:tc>
          <w:tcPr>
            <w:tcW w:w="850" w:type="dxa"/>
            <w:tcBorders>
              <w:top w:val="nil"/>
              <w:left w:val="nil"/>
              <w:bottom w:val="single" w:sz="8" w:space="0" w:color="auto"/>
              <w:right w:val="single" w:sz="8" w:space="0" w:color="auto"/>
            </w:tcBorders>
            <w:shd w:val="clear" w:color="auto" w:fill="auto"/>
            <w:noWrap/>
            <w:vAlign w:val="bottom"/>
            <w:hideMark/>
          </w:tcPr>
          <w:p w14:paraId="00038EC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238A095E"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w:t>
            </w:r>
          </w:p>
        </w:tc>
        <w:tc>
          <w:tcPr>
            <w:tcW w:w="1243" w:type="dxa"/>
            <w:tcBorders>
              <w:top w:val="nil"/>
              <w:left w:val="nil"/>
              <w:bottom w:val="single" w:sz="8" w:space="0" w:color="auto"/>
              <w:right w:val="single" w:sz="8" w:space="0" w:color="auto"/>
            </w:tcBorders>
            <w:shd w:val="clear" w:color="auto" w:fill="auto"/>
            <w:noWrap/>
            <w:vAlign w:val="bottom"/>
            <w:hideMark/>
          </w:tcPr>
          <w:p w14:paraId="01962C2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93</w:t>
            </w:r>
          </w:p>
        </w:tc>
        <w:tc>
          <w:tcPr>
            <w:tcW w:w="977" w:type="dxa"/>
            <w:tcBorders>
              <w:top w:val="nil"/>
              <w:left w:val="nil"/>
              <w:bottom w:val="single" w:sz="8" w:space="0" w:color="auto"/>
              <w:right w:val="single" w:sz="8" w:space="0" w:color="auto"/>
            </w:tcBorders>
            <w:shd w:val="clear" w:color="auto" w:fill="auto"/>
            <w:noWrap/>
            <w:vAlign w:val="bottom"/>
            <w:hideMark/>
          </w:tcPr>
          <w:p w14:paraId="79287CA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492ACCE0"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349B510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w:t>
            </w:r>
          </w:p>
        </w:tc>
        <w:tc>
          <w:tcPr>
            <w:tcW w:w="1827" w:type="dxa"/>
            <w:tcBorders>
              <w:top w:val="nil"/>
              <w:left w:val="nil"/>
              <w:bottom w:val="single" w:sz="8" w:space="0" w:color="auto"/>
              <w:right w:val="single" w:sz="8" w:space="0" w:color="auto"/>
            </w:tcBorders>
            <w:shd w:val="clear" w:color="auto" w:fill="auto"/>
            <w:vAlign w:val="bottom"/>
            <w:hideMark/>
          </w:tcPr>
          <w:p w14:paraId="4580002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Polokwane Local Municipality </w:t>
            </w:r>
          </w:p>
        </w:tc>
        <w:tc>
          <w:tcPr>
            <w:tcW w:w="2127" w:type="dxa"/>
            <w:tcBorders>
              <w:top w:val="nil"/>
              <w:left w:val="nil"/>
              <w:bottom w:val="single" w:sz="8" w:space="0" w:color="auto"/>
              <w:right w:val="single" w:sz="8" w:space="0" w:color="auto"/>
            </w:tcBorders>
            <w:shd w:val="clear" w:color="auto" w:fill="auto"/>
            <w:vAlign w:val="bottom"/>
            <w:hideMark/>
          </w:tcPr>
          <w:p w14:paraId="5A9217F4"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Badimong</w:t>
            </w:r>
            <w:proofErr w:type="spellEnd"/>
            <w:r w:rsidRPr="00B44805">
              <w:rPr>
                <w:rFonts w:ascii="Arial" w:eastAsia="Times New Roman" w:hAnsi="Arial" w:cs="Arial"/>
                <w:color w:val="000000"/>
                <w:sz w:val="18"/>
                <w:szCs w:val="18"/>
                <w:lang w:eastAsia="en-ZA"/>
              </w:rPr>
              <w:t xml:space="preserve"> RWS Phase 10</w:t>
            </w:r>
          </w:p>
        </w:tc>
        <w:tc>
          <w:tcPr>
            <w:tcW w:w="1134" w:type="dxa"/>
            <w:tcBorders>
              <w:top w:val="nil"/>
              <w:left w:val="nil"/>
              <w:bottom w:val="single" w:sz="8" w:space="0" w:color="auto"/>
              <w:right w:val="single" w:sz="8" w:space="0" w:color="auto"/>
            </w:tcBorders>
            <w:shd w:val="clear" w:color="auto" w:fill="auto"/>
            <w:vAlign w:val="bottom"/>
            <w:hideMark/>
          </w:tcPr>
          <w:p w14:paraId="31ADD24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33667-EPWP3M</w:t>
            </w:r>
          </w:p>
        </w:tc>
        <w:tc>
          <w:tcPr>
            <w:tcW w:w="850" w:type="dxa"/>
            <w:tcBorders>
              <w:top w:val="nil"/>
              <w:left w:val="nil"/>
              <w:bottom w:val="single" w:sz="8" w:space="0" w:color="auto"/>
              <w:right w:val="single" w:sz="8" w:space="0" w:color="auto"/>
            </w:tcBorders>
            <w:shd w:val="clear" w:color="auto" w:fill="auto"/>
            <w:noWrap/>
            <w:vAlign w:val="bottom"/>
            <w:hideMark/>
          </w:tcPr>
          <w:p w14:paraId="74695B3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08DE24C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54</w:t>
            </w:r>
          </w:p>
        </w:tc>
        <w:tc>
          <w:tcPr>
            <w:tcW w:w="1243" w:type="dxa"/>
            <w:tcBorders>
              <w:top w:val="nil"/>
              <w:left w:val="nil"/>
              <w:bottom w:val="single" w:sz="8" w:space="0" w:color="auto"/>
              <w:right w:val="single" w:sz="8" w:space="0" w:color="auto"/>
            </w:tcBorders>
            <w:shd w:val="clear" w:color="auto" w:fill="auto"/>
            <w:noWrap/>
            <w:vAlign w:val="bottom"/>
            <w:hideMark/>
          </w:tcPr>
          <w:p w14:paraId="4D34C1AD"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54</w:t>
            </w:r>
          </w:p>
        </w:tc>
        <w:tc>
          <w:tcPr>
            <w:tcW w:w="977" w:type="dxa"/>
            <w:tcBorders>
              <w:top w:val="nil"/>
              <w:left w:val="nil"/>
              <w:bottom w:val="single" w:sz="8" w:space="0" w:color="auto"/>
              <w:right w:val="single" w:sz="8" w:space="0" w:color="auto"/>
            </w:tcBorders>
            <w:shd w:val="clear" w:color="auto" w:fill="auto"/>
            <w:noWrap/>
            <w:vAlign w:val="bottom"/>
            <w:hideMark/>
          </w:tcPr>
          <w:p w14:paraId="7BF6E13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Limpopo</w:t>
            </w:r>
          </w:p>
        </w:tc>
      </w:tr>
      <w:tr w:rsidR="00EF4311" w:rsidRPr="00B44805" w14:paraId="1A452A9F"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A029BB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18</w:t>
            </w:r>
          </w:p>
        </w:tc>
        <w:tc>
          <w:tcPr>
            <w:tcW w:w="1827" w:type="dxa"/>
            <w:tcBorders>
              <w:top w:val="nil"/>
              <w:left w:val="nil"/>
              <w:bottom w:val="single" w:sz="8" w:space="0" w:color="auto"/>
              <w:right w:val="single" w:sz="8" w:space="0" w:color="auto"/>
            </w:tcBorders>
            <w:shd w:val="clear" w:color="auto" w:fill="auto"/>
            <w:vAlign w:val="bottom"/>
            <w:hideMark/>
          </w:tcPr>
          <w:p w14:paraId="211DB73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Sedibeng District Municipality  -</w:t>
            </w:r>
            <w:r w:rsidRPr="00B44805">
              <w:rPr>
                <w:rFonts w:ascii="Arial" w:eastAsia="Times New Roman" w:hAnsi="Arial" w:cs="Arial"/>
                <w:color w:val="000000"/>
                <w:sz w:val="18"/>
                <w:szCs w:val="18"/>
                <w:lang w:eastAsia="en-ZA"/>
              </w:rPr>
              <w:br/>
              <w:t>Johannesburg</w:t>
            </w:r>
          </w:p>
        </w:tc>
        <w:tc>
          <w:tcPr>
            <w:tcW w:w="2127" w:type="dxa"/>
            <w:tcBorders>
              <w:top w:val="nil"/>
              <w:left w:val="nil"/>
              <w:bottom w:val="single" w:sz="8" w:space="0" w:color="auto"/>
              <w:right w:val="single" w:sz="8" w:space="0" w:color="auto"/>
            </w:tcBorders>
            <w:shd w:val="clear" w:color="auto" w:fill="auto"/>
            <w:vAlign w:val="bottom"/>
            <w:hideMark/>
          </w:tcPr>
          <w:p w14:paraId="0C0AA81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Cleaning and maintenance of the heritage site</w:t>
            </w:r>
          </w:p>
        </w:tc>
        <w:tc>
          <w:tcPr>
            <w:tcW w:w="1134" w:type="dxa"/>
            <w:tcBorders>
              <w:top w:val="nil"/>
              <w:left w:val="nil"/>
              <w:bottom w:val="single" w:sz="8" w:space="0" w:color="auto"/>
              <w:right w:val="single" w:sz="8" w:space="0" w:color="auto"/>
            </w:tcBorders>
            <w:shd w:val="clear" w:color="auto" w:fill="auto"/>
            <w:vAlign w:val="bottom"/>
            <w:hideMark/>
          </w:tcPr>
          <w:p w14:paraId="0FDFAF3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50888-EPWP3M</w:t>
            </w:r>
          </w:p>
        </w:tc>
        <w:tc>
          <w:tcPr>
            <w:tcW w:w="850" w:type="dxa"/>
            <w:tcBorders>
              <w:top w:val="nil"/>
              <w:left w:val="nil"/>
              <w:bottom w:val="single" w:sz="8" w:space="0" w:color="auto"/>
              <w:right w:val="single" w:sz="8" w:space="0" w:color="auto"/>
            </w:tcBorders>
            <w:shd w:val="clear" w:color="auto" w:fill="auto"/>
            <w:noWrap/>
            <w:vAlign w:val="bottom"/>
            <w:hideMark/>
          </w:tcPr>
          <w:p w14:paraId="135256B5"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58D5234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noWrap/>
            <w:vAlign w:val="bottom"/>
            <w:hideMark/>
          </w:tcPr>
          <w:p w14:paraId="03B796F1"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66</w:t>
            </w:r>
          </w:p>
        </w:tc>
        <w:tc>
          <w:tcPr>
            <w:tcW w:w="977" w:type="dxa"/>
            <w:tcBorders>
              <w:top w:val="nil"/>
              <w:left w:val="nil"/>
              <w:bottom w:val="single" w:sz="8" w:space="0" w:color="auto"/>
              <w:right w:val="single" w:sz="8" w:space="0" w:color="auto"/>
            </w:tcBorders>
            <w:shd w:val="clear" w:color="auto" w:fill="auto"/>
            <w:noWrap/>
            <w:vAlign w:val="bottom"/>
            <w:hideMark/>
          </w:tcPr>
          <w:p w14:paraId="352652D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538C9AD5" w14:textId="77777777" w:rsidTr="00E742E0">
        <w:trPr>
          <w:trHeight w:val="696"/>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A80DCC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19</w:t>
            </w:r>
          </w:p>
        </w:tc>
        <w:tc>
          <w:tcPr>
            <w:tcW w:w="1827" w:type="dxa"/>
            <w:tcBorders>
              <w:top w:val="nil"/>
              <w:left w:val="nil"/>
              <w:bottom w:val="single" w:sz="8" w:space="0" w:color="auto"/>
              <w:right w:val="single" w:sz="8" w:space="0" w:color="auto"/>
            </w:tcBorders>
            <w:shd w:val="clear" w:color="auto" w:fill="auto"/>
            <w:vAlign w:val="bottom"/>
            <w:hideMark/>
          </w:tcPr>
          <w:p w14:paraId="6CA3391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City Of Johannesburg Metro Municipality -</w:t>
            </w:r>
            <w:r w:rsidRPr="00B44805">
              <w:rPr>
                <w:rFonts w:ascii="Arial" w:eastAsia="Times New Roman" w:hAnsi="Arial" w:cs="Arial"/>
                <w:color w:val="000000"/>
                <w:sz w:val="18"/>
                <w:szCs w:val="18"/>
                <w:lang w:eastAsia="en-ZA"/>
              </w:rPr>
              <w:br/>
              <w:t>Johannesburg</w:t>
            </w:r>
          </w:p>
        </w:tc>
        <w:tc>
          <w:tcPr>
            <w:tcW w:w="2127" w:type="dxa"/>
            <w:tcBorders>
              <w:top w:val="nil"/>
              <w:left w:val="nil"/>
              <w:bottom w:val="single" w:sz="8" w:space="0" w:color="auto"/>
              <w:right w:val="single" w:sz="8" w:space="0" w:color="auto"/>
            </w:tcBorders>
            <w:shd w:val="clear" w:color="auto" w:fill="auto"/>
            <w:vAlign w:val="bottom"/>
            <w:hideMark/>
          </w:tcPr>
          <w:p w14:paraId="4CD18C3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Home Community Based Care Project</w:t>
            </w:r>
          </w:p>
        </w:tc>
        <w:tc>
          <w:tcPr>
            <w:tcW w:w="1134" w:type="dxa"/>
            <w:tcBorders>
              <w:top w:val="nil"/>
              <w:left w:val="nil"/>
              <w:bottom w:val="single" w:sz="8" w:space="0" w:color="auto"/>
              <w:right w:val="single" w:sz="8" w:space="0" w:color="auto"/>
            </w:tcBorders>
            <w:shd w:val="clear" w:color="auto" w:fill="auto"/>
            <w:vAlign w:val="bottom"/>
            <w:hideMark/>
          </w:tcPr>
          <w:p w14:paraId="1DFD96DE"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48107-EPWP3M</w:t>
            </w:r>
          </w:p>
        </w:tc>
        <w:tc>
          <w:tcPr>
            <w:tcW w:w="850" w:type="dxa"/>
            <w:tcBorders>
              <w:top w:val="nil"/>
              <w:left w:val="nil"/>
              <w:bottom w:val="single" w:sz="8" w:space="0" w:color="auto"/>
              <w:right w:val="single" w:sz="8" w:space="0" w:color="auto"/>
            </w:tcBorders>
            <w:shd w:val="clear" w:color="auto" w:fill="auto"/>
            <w:noWrap/>
            <w:vAlign w:val="bottom"/>
            <w:hideMark/>
          </w:tcPr>
          <w:p w14:paraId="2491778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Interim</w:t>
            </w:r>
          </w:p>
        </w:tc>
        <w:tc>
          <w:tcPr>
            <w:tcW w:w="1167" w:type="dxa"/>
            <w:tcBorders>
              <w:top w:val="nil"/>
              <w:left w:val="nil"/>
              <w:bottom w:val="single" w:sz="8" w:space="0" w:color="auto"/>
              <w:right w:val="single" w:sz="8" w:space="0" w:color="auto"/>
            </w:tcBorders>
            <w:shd w:val="clear" w:color="auto" w:fill="auto"/>
            <w:noWrap/>
            <w:vAlign w:val="bottom"/>
            <w:hideMark/>
          </w:tcPr>
          <w:p w14:paraId="7BA418D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50</w:t>
            </w:r>
          </w:p>
        </w:tc>
        <w:tc>
          <w:tcPr>
            <w:tcW w:w="1243" w:type="dxa"/>
            <w:tcBorders>
              <w:top w:val="nil"/>
              <w:left w:val="nil"/>
              <w:bottom w:val="single" w:sz="8" w:space="0" w:color="auto"/>
              <w:right w:val="single" w:sz="8" w:space="0" w:color="auto"/>
            </w:tcBorders>
            <w:shd w:val="clear" w:color="auto" w:fill="auto"/>
            <w:noWrap/>
            <w:vAlign w:val="bottom"/>
            <w:hideMark/>
          </w:tcPr>
          <w:p w14:paraId="6159C7E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230</w:t>
            </w:r>
          </w:p>
        </w:tc>
        <w:tc>
          <w:tcPr>
            <w:tcW w:w="977" w:type="dxa"/>
            <w:tcBorders>
              <w:top w:val="nil"/>
              <w:left w:val="nil"/>
              <w:bottom w:val="single" w:sz="8" w:space="0" w:color="auto"/>
              <w:right w:val="single" w:sz="8" w:space="0" w:color="auto"/>
            </w:tcBorders>
            <w:shd w:val="clear" w:color="auto" w:fill="auto"/>
            <w:noWrap/>
            <w:vAlign w:val="bottom"/>
            <w:hideMark/>
          </w:tcPr>
          <w:p w14:paraId="4C577E1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78BFA009"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541CC7D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20</w:t>
            </w:r>
          </w:p>
        </w:tc>
        <w:tc>
          <w:tcPr>
            <w:tcW w:w="1827" w:type="dxa"/>
            <w:tcBorders>
              <w:top w:val="nil"/>
              <w:left w:val="nil"/>
              <w:bottom w:val="single" w:sz="8" w:space="0" w:color="auto"/>
              <w:right w:val="nil"/>
            </w:tcBorders>
            <w:shd w:val="clear" w:color="auto" w:fill="auto"/>
            <w:vAlign w:val="bottom"/>
            <w:hideMark/>
          </w:tcPr>
          <w:p w14:paraId="6F2BD44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Ekurhuleni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7F7C939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xml:space="preserve">Cleaning of Road side </w:t>
            </w:r>
            <w:proofErr w:type="spellStart"/>
            <w:r w:rsidRPr="00B44805">
              <w:rPr>
                <w:rFonts w:ascii="Arial" w:eastAsia="Times New Roman" w:hAnsi="Arial" w:cs="Arial"/>
                <w:color w:val="000000"/>
                <w:sz w:val="18"/>
                <w:szCs w:val="18"/>
                <w:lang w:eastAsia="en-ZA"/>
              </w:rPr>
              <w:t>stormwater</w:t>
            </w:r>
            <w:proofErr w:type="spellEnd"/>
            <w:r w:rsidRPr="00B44805">
              <w:rPr>
                <w:rFonts w:ascii="Arial" w:eastAsia="Times New Roman" w:hAnsi="Arial" w:cs="Arial"/>
                <w:color w:val="000000"/>
                <w:sz w:val="18"/>
                <w:szCs w:val="18"/>
                <w:lang w:eastAsia="en-ZA"/>
              </w:rPr>
              <w:t xml:space="preserve"> Channels</w:t>
            </w:r>
          </w:p>
        </w:tc>
        <w:tc>
          <w:tcPr>
            <w:tcW w:w="1134" w:type="dxa"/>
            <w:tcBorders>
              <w:top w:val="nil"/>
              <w:left w:val="nil"/>
              <w:bottom w:val="single" w:sz="8" w:space="0" w:color="auto"/>
              <w:right w:val="single" w:sz="8" w:space="0" w:color="auto"/>
            </w:tcBorders>
            <w:shd w:val="clear" w:color="auto" w:fill="auto"/>
            <w:vAlign w:val="bottom"/>
            <w:hideMark/>
          </w:tcPr>
          <w:p w14:paraId="69361CC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58497-EPWP3M</w:t>
            </w:r>
          </w:p>
        </w:tc>
        <w:tc>
          <w:tcPr>
            <w:tcW w:w="850" w:type="dxa"/>
            <w:tcBorders>
              <w:top w:val="nil"/>
              <w:left w:val="nil"/>
              <w:bottom w:val="single" w:sz="8" w:space="0" w:color="auto"/>
              <w:right w:val="single" w:sz="8" w:space="0" w:color="auto"/>
            </w:tcBorders>
            <w:shd w:val="clear" w:color="auto" w:fill="auto"/>
            <w:noWrap/>
            <w:vAlign w:val="bottom"/>
            <w:hideMark/>
          </w:tcPr>
          <w:p w14:paraId="5BFB0F4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498602D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w:t>
            </w:r>
          </w:p>
        </w:tc>
        <w:tc>
          <w:tcPr>
            <w:tcW w:w="1243" w:type="dxa"/>
            <w:tcBorders>
              <w:top w:val="nil"/>
              <w:left w:val="nil"/>
              <w:bottom w:val="single" w:sz="8" w:space="0" w:color="auto"/>
              <w:right w:val="single" w:sz="8" w:space="0" w:color="auto"/>
            </w:tcBorders>
            <w:shd w:val="clear" w:color="auto" w:fill="auto"/>
            <w:vAlign w:val="bottom"/>
            <w:hideMark/>
          </w:tcPr>
          <w:p w14:paraId="3527C919"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338</w:t>
            </w:r>
          </w:p>
        </w:tc>
        <w:tc>
          <w:tcPr>
            <w:tcW w:w="977" w:type="dxa"/>
            <w:tcBorders>
              <w:top w:val="nil"/>
              <w:left w:val="nil"/>
              <w:bottom w:val="single" w:sz="8" w:space="0" w:color="auto"/>
              <w:right w:val="single" w:sz="8" w:space="0" w:color="auto"/>
            </w:tcBorders>
            <w:shd w:val="clear" w:color="auto" w:fill="auto"/>
            <w:noWrap/>
            <w:vAlign w:val="bottom"/>
            <w:hideMark/>
          </w:tcPr>
          <w:p w14:paraId="525A9980"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2D1EEB1E"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6A6B5F9F"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21</w:t>
            </w:r>
          </w:p>
        </w:tc>
        <w:tc>
          <w:tcPr>
            <w:tcW w:w="1827" w:type="dxa"/>
            <w:tcBorders>
              <w:top w:val="nil"/>
              <w:left w:val="nil"/>
              <w:bottom w:val="single" w:sz="8" w:space="0" w:color="auto"/>
              <w:right w:val="single" w:sz="8" w:space="0" w:color="auto"/>
            </w:tcBorders>
            <w:shd w:val="clear" w:color="auto" w:fill="auto"/>
            <w:vAlign w:val="bottom"/>
            <w:hideMark/>
          </w:tcPr>
          <w:p w14:paraId="3440356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Mogale City Local Municipality</w:t>
            </w:r>
          </w:p>
        </w:tc>
        <w:tc>
          <w:tcPr>
            <w:tcW w:w="2127" w:type="dxa"/>
            <w:tcBorders>
              <w:top w:val="nil"/>
              <w:left w:val="nil"/>
              <w:bottom w:val="single" w:sz="8" w:space="0" w:color="auto"/>
              <w:right w:val="single" w:sz="8" w:space="0" w:color="auto"/>
            </w:tcBorders>
            <w:shd w:val="clear" w:color="auto" w:fill="auto"/>
            <w:vAlign w:val="bottom"/>
            <w:hideMark/>
          </w:tcPr>
          <w:p w14:paraId="1E4D4D5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Clean Green road construction and maintenance(waste removal)</w:t>
            </w:r>
          </w:p>
        </w:tc>
        <w:tc>
          <w:tcPr>
            <w:tcW w:w="1134" w:type="dxa"/>
            <w:tcBorders>
              <w:top w:val="nil"/>
              <w:left w:val="nil"/>
              <w:bottom w:val="single" w:sz="8" w:space="0" w:color="auto"/>
              <w:right w:val="single" w:sz="8" w:space="0" w:color="auto"/>
            </w:tcBorders>
            <w:shd w:val="clear" w:color="auto" w:fill="auto"/>
            <w:vAlign w:val="bottom"/>
            <w:hideMark/>
          </w:tcPr>
          <w:p w14:paraId="169CE0CB"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27310-EPWP3M</w:t>
            </w:r>
          </w:p>
        </w:tc>
        <w:tc>
          <w:tcPr>
            <w:tcW w:w="850" w:type="dxa"/>
            <w:tcBorders>
              <w:top w:val="nil"/>
              <w:left w:val="nil"/>
              <w:bottom w:val="single" w:sz="8" w:space="0" w:color="auto"/>
              <w:right w:val="single" w:sz="8" w:space="0" w:color="auto"/>
            </w:tcBorders>
            <w:shd w:val="clear" w:color="auto" w:fill="auto"/>
            <w:noWrap/>
            <w:vAlign w:val="bottom"/>
            <w:hideMark/>
          </w:tcPr>
          <w:p w14:paraId="1B688B96"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14BFCA0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24</w:t>
            </w:r>
          </w:p>
        </w:tc>
        <w:tc>
          <w:tcPr>
            <w:tcW w:w="1243" w:type="dxa"/>
            <w:tcBorders>
              <w:top w:val="nil"/>
              <w:left w:val="nil"/>
              <w:bottom w:val="single" w:sz="8" w:space="0" w:color="auto"/>
              <w:right w:val="single" w:sz="8" w:space="0" w:color="auto"/>
            </w:tcBorders>
            <w:shd w:val="clear" w:color="auto" w:fill="auto"/>
            <w:vAlign w:val="bottom"/>
            <w:hideMark/>
          </w:tcPr>
          <w:p w14:paraId="1CB6C59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126</w:t>
            </w:r>
          </w:p>
        </w:tc>
        <w:tc>
          <w:tcPr>
            <w:tcW w:w="977" w:type="dxa"/>
            <w:tcBorders>
              <w:top w:val="nil"/>
              <w:left w:val="nil"/>
              <w:bottom w:val="single" w:sz="8" w:space="0" w:color="auto"/>
              <w:right w:val="single" w:sz="8" w:space="0" w:color="auto"/>
            </w:tcBorders>
            <w:shd w:val="clear" w:color="auto" w:fill="auto"/>
            <w:noWrap/>
            <w:vAlign w:val="bottom"/>
            <w:hideMark/>
          </w:tcPr>
          <w:p w14:paraId="2AC6F12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530FF8AB"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162EB85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22</w:t>
            </w:r>
          </w:p>
        </w:tc>
        <w:tc>
          <w:tcPr>
            <w:tcW w:w="1827" w:type="dxa"/>
            <w:tcBorders>
              <w:top w:val="nil"/>
              <w:left w:val="nil"/>
              <w:bottom w:val="single" w:sz="8" w:space="0" w:color="auto"/>
              <w:right w:val="nil"/>
            </w:tcBorders>
            <w:shd w:val="clear" w:color="auto" w:fill="auto"/>
            <w:vAlign w:val="bottom"/>
            <w:hideMark/>
          </w:tcPr>
          <w:p w14:paraId="19629E4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City of Johannesburg Metropolitan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775FA864"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Dobsonville</w:t>
            </w:r>
            <w:proofErr w:type="spellEnd"/>
            <w:r w:rsidRPr="00B44805">
              <w:rPr>
                <w:rFonts w:ascii="Arial" w:eastAsia="Times New Roman" w:hAnsi="Arial" w:cs="Arial"/>
                <w:color w:val="000000"/>
                <w:sz w:val="18"/>
                <w:szCs w:val="18"/>
                <w:lang w:eastAsia="en-ZA"/>
              </w:rPr>
              <w:t xml:space="preserve"> Social Housing Project</w:t>
            </w:r>
          </w:p>
        </w:tc>
        <w:tc>
          <w:tcPr>
            <w:tcW w:w="1134" w:type="dxa"/>
            <w:tcBorders>
              <w:top w:val="nil"/>
              <w:left w:val="nil"/>
              <w:bottom w:val="single" w:sz="8" w:space="0" w:color="auto"/>
              <w:right w:val="single" w:sz="8" w:space="0" w:color="auto"/>
            </w:tcBorders>
            <w:shd w:val="clear" w:color="auto" w:fill="auto"/>
            <w:vAlign w:val="bottom"/>
            <w:hideMark/>
          </w:tcPr>
          <w:p w14:paraId="2BCBFBEA"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38001-EPWP3M</w:t>
            </w:r>
          </w:p>
        </w:tc>
        <w:tc>
          <w:tcPr>
            <w:tcW w:w="850" w:type="dxa"/>
            <w:tcBorders>
              <w:top w:val="nil"/>
              <w:left w:val="nil"/>
              <w:bottom w:val="single" w:sz="8" w:space="0" w:color="auto"/>
              <w:right w:val="single" w:sz="8" w:space="0" w:color="auto"/>
            </w:tcBorders>
            <w:shd w:val="clear" w:color="auto" w:fill="auto"/>
            <w:noWrap/>
            <w:vAlign w:val="bottom"/>
            <w:hideMark/>
          </w:tcPr>
          <w:p w14:paraId="4B8C15F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5832F23A"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110</w:t>
            </w:r>
          </w:p>
        </w:tc>
        <w:tc>
          <w:tcPr>
            <w:tcW w:w="1243" w:type="dxa"/>
            <w:tcBorders>
              <w:top w:val="nil"/>
              <w:left w:val="nil"/>
              <w:bottom w:val="single" w:sz="8" w:space="0" w:color="auto"/>
              <w:right w:val="single" w:sz="8" w:space="0" w:color="auto"/>
            </w:tcBorders>
            <w:shd w:val="clear" w:color="auto" w:fill="auto"/>
            <w:noWrap/>
            <w:vAlign w:val="bottom"/>
            <w:hideMark/>
          </w:tcPr>
          <w:p w14:paraId="35838AF0"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110</w:t>
            </w:r>
          </w:p>
        </w:tc>
        <w:tc>
          <w:tcPr>
            <w:tcW w:w="977" w:type="dxa"/>
            <w:tcBorders>
              <w:top w:val="nil"/>
              <w:left w:val="nil"/>
              <w:bottom w:val="single" w:sz="8" w:space="0" w:color="auto"/>
              <w:right w:val="single" w:sz="8" w:space="0" w:color="auto"/>
            </w:tcBorders>
            <w:shd w:val="clear" w:color="auto" w:fill="auto"/>
            <w:noWrap/>
            <w:vAlign w:val="bottom"/>
            <w:hideMark/>
          </w:tcPr>
          <w:p w14:paraId="1275FA4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Gauteng</w:t>
            </w:r>
          </w:p>
        </w:tc>
      </w:tr>
      <w:tr w:rsidR="00EF4311" w:rsidRPr="00B44805" w14:paraId="12E8F7B6" w14:textId="77777777" w:rsidTr="00E742E0">
        <w:trPr>
          <w:trHeight w:val="240"/>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26C3A7C4"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23</w:t>
            </w:r>
          </w:p>
        </w:tc>
        <w:tc>
          <w:tcPr>
            <w:tcW w:w="1827" w:type="dxa"/>
            <w:tcBorders>
              <w:top w:val="nil"/>
              <w:left w:val="nil"/>
              <w:bottom w:val="single" w:sz="8" w:space="0" w:color="auto"/>
              <w:right w:val="nil"/>
            </w:tcBorders>
            <w:shd w:val="clear" w:color="auto" w:fill="auto"/>
            <w:vAlign w:val="bottom"/>
            <w:hideMark/>
          </w:tcPr>
          <w:p w14:paraId="3B07D668"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Theewaterskloof</w:t>
            </w:r>
            <w:proofErr w:type="spellEnd"/>
            <w:r w:rsidRPr="00B44805">
              <w:rPr>
                <w:rFonts w:ascii="Arial" w:eastAsia="Times New Roman" w:hAnsi="Arial" w:cs="Arial"/>
                <w:color w:val="000000"/>
                <w:sz w:val="18"/>
                <w:szCs w:val="18"/>
                <w:lang w:eastAsia="en-ZA"/>
              </w:rPr>
              <w:t xml:space="preserve"> Local Municipality</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36B92335" w14:textId="77777777" w:rsidR="00EF4311" w:rsidRPr="00B44805" w:rsidRDefault="00EF4311" w:rsidP="00E742E0">
            <w:pPr>
              <w:spacing w:after="0" w:line="240" w:lineRule="auto"/>
              <w:rPr>
                <w:rFonts w:ascii="Arial" w:eastAsia="Times New Roman" w:hAnsi="Arial" w:cs="Arial"/>
                <w:color w:val="000000"/>
                <w:sz w:val="18"/>
                <w:szCs w:val="18"/>
                <w:lang w:eastAsia="en-ZA"/>
              </w:rPr>
            </w:pPr>
            <w:proofErr w:type="spellStart"/>
            <w:r w:rsidRPr="00B44805">
              <w:rPr>
                <w:rFonts w:ascii="Arial" w:eastAsia="Times New Roman" w:hAnsi="Arial" w:cs="Arial"/>
                <w:color w:val="000000"/>
                <w:sz w:val="18"/>
                <w:szCs w:val="18"/>
                <w:lang w:eastAsia="en-ZA"/>
              </w:rPr>
              <w:t>Greyton</w:t>
            </w:r>
            <w:proofErr w:type="spellEnd"/>
            <w:r w:rsidRPr="00B44805">
              <w:rPr>
                <w:rFonts w:ascii="Arial" w:eastAsia="Times New Roman" w:hAnsi="Arial" w:cs="Arial"/>
                <w:color w:val="000000"/>
                <w:sz w:val="18"/>
                <w:szCs w:val="18"/>
                <w:lang w:eastAsia="en-ZA"/>
              </w:rPr>
              <w:t xml:space="preserve"> Land Reform </w:t>
            </w:r>
          </w:p>
        </w:tc>
        <w:tc>
          <w:tcPr>
            <w:tcW w:w="1134" w:type="dxa"/>
            <w:tcBorders>
              <w:top w:val="nil"/>
              <w:left w:val="nil"/>
              <w:bottom w:val="single" w:sz="8" w:space="0" w:color="auto"/>
              <w:right w:val="single" w:sz="8" w:space="0" w:color="auto"/>
            </w:tcBorders>
            <w:shd w:val="clear" w:color="auto" w:fill="auto"/>
            <w:vAlign w:val="bottom"/>
            <w:hideMark/>
          </w:tcPr>
          <w:p w14:paraId="77887068"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67324-EPWP3M</w:t>
            </w:r>
          </w:p>
        </w:tc>
        <w:tc>
          <w:tcPr>
            <w:tcW w:w="850" w:type="dxa"/>
            <w:tcBorders>
              <w:top w:val="nil"/>
              <w:left w:val="nil"/>
              <w:bottom w:val="single" w:sz="8" w:space="0" w:color="auto"/>
              <w:right w:val="single" w:sz="8" w:space="0" w:color="auto"/>
            </w:tcBorders>
            <w:shd w:val="clear" w:color="auto" w:fill="auto"/>
            <w:noWrap/>
            <w:vAlign w:val="bottom"/>
            <w:hideMark/>
          </w:tcPr>
          <w:p w14:paraId="484D42E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vAlign w:val="bottom"/>
            <w:hideMark/>
          </w:tcPr>
          <w:p w14:paraId="570CCBAB"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26</w:t>
            </w:r>
          </w:p>
        </w:tc>
        <w:tc>
          <w:tcPr>
            <w:tcW w:w="1243" w:type="dxa"/>
            <w:tcBorders>
              <w:top w:val="nil"/>
              <w:left w:val="nil"/>
              <w:bottom w:val="single" w:sz="8" w:space="0" w:color="auto"/>
              <w:right w:val="single" w:sz="8" w:space="0" w:color="auto"/>
            </w:tcBorders>
            <w:shd w:val="clear" w:color="auto" w:fill="auto"/>
            <w:vAlign w:val="bottom"/>
            <w:hideMark/>
          </w:tcPr>
          <w:p w14:paraId="20EE55F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81</w:t>
            </w:r>
          </w:p>
        </w:tc>
        <w:tc>
          <w:tcPr>
            <w:tcW w:w="977" w:type="dxa"/>
            <w:tcBorders>
              <w:top w:val="nil"/>
              <w:left w:val="nil"/>
              <w:bottom w:val="single" w:sz="8" w:space="0" w:color="auto"/>
              <w:right w:val="single" w:sz="8" w:space="0" w:color="auto"/>
            </w:tcBorders>
            <w:shd w:val="clear" w:color="auto" w:fill="auto"/>
            <w:noWrap/>
            <w:vAlign w:val="bottom"/>
            <w:hideMark/>
          </w:tcPr>
          <w:p w14:paraId="726474FD"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Western Cape</w:t>
            </w:r>
          </w:p>
        </w:tc>
      </w:tr>
      <w:tr w:rsidR="00EF4311" w:rsidRPr="00B44805" w14:paraId="0E929EB1" w14:textId="77777777" w:rsidTr="00E742E0">
        <w:trPr>
          <w:trHeight w:val="468"/>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0E73C6E1"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24</w:t>
            </w:r>
          </w:p>
        </w:tc>
        <w:tc>
          <w:tcPr>
            <w:tcW w:w="1827" w:type="dxa"/>
            <w:tcBorders>
              <w:top w:val="nil"/>
              <w:left w:val="nil"/>
              <w:bottom w:val="single" w:sz="8" w:space="0" w:color="auto"/>
              <w:right w:val="nil"/>
            </w:tcBorders>
            <w:shd w:val="clear" w:color="auto" w:fill="auto"/>
            <w:vAlign w:val="bottom"/>
            <w:hideMark/>
          </w:tcPr>
          <w:p w14:paraId="0AA15D57"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NW Provincial department - Education and Sports Development</w:t>
            </w:r>
          </w:p>
        </w:tc>
        <w:tc>
          <w:tcPr>
            <w:tcW w:w="2127" w:type="dxa"/>
            <w:tcBorders>
              <w:top w:val="nil"/>
              <w:left w:val="single" w:sz="8" w:space="0" w:color="auto"/>
              <w:bottom w:val="single" w:sz="8" w:space="0" w:color="auto"/>
              <w:right w:val="single" w:sz="8" w:space="0" w:color="auto"/>
            </w:tcBorders>
            <w:shd w:val="clear" w:color="auto" w:fill="auto"/>
            <w:vAlign w:val="bottom"/>
            <w:hideMark/>
          </w:tcPr>
          <w:p w14:paraId="6B867D8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Rustenburg Food handlers</w:t>
            </w:r>
          </w:p>
        </w:tc>
        <w:tc>
          <w:tcPr>
            <w:tcW w:w="1134" w:type="dxa"/>
            <w:tcBorders>
              <w:top w:val="nil"/>
              <w:left w:val="nil"/>
              <w:bottom w:val="single" w:sz="8" w:space="0" w:color="auto"/>
              <w:right w:val="single" w:sz="8" w:space="0" w:color="auto"/>
            </w:tcBorders>
            <w:shd w:val="clear" w:color="auto" w:fill="auto"/>
            <w:vAlign w:val="bottom"/>
            <w:hideMark/>
          </w:tcPr>
          <w:p w14:paraId="218AF40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73678-EPWP3P</w:t>
            </w:r>
          </w:p>
        </w:tc>
        <w:tc>
          <w:tcPr>
            <w:tcW w:w="850" w:type="dxa"/>
            <w:tcBorders>
              <w:top w:val="nil"/>
              <w:left w:val="nil"/>
              <w:bottom w:val="single" w:sz="8" w:space="0" w:color="auto"/>
              <w:right w:val="single" w:sz="8" w:space="0" w:color="auto"/>
            </w:tcBorders>
            <w:shd w:val="clear" w:color="auto" w:fill="auto"/>
            <w:noWrap/>
            <w:vAlign w:val="bottom"/>
            <w:hideMark/>
          </w:tcPr>
          <w:p w14:paraId="6AC12CD3"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Final</w:t>
            </w:r>
          </w:p>
        </w:tc>
        <w:tc>
          <w:tcPr>
            <w:tcW w:w="1167" w:type="dxa"/>
            <w:tcBorders>
              <w:top w:val="nil"/>
              <w:left w:val="nil"/>
              <w:bottom w:val="single" w:sz="8" w:space="0" w:color="auto"/>
              <w:right w:val="single" w:sz="8" w:space="0" w:color="auto"/>
            </w:tcBorders>
            <w:shd w:val="clear" w:color="auto" w:fill="auto"/>
            <w:noWrap/>
            <w:vAlign w:val="bottom"/>
            <w:hideMark/>
          </w:tcPr>
          <w:p w14:paraId="0FE18AE6"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12</w:t>
            </w:r>
          </w:p>
        </w:tc>
        <w:tc>
          <w:tcPr>
            <w:tcW w:w="1243" w:type="dxa"/>
            <w:tcBorders>
              <w:top w:val="nil"/>
              <w:left w:val="nil"/>
              <w:bottom w:val="single" w:sz="8" w:space="0" w:color="auto"/>
              <w:right w:val="single" w:sz="8" w:space="0" w:color="auto"/>
            </w:tcBorders>
            <w:shd w:val="clear" w:color="auto" w:fill="auto"/>
            <w:noWrap/>
            <w:vAlign w:val="bottom"/>
            <w:hideMark/>
          </w:tcPr>
          <w:p w14:paraId="5A9A50C7" w14:textId="77777777" w:rsidR="00EF4311" w:rsidRPr="00B44805" w:rsidRDefault="00EF4311" w:rsidP="00E742E0">
            <w:pPr>
              <w:spacing w:after="0" w:line="240" w:lineRule="auto"/>
              <w:jc w:val="right"/>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179</w:t>
            </w:r>
          </w:p>
        </w:tc>
        <w:tc>
          <w:tcPr>
            <w:tcW w:w="977" w:type="dxa"/>
            <w:tcBorders>
              <w:top w:val="nil"/>
              <w:left w:val="nil"/>
              <w:bottom w:val="single" w:sz="8" w:space="0" w:color="auto"/>
              <w:right w:val="single" w:sz="8" w:space="0" w:color="auto"/>
            </w:tcBorders>
            <w:shd w:val="clear" w:color="auto" w:fill="auto"/>
            <w:noWrap/>
            <w:vAlign w:val="bottom"/>
            <w:hideMark/>
          </w:tcPr>
          <w:p w14:paraId="6D19B71C"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North West</w:t>
            </w:r>
          </w:p>
        </w:tc>
      </w:tr>
      <w:tr w:rsidR="00EF4311" w:rsidRPr="00B44805" w14:paraId="628D6181" w14:textId="77777777" w:rsidTr="00E742E0">
        <w:trPr>
          <w:trHeight w:val="252"/>
        </w:trPr>
        <w:tc>
          <w:tcPr>
            <w:tcW w:w="456" w:type="dxa"/>
            <w:tcBorders>
              <w:top w:val="nil"/>
              <w:left w:val="single" w:sz="8" w:space="0" w:color="auto"/>
              <w:bottom w:val="single" w:sz="8" w:space="0" w:color="auto"/>
              <w:right w:val="single" w:sz="8" w:space="0" w:color="auto"/>
            </w:tcBorders>
            <w:shd w:val="clear" w:color="auto" w:fill="auto"/>
            <w:noWrap/>
            <w:vAlign w:val="bottom"/>
            <w:hideMark/>
          </w:tcPr>
          <w:p w14:paraId="29DEA6F9" w14:textId="77777777" w:rsidR="00EF4311" w:rsidRPr="00B44805" w:rsidRDefault="00EF4311" w:rsidP="00E742E0">
            <w:pPr>
              <w:spacing w:after="0" w:line="240" w:lineRule="auto"/>
              <w:rPr>
                <w:rFonts w:ascii="Arial" w:eastAsia="Times New Roman" w:hAnsi="Arial" w:cs="Arial"/>
                <w:color w:val="000000"/>
                <w:sz w:val="18"/>
                <w:szCs w:val="18"/>
                <w:lang w:eastAsia="en-ZA"/>
              </w:rPr>
            </w:pPr>
            <w:r w:rsidRPr="00B44805">
              <w:rPr>
                <w:rFonts w:ascii="Arial" w:eastAsia="Times New Roman" w:hAnsi="Arial" w:cs="Arial"/>
                <w:color w:val="000000"/>
                <w:sz w:val="18"/>
                <w:szCs w:val="18"/>
                <w:lang w:eastAsia="en-ZA"/>
              </w:rPr>
              <w:t> </w:t>
            </w:r>
          </w:p>
        </w:tc>
        <w:tc>
          <w:tcPr>
            <w:tcW w:w="5088"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DB85A8C"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Total</w:t>
            </w:r>
          </w:p>
        </w:tc>
        <w:tc>
          <w:tcPr>
            <w:tcW w:w="850" w:type="dxa"/>
            <w:tcBorders>
              <w:top w:val="nil"/>
              <w:left w:val="nil"/>
              <w:bottom w:val="single" w:sz="8" w:space="0" w:color="auto"/>
              <w:right w:val="single" w:sz="8" w:space="0" w:color="auto"/>
            </w:tcBorders>
            <w:shd w:val="clear" w:color="auto" w:fill="auto"/>
            <w:noWrap/>
            <w:vAlign w:val="bottom"/>
            <w:hideMark/>
          </w:tcPr>
          <w:p w14:paraId="0476A0A1" w14:textId="77777777" w:rsidR="00EF4311" w:rsidRPr="00B44805" w:rsidRDefault="00EF4311" w:rsidP="00E742E0">
            <w:pPr>
              <w:spacing w:after="0" w:line="240" w:lineRule="auto"/>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 </w:t>
            </w:r>
          </w:p>
        </w:tc>
        <w:tc>
          <w:tcPr>
            <w:tcW w:w="1167" w:type="dxa"/>
            <w:tcBorders>
              <w:top w:val="nil"/>
              <w:left w:val="nil"/>
              <w:bottom w:val="single" w:sz="8" w:space="0" w:color="auto"/>
              <w:right w:val="single" w:sz="8" w:space="0" w:color="auto"/>
            </w:tcBorders>
            <w:shd w:val="clear" w:color="auto" w:fill="auto"/>
            <w:noWrap/>
            <w:vAlign w:val="bottom"/>
            <w:hideMark/>
          </w:tcPr>
          <w:p w14:paraId="55FCE5F4" w14:textId="77777777" w:rsidR="00EF4311" w:rsidRPr="00B44805" w:rsidRDefault="00EF4311" w:rsidP="00E742E0">
            <w:pPr>
              <w:spacing w:after="0" w:line="240" w:lineRule="auto"/>
              <w:jc w:val="right"/>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 xml:space="preserve">1 075 </w:t>
            </w:r>
          </w:p>
        </w:tc>
        <w:tc>
          <w:tcPr>
            <w:tcW w:w="1243" w:type="dxa"/>
            <w:tcBorders>
              <w:top w:val="nil"/>
              <w:left w:val="nil"/>
              <w:bottom w:val="single" w:sz="8" w:space="0" w:color="auto"/>
              <w:right w:val="single" w:sz="8" w:space="0" w:color="auto"/>
            </w:tcBorders>
            <w:shd w:val="clear" w:color="auto" w:fill="auto"/>
            <w:noWrap/>
            <w:vAlign w:val="bottom"/>
            <w:hideMark/>
          </w:tcPr>
          <w:p w14:paraId="620E9496" w14:textId="77777777" w:rsidR="00EF4311" w:rsidRPr="00B44805" w:rsidRDefault="00EF4311" w:rsidP="00E742E0">
            <w:pPr>
              <w:spacing w:after="0" w:line="240" w:lineRule="auto"/>
              <w:jc w:val="right"/>
              <w:rPr>
                <w:rFonts w:ascii="Arial" w:eastAsia="Times New Roman" w:hAnsi="Arial" w:cs="Arial"/>
                <w:b/>
                <w:bCs/>
                <w:color w:val="000000"/>
                <w:sz w:val="18"/>
                <w:szCs w:val="18"/>
                <w:lang w:eastAsia="en-ZA"/>
              </w:rPr>
            </w:pPr>
            <w:r w:rsidRPr="00B44805">
              <w:rPr>
                <w:rFonts w:ascii="Arial" w:eastAsia="Times New Roman" w:hAnsi="Arial" w:cs="Arial"/>
                <w:b/>
                <w:bCs/>
                <w:color w:val="000000"/>
                <w:sz w:val="18"/>
                <w:szCs w:val="18"/>
                <w:lang w:eastAsia="en-ZA"/>
              </w:rPr>
              <w:t>3 286</w:t>
            </w:r>
          </w:p>
        </w:tc>
        <w:tc>
          <w:tcPr>
            <w:tcW w:w="977" w:type="dxa"/>
            <w:tcBorders>
              <w:top w:val="nil"/>
              <w:left w:val="nil"/>
              <w:bottom w:val="nil"/>
              <w:right w:val="nil"/>
            </w:tcBorders>
            <w:shd w:val="clear" w:color="auto" w:fill="auto"/>
            <w:noWrap/>
            <w:vAlign w:val="bottom"/>
            <w:hideMark/>
          </w:tcPr>
          <w:p w14:paraId="64671B40" w14:textId="77777777" w:rsidR="00EF4311" w:rsidRPr="00B44805" w:rsidRDefault="00EF4311" w:rsidP="00E742E0">
            <w:pPr>
              <w:spacing w:after="0" w:line="240" w:lineRule="auto"/>
              <w:rPr>
                <w:rFonts w:ascii="Arial" w:eastAsia="Times New Roman" w:hAnsi="Arial" w:cs="Arial"/>
                <w:color w:val="000000"/>
                <w:sz w:val="18"/>
                <w:szCs w:val="18"/>
                <w:lang w:eastAsia="en-ZA"/>
              </w:rPr>
            </w:pPr>
          </w:p>
        </w:tc>
      </w:tr>
    </w:tbl>
    <w:p w14:paraId="64E28A59" w14:textId="77777777" w:rsidR="00EF4311" w:rsidRDefault="00EF4311" w:rsidP="00EF4311">
      <w:pPr>
        <w:spacing w:after="0" w:line="240" w:lineRule="auto"/>
        <w:rPr>
          <w:rFonts w:ascii="Arial" w:hAnsi="Arial" w:cs="Arial"/>
        </w:rPr>
      </w:pPr>
    </w:p>
    <w:p w14:paraId="61E2552B" w14:textId="77777777" w:rsidR="00EF4311" w:rsidRDefault="00EF4311" w:rsidP="00EF4311">
      <w:pPr>
        <w:shd w:val="clear" w:color="auto" w:fill="FFFFFF"/>
        <w:spacing w:after="0" w:line="240" w:lineRule="auto"/>
        <w:rPr>
          <w:rFonts w:ascii="Arial" w:hAnsi="Arial" w:cs="Arial"/>
        </w:rPr>
      </w:pPr>
    </w:p>
    <w:p w14:paraId="42EA2E7C" w14:textId="77777777" w:rsidR="00EF4311" w:rsidRDefault="00EF4311" w:rsidP="00EF4311">
      <w:pPr>
        <w:shd w:val="clear" w:color="auto" w:fill="FFFFFF"/>
        <w:spacing w:after="0" w:line="240" w:lineRule="auto"/>
        <w:rPr>
          <w:rFonts w:ascii="Arial" w:hAnsi="Arial" w:cs="Arial"/>
        </w:rPr>
      </w:pPr>
    </w:p>
    <w:p w14:paraId="2D06190C" w14:textId="77777777" w:rsidR="00EF4311" w:rsidRDefault="00EF4311" w:rsidP="00EF4311">
      <w:pPr>
        <w:shd w:val="clear" w:color="auto" w:fill="FFFFFF"/>
        <w:spacing w:after="0" w:line="240" w:lineRule="auto"/>
        <w:rPr>
          <w:rFonts w:ascii="Arial" w:hAnsi="Arial" w:cs="Arial"/>
        </w:rPr>
      </w:pPr>
    </w:p>
    <w:p w14:paraId="5DFBBE92"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1DCABF62" w14:textId="77777777" w:rsidR="00EF4311" w:rsidRPr="00FF2964" w:rsidRDefault="00EF4311" w:rsidP="00EF4311">
      <w:pPr>
        <w:shd w:val="clear" w:color="auto" w:fill="FFFFFF"/>
        <w:spacing w:after="0" w:line="240" w:lineRule="auto"/>
        <w:ind w:left="567" w:hanging="567"/>
        <w:rPr>
          <w:rFonts w:ascii="Arial" w:hAnsi="Arial" w:cs="Arial"/>
        </w:rPr>
      </w:pPr>
    </w:p>
    <w:p w14:paraId="061CCC00"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Non-compliance with section 12 of the </w:t>
      </w:r>
      <w:r w:rsidRPr="00FF2964">
        <w:rPr>
          <w:rFonts w:ascii="Arial" w:hAnsi="Arial" w:cs="Arial"/>
          <w:bCs/>
          <w:sz w:val="22"/>
          <w:szCs w:val="22"/>
        </w:rPr>
        <w:t xml:space="preserve">basic conditions of employment ministerial determination 4: Expanded Public Works </w:t>
      </w:r>
      <w:proofErr w:type="spellStart"/>
      <w:r w:rsidRPr="00FF2964">
        <w:rPr>
          <w:rFonts w:ascii="Arial" w:hAnsi="Arial" w:cs="Arial"/>
          <w:bCs/>
          <w:sz w:val="22"/>
          <w:szCs w:val="22"/>
        </w:rPr>
        <w:t>Programme</w:t>
      </w:r>
      <w:proofErr w:type="spellEnd"/>
      <w:r w:rsidRPr="00FF2964">
        <w:rPr>
          <w:rFonts w:ascii="Arial" w:hAnsi="Arial" w:cs="Arial"/>
          <w:bCs/>
          <w:sz w:val="22"/>
          <w:szCs w:val="22"/>
        </w:rPr>
        <w:t>.</w:t>
      </w:r>
    </w:p>
    <w:p w14:paraId="19CAD4B9"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154F83F1"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14:paraId="26857A03"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69A6872D" w14:textId="77777777" w:rsidR="00EF4311" w:rsidRPr="00FF2964" w:rsidRDefault="00EF4311" w:rsidP="009A54E9">
      <w:pPr>
        <w:pStyle w:val="NormalWeb"/>
        <w:keepNext/>
        <w:numPr>
          <w:ilvl w:val="0"/>
          <w:numId w:val="5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Attendance Registers not received may be reported as a limitation of scope and which could lead to negative reporting of the relevant </w:t>
      </w:r>
      <w:proofErr w:type="spellStart"/>
      <w:r w:rsidRPr="00FF2964">
        <w:rPr>
          <w:rFonts w:ascii="Arial" w:hAnsi="Arial" w:cs="Arial"/>
          <w:sz w:val="22"/>
          <w:szCs w:val="22"/>
        </w:rPr>
        <w:t>programme</w:t>
      </w:r>
      <w:proofErr w:type="spellEnd"/>
      <w:r w:rsidRPr="00FF2964">
        <w:rPr>
          <w:rFonts w:ascii="Arial" w:hAnsi="Arial" w:cs="Arial"/>
          <w:sz w:val="22"/>
          <w:szCs w:val="22"/>
        </w:rPr>
        <w:t xml:space="preserve"> as we could not confirm whether the beneficiaries worked for the hours paid.</w:t>
      </w:r>
    </w:p>
    <w:p w14:paraId="349CAB21" w14:textId="77777777" w:rsidR="00EF4311" w:rsidRPr="00FF2964" w:rsidRDefault="00EF4311" w:rsidP="00EF4311">
      <w:pPr>
        <w:pStyle w:val="NormalWeb"/>
        <w:spacing w:before="0" w:beforeAutospacing="0" w:after="0" w:afterAutospacing="0"/>
        <w:ind w:left="567" w:hanging="567"/>
        <w:rPr>
          <w:rFonts w:ascii="Arial" w:hAnsi="Arial" w:cs="Arial"/>
          <w:b/>
          <w:bCs/>
          <w:sz w:val="22"/>
          <w:szCs w:val="22"/>
        </w:rPr>
      </w:pPr>
    </w:p>
    <w:p w14:paraId="795DEC66"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2342F5F9" w14:textId="77777777" w:rsidR="00EF4311" w:rsidRPr="00FF2964" w:rsidRDefault="00EF4311" w:rsidP="00EF4311">
      <w:pPr>
        <w:pStyle w:val="NormalWeb"/>
        <w:spacing w:before="0" w:beforeAutospacing="0" w:after="0" w:afterAutospacing="0"/>
        <w:rPr>
          <w:rFonts w:ascii="Arial" w:hAnsi="Arial" w:cs="Arial"/>
          <w:sz w:val="22"/>
          <w:szCs w:val="22"/>
        </w:rPr>
      </w:pPr>
    </w:p>
    <w:p w14:paraId="5AE3211B" w14:textId="77777777" w:rsidR="00EF4311" w:rsidRPr="00EF4EA3" w:rsidRDefault="00EF4311" w:rsidP="00EF4311">
      <w:pPr>
        <w:pStyle w:val="NoSpacing"/>
        <w:rPr>
          <w:rFonts w:ascii="Arial" w:hAnsi="Arial" w:cs="Arial"/>
          <w:sz w:val="22"/>
          <w:szCs w:val="22"/>
          <w:lang w:val="en-GB"/>
        </w:rPr>
      </w:pPr>
      <w:r w:rsidRPr="00EF4EA3">
        <w:rPr>
          <w:rFonts w:ascii="Arial" w:hAnsi="Arial" w:cs="Arial"/>
          <w:sz w:val="22"/>
          <w:szCs w:val="22"/>
          <w:lang w:val="en-GB"/>
        </w:rPr>
        <w:t>Reason for the deviation:</w:t>
      </w:r>
    </w:p>
    <w:p w14:paraId="5679E5DE" w14:textId="77777777" w:rsidR="00EF4311" w:rsidRPr="00FF2964" w:rsidRDefault="00EF4311" w:rsidP="00EF4311">
      <w:pPr>
        <w:pStyle w:val="NoSpacing"/>
        <w:rPr>
          <w:rFonts w:cs="Arial"/>
          <w:sz w:val="22"/>
          <w:szCs w:val="22"/>
          <w:lang w:val="en-GB"/>
        </w:rPr>
      </w:pPr>
    </w:p>
    <w:p w14:paraId="1D74666B" w14:textId="77777777" w:rsidR="00EF4311" w:rsidRPr="00FF2964" w:rsidRDefault="00EF4311" w:rsidP="00EF4311">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14:paraId="1589D883" w14:textId="77777777" w:rsidR="00EF4311" w:rsidRPr="00FF2964" w:rsidRDefault="00EF4311" w:rsidP="00EF4311">
      <w:pPr>
        <w:spacing w:after="0" w:line="240" w:lineRule="auto"/>
        <w:rPr>
          <w:rFonts w:ascii="Arial" w:hAnsi="Arial" w:cs="Arial"/>
        </w:rPr>
      </w:pPr>
    </w:p>
    <w:p w14:paraId="6443D18F"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18CB4F17"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4AA5EDA9"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5A9B5119" w14:textId="77777777" w:rsidR="00EF4311" w:rsidRPr="00FF2964" w:rsidRDefault="00EF4311" w:rsidP="00EF4311">
      <w:pPr>
        <w:spacing w:after="0" w:line="240" w:lineRule="auto"/>
        <w:jc w:val="both"/>
        <w:rPr>
          <w:rFonts w:ascii="Arial" w:hAnsi="Arial" w:cs="Arial"/>
          <w:lang w:val="en-GB"/>
        </w:rPr>
      </w:pPr>
    </w:p>
    <w:p w14:paraId="13830AB8"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253EF822" w14:textId="77777777" w:rsidR="00EF4311" w:rsidRPr="00FF2964" w:rsidRDefault="00EF4311" w:rsidP="00EF4311">
      <w:pPr>
        <w:pStyle w:val="NoSpacing"/>
        <w:rPr>
          <w:rFonts w:cs="Arial"/>
          <w:sz w:val="22"/>
          <w:szCs w:val="22"/>
        </w:rPr>
      </w:pPr>
    </w:p>
    <w:p w14:paraId="7BC1E82B"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58F4C62F" w14:textId="77777777" w:rsidR="00EF4311" w:rsidRPr="00FF2964" w:rsidRDefault="00EF4311" w:rsidP="00EF4311">
      <w:pPr>
        <w:spacing w:after="0" w:line="240" w:lineRule="auto"/>
        <w:rPr>
          <w:rFonts w:ascii="Arial" w:hAnsi="Arial" w:cs="Arial"/>
          <w:color w:val="000000"/>
        </w:rPr>
      </w:pPr>
    </w:p>
    <w:p w14:paraId="4163EFFC" w14:textId="77777777" w:rsidR="00EF4311" w:rsidRPr="00FF2964" w:rsidRDefault="00EF4311" w:rsidP="00EF4311">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14:paraId="31FA7A81" w14:textId="77777777" w:rsidR="00EF4311" w:rsidRPr="00FF2964" w:rsidRDefault="00EF4311" w:rsidP="00EF4311">
      <w:pPr>
        <w:spacing w:after="0" w:line="240" w:lineRule="auto"/>
        <w:rPr>
          <w:rFonts w:ascii="Arial" w:hAnsi="Arial" w:cs="Arial"/>
          <w:b/>
          <w:bCs/>
        </w:rPr>
      </w:pPr>
    </w:p>
    <w:p w14:paraId="713A662D"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686EB8D7" w14:textId="77777777" w:rsidR="00EF4311" w:rsidRPr="00EF4EA3" w:rsidRDefault="00EF4311" w:rsidP="00EF4311">
      <w:pPr>
        <w:spacing w:after="0" w:line="240" w:lineRule="auto"/>
        <w:rPr>
          <w:rFonts w:ascii="Arial" w:hAnsi="Arial" w:cs="Arial"/>
          <w:b/>
          <w:bCs/>
        </w:rPr>
      </w:pPr>
    </w:p>
    <w:p w14:paraId="7AB610E7" w14:textId="77777777" w:rsidR="00EF4311" w:rsidRPr="001B6F31" w:rsidRDefault="00EF4311" w:rsidP="00EF4311">
      <w:pPr>
        <w:pStyle w:val="ListParagraph"/>
        <w:ind w:left="0"/>
        <w:jc w:val="both"/>
        <w:rPr>
          <w:rFonts w:ascii="Arial" w:hAnsi="Arial" w:cs="Arial"/>
          <w:color w:val="000000"/>
          <w:sz w:val="22"/>
          <w:szCs w:val="22"/>
        </w:rPr>
      </w:pPr>
      <w:r w:rsidRPr="001B6F31">
        <w:rPr>
          <w:rFonts w:ascii="Arial" w:hAnsi="Arial" w:cs="Arial"/>
          <w:color w:val="000000"/>
          <w:sz w:val="22"/>
          <w:szCs w:val="22"/>
        </w:rPr>
        <w:t xml:space="preserve">I am in agreement with the finding for the following reasons [and supply the following/attached information in support of this]: </w:t>
      </w:r>
    </w:p>
    <w:p w14:paraId="35B37756" w14:textId="77777777" w:rsidR="00EF4311" w:rsidRPr="001B6F31" w:rsidRDefault="00EF4311" w:rsidP="00EF4311">
      <w:pPr>
        <w:pStyle w:val="ListParagraph"/>
        <w:ind w:left="567" w:hanging="567"/>
        <w:jc w:val="both"/>
        <w:rPr>
          <w:rFonts w:ascii="Arial" w:hAnsi="Arial" w:cs="Arial"/>
          <w:color w:val="000000"/>
          <w:sz w:val="22"/>
          <w:szCs w:val="22"/>
        </w:rPr>
      </w:pPr>
    </w:p>
    <w:p w14:paraId="40F5FD2D" w14:textId="77777777"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Attendance registers are prescribed in the Ministerial Determination 4: Expanded Public Works Programmes.</w:t>
      </w:r>
    </w:p>
    <w:p w14:paraId="37FE8682" w14:textId="77777777" w:rsidR="00EF4311" w:rsidRPr="00EF4EA3" w:rsidRDefault="00EF4311" w:rsidP="00EF4311">
      <w:pPr>
        <w:spacing w:after="0" w:line="240" w:lineRule="auto"/>
        <w:ind w:left="567" w:hanging="567"/>
        <w:jc w:val="both"/>
        <w:rPr>
          <w:rFonts w:ascii="Arial" w:hAnsi="Arial" w:cs="Arial"/>
          <w:color w:val="000000"/>
        </w:rPr>
      </w:pPr>
      <w:r w:rsidRPr="00EF4EA3">
        <w:rPr>
          <w:rFonts w:ascii="Arial" w:hAnsi="Arial" w:cs="Arial"/>
          <w:color w:val="000000"/>
        </w:rPr>
        <w:t xml:space="preserve"> </w:t>
      </w:r>
    </w:p>
    <w:p w14:paraId="3A7AF6EE" w14:textId="77777777" w:rsidR="00EF4311" w:rsidRPr="001B6F31" w:rsidRDefault="00EF4311" w:rsidP="009A54E9">
      <w:pPr>
        <w:pStyle w:val="ListParagraph"/>
        <w:numPr>
          <w:ilvl w:val="0"/>
          <w:numId w:val="56"/>
        </w:numPr>
        <w:ind w:left="567" w:hanging="567"/>
        <w:jc w:val="both"/>
        <w:rPr>
          <w:rFonts w:ascii="Arial" w:hAnsi="Arial" w:cs="Arial"/>
          <w:color w:val="000000"/>
          <w:sz w:val="22"/>
          <w:szCs w:val="22"/>
        </w:rPr>
      </w:pPr>
      <w:r w:rsidRPr="001B6F31">
        <w:rPr>
          <w:rFonts w:ascii="Arial" w:hAnsi="Arial" w:cs="Arial"/>
          <w:color w:val="000000"/>
          <w:sz w:val="22"/>
          <w:szCs w:val="22"/>
        </w:rPr>
        <w:t>It is evident that the public body could not provide the required documents to the AGSA.</w:t>
      </w:r>
    </w:p>
    <w:p w14:paraId="1A5FC9CD" w14:textId="77777777" w:rsidR="00EF4311" w:rsidRPr="001B6F31" w:rsidRDefault="00EF4311" w:rsidP="00EF4311">
      <w:pPr>
        <w:spacing w:after="0" w:line="240" w:lineRule="auto"/>
        <w:jc w:val="both"/>
        <w:rPr>
          <w:rFonts w:ascii="Arial" w:hAnsi="Arial" w:cs="Arial"/>
          <w:color w:val="000000"/>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90"/>
        <w:gridCol w:w="1911"/>
      </w:tblGrid>
      <w:tr w:rsidR="00EF4311" w:rsidRPr="00FF2964" w14:paraId="2DD55CCD"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67CD7FEF"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Description</w:t>
            </w:r>
          </w:p>
        </w:tc>
        <w:tc>
          <w:tcPr>
            <w:tcW w:w="4521"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51B1D215"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Response</w:t>
            </w:r>
          </w:p>
        </w:tc>
      </w:tr>
      <w:tr w:rsidR="00EF4311" w:rsidRPr="00FF2964" w14:paraId="5D8E3F55"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D55F0E6"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Corrective action to be taken</w:t>
            </w:r>
          </w:p>
        </w:tc>
        <w:tc>
          <w:tcPr>
            <w:tcW w:w="4521" w:type="dxa"/>
            <w:gridSpan w:val="3"/>
            <w:tcBorders>
              <w:top w:val="single" w:sz="4" w:space="0" w:color="auto"/>
              <w:left w:val="single" w:sz="4" w:space="0" w:color="auto"/>
              <w:bottom w:val="single" w:sz="4" w:space="0" w:color="auto"/>
              <w:right w:val="single" w:sz="4" w:space="0" w:color="auto"/>
            </w:tcBorders>
          </w:tcPr>
          <w:p w14:paraId="15078BE3" w14:textId="77777777" w:rsidR="00EF4311" w:rsidRPr="000B4E0A" w:rsidRDefault="00EF4311" w:rsidP="009A54E9">
            <w:pPr>
              <w:pStyle w:val="ListParagraph"/>
              <w:numPr>
                <w:ilvl w:val="0"/>
                <w:numId w:val="57"/>
              </w:numPr>
              <w:jc w:val="both"/>
              <w:rPr>
                <w:rFonts w:cs="Arial"/>
                <w:sz w:val="18"/>
                <w:szCs w:val="18"/>
              </w:rPr>
            </w:pPr>
            <w:r w:rsidRPr="001B6F31">
              <w:rPr>
                <w:rFonts w:ascii="Arial" w:hAnsi="Arial" w:cs="Arial"/>
                <w:sz w:val="18"/>
                <w:szCs w:val="18"/>
              </w:rPr>
              <w:t>The required documents will be sourced and submitted to AGSA.  It this is not possible, an acceptable reason will be provided by the public body</w:t>
            </w:r>
            <w:r w:rsidRPr="000B4E0A">
              <w:rPr>
                <w:rFonts w:cs="Arial"/>
                <w:sz w:val="18"/>
                <w:szCs w:val="18"/>
              </w:rPr>
              <w:t>.</w:t>
            </w:r>
          </w:p>
        </w:tc>
      </w:tr>
      <w:tr w:rsidR="00EF4311" w:rsidRPr="00FF2964" w14:paraId="0E8859C8"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35207EB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the finding affect an amount disclosed in the financial statements</w:t>
            </w:r>
          </w:p>
        </w:tc>
        <w:tc>
          <w:tcPr>
            <w:tcW w:w="2610" w:type="dxa"/>
            <w:gridSpan w:val="2"/>
            <w:tcBorders>
              <w:top w:val="single" w:sz="4" w:space="0" w:color="auto"/>
              <w:left w:val="single" w:sz="4" w:space="0" w:color="auto"/>
              <w:bottom w:val="single" w:sz="4" w:space="0" w:color="auto"/>
              <w:right w:val="single" w:sz="4" w:space="0" w:color="auto"/>
            </w:tcBorders>
            <w:hideMark/>
          </w:tcPr>
          <w:p w14:paraId="3AAAF0DA"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4AE6AD04" w14:textId="77777777" w:rsidR="00EF4311" w:rsidRPr="000B4E0A" w:rsidRDefault="00EF4311" w:rsidP="00E742E0">
            <w:pPr>
              <w:spacing w:after="0" w:line="240" w:lineRule="auto"/>
              <w:rPr>
                <w:rFonts w:ascii="Arial" w:hAnsi="Arial" w:cs="Arial"/>
                <w:b/>
                <w:bCs/>
                <w:sz w:val="18"/>
                <w:szCs w:val="18"/>
              </w:rPr>
            </w:pPr>
            <w:r w:rsidRPr="000B4E0A">
              <w:rPr>
                <w:rFonts w:ascii="Arial" w:hAnsi="Arial" w:cs="Arial"/>
                <w:b/>
                <w:bCs/>
                <w:sz w:val="18"/>
                <w:szCs w:val="18"/>
              </w:rPr>
              <w:t>No</w:t>
            </w:r>
          </w:p>
        </w:tc>
      </w:tr>
      <w:tr w:rsidR="00EF4311" w:rsidRPr="00FF2964" w14:paraId="34443359"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1FE913A4"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4BA34714"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tcPr>
          <w:p w14:paraId="51EAB590"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0A2F2AB8"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772B599"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what corrections will be made to the population</w:t>
            </w:r>
          </w:p>
        </w:tc>
        <w:tc>
          <w:tcPr>
            <w:tcW w:w="4521" w:type="dxa"/>
            <w:gridSpan w:val="3"/>
            <w:tcBorders>
              <w:top w:val="single" w:sz="4" w:space="0" w:color="auto"/>
              <w:left w:val="single" w:sz="4" w:space="0" w:color="auto"/>
              <w:bottom w:val="single" w:sz="4" w:space="0" w:color="auto"/>
              <w:right w:val="single" w:sz="4" w:space="0" w:color="auto"/>
            </w:tcBorders>
          </w:tcPr>
          <w:p w14:paraId="46AD875F"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2C985BB5"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4E869B33"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the process followed to correct the population, including the internal controls put in place to ensure that the misstatement does not recur in future.</w:t>
            </w:r>
          </w:p>
        </w:tc>
        <w:tc>
          <w:tcPr>
            <w:tcW w:w="4521" w:type="dxa"/>
            <w:gridSpan w:val="3"/>
            <w:tcBorders>
              <w:top w:val="single" w:sz="4" w:space="0" w:color="auto"/>
              <w:left w:val="single" w:sz="4" w:space="0" w:color="auto"/>
              <w:bottom w:val="single" w:sz="4" w:space="0" w:color="auto"/>
              <w:right w:val="single" w:sz="4" w:space="0" w:color="auto"/>
            </w:tcBorders>
            <w:hideMark/>
          </w:tcPr>
          <w:p w14:paraId="1CFCE2E0"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1A6A3D6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C02E84C"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yes and the population was adjusted, the proposed adjusting journal entries to correct the population, with the supporting documentation.</w:t>
            </w:r>
          </w:p>
        </w:tc>
        <w:tc>
          <w:tcPr>
            <w:tcW w:w="4521" w:type="dxa"/>
            <w:gridSpan w:val="3"/>
            <w:tcBorders>
              <w:top w:val="single" w:sz="4" w:space="0" w:color="auto"/>
              <w:left w:val="single" w:sz="4" w:space="0" w:color="auto"/>
              <w:bottom w:val="single" w:sz="4" w:space="0" w:color="auto"/>
              <w:right w:val="single" w:sz="4" w:space="0" w:color="auto"/>
            </w:tcBorders>
          </w:tcPr>
          <w:p w14:paraId="469698A1"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14C693D6"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78C2FF0B"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6BBF4CA5" w14:textId="77777777"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Yes</w:t>
            </w:r>
          </w:p>
        </w:tc>
        <w:tc>
          <w:tcPr>
            <w:tcW w:w="2001" w:type="dxa"/>
            <w:gridSpan w:val="2"/>
            <w:tcBorders>
              <w:top w:val="single" w:sz="4" w:space="0" w:color="auto"/>
              <w:left w:val="single" w:sz="4" w:space="0" w:color="auto"/>
              <w:bottom w:val="single" w:sz="4" w:space="0" w:color="auto"/>
              <w:right w:val="single" w:sz="4" w:space="0" w:color="auto"/>
            </w:tcBorders>
            <w:hideMark/>
          </w:tcPr>
          <w:p w14:paraId="24EC3554" w14:textId="77777777" w:rsidR="00EF4311" w:rsidRPr="000B4E0A" w:rsidRDefault="00EF4311" w:rsidP="00E742E0">
            <w:pPr>
              <w:spacing w:after="0" w:line="240" w:lineRule="auto"/>
              <w:rPr>
                <w:rFonts w:ascii="Arial" w:hAnsi="Arial" w:cs="Arial"/>
                <w:b/>
                <w:sz w:val="18"/>
                <w:szCs w:val="18"/>
              </w:rPr>
            </w:pPr>
            <w:r w:rsidRPr="000B4E0A">
              <w:rPr>
                <w:rFonts w:ascii="Arial" w:hAnsi="Arial" w:cs="Arial"/>
                <w:b/>
                <w:sz w:val="18"/>
                <w:szCs w:val="18"/>
              </w:rPr>
              <w:t>No</w:t>
            </w:r>
          </w:p>
        </w:tc>
      </w:tr>
      <w:tr w:rsidR="00EF4311" w:rsidRPr="00FF2964" w14:paraId="353B3F9C"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212234B0" w14:textId="77777777" w:rsidR="00EF4311" w:rsidRPr="000B4E0A"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384C0367" w14:textId="77777777" w:rsidR="00EF4311" w:rsidRPr="000B4E0A" w:rsidRDefault="00EF4311" w:rsidP="00E742E0">
            <w:pPr>
              <w:spacing w:after="0" w:line="240" w:lineRule="auto"/>
              <w:rPr>
                <w:rFonts w:ascii="Arial" w:hAnsi="Arial" w:cs="Arial"/>
                <w:sz w:val="18"/>
                <w:szCs w:val="18"/>
              </w:rPr>
            </w:pPr>
          </w:p>
        </w:tc>
        <w:tc>
          <w:tcPr>
            <w:tcW w:w="2001" w:type="dxa"/>
            <w:gridSpan w:val="2"/>
            <w:tcBorders>
              <w:top w:val="single" w:sz="4" w:space="0" w:color="auto"/>
              <w:left w:val="single" w:sz="4" w:space="0" w:color="auto"/>
              <w:bottom w:val="single" w:sz="4" w:space="0" w:color="auto"/>
              <w:right w:val="single" w:sz="4" w:space="0" w:color="auto"/>
            </w:tcBorders>
          </w:tcPr>
          <w:p w14:paraId="572B5A7D"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1957AB2C"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D04011D" w14:textId="77777777" w:rsidR="00EF4311" w:rsidRPr="000B4E0A" w:rsidRDefault="00EF4311" w:rsidP="00E742E0">
            <w:pPr>
              <w:spacing w:after="0" w:line="240" w:lineRule="auto"/>
              <w:rPr>
                <w:rFonts w:ascii="Arial" w:hAnsi="Arial" w:cs="Arial"/>
                <w:sz w:val="18"/>
                <w:szCs w:val="18"/>
              </w:rPr>
            </w:pPr>
          </w:p>
        </w:tc>
        <w:tc>
          <w:tcPr>
            <w:tcW w:w="4521" w:type="dxa"/>
            <w:gridSpan w:val="3"/>
            <w:tcBorders>
              <w:top w:val="single" w:sz="4" w:space="0" w:color="auto"/>
              <w:left w:val="single" w:sz="4" w:space="0" w:color="auto"/>
              <w:bottom w:val="single" w:sz="4" w:space="0" w:color="auto"/>
              <w:right w:val="single" w:sz="4" w:space="0" w:color="auto"/>
            </w:tcBorders>
          </w:tcPr>
          <w:p w14:paraId="5DAB8D46" w14:textId="77777777" w:rsidR="00EF4311" w:rsidRPr="000B4E0A" w:rsidRDefault="00EF4311" w:rsidP="00E742E0">
            <w:pPr>
              <w:spacing w:after="0" w:line="240" w:lineRule="auto"/>
              <w:rPr>
                <w:rFonts w:ascii="Arial" w:hAnsi="Arial" w:cs="Arial"/>
                <w:sz w:val="18"/>
                <w:szCs w:val="18"/>
              </w:rPr>
            </w:pPr>
          </w:p>
        </w:tc>
      </w:tr>
      <w:tr w:rsidR="00EF4311" w:rsidRPr="00FF2964" w14:paraId="027C6DBF"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534E6A4F"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If yes and no corrections will be made, the reason why such a conclusion has been reached should be indicated. </w:t>
            </w:r>
          </w:p>
        </w:tc>
        <w:tc>
          <w:tcPr>
            <w:tcW w:w="4521" w:type="dxa"/>
            <w:gridSpan w:val="3"/>
            <w:tcBorders>
              <w:top w:val="single" w:sz="4" w:space="0" w:color="auto"/>
              <w:left w:val="single" w:sz="4" w:space="0" w:color="auto"/>
              <w:bottom w:val="single" w:sz="4" w:space="0" w:color="auto"/>
              <w:right w:val="single" w:sz="4" w:space="0" w:color="auto"/>
            </w:tcBorders>
          </w:tcPr>
          <w:p w14:paraId="025142CD"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NA</w:t>
            </w:r>
          </w:p>
        </w:tc>
      </w:tr>
      <w:tr w:rsidR="00EF4311" w:rsidRPr="00FF2964" w14:paraId="57FCF0E0"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A8ADF80"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Position of official responsible to take corrective actions</w:t>
            </w:r>
          </w:p>
        </w:tc>
        <w:tc>
          <w:tcPr>
            <w:tcW w:w="4521" w:type="dxa"/>
            <w:gridSpan w:val="3"/>
            <w:tcBorders>
              <w:top w:val="single" w:sz="4" w:space="0" w:color="auto"/>
              <w:left w:val="single" w:sz="4" w:space="0" w:color="auto"/>
              <w:bottom w:val="single" w:sz="4" w:space="0" w:color="auto"/>
              <w:right w:val="single" w:sz="4" w:space="0" w:color="auto"/>
            </w:tcBorders>
          </w:tcPr>
          <w:p w14:paraId="3CAD1B4B"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EPWP Champion at </w:t>
            </w:r>
            <w:r>
              <w:rPr>
                <w:rFonts w:ascii="Arial" w:hAnsi="Arial" w:cs="Arial"/>
                <w:sz w:val="18"/>
                <w:szCs w:val="18"/>
              </w:rPr>
              <w:t>public body</w:t>
            </w:r>
            <w:r w:rsidRPr="000B4E0A">
              <w:rPr>
                <w:rFonts w:ascii="Arial" w:hAnsi="Arial" w:cs="Arial"/>
                <w:sz w:val="18"/>
                <w:szCs w:val="18"/>
              </w:rPr>
              <w:t xml:space="preserve">, supported by EPWP </w:t>
            </w:r>
            <w:r>
              <w:rPr>
                <w:rFonts w:ascii="Arial" w:hAnsi="Arial" w:cs="Arial"/>
                <w:sz w:val="18"/>
                <w:szCs w:val="18"/>
              </w:rPr>
              <w:t>Prog</w:t>
            </w:r>
            <w:r w:rsidRPr="000B4E0A">
              <w:rPr>
                <w:rFonts w:ascii="Arial" w:hAnsi="Arial" w:cs="Arial"/>
                <w:sz w:val="18"/>
                <w:szCs w:val="18"/>
              </w:rPr>
              <w:t>ramme Manager</w:t>
            </w:r>
            <w:r>
              <w:rPr>
                <w:rFonts w:ascii="Arial" w:hAnsi="Arial" w:cs="Arial"/>
                <w:sz w:val="18"/>
                <w:szCs w:val="18"/>
              </w:rPr>
              <w:t xml:space="preserve"> of the region</w:t>
            </w:r>
            <w:r w:rsidRPr="000B4E0A">
              <w:rPr>
                <w:rFonts w:ascii="Arial" w:hAnsi="Arial" w:cs="Arial"/>
                <w:sz w:val="18"/>
                <w:szCs w:val="18"/>
              </w:rPr>
              <w:t>.</w:t>
            </w:r>
          </w:p>
        </w:tc>
      </w:tr>
      <w:tr w:rsidR="00EF4311" w:rsidRPr="00FF2964" w14:paraId="28EE073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DB1990B"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Estimated completion date for corrective action</w:t>
            </w:r>
          </w:p>
        </w:tc>
        <w:tc>
          <w:tcPr>
            <w:tcW w:w="4521" w:type="dxa"/>
            <w:gridSpan w:val="3"/>
            <w:tcBorders>
              <w:top w:val="single" w:sz="4" w:space="0" w:color="auto"/>
              <w:left w:val="single" w:sz="4" w:space="0" w:color="auto"/>
              <w:bottom w:val="single" w:sz="4" w:space="0" w:color="auto"/>
              <w:right w:val="single" w:sz="4" w:space="0" w:color="auto"/>
            </w:tcBorders>
          </w:tcPr>
          <w:p w14:paraId="41490267"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13 July 2018</w:t>
            </w:r>
          </w:p>
        </w:tc>
      </w:tr>
      <w:tr w:rsidR="00EF4311" w:rsidRPr="00FF2964" w14:paraId="66811C23"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4E9825CB"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root cause indicated</w:t>
            </w:r>
          </w:p>
        </w:tc>
        <w:tc>
          <w:tcPr>
            <w:tcW w:w="2610" w:type="dxa"/>
            <w:gridSpan w:val="2"/>
            <w:tcBorders>
              <w:top w:val="single" w:sz="4" w:space="0" w:color="auto"/>
              <w:left w:val="single" w:sz="4" w:space="0" w:color="auto"/>
              <w:bottom w:val="single" w:sz="4" w:space="0" w:color="auto"/>
              <w:right w:val="single" w:sz="4" w:space="0" w:color="auto"/>
            </w:tcBorders>
            <w:hideMark/>
          </w:tcPr>
          <w:p w14:paraId="3DEEC1E6"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0B9176A4"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14:paraId="29A82B39"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02214B27"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524CC1E0"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hideMark/>
          </w:tcPr>
          <w:p w14:paraId="65B69CBF"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723255F4"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38EE966"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 xml:space="preserve">If management does not agree with the root </w:t>
            </w:r>
            <w:proofErr w:type="gramStart"/>
            <w:r w:rsidRPr="000B4E0A">
              <w:rPr>
                <w:rFonts w:ascii="Arial" w:hAnsi="Arial" w:cs="Arial"/>
                <w:sz w:val="18"/>
                <w:szCs w:val="18"/>
              </w:rPr>
              <w:t>cause</w:t>
            </w:r>
            <w:proofErr w:type="gramEnd"/>
            <w:r w:rsidRPr="000B4E0A">
              <w:rPr>
                <w:rFonts w:ascii="Arial" w:hAnsi="Arial" w:cs="Arial"/>
                <w:sz w:val="18"/>
                <w:szCs w:val="18"/>
              </w:rPr>
              <w:t xml:space="preserve"> indicated, please provide the root cause according to management.</w:t>
            </w:r>
          </w:p>
        </w:tc>
        <w:tc>
          <w:tcPr>
            <w:tcW w:w="4521" w:type="dxa"/>
            <w:gridSpan w:val="3"/>
            <w:tcBorders>
              <w:top w:val="single" w:sz="4" w:space="0" w:color="auto"/>
              <w:left w:val="single" w:sz="4" w:space="0" w:color="auto"/>
              <w:bottom w:val="single" w:sz="4" w:space="0" w:color="auto"/>
              <w:right w:val="single" w:sz="4" w:space="0" w:color="auto"/>
            </w:tcBorders>
            <w:hideMark/>
          </w:tcPr>
          <w:p w14:paraId="0C9CB0AB" w14:textId="77777777" w:rsidR="00EF4311" w:rsidRPr="00F54571" w:rsidRDefault="00EF4311" w:rsidP="009A54E9">
            <w:pPr>
              <w:pStyle w:val="ListParagraph"/>
              <w:numPr>
                <w:ilvl w:val="0"/>
                <w:numId w:val="58"/>
              </w:numPr>
              <w:rPr>
                <w:rFonts w:ascii="Arial" w:hAnsi="Arial" w:cs="Arial"/>
                <w:sz w:val="18"/>
                <w:szCs w:val="18"/>
              </w:rPr>
            </w:pPr>
            <w:r w:rsidRPr="001B6F31">
              <w:rPr>
                <w:rFonts w:ascii="Arial" w:hAnsi="Arial" w:cs="Arial"/>
                <w:sz w:val="18"/>
                <w:szCs w:val="18"/>
              </w:rPr>
              <w:t>Proper record-keeping was evidently not implemented by the public body.  The Department relies on the public body for this.</w:t>
            </w:r>
          </w:p>
        </w:tc>
      </w:tr>
      <w:tr w:rsidR="00EF4311" w:rsidRPr="00FF2964" w14:paraId="726494E6"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10185693"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Does management agree with the internal control deficiencies indicated</w:t>
            </w:r>
          </w:p>
        </w:tc>
        <w:tc>
          <w:tcPr>
            <w:tcW w:w="2610" w:type="dxa"/>
            <w:gridSpan w:val="2"/>
            <w:tcBorders>
              <w:top w:val="single" w:sz="4" w:space="0" w:color="auto"/>
              <w:left w:val="single" w:sz="4" w:space="0" w:color="auto"/>
              <w:bottom w:val="single" w:sz="4" w:space="0" w:color="auto"/>
              <w:right w:val="single" w:sz="4" w:space="0" w:color="auto"/>
            </w:tcBorders>
            <w:hideMark/>
          </w:tcPr>
          <w:p w14:paraId="10BDEC4B"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Yes</w:t>
            </w:r>
          </w:p>
        </w:tc>
        <w:tc>
          <w:tcPr>
            <w:tcW w:w="1911" w:type="dxa"/>
            <w:tcBorders>
              <w:top w:val="single" w:sz="4" w:space="0" w:color="auto"/>
              <w:left w:val="single" w:sz="4" w:space="0" w:color="auto"/>
              <w:bottom w:val="single" w:sz="4" w:space="0" w:color="auto"/>
              <w:right w:val="single" w:sz="4" w:space="0" w:color="auto"/>
            </w:tcBorders>
            <w:hideMark/>
          </w:tcPr>
          <w:p w14:paraId="611EB723"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b/>
                <w:bCs/>
                <w:sz w:val="18"/>
                <w:szCs w:val="18"/>
              </w:rPr>
              <w:t>No</w:t>
            </w:r>
          </w:p>
        </w:tc>
      </w:tr>
      <w:tr w:rsidR="00EF4311" w:rsidRPr="00FF2964" w14:paraId="7BDE0C44"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17B13DEF" w14:textId="77777777" w:rsidR="00EF4311" w:rsidRPr="000B4E0A" w:rsidRDefault="00EF4311" w:rsidP="00E742E0">
            <w:pPr>
              <w:spacing w:after="0" w:line="240" w:lineRule="auto"/>
              <w:rPr>
                <w:rFonts w:ascii="Arial" w:hAnsi="Arial" w:cs="Arial"/>
                <w:sz w:val="18"/>
                <w:szCs w:val="18"/>
              </w:rPr>
            </w:pPr>
          </w:p>
        </w:tc>
        <w:tc>
          <w:tcPr>
            <w:tcW w:w="2610" w:type="dxa"/>
            <w:gridSpan w:val="2"/>
            <w:tcBorders>
              <w:top w:val="single" w:sz="4" w:space="0" w:color="auto"/>
              <w:left w:val="single" w:sz="4" w:space="0" w:color="auto"/>
              <w:bottom w:val="single" w:sz="4" w:space="0" w:color="auto"/>
              <w:right w:val="single" w:sz="4" w:space="0" w:color="auto"/>
            </w:tcBorders>
          </w:tcPr>
          <w:p w14:paraId="05A1AF67" w14:textId="77777777" w:rsidR="00EF4311" w:rsidRPr="000B4E0A" w:rsidRDefault="00EF4311" w:rsidP="00E742E0">
            <w:pPr>
              <w:spacing w:after="0" w:line="240" w:lineRule="auto"/>
              <w:rPr>
                <w:rFonts w:ascii="Arial" w:hAnsi="Arial" w:cs="Arial"/>
                <w:sz w:val="18"/>
                <w:szCs w:val="18"/>
              </w:rPr>
            </w:pPr>
          </w:p>
        </w:tc>
        <w:tc>
          <w:tcPr>
            <w:tcW w:w="1911" w:type="dxa"/>
            <w:tcBorders>
              <w:top w:val="single" w:sz="4" w:space="0" w:color="auto"/>
              <w:left w:val="single" w:sz="4" w:space="0" w:color="auto"/>
              <w:bottom w:val="single" w:sz="4" w:space="0" w:color="auto"/>
              <w:right w:val="single" w:sz="4" w:space="0" w:color="auto"/>
            </w:tcBorders>
            <w:hideMark/>
          </w:tcPr>
          <w:p w14:paraId="26D2B106" w14:textId="77777777" w:rsidR="00EF4311" w:rsidRPr="000B4E0A" w:rsidRDefault="00EF4311" w:rsidP="00E742E0">
            <w:pPr>
              <w:spacing w:after="0" w:line="240" w:lineRule="auto"/>
              <w:jc w:val="center"/>
              <w:rPr>
                <w:rFonts w:ascii="Arial" w:hAnsi="Arial" w:cs="Arial"/>
                <w:sz w:val="18"/>
                <w:szCs w:val="18"/>
              </w:rPr>
            </w:pPr>
            <w:r w:rsidRPr="000B4E0A">
              <w:rPr>
                <w:rFonts w:ascii="Arial" w:hAnsi="Arial" w:cs="Arial"/>
                <w:sz w:val="18"/>
                <w:szCs w:val="18"/>
              </w:rPr>
              <w:t>X</w:t>
            </w:r>
          </w:p>
        </w:tc>
      </w:tr>
      <w:tr w:rsidR="00EF4311" w:rsidRPr="00FF2964" w14:paraId="65E51191"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10898BC9" w14:textId="77777777" w:rsidR="00EF4311" w:rsidRPr="000B4E0A" w:rsidRDefault="00EF4311" w:rsidP="00E742E0">
            <w:pPr>
              <w:spacing w:after="0" w:line="240" w:lineRule="auto"/>
              <w:rPr>
                <w:rFonts w:ascii="Arial" w:hAnsi="Arial" w:cs="Arial"/>
                <w:sz w:val="18"/>
                <w:szCs w:val="18"/>
              </w:rPr>
            </w:pPr>
            <w:r w:rsidRPr="000B4E0A">
              <w:rPr>
                <w:rFonts w:ascii="Arial" w:hAnsi="Arial" w:cs="Arial"/>
                <w:sz w:val="18"/>
                <w:szCs w:val="18"/>
              </w:rPr>
              <w:t>If management does not agree with the internal control deficiency indicated, please provide the internal control deficiency according to management.</w:t>
            </w:r>
          </w:p>
        </w:tc>
        <w:tc>
          <w:tcPr>
            <w:tcW w:w="4521" w:type="dxa"/>
            <w:gridSpan w:val="3"/>
            <w:tcBorders>
              <w:top w:val="single" w:sz="4" w:space="0" w:color="auto"/>
              <w:left w:val="single" w:sz="4" w:space="0" w:color="auto"/>
              <w:bottom w:val="single" w:sz="4" w:space="0" w:color="auto"/>
              <w:right w:val="single" w:sz="4" w:space="0" w:color="auto"/>
            </w:tcBorders>
            <w:hideMark/>
          </w:tcPr>
          <w:p w14:paraId="07C453E6" w14:textId="77777777"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14:paraId="11D342AC" w14:textId="77777777" w:rsidR="00EF4311" w:rsidRPr="001B6F31" w:rsidRDefault="00EF4311" w:rsidP="009A54E9">
            <w:pPr>
              <w:pStyle w:val="ListParagraph"/>
              <w:numPr>
                <w:ilvl w:val="0"/>
                <w:numId w:val="59"/>
              </w:numPr>
              <w:rPr>
                <w:rFonts w:ascii="Arial" w:hAnsi="Arial" w:cs="Arial"/>
                <w:sz w:val="18"/>
                <w:szCs w:val="18"/>
              </w:rPr>
            </w:pPr>
            <w:r w:rsidRPr="001B6F31">
              <w:rPr>
                <w:rFonts w:ascii="Arial" w:hAnsi="Arial" w:cs="Arial"/>
                <w:sz w:val="18"/>
                <w:szCs w:val="18"/>
              </w:rPr>
              <w:t>The project was not covered in the site visits conducted by the Department in 2017/18.</w:t>
            </w:r>
          </w:p>
          <w:p w14:paraId="70B18916" w14:textId="77777777" w:rsidR="00EF4311" w:rsidRPr="000B4E0A" w:rsidRDefault="00EF4311" w:rsidP="009A54E9">
            <w:pPr>
              <w:pStyle w:val="ListParagraph"/>
              <w:numPr>
                <w:ilvl w:val="0"/>
                <w:numId w:val="59"/>
              </w:numPr>
              <w:rPr>
                <w:rFonts w:cs="Arial"/>
                <w:sz w:val="18"/>
                <w:szCs w:val="18"/>
              </w:rPr>
            </w:pPr>
            <w:r w:rsidRPr="001B6F31">
              <w:rPr>
                <w:rFonts w:ascii="Arial" w:hAnsi="Arial" w:cs="Arial"/>
                <w:sz w:val="18"/>
                <w:szCs w:val="18"/>
              </w:rPr>
              <w:t>Whether site visits take place or not, proper record-keeping and oversight is an administrative responsibility of the public body</w:t>
            </w:r>
          </w:p>
        </w:tc>
      </w:tr>
    </w:tbl>
    <w:p w14:paraId="1FDFDC31" w14:textId="77777777" w:rsidR="00EF4311" w:rsidRPr="00FF2964" w:rsidRDefault="00EF4311" w:rsidP="00EF4311">
      <w:pPr>
        <w:spacing w:after="0" w:line="240" w:lineRule="auto"/>
        <w:rPr>
          <w:rFonts w:ascii="Arial" w:hAnsi="Arial" w:cs="Arial"/>
          <w:b/>
          <w:bCs/>
        </w:rPr>
      </w:pPr>
    </w:p>
    <w:p w14:paraId="6A0F0895" w14:textId="77777777" w:rsidR="00EF4311" w:rsidRPr="000B4E0A" w:rsidRDefault="00EF4311" w:rsidP="00EF4311">
      <w:pPr>
        <w:spacing w:after="0" w:line="240" w:lineRule="auto"/>
        <w:rPr>
          <w:rFonts w:ascii="Arial" w:hAnsi="Arial" w:cs="Arial"/>
        </w:rPr>
      </w:pPr>
      <w:r w:rsidRPr="000B4E0A">
        <w:rPr>
          <w:rFonts w:ascii="Arial" w:hAnsi="Arial" w:cs="Arial"/>
          <w:iCs/>
        </w:rPr>
        <w:t>Name:</w:t>
      </w:r>
      <w:r>
        <w:rPr>
          <w:rFonts w:ascii="Arial" w:hAnsi="Arial" w:cs="Arial"/>
        </w:rPr>
        <w:t xml:space="preserve"> </w:t>
      </w:r>
      <w:r w:rsidRPr="000B4E0A">
        <w:rPr>
          <w:rFonts w:ascii="Arial" w:hAnsi="Arial" w:cs="Arial"/>
        </w:rPr>
        <w:t xml:space="preserve">Mr. Stanley Henderson </w:t>
      </w:r>
    </w:p>
    <w:p w14:paraId="5DC93297" w14:textId="77777777" w:rsidR="00EF4311" w:rsidRPr="000B4E0A" w:rsidRDefault="00EF4311" w:rsidP="00EF4311">
      <w:pPr>
        <w:spacing w:after="0" w:line="240" w:lineRule="auto"/>
        <w:rPr>
          <w:rFonts w:ascii="Arial" w:hAnsi="Arial" w:cs="Arial"/>
          <w:iCs/>
        </w:rPr>
      </w:pPr>
      <w:r w:rsidRPr="000B4E0A">
        <w:rPr>
          <w:rFonts w:ascii="Arial" w:hAnsi="Arial" w:cs="Arial"/>
          <w:iCs/>
        </w:rPr>
        <w:t>Position: Deputy Director-General: EPWP</w:t>
      </w:r>
    </w:p>
    <w:p w14:paraId="0AA6AB5E" w14:textId="77777777" w:rsidR="00EF4311" w:rsidRPr="000B4E0A" w:rsidRDefault="00EF4311" w:rsidP="00EF4311">
      <w:pPr>
        <w:spacing w:after="0" w:line="240" w:lineRule="auto"/>
        <w:rPr>
          <w:rFonts w:ascii="Arial" w:hAnsi="Arial" w:cs="Arial"/>
          <w:iCs/>
        </w:rPr>
      </w:pPr>
      <w:r w:rsidRPr="000B4E0A">
        <w:rPr>
          <w:rFonts w:ascii="Arial" w:hAnsi="Arial" w:cs="Arial"/>
          <w:iCs/>
        </w:rPr>
        <w:t>Date: 25</w:t>
      </w:r>
      <w:r>
        <w:rPr>
          <w:rFonts w:ascii="Arial" w:hAnsi="Arial" w:cs="Arial"/>
          <w:iCs/>
        </w:rPr>
        <w:t xml:space="preserve"> June </w:t>
      </w:r>
      <w:r w:rsidRPr="000B4E0A">
        <w:rPr>
          <w:rFonts w:ascii="Arial" w:hAnsi="Arial" w:cs="Arial"/>
          <w:iCs/>
        </w:rPr>
        <w:t>2018</w:t>
      </w:r>
    </w:p>
    <w:p w14:paraId="3708E6D4" w14:textId="77777777" w:rsidR="00EF4311" w:rsidRPr="00FF2964" w:rsidRDefault="00EF4311" w:rsidP="00EF4311">
      <w:pPr>
        <w:spacing w:after="0" w:line="240" w:lineRule="auto"/>
        <w:rPr>
          <w:rFonts w:ascii="Arial" w:hAnsi="Arial" w:cs="Arial"/>
          <w:i/>
          <w:iCs/>
        </w:rPr>
      </w:pPr>
      <w:r w:rsidRPr="00FF2964">
        <w:rPr>
          <w:rFonts w:ascii="Arial" w:hAnsi="Arial" w:cs="Arial"/>
        </w:rPr>
        <w:t xml:space="preserve"> </w:t>
      </w:r>
    </w:p>
    <w:p w14:paraId="6B8C16E6"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7857651F" w14:textId="77777777" w:rsidR="00EF4311" w:rsidRPr="00FF2964" w:rsidRDefault="00EF4311" w:rsidP="00EF4311">
      <w:pPr>
        <w:spacing w:after="0" w:line="240" w:lineRule="auto"/>
        <w:rPr>
          <w:rFonts w:ascii="Arial" w:hAnsi="Arial" w:cs="Arial"/>
          <w:b/>
          <w:iCs/>
        </w:rPr>
      </w:pPr>
    </w:p>
    <w:p w14:paraId="4BCF41EF" w14:textId="77777777" w:rsidR="00EF4311" w:rsidRPr="00FF2964" w:rsidRDefault="00EF4311" w:rsidP="00EF4311">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attendance registers and will be included in the final management report.</w:t>
      </w:r>
    </w:p>
    <w:p w14:paraId="69214869" w14:textId="77777777" w:rsidR="00EF4311" w:rsidRPr="00FF2964" w:rsidRDefault="00EF4311" w:rsidP="00EF4311">
      <w:pPr>
        <w:spacing w:after="0" w:line="240" w:lineRule="auto"/>
        <w:rPr>
          <w:rFonts w:ascii="Arial" w:hAnsi="Arial" w:cs="Arial"/>
          <w:b/>
          <w:bCs/>
        </w:rPr>
      </w:pPr>
    </w:p>
    <w:p w14:paraId="3CE3D523"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0B747643" w14:textId="77777777" w:rsidR="00EF4311" w:rsidRPr="00FF2964" w:rsidRDefault="00EF4311" w:rsidP="00EF4311">
      <w:pPr>
        <w:spacing w:after="0" w:line="240" w:lineRule="auto"/>
        <w:jc w:val="both"/>
        <w:rPr>
          <w:rFonts w:ascii="Arial" w:hAnsi="Arial" w:cs="Arial"/>
          <w:b/>
          <w:bCs/>
        </w:rPr>
      </w:pPr>
      <w:r>
        <w:rPr>
          <w:rFonts w:ascii="Arial" w:hAnsi="Arial" w:cs="Arial"/>
          <w:b/>
          <w:bCs/>
        </w:rPr>
        <w:t>Audit finding</w:t>
      </w:r>
    </w:p>
    <w:p w14:paraId="0DE993F4" w14:textId="77777777" w:rsidR="00EF4311" w:rsidRPr="001B6F31" w:rsidRDefault="00EF4311" w:rsidP="00EF4311">
      <w:pPr>
        <w:spacing w:after="0" w:line="240" w:lineRule="auto"/>
        <w:rPr>
          <w:rFonts w:ascii="Arial" w:hAnsi="Arial" w:cs="Arial"/>
        </w:rPr>
      </w:pPr>
      <w:r w:rsidRPr="001B6F31">
        <w:rPr>
          <w:rFonts w:ascii="Arial" w:hAnsi="Arial" w:cs="Arial"/>
          <w:bCs/>
        </w:rPr>
        <w:t>N</w:t>
      </w:r>
      <w:r w:rsidRPr="001B6F31">
        <w:rPr>
          <w:rFonts w:ascii="Arial" w:hAnsi="Arial" w:cs="Arial"/>
        </w:rPr>
        <w:t xml:space="preserve">on-submission of proof of payment for the beneficiaries </w:t>
      </w:r>
    </w:p>
    <w:p w14:paraId="54DDA02D" w14:textId="77777777" w:rsidR="00EF4311" w:rsidRPr="001B6F31" w:rsidRDefault="00EF4311" w:rsidP="00EF4311">
      <w:pPr>
        <w:spacing w:after="0" w:line="240" w:lineRule="auto"/>
        <w:jc w:val="both"/>
        <w:rPr>
          <w:rFonts w:ascii="Arial" w:hAnsi="Arial" w:cs="Arial"/>
        </w:rPr>
      </w:pPr>
    </w:p>
    <w:p w14:paraId="5556C273" w14:textId="77777777" w:rsidR="00EF4311" w:rsidRPr="001B6F31" w:rsidRDefault="00EF4311" w:rsidP="00EF4311">
      <w:pPr>
        <w:pStyle w:val="NoSpacing"/>
        <w:rPr>
          <w:rFonts w:ascii="Arial" w:hAnsi="Arial" w:cs="Arial"/>
          <w:sz w:val="22"/>
          <w:szCs w:val="22"/>
        </w:rPr>
      </w:pPr>
      <w:r w:rsidRPr="001B6F31">
        <w:rPr>
          <w:rFonts w:ascii="Arial" w:hAnsi="Arial" w:cs="Arial"/>
          <w:sz w:val="22"/>
          <w:szCs w:val="22"/>
        </w:rPr>
        <w:t>Laws, rules and regulations</w:t>
      </w:r>
    </w:p>
    <w:p w14:paraId="7C6EA963" w14:textId="77777777" w:rsidR="00EF4311" w:rsidRPr="001B6F31" w:rsidRDefault="00EF4311" w:rsidP="00EF4311">
      <w:pPr>
        <w:pStyle w:val="NoSpacing"/>
        <w:ind w:left="567" w:hanging="567"/>
        <w:rPr>
          <w:rFonts w:ascii="Arial" w:hAnsi="Arial" w:cs="Arial"/>
          <w:sz w:val="22"/>
          <w:szCs w:val="22"/>
        </w:rPr>
      </w:pPr>
    </w:p>
    <w:p w14:paraId="3C654595" w14:textId="77777777" w:rsidR="00EF4311" w:rsidRPr="001B6F31" w:rsidRDefault="00EF4311" w:rsidP="009A54E9">
      <w:pPr>
        <w:pStyle w:val="ListParagraph"/>
        <w:numPr>
          <w:ilvl w:val="0"/>
          <w:numId w:val="64"/>
        </w:numPr>
        <w:ind w:left="567" w:hanging="567"/>
        <w:contextualSpacing/>
        <w:rPr>
          <w:rFonts w:ascii="Arial" w:hAnsi="Arial" w:cs="Arial"/>
          <w:sz w:val="22"/>
          <w:szCs w:val="22"/>
        </w:rPr>
      </w:pPr>
      <w:r w:rsidRPr="001B6F31">
        <w:rPr>
          <w:rFonts w:ascii="Arial" w:hAnsi="Arial" w:cs="Arial"/>
          <w:sz w:val="22"/>
          <w:szCs w:val="22"/>
        </w:rPr>
        <w:t>In terms of PFMA section 41:</w:t>
      </w:r>
    </w:p>
    <w:p w14:paraId="142B4078" w14:textId="77777777" w:rsidR="00EF4311" w:rsidRPr="00D6086E" w:rsidRDefault="00EF4311" w:rsidP="00EF4311">
      <w:pPr>
        <w:spacing w:after="0" w:line="240" w:lineRule="auto"/>
        <w:ind w:left="567" w:hanging="567"/>
        <w:rPr>
          <w:rFonts w:ascii="Arial" w:hAnsi="Arial" w:cs="Arial"/>
          <w:i/>
        </w:rPr>
      </w:pPr>
    </w:p>
    <w:p w14:paraId="5A54FF2E" w14:textId="77777777" w:rsidR="00EF4311" w:rsidRPr="00D6086E" w:rsidRDefault="00EF4311" w:rsidP="00EF4311">
      <w:pPr>
        <w:autoSpaceDE w:val="0"/>
        <w:autoSpaceDN w:val="0"/>
        <w:adjustRightInd w:val="0"/>
        <w:spacing w:after="0" w:line="240" w:lineRule="auto"/>
        <w:ind w:left="567"/>
        <w:rPr>
          <w:rFonts w:ascii="Arial" w:hAnsi="Arial" w:cs="Arial"/>
          <w:i/>
        </w:rPr>
      </w:pPr>
      <w:r w:rsidRPr="00D6086E">
        <w:rPr>
          <w:rFonts w:ascii="Arial" w:hAnsi="Arial" w:cs="Arial"/>
          <w:i/>
        </w:rPr>
        <w:t>“Information to be submitted by accounting officers</w:t>
      </w:r>
      <w:r w:rsidRPr="00D6086E">
        <w:rPr>
          <w:rFonts w:ascii="Arial" w:hAnsi="Arial" w:cs="Arial"/>
          <w:b/>
          <w:i/>
        </w:rPr>
        <w:t>.</w:t>
      </w:r>
      <w:r w:rsidRPr="00D6086E">
        <w:rPr>
          <w:rFonts w:ascii="Arial" w:hAnsi="Arial" w:cs="Arial"/>
          <w:i/>
        </w:rPr>
        <w:t>—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14:paraId="09CE5B69" w14:textId="77777777" w:rsidR="00EF4311" w:rsidRPr="001B6F31" w:rsidRDefault="00EF4311" w:rsidP="00EF4311">
      <w:pPr>
        <w:pStyle w:val="NoSpacing"/>
        <w:ind w:left="567" w:hanging="567"/>
        <w:rPr>
          <w:rFonts w:ascii="Arial" w:hAnsi="Arial" w:cs="Arial"/>
          <w:sz w:val="22"/>
          <w:szCs w:val="22"/>
        </w:rPr>
      </w:pPr>
    </w:p>
    <w:p w14:paraId="4C957A80" w14:textId="77777777" w:rsidR="00EF4311" w:rsidRPr="001B6F31" w:rsidRDefault="00EF4311" w:rsidP="009A54E9">
      <w:pPr>
        <w:pStyle w:val="Default"/>
        <w:numPr>
          <w:ilvl w:val="0"/>
          <w:numId w:val="64"/>
        </w:numPr>
        <w:ind w:left="567" w:hanging="567"/>
        <w:rPr>
          <w:rFonts w:ascii="Arial" w:hAnsi="Arial" w:cs="Arial"/>
          <w:sz w:val="22"/>
          <w:szCs w:val="22"/>
        </w:rPr>
      </w:pPr>
      <w:r w:rsidRPr="001B6F31">
        <w:rPr>
          <w:rFonts w:ascii="Arial" w:hAnsi="Arial" w:cs="Arial"/>
          <w:sz w:val="22"/>
          <w:szCs w:val="22"/>
        </w:rPr>
        <w:t xml:space="preserve">In terms of section 12 of the </w:t>
      </w:r>
      <w:r w:rsidRPr="001B6F31">
        <w:rPr>
          <w:rFonts w:ascii="Arial" w:hAnsi="Arial" w:cs="Arial"/>
          <w:bCs/>
          <w:sz w:val="22"/>
          <w:szCs w:val="22"/>
        </w:rPr>
        <w:t xml:space="preserve">basic conditions of employment ministerial determination 4: expanded public works </w:t>
      </w:r>
      <w:proofErr w:type="spellStart"/>
      <w:r w:rsidRPr="001B6F31">
        <w:rPr>
          <w:rFonts w:ascii="Arial" w:hAnsi="Arial" w:cs="Arial"/>
          <w:bCs/>
          <w:sz w:val="22"/>
          <w:szCs w:val="22"/>
        </w:rPr>
        <w:t>programmes</w:t>
      </w:r>
      <w:proofErr w:type="spellEnd"/>
      <w:r w:rsidRPr="001B6F31">
        <w:rPr>
          <w:rFonts w:ascii="Arial" w:hAnsi="Arial" w:cs="Arial"/>
          <w:sz w:val="22"/>
          <w:szCs w:val="22"/>
        </w:rPr>
        <w:t>:</w:t>
      </w:r>
    </w:p>
    <w:p w14:paraId="1D89528D" w14:textId="77777777" w:rsidR="00EF4311" w:rsidRPr="001B6F31" w:rsidRDefault="00EF4311" w:rsidP="00EF4311">
      <w:pPr>
        <w:pStyle w:val="Default"/>
        <w:ind w:left="567" w:hanging="567"/>
        <w:rPr>
          <w:rFonts w:ascii="Arial" w:hAnsi="Arial" w:cs="Arial"/>
          <w:sz w:val="22"/>
          <w:szCs w:val="22"/>
        </w:rPr>
      </w:pPr>
    </w:p>
    <w:p w14:paraId="38309ABA" w14:textId="77777777" w:rsidR="00EF4311" w:rsidRPr="001B6F31" w:rsidRDefault="00EF4311" w:rsidP="00EF4311">
      <w:pPr>
        <w:pStyle w:val="Default"/>
        <w:ind w:left="1134" w:hanging="567"/>
        <w:rPr>
          <w:rFonts w:ascii="Arial" w:hAnsi="Arial" w:cs="Arial"/>
          <w:i/>
          <w:sz w:val="22"/>
          <w:szCs w:val="22"/>
        </w:rPr>
      </w:pPr>
      <w:r w:rsidRPr="001B6F31">
        <w:rPr>
          <w:rFonts w:ascii="Arial" w:hAnsi="Arial" w:cs="Arial"/>
          <w:i/>
          <w:sz w:val="22"/>
          <w:szCs w:val="22"/>
        </w:rPr>
        <w:t xml:space="preserve">“12.1 </w:t>
      </w:r>
      <w:r w:rsidRPr="001B6F31">
        <w:rPr>
          <w:rFonts w:ascii="Arial" w:hAnsi="Arial" w:cs="Arial"/>
          <w:i/>
          <w:sz w:val="22"/>
          <w:szCs w:val="22"/>
        </w:rPr>
        <w:tab/>
        <w:t>Every employer must keep a written record of at least the following –</w:t>
      </w:r>
    </w:p>
    <w:p w14:paraId="3BACB18E" w14:textId="77777777" w:rsidR="00EF4311" w:rsidRPr="001B6F31" w:rsidRDefault="00EF4311" w:rsidP="00EF4311">
      <w:pPr>
        <w:pStyle w:val="Default"/>
        <w:ind w:left="1134" w:hanging="567"/>
        <w:rPr>
          <w:rFonts w:ascii="Arial" w:hAnsi="Arial" w:cs="Arial"/>
          <w:i/>
          <w:sz w:val="22"/>
          <w:szCs w:val="22"/>
        </w:rPr>
      </w:pPr>
    </w:p>
    <w:p w14:paraId="6B246236"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(a) </w:t>
      </w:r>
      <w:proofErr w:type="gramStart"/>
      <w:r w:rsidRPr="001B6F31">
        <w:rPr>
          <w:rFonts w:ascii="Arial" w:hAnsi="Arial" w:cs="Arial"/>
          <w:i/>
          <w:sz w:val="22"/>
          <w:szCs w:val="22"/>
        </w:rPr>
        <w:t>the</w:t>
      </w:r>
      <w:proofErr w:type="gramEnd"/>
      <w:r w:rsidRPr="001B6F31">
        <w:rPr>
          <w:rFonts w:ascii="Arial" w:hAnsi="Arial" w:cs="Arial"/>
          <w:i/>
          <w:sz w:val="22"/>
          <w:szCs w:val="22"/>
        </w:rPr>
        <w:t xml:space="preserve"> worker's name and position; </w:t>
      </w:r>
    </w:p>
    <w:p w14:paraId="6DD89259"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(b) </w:t>
      </w:r>
      <w:proofErr w:type="gramStart"/>
      <w:r w:rsidRPr="001B6F31">
        <w:rPr>
          <w:rFonts w:ascii="Arial" w:hAnsi="Arial" w:cs="Arial"/>
          <w:i/>
          <w:sz w:val="22"/>
          <w:szCs w:val="22"/>
        </w:rPr>
        <w:t>copy</w:t>
      </w:r>
      <w:proofErr w:type="gramEnd"/>
      <w:r w:rsidRPr="001B6F31">
        <w:rPr>
          <w:rFonts w:ascii="Arial" w:hAnsi="Arial" w:cs="Arial"/>
          <w:i/>
          <w:sz w:val="22"/>
          <w:szCs w:val="22"/>
        </w:rPr>
        <w:t xml:space="preserve"> of an acceptable worker identification </w:t>
      </w:r>
    </w:p>
    <w:p w14:paraId="28734D5B"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(c) </w:t>
      </w:r>
      <w:proofErr w:type="gramStart"/>
      <w:r w:rsidRPr="001B6F31">
        <w:rPr>
          <w:rFonts w:ascii="Arial" w:hAnsi="Arial" w:cs="Arial"/>
          <w:i/>
          <w:sz w:val="22"/>
          <w:szCs w:val="22"/>
        </w:rPr>
        <w:t>in</w:t>
      </w:r>
      <w:proofErr w:type="gramEnd"/>
      <w:r w:rsidRPr="001B6F31">
        <w:rPr>
          <w:rFonts w:ascii="Arial" w:hAnsi="Arial" w:cs="Arial"/>
          <w:i/>
          <w:sz w:val="22"/>
          <w:szCs w:val="22"/>
        </w:rPr>
        <w:t xml:space="preserve"> the case of a task-rated worker, the number of tasks completed by the worker; </w:t>
      </w:r>
    </w:p>
    <w:p w14:paraId="6A6B5A9F"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(d) </w:t>
      </w:r>
      <w:proofErr w:type="gramStart"/>
      <w:r w:rsidRPr="001B6F31">
        <w:rPr>
          <w:rFonts w:ascii="Arial" w:hAnsi="Arial" w:cs="Arial"/>
          <w:i/>
          <w:sz w:val="22"/>
          <w:szCs w:val="22"/>
        </w:rPr>
        <w:t>in</w:t>
      </w:r>
      <w:proofErr w:type="gramEnd"/>
      <w:r w:rsidRPr="001B6F31">
        <w:rPr>
          <w:rFonts w:ascii="Arial" w:hAnsi="Arial" w:cs="Arial"/>
          <w:i/>
          <w:sz w:val="22"/>
          <w:szCs w:val="22"/>
        </w:rPr>
        <w:t xml:space="preserve"> the case of a time-rated worker, the time worked by the worker; </w:t>
      </w:r>
    </w:p>
    <w:p w14:paraId="3380794D" w14:textId="77777777" w:rsidR="00EF4311" w:rsidRPr="001B6F31" w:rsidRDefault="00EF4311" w:rsidP="00EF4311">
      <w:pPr>
        <w:pStyle w:val="Default"/>
        <w:ind w:left="1134"/>
        <w:rPr>
          <w:rFonts w:ascii="Arial" w:hAnsi="Arial" w:cs="Arial"/>
          <w:i/>
          <w:sz w:val="22"/>
          <w:szCs w:val="22"/>
        </w:rPr>
      </w:pPr>
      <w:r w:rsidRPr="001B6F31">
        <w:rPr>
          <w:rFonts w:ascii="Arial" w:hAnsi="Arial" w:cs="Arial"/>
          <w:i/>
          <w:sz w:val="22"/>
          <w:szCs w:val="22"/>
        </w:rPr>
        <w:t xml:space="preserve">(e) </w:t>
      </w:r>
      <w:proofErr w:type="gramStart"/>
      <w:r w:rsidRPr="001B6F31">
        <w:rPr>
          <w:rFonts w:ascii="Arial" w:hAnsi="Arial" w:cs="Arial"/>
          <w:i/>
          <w:sz w:val="22"/>
          <w:szCs w:val="22"/>
        </w:rPr>
        <w:t>payments</w:t>
      </w:r>
      <w:proofErr w:type="gramEnd"/>
      <w:r w:rsidRPr="001B6F31">
        <w:rPr>
          <w:rFonts w:ascii="Arial" w:hAnsi="Arial" w:cs="Arial"/>
          <w:i/>
          <w:sz w:val="22"/>
          <w:szCs w:val="22"/>
        </w:rPr>
        <w:t xml:space="preserve"> made to each worker.</w:t>
      </w:r>
    </w:p>
    <w:p w14:paraId="62BA5C42" w14:textId="77777777" w:rsidR="00EF4311" w:rsidRPr="001B6F31" w:rsidRDefault="00EF4311" w:rsidP="00EF4311">
      <w:pPr>
        <w:pStyle w:val="Default"/>
        <w:ind w:left="1134" w:hanging="567"/>
        <w:rPr>
          <w:rFonts w:ascii="Arial" w:hAnsi="Arial" w:cs="Arial"/>
          <w:i/>
          <w:sz w:val="22"/>
          <w:szCs w:val="22"/>
        </w:rPr>
      </w:pPr>
    </w:p>
    <w:p w14:paraId="22722F4A" w14:textId="77777777" w:rsidR="00EF4311" w:rsidRPr="001B6F31" w:rsidRDefault="00EF4311" w:rsidP="00EF4311">
      <w:pPr>
        <w:spacing w:after="0" w:line="240" w:lineRule="auto"/>
        <w:ind w:left="1134" w:hanging="567"/>
        <w:rPr>
          <w:rFonts w:ascii="Arial" w:hAnsi="Arial" w:cs="Arial"/>
          <w:i/>
        </w:rPr>
      </w:pPr>
      <w:r w:rsidRPr="001B6F31">
        <w:rPr>
          <w:rFonts w:ascii="Arial" w:hAnsi="Arial" w:cs="Arial"/>
          <w:i/>
        </w:rPr>
        <w:t>12.2 The employer must keep this record for a period of at least three years after the completion of the EPWP.”</w:t>
      </w:r>
    </w:p>
    <w:p w14:paraId="118CDF29" w14:textId="77777777" w:rsidR="00EF4311" w:rsidRPr="001B6F31" w:rsidRDefault="00EF4311" w:rsidP="00EF4311">
      <w:pPr>
        <w:pStyle w:val="ListParagraph"/>
        <w:tabs>
          <w:tab w:val="left" w:pos="540"/>
        </w:tabs>
        <w:ind w:left="567"/>
        <w:rPr>
          <w:rFonts w:ascii="Arial" w:hAnsi="Arial" w:cs="Arial"/>
          <w:sz w:val="22"/>
          <w:szCs w:val="22"/>
        </w:rPr>
      </w:pPr>
    </w:p>
    <w:p w14:paraId="6459E0FD" w14:textId="77777777" w:rsidR="00EF4311" w:rsidRPr="001B6F31" w:rsidRDefault="00EF4311" w:rsidP="00EF4311">
      <w:pPr>
        <w:spacing w:after="0" w:line="240" w:lineRule="auto"/>
        <w:rPr>
          <w:rFonts w:ascii="Arial" w:hAnsi="Arial" w:cs="Arial"/>
          <w:color w:val="000000"/>
          <w:lang w:eastAsia="en-ZA"/>
        </w:rPr>
      </w:pPr>
      <w:r w:rsidRPr="001B6F31">
        <w:rPr>
          <w:rFonts w:ascii="Arial" w:hAnsi="Arial" w:cs="Arial"/>
        </w:rPr>
        <w:t>During the audit of EPWP project</w:t>
      </w:r>
      <w:r>
        <w:rPr>
          <w:rFonts w:ascii="Arial" w:hAnsi="Arial" w:cs="Arial"/>
        </w:rPr>
        <w:t>s</w:t>
      </w:r>
      <w:r w:rsidRPr="001B6F31">
        <w:rPr>
          <w:rFonts w:ascii="Arial" w:hAnsi="Arial" w:cs="Arial"/>
        </w:rPr>
        <w:t xml:space="preserve"> the following deviation was noted:</w:t>
      </w:r>
    </w:p>
    <w:p w14:paraId="6719337B" w14:textId="77777777" w:rsidR="00EF4311" w:rsidRPr="001B6F31" w:rsidRDefault="00EF4311" w:rsidP="00EF4311">
      <w:pPr>
        <w:pStyle w:val="NormalWeb"/>
        <w:spacing w:before="0" w:beforeAutospacing="0" w:after="0" w:afterAutospacing="0"/>
        <w:rPr>
          <w:rFonts w:ascii="Arial" w:hAnsi="Arial" w:cs="Arial"/>
          <w:sz w:val="22"/>
          <w:szCs w:val="22"/>
        </w:rPr>
      </w:pPr>
    </w:p>
    <w:p w14:paraId="4CD8F343" w14:textId="77777777" w:rsidR="00EF4311" w:rsidRDefault="00EF4311" w:rsidP="00EF4311">
      <w:pPr>
        <w:spacing w:after="0" w:line="240" w:lineRule="auto"/>
        <w:rPr>
          <w:rFonts w:ascii="Arial" w:hAnsi="Arial" w:cs="Arial"/>
        </w:rPr>
      </w:pPr>
      <w:r w:rsidRPr="001B6F31">
        <w:rPr>
          <w:rFonts w:ascii="Arial" w:hAnsi="Arial" w:cs="Arial"/>
        </w:rPr>
        <w:t xml:space="preserve">Proof of payments were not provided/submitted for auditing for the beneficiaries listed in </w:t>
      </w:r>
      <w:r w:rsidRPr="00FF2964">
        <w:rPr>
          <w:rFonts w:ascii="Arial" w:hAnsi="Arial" w:cs="Arial"/>
        </w:rPr>
        <w:t>the below mentioned EPWP project</w:t>
      </w:r>
      <w:r>
        <w:rPr>
          <w:rFonts w:ascii="Arial" w:hAnsi="Arial" w:cs="Arial"/>
        </w:rPr>
        <w:t>s</w:t>
      </w:r>
      <w:r w:rsidRPr="00FF2964">
        <w:rPr>
          <w:rFonts w:ascii="Arial" w:hAnsi="Arial" w:cs="Arial"/>
        </w:rPr>
        <w:t>.</w:t>
      </w:r>
    </w:p>
    <w:p w14:paraId="39F93BAA" w14:textId="77777777" w:rsidR="00EF4311" w:rsidRDefault="00EF4311" w:rsidP="00EF4311">
      <w:pPr>
        <w:spacing w:after="0" w:line="240" w:lineRule="auto"/>
        <w:rPr>
          <w:rFonts w:ascii="Arial" w:hAnsi="Arial" w:cs="Arial"/>
        </w:rPr>
      </w:pPr>
    </w:p>
    <w:tbl>
      <w:tblPr>
        <w:tblW w:w="9371" w:type="dxa"/>
        <w:tblInd w:w="93" w:type="dxa"/>
        <w:tblLayout w:type="fixed"/>
        <w:tblLook w:val="04A0" w:firstRow="1" w:lastRow="0" w:firstColumn="1" w:lastColumn="0" w:noHBand="0" w:noVBand="1"/>
      </w:tblPr>
      <w:tblGrid>
        <w:gridCol w:w="520"/>
        <w:gridCol w:w="1763"/>
        <w:gridCol w:w="1701"/>
        <w:gridCol w:w="1275"/>
        <w:gridCol w:w="851"/>
        <w:gridCol w:w="1134"/>
        <w:gridCol w:w="1276"/>
        <w:gridCol w:w="851"/>
      </w:tblGrid>
      <w:tr w:rsidR="00EF4311" w:rsidRPr="008F55C0" w14:paraId="3AC972CD" w14:textId="77777777" w:rsidTr="00E742E0">
        <w:trPr>
          <w:trHeight w:val="73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2972B8EF"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No</w:t>
            </w:r>
          </w:p>
        </w:tc>
        <w:tc>
          <w:tcPr>
            <w:tcW w:w="1763" w:type="dxa"/>
            <w:tcBorders>
              <w:top w:val="single" w:sz="8" w:space="0" w:color="auto"/>
              <w:left w:val="nil"/>
              <w:bottom w:val="single" w:sz="8" w:space="0" w:color="auto"/>
              <w:right w:val="single" w:sz="8" w:space="0" w:color="auto"/>
            </w:tcBorders>
            <w:shd w:val="clear" w:color="000000" w:fill="BFBFBF"/>
            <w:noWrap/>
            <w:vAlign w:val="center"/>
            <w:hideMark/>
          </w:tcPr>
          <w:p w14:paraId="312D69F0"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Public body</w:t>
            </w:r>
          </w:p>
        </w:tc>
        <w:tc>
          <w:tcPr>
            <w:tcW w:w="1701" w:type="dxa"/>
            <w:tcBorders>
              <w:top w:val="single" w:sz="8" w:space="0" w:color="auto"/>
              <w:left w:val="nil"/>
              <w:bottom w:val="single" w:sz="8" w:space="0" w:color="auto"/>
              <w:right w:val="single" w:sz="8" w:space="0" w:color="auto"/>
            </w:tcBorders>
            <w:shd w:val="clear" w:color="000000" w:fill="BFBFBF"/>
            <w:noWrap/>
            <w:vAlign w:val="center"/>
            <w:hideMark/>
          </w:tcPr>
          <w:p w14:paraId="3645F01C"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Name</w:t>
            </w:r>
          </w:p>
        </w:tc>
        <w:tc>
          <w:tcPr>
            <w:tcW w:w="1275" w:type="dxa"/>
            <w:tcBorders>
              <w:top w:val="single" w:sz="8" w:space="0" w:color="auto"/>
              <w:left w:val="nil"/>
              <w:bottom w:val="single" w:sz="8" w:space="0" w:color="auto"/>
              <w:right w:val="single" w:sz="8" w:space="0" w:color="auto"/>
            </w:tcBorders>
            <w:shd w:val="clear" w:color="000000" w:fill="BFBFBF"/>
            <w:vAlign w:val="center"/>
            <w:hideMark/>
          </w:tcPr>
          <w:p w14:paraId="3419266F"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Project Code</w:t>
            </w:r>
          </w:p>
        </w:tc>
        <w:tc>
          <w:tcPr>
            <w:tcW w:w="851" w:type="dxa"/>
            <w:tcBorders>
              <w:top w:val="single" w:sz="8" w:space="0" w:color="auto"/>
              <w:left w:val="nil"/>
              <w:bottom w:val="nil"/>
              <w:right w:val="single" w:sz="8" w:space="0" w:color="auto"/>
            </w:tcBorders>
            <w:shd w:val="clear" w:color="000000" w:fill="BFBFBF"/>
            <w:noWrap/>
            <w:vAlign w:val="center"/>
            <w:hideMark/>
          </w:tcPr>
          <w:p w14:paraId="43E43602"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Audit timing</w:t>
            </w:r>
          </w:p>
        </w:tc>
        <w:tc>
          <w:tcPr>
            <w:tcW w:w="1134" w:type="dxa"/>
            <w:tcBorders>
              <w:top w:val="single" w:sz="8" w:space="0" w:color="auto"/>
              <w:left w:val="nil"/>
              <w:bottom w:val="single" w:sz="8" w:space="0" w:color="auto"/>
              <w:right w:val="single" w:sz="8" w:space="0" w:color="auto"/>
            </w:tcBorders>
            <w:shd w:val="clear" w:color="000000" w:fill="BFBFBF"/>
            <w:vAlign w:val="center"/>
            <w:hideMark/>
          </w:tcPr>
          <w:p w14:paraId="24F8C1B8"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proof of payments not provided</w:t>
            </w:r>
          </w:p>
        </w:tc>
        <w:tc>
          <w:tcPr>
            <w:tcW w:w="1276" w:type="dxa"/>
            <w:tcBorders>
              <w:top w:val="single" w:sz="8" w:space="0" w:color="auto"/>
              <w:left w:val="nil"/>
              <w:bottom w:val="single" w:sz="8" w:space="0" w:color="auto"/>
              <w:right w:val="single" w:sz="8" w:space="0" w:color="auto"/>
            </w:tcBorders>
            <w:shd w:val="clear" w:color="000000" w:fill="BFBFBF"/>
            <w:vAlign w:val="center"/>
            <w:hideMark/>
          </w:tcPr>
          <w:p w14:paraId="762C8542"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Number of work opportunities reported for the year</w:t>
            </w:r>
          </w:p>
        </w:tc>
        <w:tc>
          <w:tcPr>
            <w:tcW w:w="851" w:type="dxa"/>
            <w:tcBorders>
              <w:top w:val="single" w:sz="8" w:space="0" w:color="auto"/>
              <w:left w:val="nil"/>
              <w:bottom w:val="single" w:sz="8" w:space="0" w:color="auto"/>
              <w:right w:val="single" w:sz="8" w:space="0" w:color="auto"/>
            </w:tcBorders>
            <w:shd w:val="clear" w:color="000000" w:fill="BFBFBF"/>
            <w:noWrap/>
            <w:vAlign w:val="center"/>
            <w:hideMark/>
          </w:tcPr>
          <w:p w14:paraId="250137E1"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Province</w:t>
            </w:r>
          </w:p>
        </w:tc>
      </w:tr>
      <w:tr w:rsidR="00EF4311" w:rsidRPr="008F55C0" w14:paraId="4C01157A"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D4607E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763" w:type="dxa"/>
            <w:tcBorders>
              <w:top w:val="nil"/>
              <w:left w:val="nil"/>
              <w:bottom w:val="single" w:sz="8" w:space="0" w:color="auto"/>
              <w:right w:val="single" w:sz="8" w:space="0" w:color="auto"/>
            </w:tcBorders>
            <w:shd w:val="clear" w:color="auto" w:fill="auto"/>
            <w:vAlign w:val="bottom"/>
            <w:hideMark/>
          </w:tcPr>
          <w:p w14:paraId="62AAE6B0"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Ngwathe</w:t>
            </w:r>
            <w:proofErr w:type="spellEnd"/>
            <w:r w:rsidRPr="008F55C0">
              <w:rPr>
                <w:rFonts w:ascii="Arial" w:eastAsia="Times New Roman" w:hAnsi="Arial" w:cs="Arial"/>
                <w:color w:val="000000"/>
                <w:sz w:val="18"/>
                <w:szCs w:val="18"/>
                <w:lang w:eastAsia="en-ZA"/>
              </w:rPr>
              <w:t xml:space="preserve">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14:paraId="5160D4B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Parys Upgrading of pumps and pipelines</w:t>
            </w:r>
          </w:p>
        </w:tc>
        <w:tc>
          <w:tcPr>
            <w:tcW w:w="1275" w:type="dxa"/>
            <w:tcBorders>
              <w:top w:val="nil"/>
              <w:left w:val="nil"/>
              <w:bottom w:val="single" w:sz="8" w:space="0" w:color="auto"/>
              <w:right w:val="single" w:sz="8" w:space="0" w:color="auto"/>
            </w:tcBorders>
            <w:shd w:val="clear" w:color="auto" w:fill="auto"/>
            <w:vAlign w:val="bottom"/>
            <w:hideMark/>
          </w:tcPr>
          <w:p w14:paraId="0ACE389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59460-EPWP3M</w:t>
            </w:r>
          </w:p>
        </w:tc>
        <w:tc>
          <w:tcPr>
            <w:tcW w:w="851" w:type="dxa"/>
            <w:tcBorders>
              <w:top w:val="single" w:sz="8" w:space="0" w:color="auto"/>
              <w:left w:val="nil"/>
              <w:bottom w:val="single" w:sz="8" w:space="0" w:color="auto"/>
              <w:right w:val="single" w:sz="8" w:space="0" w:color="auto"/>
            </w:tcBorders>
            <w:shd w:val="clear" w:color="auto" w:fill="auto"/>
            <w:noWrap/>
            <w:vAlign w:val="bottom"/>
            <w:hideMark/>
          </w:tcPr>
          <w:p w14:paraId="245DE23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0BBCD9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14:paraId="7FCA03F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w:t>
            </w:r>
          </w:p>
        </w:tc>
        <w:tc>
          <w:tcPr>
            <w:tcW w:w="851" w:type="dxa"/>
            <w:tcBorders>
              <w:top w:val="nil"/>
              <w:left w:val="nil"/>
              <w:bottom w:val="single" w:sz="8" w:space="0" w:color="auto"/>
              <w:right w:val="single" w:sz="8" w:space="0" w:color="auto"/>
            </w:tcBorders>
            <w:shd w:val="clear" w:color="auto" w:fill="auto"/>
            <w:noWrap/>
            <w:vAlign w:val="bottom"/>
            <w:hideMark/>
          </w:tcPr>
          <w:p w14:paraId="040843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6C28A904"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0A1B54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763" w:type="dxa"/>
            <w:tcBorders>
              <w:top w:val="nil"/>
              <w:left w:val="nil"/>
              <w:bottom w:val="single" w:sz="8" w:space="0" w:color="auto"/>
              <w:right w:val="single" w:sz="8" w:space="0" w:color="auto"/>
            </w:tcBorders>
            <w:shd w:val="clear" w:color="auto" w:fill="auto"/>
            <w:vAlign w:val="bottom"/>
            <w:hideMark/>
          </w:tcPr>
          <w:p w14:paraId="36B5057E"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Setsoto</w:t>
            </w:r>
            <w:proofErr w:type="spellEnd"/>
            <w:r w:rsidRPr="008F55C0">
              <w:rPr>
                <w:rFonts w:ascii="Arial" w:eastAsia="Times New Roman" w:hAnsi="Arial" w:cs="Arial"/>
                <w:color w:val="000000"/>
                <w:sz w:val="18"/>
                <w:szCs w:val="18"/>
                <w:lang w:eastAsia="en-ZA"/>
              </w:rPr>
              <w:t xml:space="preserve"> Local Municipality </w:t>
            </w:r>
          </w:p>
        </w:tc>
        <w:tc>
          <w:tcPr>
            <w:tcW w:w="1701" w:type="dxa"/>
            <w:tcBorders>
              <w:top w:val="nil"/>
              <w:left w:val="nil"/>
              <w:bottom w:val="single" w:sz="8" w:space="0" w:color="auto"/>
              <w:right w:val="single" w:sz="8" w:space="0" w:color="auto"/>
            </w:tcBorders>
            <w:shd w:val="clear" w:color="auto" w:fill="auto"/>
            <w:noWrap/>
            <w:vAlign w:val="bottom"/>
            <w:hideMark/>
          </w:tcPr>
          <w:p w14:paraId="59A0874B"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Setsoto</w:t>
            </w:r>
            <w:proofErr w:type="spellEnd"/>
            <w:r w:rsidRPr="008F55C0">
              <w:rPr>
                <w:rFonts w:ascii="Arial" w:eastAsia="Times New Roman" w:hAnsi="Arial" w:cs="Arial"/>
                <w:color w:val="000000"/>
                <w:sz w:val="18"/>
                <w:szCs w:val="18"/>
                <w:lang w:eastAsia="en-ZA"/>
              </w:rPr>
              <w:t xml:space="preserve"> bucket eradication project</w:t>
            </w:r>
          </w:p>
        </w:tc>
        <w:tc>
          <w:tcPr>
            <w:tcW w:w="1275" w:type="dxa"/>
            <w:tcBorders>
              <w:top w:val="nil"/>
              <w:left w:val="nil"/>
              <w:bottom w:val="single" w:sz="8" w:space="0" w:color="auto"/>
              <w:right w:val="single" w:sz="8" w:space="0" w:color="auto"/>
            </w:tcBorders>
            <w:shd w:val="clear" w:color="auto" w:fill="auto"/>
            <w:vAlign w:val="bottom"/>
            <w:hideMark/>
          </w:tcPr>
          <w:p w14:paraId="7E731DE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50283-EPWP3M</w:t>
            </w:r>
          </w:p>
        </w:tc>
        <w:tc>
          <w:tcPr>
            <w:tcW w:w="851" w:type="dxa"/>
            <w:tcBorders>
              <w:top w:val="nil"/>
              <w:left w:val="nil"/>
              <w:bottom w:val="single" w:sz="8" w:space="0" w:color="auto"/>
              <w:right w:val="single" w:sz="8" w:space="0" w:color="auto"/>
            </w:tcBorders>
            <w:shd w:val="clear" w:color="auto" w:fill="auto"/>
            <w:noWrap/>
            <w:vAlign w:val="bottom"/>
            <w:hideMark/>
          </w:tcPr>
          <w:p w14:paraId="214E7EE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5B67646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28844A6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87</w:t>
            </w:r>
          </w:p>
        </w:tc>
        <w:tc>
          <w:tcPr>
            <w:tcW w:w="851" w:type="dxa"/>
            <w:tcBorders>
              <w:top w:val="nil"/>
              <w:left w:val="nil"/>
              <w:bottom w:val="single" w:sz="8" w:space="0" w:color="auto"/>
              <w:right w:val="single" w:sz="8" w:space="0" w:color="auto"/>
            </w:tcBorders>
            <w:shd w:val="clear" w:color="auto" w:fill="auto"/>
            <w:noWrap/>
            <w:vAlign w:val="bottom"/>
            <w:hideMark/>
          </w:tcPr>
          <w:p w14:paraId="7627B3C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6BF1D814"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EE8E27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w:t>
            </w:r>
          </w:p>
        </w:tc>
        <w:tc>
          <w:tcPr>
            <w:tcW w:w="1763" w:type="dxa"/>
            <w:tcBorders>
              <w:top w:val="nil"/>
              <w:left w:val="nil"/>
              <w:bottom w:val="single" w:sz="8" w:space="0" w:color="auto"/>
              <w:right w:val="nil"/>
            </w:tcBorders>
            <w:shd w:val="clear" w:color="auto" w:fill="auto"/>
            <w:vAlign w:val="bottom"/>
            <w:hideMark/>
          </w:tcPr>
          <w:p w14:paraId="77457567"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Mohokare</w:t>
            </w:r>
            <w:proofErr w:type="spellEnd"/>
            <w:r w:rsidRPr="008F55C0">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3EB5DFD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People on Parks</w:t>
            </w:r>
          </w:p>
        </w:tc>
        <w:tc>
          <w:tcPr>
            <w:tcW w:w="1275" w:type="dxa"/>
            <w:tcBorders>
              <w:top w:val="nil"/>
              <w:left w:val="nil"/>
              <w:bottom w:val="single" w:sz="8" w:space="0" w:color="auto"/>
              <w:right w:val="single" w:sz="8" w:space="0" w:color="auto"/>
            </w:tcBorders>
            <w:shd w:val="clear" w:color="auto" w:fill="auto"/>
            <w:vAlign w:val="bottom"/>
            <w:hideMark/>
          </w:tcPr>
          <w:p w14:paraId="6258F27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60510-EPWP3M</w:t>
            </w:r>
          </w:p>
        </w:tc>
        <w:tc>
          <w:tcPr>
            <w:tcW w:w="851" w:type="dxa"/>
            <w:tcBorders>
              <w:top w:val="nil"/>
              <w:left w:val="nil"/>
              <w:bottom w:val="single" w:sz="8" w:space="0" w:color="auto"/>
              <w:right w:val="single" w:sz="8" w:space="0" w:color="auto"/>
            </w:tcBorders>
            <w:shd w:val="clear" w:color="auto" w:fill="auto"/>
            <w:noWrap/>
            <w:vAlign w:val="bottom"/>
            <w:hideMark/>
          </w:tcPr>
          <w:p w14:paraId="095B151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0644632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276" w:type="dxa"/>
            <w:tcBorders>
              <w:top w:val="nil"/>
              <w:left w:val="nil"/>
              <w:bottom w:val="single" w:sz="8" w:space="0" w:color="auto"/>
              <w:right w:val="single" w:sz="8" w:space="0" w:color="auto"/>
            </w:tcBorders>
            <w:shd w:val="clear" w:color="auto" w:fill="auto"/>
            <w:vAlign w:val="bottom"/>
            <w:hideMark/>
          </w:tcPr>
          <w:p w14:paraId="089D970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101</w:t>
            </w:r>
          </w:p>
        </w:tc>
        <w:tc>
          <w:tcPr>
            <w:tcW w:w="851" w:type="dxa"/>
            <w:tcBorders>
              <w:top w:val="nil"/>
              <w:left w:val="nil"/>
              <w:bottom w:val="single" w:sz="8" w:space="0" w:color="auto"/>
              <w:right w:val="single" w:sz="8" w:space="0" w:color="auto"/>
            </w:tcBorders>
            <w:shd w:val="clear" w:color="auto" w:fill="auto"/>
            <w:noWrap/>
            <w:vAlign w:val="bottom"/>
            <w:hideMark/>
          </w:tcPr>
          <w:p w14:paraId="20B8C88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283E5C87"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7FB6CD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w:t>
            </w:r>
          </w:p>
        </w:tc>
        <w:tc>
          <w:tcPr>
            <w:tcW w:w="1763" w:type="dxa"/>
            <w:tcBorders>
              <w:top w:val="nil"/>
              <w:left w:val="nil"/>
              <w:bottom w:val="single" w:sz="8" w:space="0" w:color="auto"/>
              <w:right w:val="nil"/>
            </w:tcBorders>
            <w:shd w:val="clear" w:color="auto" w:fill="auto"/>
            <w:vAlign w:val="bottom"/>
            <w:hideMark/>
          </w:tcPr>
          <w:p w14:paraId="438ADAB4"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Mantsopa</w:t>
            </w:r>
            <w:proofErr w:type="spellEnd"/>
            <w:r w:rsidRPr="008F55C0">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40F5157D"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Ladybrand</w:t>
            </w:r>
            <w:proofErr w:type="spellEnd"/>
            <w:r w:rsidRPr="008F55C0">
              <w:rPr>
                <w:rFonts w:ascii="Arial" w:eastAsia="Times New Roman" w:hAnsi="Arial" w:cs="Arial"/>
                <w:color w:val="000000"/>
                <w:sz w:val="18"/>
                <w:szCs w:val="18"/>
                <w:lang w:eastAsia="en-ZA"/>
              </w:rPr>
              <w:t>: Upgrading of 1.2km paved road</w:t>
            </w:r>
          </w:p>
        </w:tc>
        <w:tc>
          <w:tcPr>
            <w:tcW w:w="1275" w:type="dxa"/>
            <w:tcBorders>
              <w:top w:val="nil"/>
              <w:left w:val="nil"/>
              <w:bottom w:val="single" w:sz="8" w:space="0" w:color="auto"/>
              <w:right w:val="single" w:sz="8" w:space="0" w:color="auto"/>
            </w:tcBorders>
            <w:shd w:val="clear" w:color="auto" w:fill="auto"/>
            <w:vAlign w:val="bottom"/>
            <w:hideMark/>
          </w:tcPr>
          <w:p w14:paraId="15463E0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62397-EPWP3M</w:t>
            </w:r>
          </w:p>
        </w:tc>
        <w:tc>
          <w:tcPr>
            <w:tcW w:w="851" w:type="dxa"/>
            <w:tcBorders>
              <w:top w:val="nil"/>
              <w:left w:val="nil"/>
              <w:bottom w:val="single" w:sz="8" w:space="0" w:color="auto"/>
              <w:right w:val="single" w:sz="8" w:space="0" w:color="auto"/>
            </w:tcBorders>
            <w:shd w:val="clear" w:color="auto" w:fill="auto"/>
            <w:noWrap/>
            <w:vAlign w:val="bottom"/>
            <w:hideMark/>
          </w:tcPr>
          <w:p w14:paraId="42C6F97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665D69C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43</w:t>
            </w:r>
          </w:p>
        </w:tc>
        <w:tc>
          <w:tcPr>
            <w:tcW w:w="1276" w:type="dxa"/>
            <w:tcBorders>
              <w:top w:val="nil"/>
              <w:left w:val="nil"/>
              <w:bottom w:val="single" w:sz="8" w:space="0" w:color="auto"/>
              <w:right w:val="single" w:sz="8" w:space="0" w:color="auto"/>
            </w:tcBorders>
            <w:shd w:val="clear" w:color="auto" w:fill="auto"/>
            <w:vAlign w:val="bottom"/>
            <w:hideMark/>
          </w:tcPr>
          <w:p w14:paraId="28AEDFF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57D1D75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2FF13321"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B70648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763" w:type="dxa"/>
            <w:tcBorders>
              <w:top w:val="nil"/>
              <w:left w:val="nil"/>
              <w:bottom w:val="single" w:sz="8" w:space="0" w:color="auto"/>
              <w:right w:val="nil"/>
            </w:tcBorders>
            <w:shd w:val="clear" w:color="auto" w:fill="auto"/>
            <w:vAlign w:val="bottom"/>
            <w:hideMark/>
          </w:tcPr>
          <w:p w14:paraId="21CEA0A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COGTA National department</w:t>
            </w:r>
          </w:p>
        </w:tc>
        <w:tc>
          <w:tcPr>
            <w:tcW w:w="1701" w:type="dxa"/>
            <w:tcBorders>
              <w:top w:val="nil"/>
              <w:left w:val="single" w:sz="4" w:space="0" w:color="000000"/>
              <w:bottom w:val="single" w:sz="4" w:space="0" w:color="000000"/>
              <w:right w:val="nil"/>
            </w:tcBorders>
            <w:shd w:val="clear" w:color="auto" w:fill="auto"/>
            <w:vAlign w:val="bottom"/>
            <w:hideMark/>
          </w:tcPr>
          <w:p w14:paraId="0EF63DA7"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Kopanong</w:t>
            </w:r>
            <w:proofErr w:type="spellEnd"/>
            <w:r w:rsidRPr="008F55C0">
              <w:rPr>
                <w:rFonts w:ascii="Arial" w:eastAsia="Times New Roman" w:hAnsi="Arial" w:cs="Arial"/>
                <w:color w:val="000000"/>
                <w:sz w:val="18"/>
                <w:szCs w:val="18"/>
                <w:lang w:eastAsia="en-ZA"/>
              </w:rPr>
              <w:t xml:space="preserve"> 18001</w:t>
            </w:r>
          </w:p>
        </w:tc>
        <w:tc>
          <w:tcPr>
            <w:tcW w:w="1275" w:type="dxa"/>
            <w:tcBorders>
              <w:top w:val="nil"/>
              <w:left w:val="single" w:sz="8" w:space="0" w:color="auto"/>
              <w:bottom w:val="single" w:sz="8" w:space="0" w:color="auto"/>
              <w:right w:val="single" w:sz="8" w:space="0" w:color="auto"/>
            </w:tcBorders>
            <w:shd w:val="clear" w:color="auto" w:fill="auto"/>
            <w:vAlign w:val="bottom"/>
            <w:hideMark/>
          </w:tcPr>
          <w:p w14:paraId="17A7E35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301441-CWP</w:t>
            </w:r>
          </w:p>
        </w:tc>
        <w:tc>
          <w:tcPr>
            <w:tcW w:w="851" w:type="dxa"/>
            <w:tcBorders>
              <w:top w:val="nil"/>
              <w:left w:val="nil"/>
              <w:bottom w:val="single" w:sz="8" w:space="0" w:color="auto"/>
              <w:right w:val="single" w:sz="8" w:space="0" w:color="auto"/>
            </w:tcBorders>
            <w:shd w:val="clear" w:color="auto" w:fill="auto"/>
            <w:noWrap/>
            <w:vAlign w:val="bottom"/>
            <w:hideMark/>
          </w:tcPr>
          <w:p w14:paraId="1ECA73B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57C6739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14:paraId="734D83E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184</w:t>
            </w:r>
          </w:p>
        </w:tc>
        <w:tc>
          <w:tcPr>
            <w:tcW w:w="851" w:type="dxa"/>
            <w:tcBorders>
              <w:top w:val="nil"/>
              <w:left w:val="nil"/>
              <w:bottom w:val="single" w:sz="8" w:space="0" w:color="auto"/>
              <w:right w:val="single" w:sz="8" w:space="0" w:color="auto"/>
            </w:tcBorders>
            <w:shd w:val="clear" w:color="auto" w:fill="auto"/>
            <w:noWrap/>
            <w:vAlign w:val="bottom"/>
            <w:hideMark/>
          </w:tcPr>
          <w:p w14:paraId="7FCB290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Free State</w:t>
            </w:r>
          </w:p>
        </w:tc>
      </w:tr>
      <w:tr w:rsidR="00EF4311" w:rsidRPr="008F55C0" w14:paraId="385CB34B"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343472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763" w:type="dxa"/>
            <w:tcBorders>
              <w:top w:val="nil"/>
              <w:left w:val="nil"/>
              <w:bottom w:val="single" w:sz="8" w:space="0" w:color="auto"/>
              <w:right w:val="single" w:sz="8" w:space="0" w:color="auto"/>
            </w:tcBorders>
            <w:shd w:val="clear" w:color="auto" w:fill="auto"/>
            <w:vAlign w:val="bottom"/>
            <w:hideMark/>
          </w:tcPr>
          <w:p w14:paraId="570CF4DC"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Dr.</w:t>
            </w:r>
            <w:proofErr w:type="spellEnd"/>
            <w:r w:rsidRPr="008F55C0">
              <w:rPr>
                <w:rFonts w:ascii="Arial" w:eastAsia="Times New Roman" w:hAnsi="Arial" w:cs="Arial"/>
                <w:color w:val="000000"/>
                <w:sz w:val="18"/>
                <w:szCs w:val="18"/>
                <w:lang w:eastAsia="en-ZA"/>
              </w:rPr>
              <w:t xml:space="preserve"> Ruth </w:t>
            </w:r>
            <w:proofErr w:type="spellStart"/>
            <w:r w:rsidRPr="008F55C0">
              <w:rPr>
                <w:rFonts w:ascii="Arial" w:eastAsia="Times New Roman" w:hAnsi="Arial" w:cs="Arial"/>
                <w:color w:val="000000"/>
                <w:sz w:val="18"/>
                <w:szCs w:val="18"/>
                <w:lang w:eastAsia="en-ZA"/>
              </w:rPr>
              <w:t>Segomotsi</w:t>
            </w:r>
            <w:proofErr w:type="spellEnd"/>
            <w:r w:rsidRPr="008F55C0">
              <w:rPr>
                <w:rFonts w:ascii="Arial" w:eastAsia="Times New Roman" w:hAnsi="Arial" w:cs="Arial"/>
                <w:color w:val="000000"/>
                <w:sz w:val="18"/>
                <w:szCs w:val="18"/>
                <w:lang w:eastAsia="en-ZA"/>
              </w:rPr>
              <w:t xml:space="preserve"> </w:t>
            </w:r>
            <w:proofErr w:type="spellStart"/>
            <w:r w:rsidRPr="008F55C0">
              <w:rPr>
                <w:rFonts w:ascii="Arial" w:eastAsia="Times New Roman" w:hAnsi="Arial" w:cs="Arial"/>
                <w:color w:val="000000"/>
                <w:sz w:val="18"/>
                <w:szCs w:val="18"/>
                <w:lang w:eastAsia="en-ZA"/>
              </w:rPr>
              <w:t>Mompati</w:t>
            </w:r>
            <w:proofErr w:type="spellEnd"/>
            <w:r w:rsidRPr="008F55C0">
              <w:rPr>
                <w:rFonts w:ascii="Arial" w:eastAsia="Times New Roman" w:hAnsi="Arial" w:cs="Arial"/>
                <w:color w:val="000000"/>
                <w:sz w:val="18"/>
                <w:szCs w:val="18"/>
                <w:lang w:eastAsia="en-ZA"/>
              </w:rPr>
              <w:t xml:space="preserve"> District Municipality -</w:t>
            </w:r>
            <w:r w:rsidRPr="008F55C0">
              <w:rPr>
                <w:rFonts w:ascii="Arial" w:eastAsia="Times New Roman" w:hAnsi="Arial" w:cs="Arial"/>
                <w:color w:val="000000"/>
                <w:sz w:val="18"/>
                <w:szCs w:val="18"/>
                <w:lang w:eastAsia="en-ZA"/>
              </w:rPr>
              <w:br/>
            </w:r>
            <w:proofErr w:type="spellStart"/>
            <w:r w:rsidRPr="008F55C0">
              <w:rPr>
                <w:rFonts w:ascii="Arial" w:eastAsia="Times New Roman" w:hAnsi="Arial" w:cs="Arial"/>
                <w:color w:val="000000"/>
                <w:sz w:val="18"/>
                <w:szCs w:val="18"/>
                <w:lang w:eastAsia="en-ZA"/>
              </w:rPr>
              <w:t>Mmabatho</w:t>
            </w:r>
            <w:proofErr w:type="spellEnd"/>
          </w:p>
        </w:tc>
        <w:tc>
          <w:tcPr>
            <w:tcW w:w="1701" w:type="dxa"/>
            <w:tcBorders>
              <w:top w:val="single" w:sz="8" w:space="0" w:color="auto"/>
              <w:left w:val="nil"/>
              <w:bottom w:val="single" w:sz="8" w:space="0" w:color="auto"/>
              <w:right w:val="single" w:sz="8" w:space="0" w:color="auto"/>
            </w:tcBorders>
            <w:shd w:val="clear" w:color="auto" w:fill="auto"/>
            <w:vAlign w:val="bottom"/>
            <w:hideMark/>
          </w:tcPr>
          <w:p w14:paraId="271A926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Rural Sanitation Programme for </w:t>
            </w:r>
            <w:proofErr w:type="spellStart"/>
            <w:r w:rsidRPr="008F55C0">
              <w:rPr>
                <w:rFonts w:ascii="Arial" w:eastAsia="Times New Roman" w:hAnsi="Arial" w:cs="Arial"/>
                <w:color w:val="000000"/>
                <w:sz w:val="18"/>
                <w:szCs w:val="18"/>
                <w:lang w:eastAsia="en-ZA"/>
              </w:rPr>
              <w:t>Dr.</w:t>
            </w:r>
            <w:proofErr w:type="spellEnd"/>
            <w:r w:rsidRPr="008F55C0">
              <w:rPr>
                <w:rFonts w:ascii="Arial" w:eastAsia="Times New Roman" w:hAnsi="Arial" w:cs="Arial"/>
                <w:color w:val="000000"/>
                <w:sz w:val="18"/>
                <w:szCs w:val="18"/>
                <w:lang w:eastAsia="en-ZA"/>
              </w:rPr>
              <w:t xml:space="preserve"> RSM District Municipality</w:t>
            </w:r>
          </w:p>
        </w:tc>
        <w:tc>
          <w:tcPr>
            <w:tcW w:w="1275" w:type="dxa"/>
            <w:tcBorders>
              <w:top w:val="nil"/>
              <w:left w:val="nil"/>
              <w:bottom w:val="single" w:sz="8" w:space="0" w:color="auto"/>
              <w:right w:val="single" w:sz="8" w:space="0" w:color="auto"/>
            </w:tcBorders>
            <w:shd w:val="clear" w:color="auto" w:fill="auto"/>
            <w:vAlign w:val="bottom"/>
            <w:hideMark/>
          </w:tcPr>
          <w:p w14:paraId="416E9A1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58704-EPWP3M</w:t>
            </w:r>
          </w:p>
        </w:tc>
        <w:tc>
          <w:tcPr>
            <w:tcW w:w="851" w:type="dxa"/>
            <w:tcBorders>
              <w:top w:val="nil"/>
              <w:left w:val="nil"/>
              <w:bottom w:val="single" w:sz="8" w:space="0" w:color="auto"/>
              <w:right w:val="single" w:sz="8" w:space="0" w:color="auto"/>
            </w:tcBorders>
            <w:shd w:val="clear" w:color="auto" w:fill="auto"/>
            <w:noWrap/>
            <w:vAlign w:val="bottom"/>
            <w:hideMark/>
          </w:tcPr>
          <w:p w14:paraId="4B1AFC3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54A8DD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104</w:t>
            </w:r>
          </w:p>
        </w:tc>
        <w:tc>
          <w:tcPr>
            <w:tcW w:w="1276" w:type="dxa"/>
            <w:tcBorders>
              <w:top w:val="nil"/>
              <w:left w:val="nil"/>
              <w:bottom w:val="single" w:sz="8" w:space="0" w:color="auto"/>
              <w:right w:val="single" w:sz="8" w:space="0" w:color="auto"/>
            </w:tcBorders>
            <w:shd w:val="clear" w:color="auto" w:fill="auto"/>
            <w:noWrap/>
            <w:vAlign w:val="bottom"/>
            <w:hideMark/>
          </w:tcPr>
          <w:p w14:paraId="783146D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201</w:t>
            </w:r>
          </w:p>
        </w:tc>
        <w:tc>
          <w:tcPr>
            <w:tcW w:w="851" w:type="dxa"/>
            <w:tcBorders>
              <w:top w:val="nil"/>
              <w:left w:val="nil"/>
              <w:bottom w:val="single" w:sz="8" w:space="0" w:color="auto"/>
              <w:right w:val="single" w:sz="8" w:space="0" w:color="auto"/>
            </w:tcBorders>
            <w:shd w:val="clear" w:color="auto" w:fill="auto"/>
            <w:noWrap/>
            <w:vAlign w:val="bottom"/>
            <w:hideMark/>
          </w:tcPr>
          <w:p w14:paraId="157804C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North West</w:t>
            </w:r>
          </w:p>
        </w:tc>
      </w:tr>
      <w:tr w:rsidR="00EF4311" w:rsidRPr="008F55C0" w14:paraId="0D68EAFD"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7570C0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w:t>
            </w:r>
          </w:p>
        </w:tc>
        <w:tc>
          <w:tcPr>
            <w:tcW w:w="1763" w:type="dxa"/>
            <w:tcBorders>
              <w:top w:val="nil"/>
              <w:left w:val="nil"/>
              <w:bottom w:val="single" w:sz="8" w:space="0" w:color="auto"/>
              <w:right w:val="nil"/>
            </w:tcBorders>
            <w:shd w:val="clear" w:color="auto" w:fill="auto"/>
            <w:vAlign w:val="bottom"/>
            <w:hideMark/>
          </w:tcPr>
          <w:p w14:paraId="417542D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NW Provincial department - Education and Sports Development</w:t>
            </w:r>
          </w:p>
        </w:tc>
        <w:tc>
          <w:tcPr>
            <w:tcW w:w="1701" w:type="dxa"/>
            <w:tcBorders>
              <w:top w:val="nil"/>
              <w:left w:val="single" w:sz="4" w:space="0" w:color="auto"/>
              <w:bottom w:val="single" w:sz="4" w:space="0" w:color="auto"/>
              <w:right w:val="single" w:sz="4" w:space="0" w:color="auto"/>
            </w:tcBorders>
            <w:shd w:val="clear" w:color="auto" w:fill="auto"/>
            <w:vAlign w:val="bottom"/>
            <w:hideMark/>
          </w:tcPr>
          <w:p w14:paraId="4A91BA7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Rustenburg Food handlers</w:t>
            </w:r>
          </w:p>
        </w:tc>
        <w:tc>
          <w:tcPr>
            <w:tcW w:w="1275" w:type="dxa"/>
            <w:tcBorders>
              <w:top w:val="nil"/>
              <w:left w:val="nil"/>
              <w:bottom w:val="single" w:sz="4" w:space="0" w:color="auto"/>
              <w:right w:val="single" w:sz="4" w:space="0" w:color="auto"/>
            </w:tcBorders>
            <w:shd w:val="clear" w:color="auto" w:fill="auto"/>
            <w:vAlign w:val="bottom"/>
            <w:hideMark/>
          </w:tcPr>
          <w:p w14:paraId="53AC812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73678-EPWP3P</w:t>
            </w:r>
          </w:p>
        </w:tc>
        <w:tc>
          <w:tcPr>
            <w:tcW w:w="851" w:type="dxa"/>
            <w:tcBorders>
              <w:top w:val="nil"/>
              <w:left w:val="nil"/>
              <w:bottom w:val="single" w:sz="8" w:space="0" w:color="auto"/>
              <w:right w:val="single" w:sz="8" w:space="0" w:color="auto"/>
            </w:tcBorders>
            <w:shd w:val="clear" w:color="auto" w:fill="auto"/>
            <w:noWrap/>
            <w:vAlign w:val="bottom"/>
            <w:hideMark/>
          </w:tcPr>
          <w:p w14:paraId="1BE3F8B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13C9FAE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w:t>
            </w:r>
          </w:p>
        </w:tc>
        <w:tc>
          <w:tcPr>
            <w:tcW w:w="1276" w:type="dxa"/>
            <w:tcBorders>
              <w:top w:val="nil"/>
              <w:left w:val="nil"/>
              <w:bottom w:val="single" w:sz="8" w:space="0" w:color="auto"/>
              <w:right w:val="single" w:sz="8" w:space="0" w:color="auto"/>
            </w:tcBorders>
            <w:shd w:val="clear" w:color="auto" w:fill="auto"/>
            <w:noWrap/>
            <w:vAlign w:val="bottom"/>
            <w:hideMark/>
          </w:tcPr>
          <w:p w14:paraId="46ABF32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179</w:t>
            </w:r>
          </w:p>
        </w:tc>
        <w:tc>
          <w:tcPr>
            <w:tcW w:w="851" w:type="dxa"/>
            <w:tcBorders>
              <w:top w:val="nil"/>
              <w:left w:val="nil"/>
              <w:bottom w:val="single" w:sz="8" w:space="0" w:color="auto"/>
              <w:right w:val="single" w:sz="8" w:space="0" w:color="auto"/>
            </w:tcBorders>
            <w:shd w:val="clear" w:color="auto" w:fill="auto"/>
            <w:noWrap/>
            <w:vAlign w:val="bottom"/>
            <w:hideMark/>
          </w:tcPr>
          <w:p w14:paraId="4D9CA4B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North West</w:t>
            </w:r>
          </w:p>
        </w:tc>
      </w:tr>
      <w:tr w:rsidR="00EF4311" w:rsidRPr="008F55C0" w14:paraId="7DE234BB"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D0B96D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w:t>
            </w:r>
          </w:p>
        </w:tc>
        <w:tc>
          <w:tcPr>
            <w:tcW w:w="1763" w:type="dxa"/>
            <w:tcBorders>
              <w:top w:val="nil"/>
              <w:left w:val="nil"/>
              <w:bottom w:val="single" w:sz="8" w:space="0" w:color="auto"/>
              <w:right w:val="single" w:sz="8" w:space="0" w:color="auto"/>
            </w:tcBorders>
            <w:shd w:val="clear" w:color="auto" w:fill="auto"/>
            <w:noWrap/>
            <w:vAlign w:val="bottom"/>
            <w:hideMark/>
          </w:tcPr>
          <w:p w14:paraId="10A6B96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Cape Town EPWP RO</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6722A111"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Bredarsdorp</w:t>
            </w:r>
            <w:proofErr w:type="spellEnd"/>
            <w:r w:rsidRPr="008F55C0">
              <w:rPr>
                <w:rFonts w:ascii="Arial" w:eastAsia="Times New Roman" w:hAnsi="Arial" w:cs="Arial"/>
                <w:color w:val="000000"/>
                <w:sz w:val="18"/>
                <w:szCs w:val="18"/>
                <w:lang w:eastAsia="en-ZA"/>
              </w:rPr>
              <w:t xml:space="preserve"> Air force Base</w:t>
            </w:r>
          </w:p>
        </w:tc>
        <w:tc>
          <w:tcPr>
            <w:tcW w:w="1275" w:type="dxa"/>
            <w:tcBorders>
              <w:top w:val="single" w:sz="8" w:space="0" w:color="auto"/>
              <w:left w:val="nil"/>
              <w:bottom w:val="single" w:sz="8" w:space="0" w:color="auto"/>
              <w:right w:val="single" w:sz="8" w:space="0" w:color="auto"/>
            </w:tcBorders>
            <w:shd w:val="clear" w:color="auto" w:fill="auto"/>
            <w:noWrap/>
            <w:vAlign w:val="bottom"/>
            <w:hideMark/>
          </w:tcPr>
          <w:p w14:paraId="3689F96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57926-EPWP3N</w:t>
            </w:r>
          </w:p>
        </w:tc>
        <w:tc>
          <w:tcPr>
            <w:tcW w:w="851" w:type="dxa"/>
            <w:tcBorders>
              <w:top w:val="nil"/>
              <w:left w:val="nil"/>
              <w:bottom w:val="single" w:sz="8" w:space="0" w:color="auto"/>
              <w:right w:val="single" w:sz="8" w:space="0" w:color="auto"/>
            </w:tcBorders>
            <w:shd w:val="clear" w:color="auto" w:fill="auto"/>
            <w:noWrap/>
            <w:vAlign w:val="bottom"/>
            <w:hideMark/>
          </w:tcPr>
          <w:p w14:paraId="66325B7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34EB6C5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14:paraId="46A7774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60</w:t>
            </w:r>
          </w:p>
        </w:tc>
        <w:tc>
          <w:tcPr>
            <w:tcW w:w="851" w:type="dxa"/>
            <w:tcBorders>
              <w:top w:val="nil"/>
              <w:left w:val="nil"/>
              <w:bottom w:val="single" w:sz="8" w:space="0" w:color="auto"/>
              <w:right w:val="single" w:sz="8" w:space="0" w:color="auto"/>
            </w:tcBorders>
            <w:shd w:val="clear" w:color="auto" w:fill="auto"/>
            <w:noWrap/>
            <w:vAlign w:val="bottom"/>
            <w:hideMark/>
          </w:tcPr>
          <w:p w14:paraId="2198CC4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7B291085"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A0DE1D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9</w:t>
            </w:r>
          </w:p>
        </w:tc>
        <w:tc>
          <w:tcPr>
            <w:tcW w:w="1763" w:type="dxa"/>
            <w:tcBorders>
              <w:top w:val="nil"/>
              <w:left w:val="nil"/>
              <w:bottom w:val="single" w:sz="8" w:space="0" w:color="auto"/>
              <w:right w:val="single" w:sz="8" w:space="0" w:color="auto"/>
            </w:tcBorders>
            <w:shd w:val="clear" w:color="auto" w:fill="auto"/>
            <w:noWrap/>
            <w:vAlign w:val="bottom"/>
            <w:hideMark/>
          </w:tcPr>
          <w:p w14:paraId="319D00B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Cape Town EPWP RO</w:t>
            </w:r>
          </w:p>
        </w:tc>
        <w:tc>
          <w:tcPr>
            <w:tcW w:w="1701" w:type="dxa"/>
            <w:tcBorders>
              <w:top w:val="nil"/>
              <w:left w:val="nil"/>
              <w:bottom w:val="single" w:sz="8" w:space="0" w:color="auto"/>
              <w:right w:val="single" w:sz="8" w:space="0" w:color="auto"/>
            </w:tcBorders>
            <w:shd w:val="clear" w:color="auto" w:fill="auto"/>
            <w:noWrap/>
            <w:vAlign w:val="bottom"/>
            <w:hideMark/>
          </w:tcPr>
          <w:p w14:paraId="6F324F7D"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Goodwood</w:t>
            </w:r>
            <w:proofErr w:type="spellEnd"/>
            <w:r w:rsidRPr="008F55C0">
              <w:rPr>
                <w:rFonts w:ascii="Arial" w:eastAsia="Times New Roman" w:hAnsi="Arial" w:cs="Arial"/>
                <w:color w:val="000000"/>
                <w:sz w:val="18"/>
                <w:szCs w:val="18"/>
                <w:lang w:eastAsia="en-ZA"/>
              </w:rPr>
              <w:t xml:space="preserve"> Prison </w:t>
            </w:r>
          </w:p>
        </w:tc>
        <w:tc>
          <w:tcPr>
            <w:tcW w:w="1275" w:type="dxa"/>
            <w:tcBorders>
              <w:top w:val="nil"/>
              <w:left w:val="nil"/>
              <w:bottom w:val="single" w:sz="8" w:space="0" w:color="auto"/>
              <w:right w:val="single" w:sz="8" w:space="0" w:color="auto"/>
            </w:tcBorders>
            <w:shd w:val="clear" w:color="auto" w:fill="auto"/>
            <w:noWrap/>
            <w:vAlign w:val="bottom"/>
            <w:hideMark/>
          </w:tcPr>
          <w:p w14:paraId="78205FC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55688-EPWP3N</w:t>
            </w:r>
          </w:p>
        </w:tc>
        <w:tc>
          <w:tcPr>
            <w:tcW w:w="851" w:type="dxa"/>
            <w:tcBorders>
              <w:top w:val="nil"/>
              <w:left w:val="nil"/>
              <w:bottom w:val="single" w:sz="8" w:space="0" w:color="auto"/>
              <w:right w:val="single" w:sz="8" w:space="0" w:color="auto"/>
            </w:tcBorders>
            <w:shd w:val="clear" w:color="auto" w:fill="auto"/>
            <w:noWrap/>
            <w:vAlign w:val="bottom"/>
            <w:hideMark/>
          </w:tcPr>
          <w:p w14:paraId="0D07286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66A548B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vAlign w:val="bottom"/>
            <w:hideMark/>
          </w:tcPr>
          <w:p w14:paraId="6DE44E4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39</w:t>
            </w:r>
          </w:p>
        </w:tc>
        <w:tc>
          <w:tcPr>
            <w:tcW w:w="851" w:type="dxa"/>
            <w:tcBorders>
              <w:top w:val="nil"/>
              <w:left w:val="nil"/>
              <w:bottom w:val="single" w:sz="8" w:space="0" w:color="auto"/>
              <w:right w:val="single" w:sz="8" w:space="0" w:color="auto"/>
            </w:tcBorders>
            <w:shd w:val="clear" w:color="auto" w:fill="auto"/>
            <w:noWrap/>
            <w:vAlign w:val="bottom"/>
            <w:hideMark/>
          </w:tcPr>
          <w:p w14:paraId="6A9BEEE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68B252FE"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16BC12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763" w:type="dxa"/>
            <w:tcBorders>
              <w:top w:val="nil"/>
              <w:left w:val="nil"/>
              <w:bottom w:val="single" w:sz="8" w:space="0" w:color="auto"/>
              <w:right w:val="nil"/>
            </w:tcBorders>
            <w:shd w:val="clear" w:color="auto" w:fill="auto"/>
            <w:vAlign w:val="bottom"/>
            <w:hideMark/>
          </w:tcPr>
          <w:p w14:paraId="4DDD619C"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Theewaterskloof</w:t>
            </w:r>
            <w:proofErr w:type="spellEnd"/>
            <w:r w:rsidRPr="008F55C0">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40F68E4A"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Greyton</w:t>
            </w:r>
            <w:proofErr w:type="spellEnd"/>
            <w:r w:rsidRPr="008F55C0">
              <w:rPr>
                <w:rFonts w:ascii="Arial" w:eastAsia="Times New Roman" w:hAnsi="Arial" w:cs="Arial"/>
                <w:color w:val="000000"/>
                <w:sz w:val="18"/>
                <w:szCs w:val="18"/>
                <w:lang w:eastAsia="en-ZA"/>
              </w:rPr>
              <w:t xml:space="preserve"> Land Reform </w:t>
            </w:r>
          </w:p>
        </w:tc>
        <w:tc>
          <w:tcPr>
            <w:tcW w:w="1275" w:type="dxa"/>
            <w:tcBorders>
              <w:top w:val="nil"/>
              <w:left w:val="nil"/>
              <w:bottom w:val="single" w:sz="8" w:space="0" w:color="auto"/>
              <w:right w:val="single" w:sz="8" w:space="0" w:color="auto"/>
            </w:tcBorders>
            <w:shd w:val="clear" w:color="auto" w:fill="auto"/>
            <w:vAlign w:val="bottom"/>
            <w:hideMark/>
          </w:tcPr>
          <w:p w14:paraId="4DBD86F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67324-EPWP3M</w:t>
            </w:r>
          </w:p>
        </w:tc>
        <w:tc>
          <w:tcPr>
            <w:tcW w:w="851" w:type="dxa"/>
            <w:tcBorders>
              <w:top w:val="nil"/>
              <w:left w:val="nil"/>
              <w:bottom w:val="single" w:sz="8" w:space="0" w:color="auto"/>
              <w:right w:val="single" w:sz="8" w:space="0" w:color="auto"/>
            </w:tcBorders>
            <w:shd w:val="clear" w:color="auto" w:fill="auto"/>
            <w:noWrap/>
            <w:vAlign w:val="bottom"/>
            <w:hideMark/>
          </w:tcPr>
          <w:p w14:paraId="7AEED87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37F426C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w:t>
            </w:r>
          </w:p>
        </w:tc>
        <w:tc>
          <w:tcPr>
            <w:tcW w:w="1276" w:type="dxa"/>
            <w:tcBorders>
              <w:top w:val="nil"/>
              <w:left w:val="nil"/>
              <w:bottom w:val="single" w:sz="8" w:space="0" w:color="auto"/>
              <w:right w:val="single" w:sz="8" w:space="0" w:color="auto"/>
            </w:tcBorders>
            <w:shd w:val="clear" w:color="auto" w:fill="auto"/>
            <w:vAlign w:val="bottom"/>
            <w:hideMark/>
          </w:tcPr>
          <w:p w14:paraId="2C8155D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78C640D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Western Cape</w:t>
            </w:r>
          </w:p>
        </w:tc>
      </w:tr>
      <w:tr w:rsidR="00EF4311" w:rsidRPr="008F55C0" w14:paraId="19201C4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C26C0D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w:t>
            </w:r>
          </w:p>
        </w:tc>
        <w:tc>
          <w:tcPr>
            <w:tcW w:w="1763" w:type="dxa"/>
            <w:tcBorders>
              <w:top w:val="nil"/>
              <w:left w:val="nil"/>
              <w:bottom w:val="single" w:sz="8" w:space="0" w:color="auto"/>
              <w:right w:val="single" w:sz="8" w:space="0" w:color="auto"/>
            </w:tcBorders>
            <w:shd w:val="clear" w:color="auto" w:fill="auto"/>
            <w:vAlign w:val="bottom"/>
            <w:hideMark/>
          </w:tcPr>
          <w:p w14:paraId="15C13839"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Emadlangeni</w:t>
            </w:r>
            <w:proofErr w:type="spellEnd"/>
            <w:r w:rsidRPr="008F55C0">
              <w:rPr>
                <w:rFonts w:ascii="Arial" w:eastAsia="Times New Roman" w:hAnsi="Arial" w:cs="Arial"/>
                <w:color w:val="000000"/>
                <w:sz w:val="18"/>
                <w:szCs w:val="18"/>
                <w:lang w:eastAsia="en-ZA"/>
              </w:rPr>
              <w:t xml:space="preserve"> Local Municipality - </w:t>
            </w:r>
            <w:r w:rsidRPr="008F55C0">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14:paraId="3096B20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Beautification Of Caravan Game Park</w:t>
            </w:r>
          </w:p>
        </w:tc>
        <w:tc>
          <w:tcPr>
            <w:tcW w:w="1275" w:type="dxa"/>
            <w:tcBorders>
              <w:top w:val="nil"/>
              <w:left w:val="nil"/>
              <w:bottom w:val="single" w:sz="8" w:space="0" w:color="auto"/>
              <w:right w:val="single" w:sz="8" w:space="0" w:color="auto"/>
            </w:tcBorders>
            <w:shd w:val="clear" w:color="auto" w:fill="auto"/>
            <w:vAlign w:val="bottom"/>
            <w:hideMark/>
          </w:tcPr>
          <w:p w14:paraId="2039AAA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48163-EPWP3M</w:t>
            </w:r>
          </w:p>
        </w:tc>
        <w:tc>
          <w:tcPr>
            <w:tcW w:w="851" w:type="dxa"/>
            <w:tcBorders>
              <w:top w:val="nil"/>
              <w:left w:val="nil"/>
              <w:bottom w:val="single" w:sz="8" w:space="0" w:color="auto"/>
              <w:right w:val="single" w:sz="8" w:space="0" w:color="auto"/>
            </w:tcBorders>
            <w:shd w:val="clear" w:color="auto" w:fill="auto"/>
            <w:noWrap/>
            <w:vAlign w:val="bottom"/>
            <w:hideMark/>
          </w:tcPr>
          <w:p w14:paraId="5F540A1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36146DF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48CAC95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36</w:t>
            </w:r>
          </w:p>
        </w:tc>
        <w:tc>
          <w:tcPr>
            <w:tcW w:w="851" w:type="dxa"/>
            <w:tcBorders>
              <w:top w:val="nil"/>
              <w:left w:val="nil"/>
              <w:bottom w:val="single" w:sz="8" w:space="0" w:color="auto"/>
              <w:right w:val="single" w:sz="8" w:space="0" w:color="auto"/>
            </w:tcBorders>
            <w:shd w:val="clear" w:color="auto" w:fill="auto"/>
            <w:noWrap/>
            <w:vAlign w:val="bottom"/>
            <w:hideMark/>
          </w:tcPr>
          <w:p w14:paraId="269ABBB7"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Kwazulu</w:t>
            </w:r>
            <w:proofErr w:type="spellEnd"/>
            <w:r w:rsidRPr="008F55C0">
              <w:rPr>
                <w:rFonts w:ascii="Arial" w:eastAsia="Times New Roman" w:hAnsi="Arial" w:cs="Arial"/>
                <w:color w:val="000000"/>
                <w:sz w:val="18"/>
                <w:szCs w:val="18"/>
                <w:lang w:eastAsia="en-ZA"/>
              </w:rPr>
              <w:t>/ Natal</w:t>
            </w:r>
          </w:p>
        </w:tc>
      </w:tr>
      <w:tr w:rsidR="00EF4311" w:rsidRPr="008F55C0" w14:paraId="5F65060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FEA47A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w:t>
            </w:r>
          </w:p>
        </w:tc>
        <w:tc>
          <w:tcPr>
            <w:tcW w:w="1763" w:type="dxa"/>
            <w:tcBorders>
              <w:top w:val="nil"/>
              <w:left w:val="nil"/>
              <w:bottom w:val="single" w:sz="8" w:space="0" w:color="auto"/>
              <w:right w:val="single" w:sz="8" w:space="0" w:color="auto"/>
            </w:tcBorders>
            <w:shd w:val="clear" w:color="auto" w:fill="auto"/>
            <w:vAlign w:val="bottom"/>
            <w:hideMark/>
          </w:tcPr>
          <w:p w14:paraId="59CBCCC6"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uMhlabuyalingana</w:t>
            </w:r>
            <w:proofErr w:type="spellEnd"/>
            <w:r w:rsidRPr="008F55C0">
              <w:rPr>
                <w:rFonts w:ascii="Arial" w:eastAsia="Times New Roman" w:hAnsi="Arial" w:cs="Arial"/>
                <w:color w:val="000000"/>
                <w:sz w:val="18"/>
                <w:szCs w:val="18"/>
                <w:lang w:eastAsia="en-ZA"/>
              </w:rPr>
              <w:t xml:space="preserve"> Local Municipality - </w:t>
            </w:r>
            <w:r w:rsidRPr="008F55C0">
              <w:rPr>
                <w:rFonts w:ascii="Arial" w:eastAsia="Times New Roman" w:hAnsi="Arial" w:cs="Arial"/>
                <w:color w:val="000000"/>
                <w:sz w:val="18"/>
                <w:szCs w:val="18"/>
                <w:lang w:eastAsia="en-ZA"/>
              </w:rPr>
              <w:br/>
              <w:t>Durban</w:t>
            </w:r>
          </w:p>
        </w:tc>
        <w:tc>
          <w:tcPr>
            <w:tcW w:w="1701" w:type="dxa"/>
            <w:tcBorders>
              <w:top w:val="nil"/>
              <w:left w:val="nil"/>
              <w:bottom w:val="single" w:sz="8" w:space="0" w:color="auto"/>
              <w:right w:val="single" w:sz="8" w:space="0" w:color="auto"/>
            </w:tcBorders>
            <w:shd w:val="clear" w:color="auto" w:fill="auto"/>
            <w:noWrap/>
            <w:vAlign w:val="bottom"/>
            <w:hideMark/>
          </w:tcPr>
          <w:p w14:paraId="7A7BB28D"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Umhlabuyalingana</w:t>
            </w:r>
            <w:proofErr w:type="spellEnd"/>
            <w:r w:rsidRPr="008F55C0">
              <w:rPr>
                <w:rFonts w:ascii="Arial" w:eastAsia="Times New Roman" w:hAnsi="Arial" w:cs="Arial"/>
                <w:color w:val="000000"/>
                <w:sz w:val="18"/>
                <w:szCs w:val="18"/>
                <w:lang w:eastAsia="en-ZA"/>
              </w:rPr>
              <w:t xml:space="preserve"> Community Base Care</w:t>
            </w:r>
          </w:p>
        </w:tc>
        <w:tc>
          <w:tcPr>
            <w:tcW w:w="1275" w:type="dxa"/>
            <w:tcBorders>
              <w:top w:val="nil"/>
              <w:left w:val="nil"/>
              <w:bottom w:val="single" w:sz="8" w:space="0" w:color="auto"/>
              <w:right w:val="single" w:sz="8" w:space="0" w:color="auto"/>
            </w:tcBorders>
            <w:shd w:val="clear" w:color="auto" w:fill="auto"/>
            <w:vAlign w:val="bottom"/>
            <w:hideMark/>
          </w:tcPr>
          <w:p w14:paraId="767DB74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51163-EPWP3M</w:t>
            </w:r>
          </w:p>
        </w:tc>
        <w:tc>
          <w:tcPr>
            <w:tcW w:w="851" w:type="dxa"/>
            <w:tcBorders>
              <w:top w:val="nil"/>
              <w:left w:val="nil"/>
              <w:bottom w:val="single" w:sz="8" w:space="0" w:color="auto"/>
              <w:right w:val="single" w:sz="8" w:space="0" w:color="auto"/>
            </w:tcBorders>
            <w:shd w:val="clear" w:color="auto" w:fill="auto"/>
            <w:noWrap/>
            <w:vAlign w:val="bottom"/>
            <w:hideMark/>
          </w:tcPr>
          <w:p w14:paraId="4FECA93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452439A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1276" w:type="dxa"/>
            <w:tcBorders>
              <w:top w:val="nil"/>
              <w:left w:val="nil"/>
              <w:bottom w:val="single" w:sz="8" w:space="0" w:color="auto"/>
              <w:right w:val="single" w:sz="8" w:space="0" w:color="auto"/>
            </w:tcBorders>
            <w:shd w:val="clear" w:color="auto" w:fill="auto"/>
            <w:noWrap/>
            <w:vAlign w:val="bottom"/>
            <w:hideMark/>
          </w:tcPr>
          <w:p w14:paraId="19C5C9D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93</w:t>
            </w:r>
          </w:p>
        </w:tc>
        <w:tc>
          <w:tcPr>
            <w:tcW w:w="851" w:type="dxa"/>
            <w:tcBorders>
              <w:top w:val="nil"/>
              <w:left w:val="nil"/>
              <w:bottom w:val="single" w:sz="8" w:space="0" w:color="auto"/>
              <w:right w:val="single" w:sz="8" w:space="0" w:color="auto"/>
            </w:tcBorders>
            <w:shd w:val="clear" w:color="auto" w:fill="auto"/>
            <w:noWrap/>
            <w:vAlign w:val="bottom"/>
            <w:hideMark/>
          </w:tcPr>
          <w:p w14:paraId="53DCF9B9"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Kwazulu</w:t>
            </w:r>
            <w:proofErr w:type="spellEnd"/>
            <w:r w:rsidRPr="008F55C0">
              <w:rPr>
                <w:rFonts w:ascii="Arial" w:eastAsia="Times New Roman" w:hAnsi="Arial" w:cs="Arial"/>
                <w:color w:val="000000"/>
                <w:sz w:val="18"/>
                <w:szCs w:val="18"/>
                <w:lang w:eastAsia="en-ZA"/>
              </w:rPr>
              <w:t>/ Natal</w:t>
            </w:r>
          </w:p>
        </w:tc>
      </w:tr>
      <w:tr w:rsidR="00EF4311" w:rsidRPr="008F55C0" w14:paraId="5396EBF9"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1A4E98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13</w:t>
            </w:r>
          </w:p>
        </w:tc>
        <w:tc>
          <w:tcPr>
            <w:tcW w:w="1763" w:type="dxa"/>
            <w:tcBorders>
              <w:top w:val="nil"/>
              <w:left w:val="nil"/>
              <w:bottom w:val="single" w:sz="8" w:space="0" w:color="auto"/>
              <w:right w:val="nil"/>
            </w:tcBorders>
            <w:shd w:val="clear" w:color="auto" w:fill="auto"/>
            <w:vAlign w:val="bottom"/>
            <w:hideMark/>
          </w:tcPr>
          <w:p w14:paraId="6E9F8F3F"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Msinga</w:t>
            </w:r>
            <w:proofErr w:type="spellEnd"/>
            <w:r w:rsidRPr="008F55C0">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7A474E5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Street Cleaning</w:t>
            </w:r>
          </w:p>
        </w:tc>
        <w:tc>
          <w:tcPr>
            <w:tcW w:w="1275" w:type="dxa"/>
            <w:tcBorders>
              <w:top w:val="nil"/>
              <w:left w:val="nil"/>
              <w:bottom w:val="single" w:sz="8" w:space="0" w:color="auto"/>
              <w:right w:val="single" w:sz="8" w:space="0" w:color="auto"/>
            </w:tcBorders>
            <w:shd w:val="clear" w:color="auto" w:fill="auto"/>
            <w:vAlign w:val="bottom"/>
            <w:hideMark/>
          </w:tcPr>
          <w:p w14:paraId="1C95FD9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23494-EPWP3M</w:t>
            </w:r>
          </w:p>
        </w:tc>
        <w:tc>
          <w:tcPr>
            <w:tcW w:w="851" w:type="dxa"/>
            <w:tcBorders>
              <w:top w:val="nil"/>
              <w:left w:val="nil"/>
              <w:bottom w:val="single" w:sz="8" w:space="0" w:color="auto"/>
              <w:right w:val="single" w:sz="8" w:space="0" w:color="auto"/>
            </w:tcBorders>
            <w:shd w:val="clear" w:color="auto" w:fill="auto"/>
            <w:noWrap/>
            <w:vAlign w:val="bottom"/>
            <w:hideMark/>
          </w:tcPr>
          <w:p w14:paraId="412F099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448F970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vAlign w:val="bottom"/>
            <w:hideMark/>
          </w:tcPr>
          <w:p w14:paraId="53A1078F"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106</w:t>
            </w:r>
          </w:p>
        </w:tc>
        <w:tc>
          <w:tcPr>
            <w:tcW w:w="851" w:type="dxa"/>
            <w:tcBorders>
              <w:top w:val="nil"/>
              <w:left w:val="nil"/>
              <w:bottom w:val="single" w:sz="8" w:space="0" w:color="auto"/>
              <w:right w:val="single" w:sz="8" w:space="0" w:color="auto"/>
            </w:tcBorders>
            <w:shd w:val="clear" w:color="auto" w:fill="auto"/>
            <w:noWrap/>
            <w:vAlign w:val="bottom"/>
            <w:hideMark/>
          </w:tcPr>
          <w:p w14:paraId="63ABDF00"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Kwazulu</w:t>
            </w:r>
            <w:proofErr w:type="spellEnd"/>
            <w:r w:rsidRPr="008F55C0">
              <w:rPr>
                <w:rFonts w:ascii="Arial" w:eastAsia="Times New Roman" w:hAnsi="Arial" w:cs="Arial"/>
                <w:color w:val="000000"/>
                <w:sz w:val="18"/>
                <w:szCs w:val="18"/>
                <w:lang w:eastAsia="en-ZA"/>
              </w:rPr>
              <w:t>/ Natal</w:t>
            </w:r>
          </w:p>
        </w:tc>
      </w:tr>
      <w:tr w:rsidR="00EF4311" w:rsidRPr="008F55C0" w14:paraId="5AD429B0"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FE79BA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14</w:t>
            </w:r>
          </w:p>
        </w:tc>
        <w:tc>
          <w:tcPr>
            <w:tcW w:w="1763" w:type="dxa"/>
            <w:tcBorders>
              <w:top w:val="nil"/>
              <w:left w:val="nil"/>
              <w:bottom w:val="single" w:sz="8" w:space="0" w:color="auto"/>
              <w:right w:val="nil"/>
            </w:tcBorders>
            <w:shd w:val="clear" w:color="auto" w:fill="auto"/>
            <w:vAlign w:val="bottom"/>
            <w:hideMark/>
          </w:tcPr>
          <w:p w14:paraId="534B3A9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KZN - Public Works Provincial department</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0813CCC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uThukela School Maintenance Programme</w:t>
            </w:r>
          </w:p>
        </w:tc>
        <w:tc>
          <w:tcPr>
            <w:tcW w:w="1275" w:type="dxa"/>
            <w:tcBorders>
              <w:top w:val="nil"/>
              <w:left w:val="nil"/>
              <w:bottom w:val="single" w:sz="8" w:space="0" w:color="auto"/>
              <w:right w:val="single" w:sz="8" w:space="0" w:color="auto"/>
            </w:tcBorders>
            <w:shd w:val="clear" w:color="auto" w:fill="auto"/>
            <w:vAlign w:val="bottom"/>
            <w:hideMark/>
          </w:tcPr>
          <w:p w14:paraId="7AA30B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65185-EPWP3P</w:t>
            </w:r>
          </w:p>
        </w:tc>
        <w:tc>
          <w:tcPr>
            <w:tcW w:w="851" w:type="dxa"/>
            <w:tcBorders>
              <w:top w:val="nil"/>
              <w:left w:val="nil"/>
              <w:bottom w:val="single" w:sz="8" w:space="0" w:color="auto"/>
              <w:right w:val="single" w:sz="8" w:space="0" w:color="auto"/>
            </w:tcBorders>
            <w:shd w:val="clear" w:color="auto" w:fill="auto"/>
            <w:noWrap/>
            <w:vAlign w:val="bottom"/>
            <w:hideMark/>
          </w:tcPr>
          <w:p w14:paraId="5C07172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170FE87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vAlign w:val="bottom"/>
            <w:hideMark/>
          </w:tcPr>
          <w:p w14:paraId="5855168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473</w:t>
            </w:r>
          </w:p>
        </w:tc>
        <w:tc>
          <w:tcPr>
            <w:tcW w:w="851" w:type="dxa"/>
            <w:tcBorders>
              <w:top w:val="nil"/>
              <w:left w:val="nil"/>
              <w:bottom w:val="single" w:sz="8" w:space="0" w:color="auto"/>
              <w:right w:val="single" w:sz="8" w:space="0" w:color="auto"/>
            </w:tcBorders>
            <w:shd w:val="clear" w:color="auto" w:fill="auto"/>
            <w:noWrap/>
            <w:vAlign w:val="bottom"/>
            <w:hideMark/>
          </w:tcPr>
          <w:p w14:paraId="534D62CD"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Kwazulu</w:t>
            </w:r>
            <w:proofErr w:type="spellEnd"/>
            <w:r w:rsidRPr="008F55C0">
              <w:rPr>
                <w:rFonts w:ascii="Arial" w:eastAsia="Times New Roman" w:hAnsi="Arial" w:cs="Arial"/>
                <w:color w:val="000000"/>
                <w:sz w:val="18"/>
                <w:szCs w:val="18"/>
                <w:lang w:eastAsia="en-ZA"/>
              </w:rPr>
              <w:t>/ Natal</w:t>
            </w:r>
          </w:p>
        </w:tc>
      </w:tr>
      <w:tr w:rsidR="00EF4311" w:rsidRPr="008F55C0" w14:paraId="11B6D361"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8502F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763" w:type="dxa"/>
            <w:tcBorders>
              <w:top w:val="nil"/>
              <w:left w:val="nil"/>
              <w:bottom w:val="single" w:sz="8" w:space="0" w:color="auto"/>
              <w:right w:val="nil"/>
            </w:tcBorders>
            <w:shd w:val="clear" w:color="auto" w:fill="auto"/>
            <w:vAlign w:val="bottom"/>
            <w:hideMark/>
          </w:tcPr>
          <w:p w14:paraId="5731ED83"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Umgungundlovu</w:t>
            </w:r>
            <w:proofErr w:type="spellEnd"/>
            <w:r w:rsidRPr="008F55C0">
              <w:rPr>
                <w:rFonts w:ascii="Arial" w:eastAsia="Times New Roman" w:hAnsi="Arial" w:cs="Arial"/>
                <w:color w:val="000000"/>
                <w:sz w:val="18"/>
                <w:szCs w:val="18"/>
                <w:lang w:eastAsia="en-ZA"/>
              </w:rPr>
              <w:t xml:space="preserve"> District Municipality</w:t>
            </w:r>
          </w:p>
        </w:tc>
        <w:tc>
          <w:tcPr>
            <w:tcW w:w="1701" w:type="dxa"/>
            <w:tcBorders>
              <w:top w:val="nil"/>
              <w:left w:val="nil"/>
              <w:bottom w:val="single" w:sz="8" w:space="0" w:color="auto"/>
              <w:right w:val="single" w:sz="8" w:space="0" w:color="auto"/>
            </w:tcBorders>
            <w:shd w:val="clear" w:color="auto" w:fill="auto"/>
            <w:vAlign w:val="bottom"/>
            <w:hideMark/>
          </w:tcPr>
          <w:p w14:paraId="3171A21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Hilton Water Reticulation Replacement Project</w:t>
            </w:r>
          </w:p>
        </w:tc>
        <w:tc>
          <w:tcPr>
            <w:tcW w:w="1275" w:type="dxa"/>
            <w:tcBorders>
              <w:top w:val="nil"/>
              <w:left w:val="nil"/>
              <w:bottom w:val="single" w:sz="8" w:space="0" w:color="auto"/>
              <w:right w:val="single" w:sz="8" w:space="0" w:color="auto"/>
            </w:tcBorders>
            <w:shd w:val="clear" w:color="auto" w:fill="auto"/>
            <w:vAlign w:val="bottom"/>
            <w:hideMark/>
          </w:tcPr>
          <w:p w14:paraId="6F633A1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23597-EPWP3M</w:t>
            </w:r>
          </w:p>
        </w:tc>
        <w:tc>
          <w:tcPr>
            <w:tcW w:w="851" w:type="dxa"/>
            <w:tcBorders>
              <w:top w:val="nil"/>
              <w:left w:val="nil"/>
              <w:bottom w:val="single" w:sz="8" w:space="0" w:color="auto"/>
              <w:right w:val="single" w:sz="8" w:space="0" w:color="auto"/>
            </w:tcBorders>
            <w:shd w:val="clear" w:color="auto" w:fill="auto"/>
            <w:noWrap/>
            <w:vAlign w:val="bottom"/>
            <w:hideMark/>
          </w:tcPr>
          <w:p w14:paraId="4CB8955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604616B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133</w:t>
            </w:r>
          </w:p>
        </w:tc>
        <w:tc>
          <w:tcPr>
            <w:tcW w:w="1276" w:type="dxa"/>
            <w:tcBorders>
              <w:top w:val="nil"/>
              <w:left w:val="nil"/>
              <w:bottom w:val="single" w:sz="8" w:space="0" w:color="auto"/>
              <w:right w:val="single" w:sz="8" w:space="0" w:color="auto"/>
            </w:tcBorders>
            <w:shd w:val="clear" w:color="auto" w:fill="auto"/>
            <w:vAlign w:val="bottom"/>
            <w:hideMark/>
          </w:tcPr>
          <w:p w14:paraId="7BE2BB8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283</w:t>
            </w:r>
          </w:p>
        </w:tc>
        <w:tc>
          <w:tcPr>
            <w:tcW w:w="851" w:type="dxa"/>
            <w:tcBorders>
              <w:top w:val="nil"/>
              <w:left w:val="nil"/>
              <w:bottom w:val="single" w:sz="8" w:space="0" w:color="auto"/>
              <w:right w:val="single" w:sz="8" w:space="0" w:color="auto"/>
            </w:tcBorders>
            <w:shd w:val="clear" w:color="auto" w:fill="auto"/>
            <w:noWrap/>
            <w:vAlign w:val="bottom"/>
            <w:hideMark/>
          </w:tcPr>
          <w:p w14:paraId="444121B4"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Kwazulu</w:t>
            </w:r>
            <w:proofErr w:type="spellEnd"/>
            <w:r w:rsidRPr="008F55C0">
              <w:rPr>
                <w:rFonts w:ascii="Arial" w:eastAsia="Times New Roman" w:hAnsi="Arial" w:cs="Arial"/>
                <w:color w:val="000000"/>
                <w:sz w:val="18"/>
                <w:szCs w:val="18"/>
                <w:lang w:eastAsia="en-ZA"/>
              </w:rPr>
              <w:t>/ Natal</w:t>
            </w:r>
          </w:p>
        </w:tc>
      </w:tr>
      <w:tr w:rsidR="00EF4311" w:rsidRPr="008F55C0" w14:paraId="0A7E6CD3"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DD7F3A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14:paraId="50ABF99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eThekwini Metropolitan Municipality</w:t>
            </w:r>
          </w:p>
        </w:tc>
        <w:tc>
          <w:tcPr>
            <w:tcW w:w="1701" w:type="dxa"/>
            <w:tcBorders>
              <w:top w:val="nil"/>
              <w:left w:val="nil"/>
              <w:bottom w:val="single" w:sz="8" w:space="0" w:color="auto"/>
              <w:right w:val="single" w:sz="8" w:space="0" w:color="auto"/>
            </w:tcBorders>
            <w:shd w:val="clear" w:color="auto" w:fill="auto"/>
            <w:vAlign w:val="bottom"/>
            <w:hideMark/>
          </w:tcPr>
          <w:p w14:paraId="70938D4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EThekwini Community Social Support Programme</w:t>
            </w:r>
          </w:p>
        </w:tc>
        <w:tc>
          <w:tcPr>
            <w:tcW w:w="1275" w:type="dxa"/>
            <w:tcBorders>
              <w:top w:val="nil"/>
              <w:left w:val="nil"/>
              <w:bottom w:val="single" w:sz="8" w:space="0" w:color="auto"/>
              <w:right w:val="single" w:sz="8" w:space="0" w:color="auto"/>
            </w:tcBorders>
            <w:shd w:val="clear" w:color="auto" w:fill="auto"/>
            <w:vAlign w:val="bottom"/>
            <w:hideMark/>
          </w:tcPr>
          <w:p w14:paraId="679F615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27905-EPWP3M</w:t>
            </w:r>
          </w:p>
        </w:tc>
        <w:tc>
          <w:tcPr>
            <w:tcW w:w="851" w:type="dxa"/>
            <w:tcBorders>
              <w:top w:val="nil"/>
              <w:left w:val="nil"/>
              <w:bottom w:val="single" w:sz="8" w:space="0" w:color="auto"/>
              <w:right w:val="single" w:sz="8" w:space="0" w:color="auto"/>
            </w:tcBorders>
            <w:shd w:val="clear" w:color="auto" w:fill="auto"/>
            <w:noWrap/>
            <w:vAlign w:val="bottom"/>
            <w:hideMark/>
          </w:tcPr>
          <w:p w14:paraId="686709C5"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53EEB45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w:t>
            </w:r>
          </w:p>
        </w:tc>
        <w:tc>
          <w:tcPr>
            <w:tcW w:w="1276" w:type="dxa"/>
            <w:tcBorders>
              <w:top w:val="nil"/>
              <w:left w:val="nil"/>
              <w:bottom w:val="single" w:sz="8" w:space="0" w:color="auto"/>
              <w:right w:val="single" w:sz="8" w:space="0" w:color="auto"/>
            </w:tcBorders>
            <w:shd w:val="clear" w:color="auto" w:fill="auto"/>
            <w:vAlign w:val="bottom"/>
            <w:hideMark/>
          </w:tcPr>
          <w:p w14:paraId="078A3FE9"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384</w:t>
            </w:r>
          </w:p>
        </w:tc>
        <w:tc>
          <w:tcPr>
            <w:tcW w:w="851" w:type="dxa"/>
            <w:tcBorders>
              <w:top w:val="nil"/>
              <w:left w:val="nil"/>
              <w:bottom w:val="single" w:sz="8" w:space="0" w:color="auto"/>
              <w:right w:val="single" w:sz="8" w:space="0" w:color="auto"/>
            </w:tcBorders>
            <w:shd w:val="clear" w:color="auto" w:fill="auto"/>
            <w:noWrap/>
            <w:vAlign w:val="bottom"/>
            <w:hideMark/>
          </w:tcPr>
          <w:p w14:paraId="5DC2853D"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Kwazulu</w:t>
            </w:r>
            <w:proofErr w:type="spellEnd"/>
            <w:r w:rsidRPr="008F55C0">
              <w:rPr>
                <w:rFonts w:ascii="Arial" w:eastAsia="Times New Roman" w:hAnsi="Arial" w:cs="Arial"/>
                <w:color w:val="000000"/>
                <w:sz w:val="18"/>
                <w:szCs w:val="18"/>
                <w:lang w:eastAsia="en-ZA"/>
              </w:rPr>
              <w:t>/ Natal</w:t>
            </w:r>
          </w:p>
        </w:tc>
      </w:tr>
      <w:tr w:rsidR="00EF4311" w:rsidRPr="008F55C0" w14:paraId="380BA442"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F21913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15</w:t>
            </w:r>
          </w:p>
        </w:tc>
        <w:tc>
          <w:tcPr>
            <w:tcW w:w="1763" w:type="dxa"/>
            <w:tcBorders>
              <w:top w:val="nil"/>
              <w:left w:val="nil"/>
              <w:bottom w:val="single" w:sz="8" w:space="0" w:color="auto"/>
              <w:right w:val="single" w:sz="8" w:space="0" w:color="auto"/>
            </w:tcBorders>
            <w:shd w:val="clear" w:color="auto" w:fill="auto"/>
            <w:vAlign w:val="bottom"/>
            <w:hideMark/>
          </w:tcPr>
          <w:p w14:paraId="35CC345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Buffalo City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7601774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West Bank Restitution</w:t>
            </w:r>
          </w:p>
        </w:tc>
        <w:tc>
          <w:tcPr>
            <w:tcW w:w="1275" w:type="dxa"/>
            <w:tcBorders>
              <w:top w:val="nil"/>
              <w:left w:val="nil"/>
              <w:bottom w:val="single" w:sz="8" w:space="0" w:color="auto"/>
              <w:right w:val="single" w:sz="8" w:space="0" w:color="auto"/>
            </w:tcBorders>
            <w:shd w:val="clear" w:color="auto" w:fill="auto"/>
            <w:vAlign w:val="bottom"/>
            <w:hideMark/>
          </w:tcPr>
          <w:p w14:paraId="314AA28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50940-EPWP3M</w:t>
            </w:r>
          </w:p>
        </w:tc>
        <w:tc>
          <w:tcPr>
            <w:tcW w:w="851" w:type="dxa"/>
            <w:tcBorders>
              <w:top w:val="nil"/>
              <w:left w:val="nil"/>
              <w:bottom w:val="single" w:sz="8" w:space="0" w:color="auto"/>
              <w:right w:val="single" w:sz="8" w:space="0" w:color="auto"/>
            </w:tcBorders>
            <w:shd w:val="clear" w:color="auto" w:fill="auto"/>
            <w:noWrap/>
            <w:vAlign w:val="bottom"/>
            <w:hideMark/>
          </w:tcPr>
          <w:p w14:paraId="174B1CD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379E5C9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6</w:t>
            </w:r>
          </w:p>
        </w:tc>
        <w:tc>
          <w:tcPr>
            <w:tcW w:w="1276" w:type="dxa"/>
            <w:tcBorders>
              <w:top w:val="nil"/>
              <w:left w:val="nil"/>
              <w:bottom w:val="single" w:sz="8" w:space="0" w:color="auto"/>
              <w:right w:val="single" w:sz="8" w:space="0" w:color="auto"/>
            </w:tcBorders>
            <w:shd w:val="clear" w:color="auto" w:fill="auto"/>
            <w:noWrap/>
            <w:vAlign w:val="bottom"/>
            <w:hideMark/>
          </w:tcPr>
          <w:p w14:paraId="5152E9B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22</w:t>
            </w:r>
          </w:p>
        </w:tc>
        <w:tc>
          <w:tcPr>
            <w:tcW w:w="851" w:type="dxa"/>
            <w:tcBorders>
              <w:top w:val="nil"/>
              <w:left w:val="nil"/>
              <w:bottom w:val="single" w:sz="8" w:space="0" w:color="auto"/>
              <w:right w:val="single" w:sz="8" w:space="0" w:color="auto"/>
            </w:tcBorders>
            <w:shd w:val="clear" w:color="auto" w:fill="auto"/>
            <w:noWrap/>
            <w:vAlign w:val="bottom"/>
            <w:hideMark/>
          </w:tcPr>
          <w:p w14:paraId="74DC072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27E9DB91"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1A9554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16</w:t>
            </w:r>
          </w:p>
        </w:tc>
        <w:tc>
          <w:tcPr>
            <w:tcW w:w="1763" w:type="dxa"/>
            <w:tcBorders>
              <w:top w:val="nil"/>
              <w:left w:val="nil"/>
              <w:bottom w:val="single" w:sz="8" w:space="0" w:color="auto"/>
              <w:right w:val="single" w:sz="8" w:space="0" w:color="auto"/>
            </w:tcBorders>
            <w:shd w:val="clear" w:color="auto" w:fill="auto"/>
            <w:vAlign w:val="bottom"/>
            <w:hideMark/>
          </w:tcPr>
          <w:p w14:paraId="4838CAA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45C31DF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Construction of Civil Eng. Services in </w:t>
            </w:r>
            <w:proofErr w:type="spellStart"/>
            <w:r w:rsidRPr="008F55C0">
              <w:rPr>
                <w:rFonts w:ascii="Arial" w:eastAsia="Times New Roman" w:hAnsi="Arial" w:cs="Arial"/>
                <w:color w:val="000000"/>
                <w:sz w:val="18"/>
                <w:szCs w:val="18"/>
                <w:lang w:eastAsia="en-ZA"/>
              </w:rPr>
              <w:t>Qaqawuli</w:t>
            </w:r>
            <w:proofErr w:type="spellEnd"/>
          </w:p>
        </w:tc>
        <w:tc>
          <w:tcPr>
            <w:tcW w:w="1275" w:type="dxa"/>
            <w:tcBorders>
              <w:top w:val="nil"/>
              <w:left w:val="nil"/>
              <w:bottom w:val="single" w:sz="8" w:space="0" w:color="auto"/>
              <w:right w:val="single" w:sz="8" w:space="0" w:color="auto"/>
            </w:tcBorders>
            <w:shd w:val="clear" w:color="auto" w:fill="auto"/>
            <w:vAlign w:val="bottom"/>
            <w:hideMark/>
          </w:tcPr>
          <w:p w14:paraId="6960860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44277-EPWP3M</w:t>
            </w:r>
          </w:p>
        </w:tc>
        <w:tc>
          <w:tcPr>
            <w:tcW w:w="851" w:type="dxa"/>
            <w:tcBorders>
              <w:top w:val="nil"/>
              <w:left w:val="nil"/>
              <w:bottom w:val="single" w:sz="8" w:space="0" w:color="auto"/>
              <w:right w:val="single" w:sz="8" w:space="0" w:color="auto"/>
            </w:tcBorders>
            <w:shd w:val="clear" w:color="auto" w:fill="auto"/>
            <w:noWrap/>
            <w:vAlign w:val="bottom"/>
            <w:hideMark/>
          </w:tcPr>
          <w:p w14:paraId="3701E44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5EA0353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14:paraId="43255CC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44</w:t>
            </w:r>
          </w:p>
        </w:tc>
        <w:tc>
          <w:tcPr>
            <w:tcW w:w="851" w:type="dxa"/>
            <w:tcBorders>
              <w:top w:val="nil"/>
              <w:left w:val="nil"/>
              <w:bottom w:val="single" w:sz="8" w:space="0" w:color="auto"/>
              <w:right w:val="single" w:sz="8" w:space="0" w:color="auto"/>
            </w:tcBorders>
            <w:shd w:val="clear" w:color="auto" w:fill="auto"/>
            <w:noWrap/>
            <w:vAlign w:val="bottom"/>
            <w:hideMark/>
          </w:tcPr>
          <w:p w14:paraId="0B64750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4DF94B9B"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1991D9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w:t>
            </w:r>
          </w:p>
        </w:tc>
        <w:tc>
          <w:tcPr>
            <w:tcW w:w="1763" w:type="dxa"/>
            <w:tcBorders>
              <w:top w:val="nil"/>
              <w:left w:val="nil"/>
              <w:bottom w:val="single" w:sz="8" w:space="0" w:color="auto"/>
              <w:right w:val="single" w:sz="8" w:space="0" w:color="auto"/>
            </w:tcBorders>
            <w:shd w:val="clear" w:color="auto" w:fill="auto"/>
            <w:vAlign w:val="bottom"/>
            <w:hideMark/>
          </w:tcPr>
          <w:p w14:paraId="7A113AD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020B3628"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FishWater</w:t>
            </w:r>
            <w:proofErr w:type="spellEnd"/>
            <w:r w:rsidRPr="008F55C0">
              <w:rPr>
                <w:rFonts w:ascii="Arial" w:eastAsia="Times New Roman" w:hAnsi="Arial" w:cs="Arial"/>
                <w:color w:val="000000"/>
                <w:sz w:val="18"/>
                <w:szCs w:val="18"/>
                <w:lang w:eastAsia="en-ZA"/>
              </w:rPr>
              <w:t xml:space="preserve"> Flats WTW Phase 4</w:t>
            </w:r>
          </w:p>
        </w:tc>
        <w:tc>
          <w:tcPr>
            <w:tcW w:w="1275" w:type="dxa"/>
            <w:tcBorders>
              <w:top w:val="nil"/>
              <w:left w:val="nil"/>
              <w:bottom w:val="single" w:sz="8" w:space="0" w:color="auto"/>
              <w:right w:val="single" w:sz="8" w:space="0" w:color="auto"/>
            </w:tcBorders>
            <w:shd w:val="clear" w:color="auto" w:fill="auto"/>
            <w:vAlign w:val="bottom"/>
            <w:hideMark/>
          </w:tcPr>
          <w:p w14:paraId="03294D5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58117-EPWP3M</w:t>
            </w:r>
          </w:p>
        </w:tc>
        <w:tc>
          <w:tcPr>
            <w:tcW w:w="851" w:type="dxa"/>
            <w:tcBorders>
              <w:top w:val="nil"/>
              <w:left w:val="nil"/>
              <w:bottom w:val="single" w:sz="8" w:space="0" w:color="auto"/>
              <w:right w:val="single" w:sz="8" w:space="0" w:color="auto"/>
            </w:tcBorders>
            <w:shd w:val="clear" w:color="auto" w:fill="auto"/>
            <w:noWrap/>
            <w:vAlign w:val="bottom"/>
            <w:hideMark/>
          </w:tcPr>
          <w:p w14:paraId="6287B3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0AED0B6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w:t>
            </w:r>
          </w:p>
        </w:tc>
        <w:tc>
          <w:tcPr>
            <w:tcW w:w="1276" w:type="dxa"/>
            <w:tcBorders>
              <w:top w:val="nil"/>
              <w:left w:val="nil"/>
              <w:bottom w:val="single" w:sz="8" w:space="0" w:color="auto"/>
              <w:right w:val="single" w:sz="8" w:space="0" w:color="auto"/>
            </w:tcBorders>
            <w:shd w:val="clear" w:color="auto" w:fill="auto"/>
            <w:noWrap/>
            <w:vAlign w:val="bottom"/>
            <w:hideMark/>
          </w:tcPr>
          <w:p w14:paraId="42DA5EA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10</w:t>
            </w:r>
          </w:p>
        </w:tc>
        <w:tc>
          <w:tcPr>
            <w:tcW w:w="851" w:type="dxa"/>
            <w:tcBorders>
              <w:top w:val="nil"/>
              <w:left w:val="nil"/>
              <w:bottom w:val="single" w:sz="8" w:space="0" w:color="auto"/>
              <w:right w:val="single" w:sz="8" w:space="0" w:color="auto"/>
            </w:tcBorders>
            <w:shd w:val="clear" w:color="auto" w:fill="auto"/>
            <w:noWrap/>
            <w:vAlign w:val="bottom"/>
            <w:hideMark/>
          </w:tcPr>
          <w:p w14:paraId="4E6D30E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2D5DDFCE"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FD65CA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1763" w:type="dxa"/>
            <w:tcBorders>
              <w:top w:val="nil"/>
              <w:left w:val="nil"/>
              <w:bottom w:val="single" w:sz="8" w:space="0" w:color="auto"/>
              <w:right w:val="single" w:sz="8" w:space="0" w:color="auto"/>
            </w:tcBorders>
            <w:shd w:val="clear" w:color="auto" w:fill="auto"/>
            <w:vAlign w:val="bottom"/>
            <w:hideMark/>
          </w:tcPr>
          <w:p w14:paraId="0DADBA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 Municipality -</w:t>
            </w:r>
            <w:r w:rsidRPr="008F55C0">
              <w:rPr>
                <w:rFonts w:ascii="Arial" w:eastAsia="Times New Roman" w:hAnsi="Arial" w:cs="Arial"/>
                <w:color w:val="000000"/>
                <w:sz w:val="18"/>
                <w:szCs w:val="18"/>
                <w:lang w:eastAsia="en-ZA"/>
              </w:rPr>
              <w:br/>
              <w:t>Port Elizabeth</w:t>
            </w:r>
          </w:p>
        </w:tc>
        <w:tc>
          <w:tcPr>
            <w:tcW w:w="1701" w:type="dxa"/>
            <w:tcBorders>
              <w:top w:val="nil"/>
              <w:left w:val="nil"/>
              <w:bottom w:val="single" w:sz="8" w:space="0" w:color="auto"/>
              <w:right w:val="single" w:sz="8" w:space="0" w:color="auto"/>
            </w:tcBorders>
            <w:shd w:val="clear" w:color="auto" w:fill="auto"/>
            <w:noWrap/>
            <w:vAlign w:val="bottom"/>
            <w:hideMark/>
          </w:tcPr>
          <w:p w14:paraId="5CC76BE6"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Baakens</w:t>
            </w:r>
            <w:proofErr w:type="spellEnd"/>
            <w:r w:rsidRPr="008F55C0">
              <w:rPr>
                <w:rFonts w:ascii="Arial" w:eastAsia="Times New Roman" w:hAnsi="Arial" w:cs="Arial"/>
                <w:color w:val="000000"/>
                <w:sz w:val="18"/>
                <w:szCs w:val="18"/>
                <w:lang w:eastAsia="en-ZA"/>
              </w:rPr>
              <w:t xml:space="preserve"> River Valley</w:t>
            </w:r>
          </w:p>
        </w:tc>
        <w:tc>
          <w:tcPr>
            <w:tcW w:w="1275" w:type="dxa"/>
            <w:tcBorders>
              <w:top w:val="nil"/>
              <w:left w:val="nil"/>
              <w:bottom w:val="single" w:sz="8" w:space="0" w:color="auto"/>
              <w:right w:val="single" w:sz="8" w:space="0" w:color="auto"/>
            </w:tcBorders>
            <w:shd w:val="clear" w:color="auto" w:fill="auto"/>
            <w:vAlign w:val="bottom"/>
            <w:hideMark/>
          </w:tcPr>
          <w:p w14:paraId="698334F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51637-EPWP3M</w:t>
            </w:r>
          </w:p>
        </w:tc>
        <w:tc>
          <w:tcPr>
            <w:tcW w:w="851" w:type="dxa"/>
            <w:tcBorders>
              <w:top w:val="nil"/>
              <w:left w:val="nil"/>
              <w:bottom w:val="single" w:sz="8" w:space="0" w:color="auto"/>
              <w:right w:val="single" w:sz="8" w:space="0" w:color="auto"/>
            </w:tcBorders>
            <w:shd w:val="clear" w:color="auto" w:fill="auto"/>
            <w:noWrap/>
            <w:vAlign w:val="bottom"/>
            <w:hideMark/>
          </w:tcPr>
          <w:p w14:paraId="6993BC7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63B2588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234</w:t>
            </w:r>
          </w:p>
        </w:tc>
        <w:tc>
          <w:tcPr>
            <w:tcW w:w="1276" w:type="dxa"/>
            <w:tcBorders>
              <w:top w:val="nil"/>
              <w:left w:val="nil"/>
              <w:bottom w:val="single" w:sz="8" w:space="0" w:color="auto"/>
              <w:right w:val="single" w:sz="8" w:space="0" w:color="auto"/>
            </w:tcBorders>
            <w:shd w:val="clear" w:color="auto" w:fill="auto"/>
            <w:noWrap/>
            <w:vAlign w:val="bottom"/>
            <w:hideMark/>
          </w:tcPr>
          <w:p w14:paraId="4BFA31F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302</w:t>
            </w:r>
          </w:p>
        </w:tc>
        <w:tc>
          <w:tcPr>
            <w:tcW w:w="851" w:type="dxa"/>
            <w:tcBorders>
              <w:top w:val="nil"/>
              <w:left w:val="nil"/>
              <w:bottom w:val="single" w:sz="8" w:space="0" w:color="auto"/>
              <w:right w:val="single" w:sz="8" w:space="0" w:color="auto"/>
            </w:tcBorders>
            <w:shd w:val="clear" w:color="auto" w:fill="auto"/>
            <w:noWrap/>
            <w:vAlign w:val="bottom"/>
            <w:hideMark/>
          </w:tcPr>
          <w:p w14:paraId="585AC5A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172781DB"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55F9B8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19</w:t>
            </w:r>
          </w:p>
        </w:tc>
        <w:tc>
          <w:tcPr>
            <w:tcW w:w="1763" w:type="dxa"/>
            <w:tcBorders>
              <w:top w:val="nil"/>
              <w:left w:val="nil"/>
              <w:bottom w:val="single" w:sz="8" w:space="0" w:color="auto"/>
              <w:right w:val="nil"/>
            </w:tcBorders>
            <w:shd w:val="clear" w:color="auto" w:fill="auto"/>
            <w:vAlign w:val="bottom"/>
            <w:hideMark/>
          </w:tcPr>
          <w:p w14:paraId="3FDE8500"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Amathole</w:t>
            </w:r>
            <w:proofErr w:type="spellEnd"/>
            <w:r w:rsidRPr="008F55C0">
              <w:rPr>
                <w:rFonts w:ascii="Arial" w:eastAsia="Times New Roman" w:hAnsi="Arial" w:cs="Arial"/>
                <w:color w:val="000000"/>
                <w:sz w:val="18"/>
                <w:szCs w:val="18"/>
                <w:lang w:eastAsia="en-ZA"/>
              </w:rPr>
              <w:t xml:space="preserve"> </w:t>
            </w:r>
            <w:proofErr w:type="spellStart"/>
            <w:r w:rsidRPr="008F55C0">
              <w:rPr>
                <w:rFonts w:ascii="Arial" w:eastAsia="Times New Roman" w:hAnsi="Arial" w:cs="Arial"/>
                <w:color w:val="000000"/>
                <w:sz w:val="18"/>
                <w:szCs w:val="18"/>
                <w:lang w:eastAsia="en-ZA"/>
              </w:rPr>
              <w:t>Distric</w:t>
            </w:r>
            <w:proofErr w:type="spellEnd"/>
            <w:r w:rsidRPr="008F55C0">
              <w:rPr>
                <w:rFonts w:ascii="Arial" w:eastAsia="Times New Roman" w:hAnsi="Arial" w:cs="Arial"/>
                <w:color w:val="000000"/>
                <w:sz w:val="18"/>
                <w:szCs w:val="18"/>
                <w:lang w:eastAsia="en-ZA"/>
              </w:rPr>
              <w:t xml:space="preserve">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56A12D9C"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Ngushwa</w:t>
            </w:r>
            <w:proofErr w:type="spellEnd"/>
            <w:r w:rsidRPr="008F55C0">
              <w:rPr>
                <w:rFonts w:ascii="Arial" w:eastAsia="Times New Roman" w:hAnsi="Arial" w:cs="Arial"/>
                <w:color w:val="000000"/>
                <w:sz w:val="18"/>
                <w:szCs w:val="18"/>
                <w:lang w:eastAsia="en-ZA"/>
              </w:rPr>
              <w:t xml:space="preserve"> Water Reticulation Phase 2</w:t>
            </w:r>
          </w:p>
        </w:tc>
        <w:tc>
          <w:tcPr>
            <w:tcW w:w="1275" w:type="dxa"/>
            <w:tcBorders>
              <w:top w:val="nil"/>
              <w:left w:val="nil"/>
              <w:bottom w:val="single" w:sz="8" w:space="0" w:color="auto"/>
              <w:right w:val="single" w:sz="8" w:space="0" w:color="auto"/>
            </w:tcBorders>
            <w:shd w:val="clear" w:color="auto" w:fill="auto"/>
            <w:vAlign w:val="bottom"/>
            <w:hideMark/>
          </w:tcPr>
          <w:p w14:paraId="005FA6F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49130-EPWP3M</w:t>
            </w:r>
          </w:p>
        </w:tc>
        <w:tc>
          <w:tcPr>
            <w:tcW w:w="851" w:type="dxa"/>
            <w:tcBorders>
              <w:top w:val="nil"/>
              <w:left w:val="nil"/>
              <w:bottom w:val="single" w:sz="8" w:space="0" w:color="auto"/>
              <w:right w:val="single" w:sz="8" w:space="0" w:color="auto"/>
            </w:tcBorders>
            <w:shd w:val="clear" w:color="auto" w:fill="auto"/>
            <w:noWrap/>
            <w:vAlign w:val="bottom"/>
            <w:hideMark/>
          </w:tcPr>
          <w:p w14:paraId="709638A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4E07A14D"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259</w:t>
            </w:r>
          </w:p>
        </w:tc>
        <w:tc>
          <w:tcPr>
            <w:tcW w:w="1276" w:type="dxa"/>
            <w:tcBorders>
              <w:top w:val="nil"/>
              <w:left w:val="nil"/>
              <w:bottom w:val="single" w:sz="8" w:space="0" w:color="auto"/>
              <w:right w:val="single" w:sz="8" w:space="0" w:color="auto"/>
            </w:tcBorders>
            <w:shd w:val="clear" w:color="auto" w:fill="auto"/>
            <w:noWrap/>
            <w:vAlign w:val="bottom"/>
            <w:hideMark/>
          </w:tcPr>
          <w:p w14:paraId="15C3F85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259</w:t>
            </w:r>
          </w:p>
        </w:tc>
        <w:tc>
          <w:tcPr>
            <w:tcW w:w="851" w:type="dxa"/>
            <w:tcBorders>
              <w:top w:val="nil"/>
              <w:left w:val="nil"/>
              <w:bottom w:val="single" w:sz="8" w:space="0" w:color="auto"/>
              <w:right w:val="single" w:sz="8" w:space="0" w:color="auto"/>
            </w:tcBorders>
            <w:shd w:val="clear" w:color="auto" w:fill="auto"/>
            <w:noWrap/>
            <w:vAlign w:val="bottom"/>
            <w:hideMark/>
          </w:tcPr>
          <w:p w14:paraId="1A1AF4A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0F699F72"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1AD7F5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w:t>
            </w:r>
          </w:p>
        </w:tc>
        <w:tc>
          <w:tcPr>
            <w:tcW w:w="1763" w:type="dxa"/>
            <w:tcBorders>
              <w:top w:val="nil"/>
              <w:left w:val="nil"/>
              <w:bottom w:val="single" w:sz="8" w:space="0" w:color="auto"/>
              <w:right w:val="nil"/>
            </w:tcBorders>
            <w:shd w:val="clear" w:color="auto" w:fill="auto"/>
            <w:vAlign w:val="bottom"/>
            <w:hideMark/>
          </w:tcPr>
          <w:p w14:paraId="57FAB26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Dr </w:t>
            </w:r>
            <w:proofErr w:type="spellStart"/>
            <w:r w:rsidRPr="008F55C0">
              <w:rPr>
                <w:rFonts w:ascii="Arial" w:eastAsia="Times New Roman" w:hAnsi="Arial" w:cs="Arial"/>
                <w:color w:val="000000"/>
                <w:sz w:val="18"/>
                <w:szCs w:val="18"/>
                <w:lang w:eastAsia="en-ZA"/>
              </w:rPr>
              <w:t>Beyers</w:t>
            </w:r>
            <w:proofErr w:type="spellEnd"/>
            <w:r w:rsidRPr="008F55C0">
              <w:rPr>
                <w:rFonts w:ascii="Arial" w:eastAsia="Times New Roman" w:hAnsi="Arial" w:cs="Arial"/>
                <w:color w:val="000000"/>
                <w:sz w:val="18"/>
                <w:szCs w:val="18"/>
                <w:lang w:eastAsia="en-ZA"/>
              </w:rPr>
              <w:t xml:space="preserve"> </w:t>
            </w:r>
            <w:proofErr w:type="spellStart"/>
            <w:r w:rsidRPr="008F55C0">
              <w:rPr>
                <w:rFonts w:ascii="Arial" w:eastAsia="Times New Roman" w:hAnsi="Arial" w:cs="Arial"/>
                <w:color w:val="000000"/>
                <w:sz w:val="18"/>
                <w:szCs w:val="18"/>
                <w:lang w:eastAsia="en-ZA"/>
              </w:rPr>
              <w:t>Naude</w:t>
            </w:r>
            <w:proofErr w:type="spellEnd"/>
            <w:r w:rsidRPr="008F55C0">
              <w:rPr>
                <w:rFonts w:ascii="Arial" w:eastAsia="Times New Roman" w:hAnsi="Arial" w:cs="Arial"/>
                <w:color w:val="000000"/>
                <w:sz w:val="18"/>
                <w:szCs w:val="18"/>
                <w:lang w:eastAsia="en-ZA"/>
              </w:rPr>
              <w:t xml:space="preserv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4799E63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Cleaning Campaign Dr </w:t>
            </w:r>
            <w:proofErr w:type="spellStart"/>
            <w:r w:rsidRPr="008F55C0">
              <w:rPr>
                <w:rFonts w:ascii="Arial" w:eastAsia="Times New Roman" w:hAnsi="Arial" w:cs="Arial"/>
                <w:color w:val="000000"/>
                <w:sz w:val="18"/>
                <w:szCs w:val="18"/>
                <w:lang w:eastAsia="en-ZA"/>
              </w:rPr>
              <w:t>Beyers</w:t>
            </w:r>
            <w:proofErr w:type="spellEnd"/>
            <w:r w:rsidRPr="008F55C0">
              <w:rPr>
                <w:rFonts w:ascii="Arial" w:eastAsia="Times New Roman" w:hAnsi="Arial" w:cs="Arial"/>
                <w:color w:val="000000"/>
                <w:sz w:val="18"/>
                <w:szCs w:val="18"/>
                <w:lang w:eastAsia="en-ZA"/>
              </w:rPr>
              <w:t xml:space="preserve"> </w:t>
            </w:r>
            <w:proofErr w:type="spellStart"/>
            <w:r w:rsidRPr="008F55C0">
              <w:rPr>
                <w:rFonts w:ascii="Arial" w:eastAsia="Times New Roman" w:hAnsi="Arial" w:cs="Arial"/>
                <w:color w:val="000000"/>
                <w:sz w:val="18"/>
                <w:szCs w:val="18"/>
                <w:lang w:eastAsia="en-ZA"/>
              </w:rPr>
              <w:t>Naude</w:t>
            </w:r>
            <w:proofErr w:type="spellEnd"/>
            <w:r w:rsidRPr="008F55C0">
              <w:rPr>
                <w:rFonts w:ascii="Arial" w:eastAsia="Times New Roman" w:hAnsi="Arial" w:cs="Arial"/>
                <w:color w:val="000000"/>
                <w:sz w:val="18"/>
                <w:szCs w:val="18"/>
                <w:lang w:eastAsia="en-ZA"/>
              </w:rPr>
              <w:t xml:space="preserve"> LM</w:t>
            </w:r>
          </w:p>
        </w:tc>
        <w:tc>
          <w:tcPr>
            <w:tcW w:w="1275" w:type="dxa"/>
            <w:tcBorders>
              <w:top w:val="nil"/>
              <w:left w:val="nil"/>
              <w:bottom w:val="single" w:sz="8" w:space="0" w:color="auto"/>
              <w:right w:val="single" w:sz="8" w:space="0" w:color="auto"/>
            </w:tcBorders>
            <w:shd w:val="clear" w:color="auto" w:fill="auto"/>
            <w:vAlign w:val="bottom"/>
            <w:hideMark/>
          </w:tcPr>
          <w:p w14:paraId="7620AD0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56185-EPWP3M</w:t>
            </w:r>
          </w:p>
        </w:tc>
        <w:tc>
          <w:tcPr>
            <w:tcW w:w="851" w:type="dxa"/>
            <w:tcBorders>
              <w:top w:val="nil"/>
              <w:left w:val="nil"/>
              <w:bottom w:val="single" w:sz="8" w:space="0" w:color="auto"/>
              <w:right w:val="single" w:sz="8" w:space="0" w:color="auto"/>
            </w:tcBorders>
            <w:shd w:val="clear" w:color="auto" w:fill="auto"/>
            <w:noWrap/>
            <w:vAlign w:val="bottom"/>
            <w:hideMark/>
          </w:tcPr>
          <w:p w14:paraId="5E9BE85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1E2C83E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57</w:t>
            </w:r>
          </w:p>
        </w:tc>
        <w:tc>
          <w:tcPr>
            <w:tcW w:w="1276" w:type="dxa"/>
            <w:tcBorders>
              <w:top w:val="nil"/>
              <w:left w:val="nil"/>
              <w:bottom w:val="single" w:sz="8" w:space="0" w:color="auto"/>
              <w:right w:val="single" w:sz="8" w:space="0" w:color="auto"/>
            </w:tcBorders>
            <w:shd w:val="clear" w:color="auto" w:fill="auto"/>
            <w:vAlign w:val="bottom"/>
            <w:hideMark/>
          </w:tcPr>
          <w:p w14:paraId="2CCD2743"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379</w:t>
            </w:r>
          </w:p>
        </w:tc>
        <w:tc>
          <w:tcPr>
            <w:tcW w:w="851" w:type="dxa"/>
            <w:tcBorders>
              <w:top w:val="nil"/>
              <w:left w:val="nil"/>
              <w:bottom w:val="single" w:sz="8" w:space="0" w:color="auto"/>
              <w:right w:val="single" w:sz="8" w:space="0" w:color="auto"/>
            </w:tcBorders>
            <w:shd w:val="clear" w:color="auto" w:fill="auto"/>
            <w:noWrap/>
            <w:vAlign w:val="bottom"/>
            <w:hideMark/>
          </w:tcPr>
          <w:p w14:paraId="5567EFD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0E32DA2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21687B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21</w:t>
            </w:r>
          </w:p>
        </w:tc>
        <w:tc>
          <w:tcPr>
            <w:tcW w:w="1763" w:type="dxa"/>
            <w:tcBorders>
              <w:top w:val="nil"/>
              <w:left w:val="nil"/>
              <w:bottom w:val="single" w:sz="8" w:space="0" w:color="auto"/>
              <w:right w:val="nil"/>
            </w:tcBorders>
            <w:shd w:val="clear" w:color="auto" w:fill="auto"/>
            <w:vAlign w:val="bottom"/>
            <w:hideMark/>
          </w:tcPr>
          <w:p w14:paraId="156082B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Nelson Mandela Bay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32848D0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War on waste</w:t>
            </w:r>
          </w:p>
        </w:tc>
        <w:tc>
          <w:tcPr>
            <w:tcW w:w="1275" w:type="dxa"/>
            <w:tcBorders>
              <w:top w:val="nil"/>
              <w:left w:val="nil"/>
              <w:bottom w:val="single" w:sz="8" w:space="0" w:color="auto"/>
              <w:right w:val="single" w:sz="8" w:space="0" w:color="auto"/>
            </w:tcBorders>
            <w:shd w:val="clear" w:color="auto" w:fill="auto"/>
            <w:vAlign w:val="bottom"/>
            <w:hideMark/>
          </w:tcPr>
          <w:p w14:paraId="22228BB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58354-EPWP3M</w:t>
            </w:r>
          </w:p>
        </w:tc>
        <w:tc>
          <w:tcPr>
            <w:tcW w:w="851" w:type="dxa"/>
            <w:tcBorders>
              <w:top w:val="nil"/>
              <w:left w:val="nil"/>
              <w:bottom w:val="single" w:sz="8" w:space="0" w:color="auto"/>
              <w:right w:val="single" w:sz="8" w:space="0" w:color="auto"/>
            </w:tcBorders>
            <w:shd w:val="clear" w:color="auto" w:fill="auto"/>
            <w:noWrap/>
            <w:vAlign w:val="bottom"/>
            <w:hideMark/>
          </w:tcPr>
          <w:p w14:paraId="2256232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5D904452"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268</w:t>
            </w:r>
          </w:p>
        </w:tc>
        <w:tc>
          <w:tcPr>
            <w:tcW w:w="1276" w:type="dxa"/>
            <w:tcBorders>
              <w:top w:val="nil"/>
              <w:left w:val="nil"/>
              <w:bottom w:val="single" w:sz="8" w:space="0" w:color="auto"/>
              <w:right w:val="single" w:sz="8" w:space="0" w:color="auto"/>
            </w:tcBorders>
            <w:shd w:val="clear" w:color="auto" w:fill="auto"/>
            <w:vAlign w:val="bottom"/>
            <w:hideMark/>
          </w:tcPr>
          <w:p w14:paraId="0299E8D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268</w:t>
            </w:r>
          </w:p>
        </w:tc>
        <w:tc>
          <w:tcPr>
            <w:tcW w:w="851" w:type="dxa"/>
            <w:tcBorders>
              <w:top w:val="nil"/>
              <w:left w:val="nil"/>
              <w:bottom w:val="single" w:sz="8" w:space="0" w:color="auto"/>
              <w:right w:val="single" w:sz="8" w:space="0" w:color="auto"/>
            </w:tcBorders>
            <w:shd w:val="clear" w:color="auto" w:fill="auto"/>
            <w:noWrap/>
            <w:vAlign w:val="bottom"/>
            <w:hideMark/>
          </w:tcPr>
          <w:p w14:paraId="65872F6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Eastern Cape</w:t>
            </w:r>
          </w:p>
        </w:tc>
      </w:tr>
      <w:tr w:rsidR="00EF4311" w:rsidRPr="008F55C0" w14:paraId="36B1FDA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FE75F6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22</w:t>
            </w:r>
          </w:p>
        </w:tc>
        <w:tc>
          <w:tcPr>
            <w:tcW w:w="1763" w:type="dxa"/>
            <w:tcBorders>
              <w:top w:val="nil"/>
              <w:left w:val="nil"/>
              <w:bottom w:val="single" w:sz="8" w:space="0" w:color="auto"/>
              <w:right w:val="single" w:sz="8" w:space="0" w:color="auto"/>
            </w:tcBorders>
            <w:shd w:val="clear" w:color="auto" w:fill="auto"/>
            <w:vAlign w:val="bottom"/>
            <w:hideMark/>
          </w:tcPr>
          <w:p w14:paraId="7A43174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Greater </w:t>
            </w:r>
            <w:proofErr w:type="spellStart"/>
            <w:r w:rsidRPr="008F55C0">
              <w:rPr>
                <w:rFonts w:ascii="Arial" w:eastAsia="Times New Roman" w:hAnsi="Arial" w:cs="Arial"/>
                <w:color w:val="000000"/>
                <w:sz w:val="18"/>
                <w:szCs w:val="18"/>
                <w:lang w:eastAsia="en-ZA"/>
              </w:rPr>
              <w:t>Letaba</w:t>
            </w:r>
            <w:proofErr w:type="spellEnd"/>
            <w:r w:rsidRPr="008F55C0">
              <w:rPr>
                <w:rFonts w:ascii="Arial" w:eastAsia="Times New Roman" w:hAnsi="Arial" w:cs="Arial"/>
                <w:color w:val="000000"/>
                <w:sz w:val="18"/>
                <w:szCs w:val="18"/>
                <w:lang w:eastAsia="en-ZA"/>
              </w:rPr>
              <w:t xml:space="preserve"> Local Municipality -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7AE1E9F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GLM Infrastructure maintenance</w:t>
            </w:r>
          </w:p>
        </w:tc>
        <w:tc>
          <w:tcPr>
            <w:tcW w:w="1275" w:type="dxa"/>
            <w:tcBorders>
              <w:top w:val="nil"/>
              <w:left w:val="nil"/>
              <w:bottom w:val="single" w:sz="8" w:space="0" w:color="auto"/>
              <w:right w:val="single" w:sz="8" w:space="0" w:color="auto"/>
            </w:tcBorders>
            <w:shd w:val="clear" w:color="auto" w:fill="auto"/>
            <w:vAlign w:val="bottom"/>
            <w:hideMark/>
          </w:tcPr>
          <w:p w14:paraId="47D9B8D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41776-EPWP3M</w:t>
            </w:r>
          </w:p>
        </w:tc>
        <w:tc>
          <w:tcPr>
            <w:tcW w:w="851" w:type="dxa"/>
            <w:tcBorders>
              <w:top w:val="nil"/>
              <w:left w:val="nil"/>
              <w:bottom w:val="single" w:sz="8" w:space="0" w:color="auto"/>
              <w:right w:val="single" w:sz="8" w:space="0" w:color="auto"/>
            </w:tcBorders>
            <w:shd w:val="clear" w:color="auto" w:fill="auto"/>
            <w:noWrap/>
            <w:vAlign w:val="bottom"/>
            <w:hideMark/>
          </w:tcPr>
          <w:p w14:paraId="06940F2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79163437"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14:paraId="63DE152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78</w:t>
            </w:r>
          </w:p>
        </w:tc>
        <w:tc>
          <w:tcPr>
            <w:tcW w:w="851" w:type="dxa"/>
            <w:tcBorders>
              <w:top w:val="nil"/>
              <w:left w:val="nil"/>
              <w:bottom w:val="single" w:sz="8" w:space="0" w:color="auto"/>
              <w:right w:val="single" w:sz="8" w:space="0" w:color="auto"/>
            </w:tcBorders>
            <w:shd w:val="clear" w:color="auto" w:fill="auto"/>
            <w:noWrap/>
            <w:vAlign w:val="bottom"/>
            <w:hideMark/>
          </w:tcPr>
          <w:p w14:paraId="59DE0D5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1047C4D2"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55D8520"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w:t>
            </w:r>
          </w:p>
        </w:tc>
        <w:tc>
          <w:tcPr>
            <w:tcW w:w="1763" w:type="dxa"/>
            <w:tcBorders>
              <w:top w:val="nil"/>
              <w:left w:val="nil"/>
              <w:bottom w:val="single" w:sz="8" w:space="0" w:color="auto"/>
              <w:right w:val="single" w:sz="8" w:space="0" w:color="auto"/>
            </w:tcBorders>
            <w:shd w:val="clear" w:color="auto" w:fill="auto"/>
            <w:vAlign w:val="bottom"/>
            <w:hideMark/>
          </w:tcPr>
          <w:p w14:paraId="4FC90E1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6F2D7C29"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Seshego</w:t>
            </w:r>
            <w:proofErr w:type="spellEnd"/>
            <w:r w:rsidRPr="008F55C0">
              <w:rPr>
                <w:rFonts w:ascii="Arial" w:eastAsia="Times New Roman" w:hAnsi="Arial" w:cs="Arial"/>
                <w:color w:val="000000"/>
                <w:sz w:val="18"/>
                <w:szCs w:val="18"/>
                <w:lang w:eastAsia="en-ZA"/>
              </w:rPr>
              <w:t xml:space="preserve"> : B</w:t>
            </w:r>
          </w:p>
        </w:tc>
        <w:tc>
          <w:tcPr>
            <w:tcW w:w="1275" w:type="dxa"/>
            <w:tcBorders>
              <w:top w:val="nil"/>
              <w:left w:val="nil"/>
              <w:bottom w:val="single" w:sz="8" w:space="0" w:color="auto"/>
              <w:right w:val="single" w:sz="8" w:space="0" w:color="auto"/>
            </w:tcBorders>
            <w:shd w:val="clear" w:color="auto" w:fill="auto"/>
            <w:vAlign w:val="bottom"/>
            <w:hideMark/>
          </w:tcPr>
          <w:p w14:paraId="3F0136D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55052-EPWP3M</w:t>
            </w:r>
          </w:p>
        </w:tc>
        <w:tc>
          <w:tcPr>
            <w:tcW w:w="851" w:type="dxa"/>
            <w:tcBorders>
              <w:top w:val="nil"/>
              <w:left w:val="nil"/>
              <w:bottom w:val="single" w:sz="8" w:space="0" w:color="auto"/>
              <w:right w:val="single" w:sz="8" w:space="0" w:color="auto"/>
            </w:tcBorders>
            <w:shd w:val="clear" w:color="auto" w:fill="auto"/>
            <w:noWrap/>
            <w:vAlign w:val="bottom"/>
            <w:hideMark/>
          </w:tcPr>
          <w:p w14:paraId="2CA2B3C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78D86815"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1276" w:type="dxa"/>
            <w:tcBorders>
              <w:top w:val="nil"/>
              <w:left w:val="nil"/>
              <w:bottom w:val="single" w:sz="8" w:space="0" w:color="auto"/>
              <w:right w:val="single" w:sz="8" w:space="0" w:color="auto"/>
            </w:tcBorders>
            <w:shd w:val="clear" w:color="auto" w:fill="auto"/>
            <w:noWrap/>
            <w:vAlign w:val="bottom"/>
            <w:hideMark/>
          </w:tcPr>
          <w:p w14:paraId="211DD8B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w:t>
            </w:r>
          </w:p>
        </w:tc>
        <w:tc>
          <w:tcPr>
            <w:tcW w:w="851" w:type="dxa"/>
            <w:tcBorders>
              <w:top w:val="nil"/>
              <w:left w:val="nil"/>
              <w:bottom w:val="single" w:sz="8" w:space="0" w:color="auto"/>
              <w:right w:val="single" w:sz="8" w:space="0" w:color="auto"/>
            </w:tcBorders>
            <w:shd w:val="clear" w:color="auto" w:fill="auto"/>
            <w:noWrap/>
            <w:vAlign w:val="bottom"/>
            <w:hideMark/>
          </w:tcPr>
          <w:p w14:paraId="110F3A9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2E5725EC"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C56597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24</w:t>
            </w:r>
          </w:p>
        </w:tc>
        <w:tc>
          <w:tcPr>
            <w:tcW w:w="1763" w:type="dxa"/>
            <w:tcBorders>
              <w:top w:val="nil"/>
              <w:left w:val="nil"/>
              <w:bottom w:val="single" w:sz="8" w:space="0" w:color="auto"/>
              <w:right w:val="single" w:sz="8" w:space="0" w:color="auto"/>
            </w:tcBorders>
            <w:shd w:val="clear" w:color="auto" w:fill="auto"/>
            <w:vAlign w:val="bottom"/>
            <w:hideMark/>
          </w:tcPr>
          <w:p w14:paraId="07B33EB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 -</w:t>
            </w:r>
            <w:r w:rsidRPr="008F55C0">
              <w:rPr>
                <w:rFonts w:ascii="Arial" w:eastAsia="Times New Roman" w:hAnsi="Arial" w:cs="Arial"/>
                <w:color w:val="000000"/>
                <w:sz w:val="18"/>
                <w:szCs w:val="18"/>
                <w:lang w:eastAsia="en-ZA"/>
              </w:rPr>
              <w:br/>
              <w:t>Polokwane</w:t>
            </w:r>
          </w:p>
        </w:tc>
        <w:tc>
          <w:tcPr>
            <w:tcW w:w="1701" w:type="dxa"/>
            <w:tcBorders>
              <w:top w:val="nil"/>
              <w:left w:val="nil"/>
              <w:bottom w:val="single" w:sz="8" w:space="0" w:color="auto"/>
              <w:right w:val="single" w:sz="8" w:space="0" w:color="auto"/>
            </w:tcBorders>
            <w:shd w:val="clear" w:color="auto" w:fill="auto"/>
            <w:noWrap/>
            <w:vAlign w:val="bottom"/>
            <w:hideMark/>
          </w:tcPr>
          <w:p w14:paraId="027AB2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GNS Security </w:t>
            </w:r>
          </w:p>
        </w:tc>
        <w:tc>
          <w:tcPr>
            <w:tcW w:w="1275" w:type="dxa"/>
            <w:tcBorders>
              <w:top w:val="nil"/>
              <w:left w:val="nil"/>
              <w:bottom w:val="single" w:sz="8" w:space="0" w:color="auto"/>
              <w:right w:val="single" w:sz="8" w:space="0" w:color="auto"/>
            </w:tcBorders>
            <w:shd w:val="clear" w:color="auto" w:fill="auto"/>
            <w:vAlign w:val="bottom"/>
            <w:hideMark/>
          </w:tcPr>
          <w:p w14:paraId="382FE96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45065-EPWP3M</w:t>
            </w:r>
          </w:p>
        </w:tc>
        <w:tc>
          <w:tcPr>
            <w:tcW w:w="851" w:type="dxa"/>
            <w:tcBorders>
              <w:top w:val="nil"/>
              <w:left w:val="nil"/>
              <w:bottom w:val="single" w:sz="8" w:space="0" w:color="auto"/>
              <w:right w:val="single" w:sz="8" w:space="0" w:color="auto"/>
            </w:tcBorders>
            <w:shd w:val="clear" w:color="auto" w:fill="auto"/>
            <w:noWrap/>
            <w:vAlign w:val="bottom"/>
            <w:hideMark/>
          </w:tcPr>
          <w:p w14:paraId="2119AEB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7150B051"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20</w:t>
            </w:r>
          </w:p>
        </w:tc>
        <w:tc>
          <w:tcPr>
            <w:tcW w:w="1276" w:type="dxa"/>
            <w:tcBorders>
              <w:top w:val="nil"/>
              <w:left w:val="nil"/>
              <w:bottom w:val="single" w:sz="8" w:space="0" w:color="auto"/>
              <w:right w:val="single" w:sz="8" w:space="0" w:color="auto"/>
            </w:tcBorders>
            <w:shd w:val="clear" w:color="auto" w:fill="auto"/>
            <w:noWrap/>
            <w:vAlign w:val="bottom"/>
            <w:hideMark/>
          </w:tcPr>
          <w:p w14:paraId="3F890DB6"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81</w:t>
            </w:r>
          </w:p>
        </w:tc>
        <w:tc>
          <w:tcPr>
            <w:tcW w:w="851" w:type="dxa"/>
            <w:tcBorders>
              <w:top w:val="nil"/>
              <w:left w:val="nil"/>
              <w:bottom w:val="single" w:sz="8" w:space="0" w:color="auto"/>
              <w:right w:val="single" w:sz="8" w:space="0" w:color="auto"/>
            </w:tcBorders>
            <w:shd w:val="clear" w:color="auto" w:fill="auto"/>
            <w:noWrap/>
            <w:vAlign w:val="bottom"/>
            <w:hideMark/>
          </w:tcPr>
          <w:p w14:paraId="07DFC36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357DF78A"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056A5B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25</w:t>
            </w:r>
          </w:p>
        </w:tc>
        <w:tc>
          <w:tcPr>
            <w:tcW w:w="1763" w:type="dxa"/>
            <w:tcBorders>
              <w:top w:val="nil"/>
              <w:left w:val="nil"/>
              <w:bottom w:val="single" w:sz="8" w:space="0" w:color="auto"/>
              <w:right w:val="nil"/>
            </w:tcBorders>
            <w:shd w:val="clear" w:color="auto" w:fill="auto"/>
            <w:vAlign w:val="bottom"/>
            <w:hideMark/>
          </w:tcPr>
          <w:p w14:paraId="7720A5F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Polokwane Local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3A8CB772"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Badimong</w:t>
            </w:r>
            <w:proofErr w:type="spellEnd"/>
            <w:r w:rsidRPr="008F55C0">
              <w:rPr>
                <w:rFonts w:ascii="Arial" w:eastAsia="Times New Roman" w:hAnsi="Arial" w:cs="Arial"/>
                <w:color w:val="000000"/>
                <w:sz w:val="18"/>
                <w:szCs w:val="18"/>
                <w:lang w:eastAsia="en-ZA"/>
              </w:rPr>
              <w:t xml:space="preserve"> RWS Phase 10</w:t>
            </w:r>
          </w:p>
        </w:tc>
        <w:tc>
          <w:tcPr>
            <w:tcW w:w="1275" w:type="dxa"/>
            <w:tcBorders>
              <w:top w:val="nil"/>
              <w:left w:val="nil"/>
              <w:bottom w:val="single" w:sz="8" w:space="0" w:color="auto"/>
              <w:right w:val="single" w:sz="8" w:space="0" w:color="auto"/>
            </w:tcBorders>
            <w:shd w:val="clear" w:color="auto" w:fill="auto"/>
            <w:vAlign w:val="bottom"/>
            <w:hideMark/>
          </w:tcPr>
          <w:p w14:paraId="436676D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33667-EPWP3M</w:t>
            </w:r>
          </w:p>
        </w:tc>
        <w:tc>
          <w:tcPr>
            <w:tcW w:w="851" w:type="dxa"/>
            <w:tcBorders>
              <w:top w:val="nil"/>
              <w:left w:val="nil"/>
              <w:bottom w:val="single" w:sz="8" w:space="0" w:color="auto"/>
              <w:right w:val="single" w:sz="8" w:space="0" w:color="auto"/>
            </w:tcBorders>
            <w:shd w:val="clear" w:color="auto" w:fill="auto"/>
            <w:noWrap/>
            <w:vAlign w:val="bottom"/>
            <w:hideMark/>
          </w:tcPr>
          <w:p w14:paraId="4CE9FB8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4764748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47</w:t>
            </w:r>
          </w:p>
        </w:tc>
        <w:tc>
          <w:tcPr>
            <w:tcW w:w="1276" w:type="dxa"/>
            <w:tcBorders>
              <w:top w:val="nil"/>
              <w:left w:val="nil"/>
              <w:bottom w:val="single" w:sz="8" w:space="0" w:color="auto"/>
              <w:right w:val="single" w:sz="8" w:space="0" w:color="auto"/>
            </w:tcBorders>
            <w:shd w:val="clear" w:color="auto" w:fill="auto"/>
            <w:noWrap/>
            <w:vAlign w:val="bottom"/>
            <w:hideMark/>
          </w:tcPr>
          <w:p w14:paraId="73D7B8E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54</w:t>
            </w:r>
          </w:p>
        </w:tc>
        <w:tc>
          <w:tcPr>
            <w:tcW w:w="851" w:type="dxa"/>
            <w:tcBorders>
              <w:top w:val="nil"/>
              <w:left w:val="nil"/>
              <w:bottom w:val="single" w:sz="8" w:space="0" w:color="auto"/>
              <w:right w:val="single" w:sz="8" w:space="0" w:color="auto"/>
            </w:tcBorders>
            <w:shd w:val="clear" w:color="auto" w:fill="auto"/>
            <w:noWrap/>
            <w:vAlign w:val="bottom"/>
            <w:hideMark/>
          </w:tcPr>
          <w:p w14:paraId="35DE8AC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Limpopo</w:t>
            </w:r>
          </w:p>
        </w:tc>
      </w:tr>
      <w:tr w:rsidR="00EF4311" w:rsidRPr="008F55C0" w14:paraId="736399B3" w14:textId="77777777" w:rsidTr="00E742E0">
        <w:trPr>
          <w:trHeight w:val="696"/>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C8E326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26</w:t>
            </w:r>
          </w:p>
        </w:tc>
        <w:tc>
          <w:tcPr>
            <w:tcW w:w="1763" w:type="dxa"/>
            <w:tcBorders>
              <w:top w:val="nil"/>
              <w:left w:val="nil"/>
              <w:bottom w:val="single" w:sz="8" w:space="0" w:color="auto"/>
              <w:right w:val="single" w:sz="8" w:space="0" w:color="auto"/>
            </w:tcBorders>
            <w:shd w:val="clear" w:color="auto" w:fill="auto"/>
            <w:vAlign w:val="bottom"/>
            <w:hideMark/>
          </w:tcPr>
          <w:p w14:paraId="3630D8B6"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Johannesburg Metro Municipality -</w:t>
            </w:r>
            <w:r w:rsidRPr="008F55C0">
              <w:rPr>
                <w:rFonts w:ascii="Arial" w:eastAsia="Times New Roman" w:hAnsi="Arial" w:cs="Arial"/>
                <w:color w:val="000000"/>
                <w:sz w:val="18"/>
                <w:szCs w:val="18"/>
                <w:lang w:eastAsia="en-ZA"/>
              </w:rPr>
              <w:br/>
              <w:t>Johannesburg</w:t>
            </w:r>
          </w:p>
        </w:tc>
        <w:tc>
          <w:tcPr>
            <w:tcW w:w="1701" w:type="dxa"/>
            <w:tcBorders>
              <w:top w:val="nil"/>
              <w:left w:val="nil"/>
              <w:bottom w:val="single" w:sz="8" w:space="0" w:color="auto"/>
              <w:right w:val="single" w:sz="8" w:space="0" w:color="auto"/>
            </w:tcBorders>
            <w:shd w:val="clear" w:color="auto" w:fill="auto"/>
            <w:noWrap/>
            <w:vAlign w:val="bottom"/>
            <w:hideMark/>
          </w:tcPr>
          <w:p w14:paraId="0AF68D8B"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Home Community Based Care Project</w:t>
            </w:r>
          </w:p>
        </w:tc>
        <w:tc>
          <w:tcPr>
            <w:tcW w:w="1275" w:type="dxa"/>
            <w:tcBorders>
              <w:top w:val="nil"/>
              <w:left w:val="nil"/>
              <w:bottom w:val="single" w:sz="8" w:space="0" w:color="auto"/>
              <w:right w:val="single" w:sz="8" w:space="0" w:color="auto"/>
            </w:tcBorders>
            <w:shd w:val="clear" w:color="auto" w:fill="auto"/>
            <w:vAlign w:val="bottom"/>
            <w:hideMark/>
          </w:tcPr>
          <w:p w14:paraId="2FA0D5A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48107-EPWP3M</w:t>
            </w:r>
          </w:p>
        </w:tc>
        <w:tc>
          <w:tcPr>
            <w:tcW w:w="851" w:type="dxa"/>
            <w:tcBorders>
              <w:top w:val="nil"/>
              <w:left w:val="nil"/>
              <w:bottom w:val="single" w:sz="8" w:space="0" w:color="auto"/>
              <w:right w:val="single" w:sz="8" w:space="0" w:color="auto"/>
            </w:tcBorders>
            <w:shd w:val="clear" w:color="auto" w:fill="auto"/>
            <w:noWrap/>
            <w:vAlign w:val="bottom"/>
            <w:hideMark/>
          </w:tcPr>
          <w:p w14:paraId="48313E6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noWrap/>
            <w:vAlign w:val="bottom"/>
            <w:hideMark/>
          </w:tcPr>
          <w:p w14:paraId="24350F34"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5</w:t>
            </w:r>
          </w:p>
        </w:tc>
        <w:tc>
          <w:tcPr>
            <w:tcW w:w="1276" w:type="dxa"/>
            <w:tcBorders>
              <w:top w:val="nil"/>
              <w:left w:val="nil"/>
              <w:bottom w:val="single" w:sz="8" w:space="0" w:color="auto"/>
              <w:right w:val="single" w:sz="8" w:space="0" w:color="auto"/>
            </w:tcBorders>
            <w:shd w:val="clear" w:color="auto" w:fill="auto"/>
            <w:noWrap/>
            <w:vAlign w:val="bottom"/>
            <w:hideMark/>
          </w:tcPr>
          <w:p w14:paraId="2295006E"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230</w:t>
            </w:r>
          </w:p>
        </w:tc>
        <w:tc>
          <w:tcPr>
            <w:tcW w:w="851" w:type="dxa"/>
            <w:tcBorders>
              <w:top w:val="nil"/>
              <w:left w:val="nil"/>
              <w:bottom w:val="single" w:sz="8" w:space="0" w:color="auto"/>
              <w:right w:val="single" w:sz="8" w:space="0" w:color="auto"/>
            </w:tcBorders>
            <w:shd w:val="clear" w:color="auto" w:fill="auto"/>
            <w:noWrap/>
            <w:vAlign w:val="bottom"/>
            <w:hideMark/>
          </w:tcPr>
          <w:p w14:paraId="493E3AD3"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40D13609"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F0C5B3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w:t>
            </w:r>
          </w:p>
        </w:tc>
        <w:tc>
          <w:tcPr>
            <w:tcW w:w="1763" w:type="dxa"/>
            <w:tcBorders>
              <w:top w:val="nil"/>
              <w:left w:val="nil"/>
              <w:bottom w:val="single" w:sz="8" w:space="0" w:color="auto"/>
              <w:right w:val="single" w:sz="8" w:space="0" w:color="auto"/>
            </w:tcBorders>
            <w:shd w:val="clear" w:color="auto" w:fill="auto"/>
            <w:vAlign w:val="bottom"/>
            <w:hideMark/>
          </w:tcPr>
          <w:p w14:paraId="281347A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Tshwane Metro Municipality -</w:t>
            </w:r>
            <w:r w:rsidRPr="008F55C0">
              <w:rPr>
                <w:rFonts w:ascii="Arial" w:eastAsia="Times New Roman" w:hAnsi="Arial" w:cs="Arial"/>
                <w:color w:val="000000"/>
                <w:sz w:val="18"/>
                <w:szCs w:val="18"/>
                <w:lang w:eastAsia="en-ZA"/>
              </w:rPr>
              <w:br/>
              <w:t>Pretoria</w:t>
            </w:r>
          </w:p>
        </w:tc>
        <w:tc>
          <w:tcPr>
            <w:tcW w:w="1701" w:type="dxa"/>
            <w:tcBorders>
              <w:top w:val="nil"/>
              <w:left w:val="nil"/>
              <w:bottom w:val="single" w:sz="8" w:space="0" w:color="auto"/>
              <w:right w:val="single" w:sz="8" w:space="0" w:color="auto"/>
            </w:tcBorders>
            <w:shd w:val="clear" w:color="auto" w:fill="auto"/>
            <w:noWrap/>
            <w:vAlign w:val="bottom"/>
            <w:hideMark/>
          </w:tcPr>
          <w:p w14:paraId="06B1D91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Water purification plant upgrades- Temba</w:t>
            </w:r>
          </w:p>
        </w:tc>
        <w:tc>
          <w:tcPr>
            <w:tcW w:w="1275" w:type="dxa"/>
            <w:tcBorders>
              <w:top w:val="nil"/>
              <w:left w:val="nil"/>
              <w:bottom w:val="single" w:sz="8" w:space="0" w:color="auto"/>
              <w:right w:val="single" w:sz="8" w:space="0" w:color="auto"/>
            </w:tcBorders>
            <w:shd w:val="clear" w:color="auto" w:fill="auto"/>
            <w:noWrap/>
            <w:vAlign w:val="bottom"/>
            <w:hideMark/>
          </w:tcPr>
          <w:p w14:paraId="6FE2435C"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8314-EPWP3M</w:t>
            </w:r>
          </w:p>
        </w:tc>
        <w:tc>
          <w:tcPr>
            <w:tcW w:w="851" w:type="dxa"/>
            <w:tcBorders>
              <w:top w:val="nil"/>
              <w:left w:val="nil"/>
              <w:bottom w:val="single" w:sz="8" w:space="0" w:color="auto"/>
              <w:right w:val="single" w:sz="8" w:space="0" w:color="auto"/>
            </w:tcBorders>
            <w:shd w:val="clear" w:color="auto" w:fill="auto"/>
            <w:noWrap/>
            <w:vAlign w:val="bottom"/>
            <w:hideMark/>
          </w:tcPr>
          <w:p w14:paraId="563F11D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4C9D256C"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178</w:t>
            </w:r>
          </w:p>
        </w:tc>
        <w:tc>
          <w:tcPr>
            <w:tcW w:w="1276" w:type="dxa"/>
            <w:tcBorders>
              <w:top w:val="nil"/>
              <w:left w:val="nil"/>
              <w:bottom w:val="single" w:sz="8" w:space="0" w:color="auto"/>
              <w:right w:val="single" w:sz="8" w:space="0" w:color="auto"/>
            </w:tcBorders>
            <w:shd w:val="clear" w:color="auto" w:fill="auto"/>
            <w:vAlign w:val="bottom"/>
            <w:hideMark/>
          </w:tcPr>
          <w:p w14:paraId="43B18DC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178</w:t>
            </w:r>
          </w:p>
        </w:tc>
        <w:tc>
          <w:tcPr>
            <w:tcW w:w="851" w:type="dxa"/>
            <w:tcBorders>
              <w:top w:val="nil"/>
              <w:left w:val="nil"/>
              <w:bottom w:val="single" w:sz="8" w:space="0" w:color="auto"/>
              <w:right w:val="single" w:sz="8" w:space="0" w:color="auto"/>
            </w:tcBorders>
            <w:shd w:val="clear" w:color="auto" w:fill="auto"/>
            <w:noWrap/>
            <w:vAlign w:val="bottom"/>
            <w:hideMark/>
          </w:tcPr>
          <w:p w14:paraId="0D98FA9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3AB24BD1"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3512DB4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w:t>
            </w:r>
          </w:p>
        </w:tc>
        <w:tc>
          <w:tcPr>
            <w:tcW w:w="1763" w:type="dxa"/>
            <w:tcBorders>
              <w:top w:val="nil"/>
              <w:left w:val="nil"/>
              <w:bottom w:val="single" w:sz="8" w:space="0" w:color="auto"/>
              <w:right w:val="single" w:sz="8" w:space="0" w:color="auto"/>
            </w:tcBorders>
            <w:shd w:val="clear" w:color="auto" w:fill="auto"/>
            <w:vAlign w:val="bottom"/>
            <w:hideMark/>
          </w:tcPr>
          <w:p w14:paraId="2F73DF4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Tshwane Metropolitan Municipality - Pretoria</w:t>
            </w:r>
          </w:p>
        </w:tc>
        <w:tc>
          <w:tcPr>
            <w:tcW w:w="1701" w:type="dxa"/>
            <w:tcBorders>
              <w:top w:val="nil"/>
              <w:left w:val="nil"/>
              <w:bottom w:val="single" w:sz="8" w:space="0" w:color="auto"/>
              <w:right w:val="single" w:sz="8" w:space="0" w:color="auto"/>
            </w:tcBorders>
            <w:shd w:val="clear" w:color="auto" w:fill="auto"/>
            <w:vAlign w:val="bottom"/>
            <w:hideMark/>
          </w:tcPr>
          <w:p w14:paraId="0B48A8F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xml:space="preserve">Ga </w:t>
            </w:r>
            <w:proofErr w:type="spellStart"/>
            <w:r w:rsidRPr="008F55C0">
              <w:rPr>
                <w:rFonts w:ascii="Arial" w:eastAsia="Times New Roman" w:hAnsi="Arial" w:cs="Arial"/>
                <w:color w:val="000000"/>
                <w:sz w:val="18"/>
                <w:szCs w:val="18"/>
                <w:lang w:eastAsia="en-ZA"/>
              </w:rPr>
              <w:t>Rankuwa</w:t>
            </w:r>
            <w:proofErr w:type="spellEnd"/>
            <w:r w:rsidRPr="008F55C0">
              <w:rPr>
                <w:rFonts w:ascii="Arial" w:eastAsia="Times New Roman" w:hAnsi="Arial" w:cs="Arial"/>
                <w:color w:val="000000"/>
                <w:sz w:val="18"/>
                <w:szCs w:val="18"/>
                <w:lang w:eastAsia="en-ZA"/>
              </w:rPr>
              <w:t xml:space="preserve">  Zone 14 Electrification</w:t>
            </w:r>
          </w:p>
        </w:tc>
        <w:tc>
          <w:tcPr>
            <w:tcW w:w="1275" w:type="dxa"/>
            <w:tcBorders>
              <w:top w:val="nil"/>
              <w:left w:val="nil"/>
              <w:bottom w:val="single" w:sz="8" w:space="0" w:color="auto"/>
              <w:right w:val="single" w:sz="8" w:space="0" w:color="auto"/>
            </w:tcBorders>
            <w:shd w:val="clear" w:color="auto" w:fill="auto"/>
            <w:vAlign w:val="bottom"/>
            <w:hideMark/>
          </w:tcPr>
          <w:p w14:paraId="7D87CCB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28386-EPWP3M</w:t>
            </w:r>
          </w:p>
        </w:tc>
        <w:tc>
          <w:tcPr>
            <w:tcW w:w="851" w:type="dxa"/>
            <w:tcBorders>
              <w:top w:val="nil"/>
              <w:left w:val="nil"/>
              <w:bottom w:val="single" w:sz="8" w:space="0" w:color="auto"/>
              <w:right w:val="single" w:sz="8" w:space="0" w:color="auto"/>
            </w:tcBorders>
            <w:shd w:val="clear" w:color="auto" w:fill="auto"/>
            <w:noWrap/>
            <w:vAlign w:val="bottom"/>
            <w:hideMark/>
          </w:tcPr>
          <w:p w14:paraId="5DC5B4BD"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Interim</w:t>
            </w:r>
          </w:p>
        </w:tc>
        <w:tc>
          <w:tcPr>
            <w:tcW w:w="1134" w:type="dxa"/>
            <w:tcBorders>
              <w:top w:val="nil"/>
              <w:left w:val="nil"/>
              <w:bottom w:val="single" w:sz="8" w:space="0" w:color="auto"/>
              <w:right w:val="single" w:sz="8" w:space="0" w:color="auto"/>
            </w:tcBorders>
            <w:shd w:val="clear" w:color="auto" w:fill="auto"/>
            <w:vAlign w:val="bottom"/>
            <w:hideMark/>
          </w:tcPr>
          <w:p w14:paraId="04B3A748"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1276" w:type="dxa"/>
            <w:tcBorders>
              <w:top w:val="nil"/>
              <w:left w:val="nil"/>
              <w:bottom w:val="single" w:sz="8" w:space="0" w:color="auto"/>
              <w:right w:val="single" w:sz="8" w:space="0" w:color="auto"/>
            </w:tcBorders>
            <w:shd w:val="clear" w:color="auto" w:fill="auto"/>
            <w:vAlign w:val="bottom"/>
            <w:hideMark/>
          </w:tcPr>
          <w:p w14:paraId="7B2528DA"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18</w:t>
            </w:r>
          </w:p>
        </w:tc>
        <w:tc>
          <w:tcPr>
            <w:tcW w:w="851" w:type="dxa"/>
            <w:tcBorders>
              <w:top w:val="nil"/>
              <w:left w:val="nil"/>
              <w:bottom w:val="single" w:sz="8" w:space="0" w:color="auto"/>
              <w:right w:val="single" w:sz="8" w:space="0" w:color="auto"/>
            </w:tcBorders>
            <w:shd w:val="clear" w:color="auto" w:fill="auto"/>
            <w:noWrap/>
            <w:vAlign w:val="bottom"/>
            <w:hideMark/>
          </w:tcPr>
          <w:p w14:paraId="5B9D4022"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426C1931"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513673E"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29</w:t>
            </w:r>
          </w:p>
        </w:tc>
        <w:tc>
          <w:tcPr>
            <w:tcW w:w="1763" w:type="dxa"/>
            <w:tcBorders>
              <w:top w:val="nil"/>
              <w:left w:val="nil"/>
              <w:bottom w:val="single" w:sz="8" w:space="0" w:color="auto"/>
              <w:right w:val="single" w:sz="8" w:space="0" w:color="auto"/>
            </w:tcBorders>
            <w:shd w:val="clear" w:color="auto" w:fill="auto"/>
            <w:vAlign w:val="bottom"/>
            <w:hideMark/>
          </w:tcPr>
          <w:p w14:paraId="346C98F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Mogale City Local Municipality</w:t>
            </w:r>
          </w:p>
        </w:tc>
        <w:tc>
          <w:tcPr>
            <w:tcW w:w="1701" w:type="dxa"/>
            <w:tcBorders>
              <w:top w:val="nil"/>
              <w:left w:val="nil"/>
              <w:bottom w:val="single" w:sz="8" w:space="0" w:color="auto"/>
              <w:right w:val="single" w:sz="8" w:space="0" w:color="auto"/>
            </w:tcBorders>
            <w:shd w:val="clear" w:color="auto" w:fill="auto"/>
            <w:vAlign w:val="bottom"/>
            <w:hideMark/>
          </w:tcPr>
          <w:p w14:paraId="4534A3E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Clean Green road construction and maintenance(waste removal)</w:t>
            </w:r>
          </w:p>
        </w:tc>
        <w:tc>
          <w:tcPr>
            <w:tcW w:w="1275" w:type="dxa"/>
            <w:tcBorders>
              <w:top w:val="nil"/>
              <w:left w:val="nil"/>
              <w:bottom w:val="single" w:sz="8" w:space="0" w:color="auto"/>
              <w:right w:val="single" w:sz="8" w:space="0" w:color="auto"/>
            </w:tcBorders>
            <w:shd w:val="clear" w:color="auto" w:fill="auto"/>
            <w:vAlign w:val="bottom"/>
            <w:hideMark/>
          </w:tcPr>
          <w:p w14:paraId="0F80B7E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27310-EPWP3M</w:t>
            </w:r>
          </w:p>
        </w:tc>
        <w:tc>
          <w:tcPr>
            <w:tcW w:w="851" w:type="dxa"/>
            <w:tcBorders>
              <w:top w:val="nil"/>
              <w:left w:val="nil"/>
              <w:bottom w:val="single" w:sz="8" w:space="0" w:color="auto"/>
              <w:right w:val="single" w:sz="8" w:space="0" w:color="auto"/>
            </w:tcBorders>
            <w:shd w:val="clear" w:color="auto" w:fill="auto"/>
            <w:noWrap/>
            <w:vAlign w:val="bottom"/>
            <w:hideMark/>
          </w:tcPr>
          <w:p w14:paraId="581BCA5F"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vAlign w:val="bottom"/>
            <w:hideMark/>
          </w:tcPr>
          <w:p w14:paraId="3D2F73DB"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33</w:t>
            </w:r>
          </w:p>
        </w:tc>
        <w:tc>
          <w:tcPr>
            <w:tcW w:w="1276" w:type="dxa"/>
            <w:tcBorders>
              <w:top w:val="nil"/>
              <w:left w:val="nil"/>
              <w:bottom w:val="single" w:sz="8" w:space="0" w:color="auto"/>
              <w:right w:val="single" w:sz="8" w:space="0" w:color="auto"/>
            </w:tcBorders>
            <w:shd w:val="clear" w:color="auto" w:fill="auto"/>
            <w:vAlign w:val="bottom"/>
            <w:hideMark/>
          </w:tcPr>
          <w:p w14:paraId="607C6E20"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126</w:t>
            </w:r>
          </w:p>
        </w:tc>
        <w:tc>
          <w:tcPr>
            <w:tcW w:w="851" w:type="dxa"/>
            <w:tcBorders>
              <w:top w:val="nil"/>
              <w:left w:val="nil"/>
              <w:bottom w:val="single" w:sz="8" w:space="0" w:color="auto"/>
              <w:right w:val="single" w:sz="8" w:space="0" w:color="auto"/>
            </w:tcBorders>
            <w:shd w:val="clear" w:color="auto" w:fill="auto"/>
            <w:noWrap/>
            <w:vAlign w:val="bottom"/>
            <w:hideMark/>
          </w:tcPr>
          <w:p w14:paraId="2099AC1A"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44F206CA"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480F4C09"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30</w:t>
            </w:r>
          </w:p>
        </w:tc>
        <w:tc>
          <w:tcPr>
            <w:tcW w:w="1763" w:type="dxa"/>
            <w:tcBorders>
              <w:top w:val="nil"/>
              <w:left w:val="nil"/>
              <w:bottom w:val="single" w:sz="8" w:space="0" w:color="auto"/>
              <w:right w:val="nil"/>
            </w:tcBorders>
            <w:shd w:val="clear" w:color="auto" w:fill="auto"/>
            <w:vAlign w:val="bottom"/>
            <w:hideMark/>
          </w:tcPr>
          <w:p w14:paraId="0DE4C9F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City of Johannesburg Metropolitan Municipality</w:t>
            </w: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1D23DFC5" w14:textId="77777777" w:rsidR="00EF4311" w:rsidRPr="008F55C0" w:rsidRDefault="00EF4311" w:rsidP="00E742E0">
            <w:pPr>
              <w:spacing w:after="0" w:line="240" w:lineRule="auto"/>
              <w:rPr>
                <w:rFonts w:ascii="Arial" w:eastAsia="Times New Roman" w:hAnsi="Arial" w:cs="Arial"/>
                <w:color w:val="000000"/>
                <w:sz w:val="18"/>
                <w:szCs w:val="18"/>
                <w:lang w:eastAsia="en-ZA"/>
              </w:rPr>
            </w:pPr>
            <w:proofErr w:type="spellStart"/>
            <w:r w:rsidRPr="008F55C0">
              <w:rPr>
                <w:rFonts w:ascii="Arial" w:eastAsia="Times New Roman" w:hAnsi="Arial" w:cs="Arial"/>
                <w:color w:val="000000"/>
                <w:sz w:val="18"/>
                <w:szCs w:val="18"/>
                <w:lang w:eastAsia="en-ZA"/>
              </w:rPr>
              <w:t>Dobsonville</w:t>
            </w:r>
            <w:proofErr w:type="spellEnd"/>
            <w:r w:rsidRPr="008F55C0">
              <w:rPr>
                <w:rFonts w:ascii="Arial" w:eastAsia="Times New Roman" w:hAnsi="Arial" w:cs="Arial"/>
                <w:color w:val="000000"/>
                <w:sz w:val="18"/>
                <w:szCs w:val="18"/>
                <w:lang w:eastAsia="en-ZA"/>
              </w:rPr>
              <w:t xml:space="preserve"> Social Housing Project</w:t>
            </w:r>
          </w:p>
        </w:tc>
        <w:tc>
          <w:tcPr>
            <w:tcW w:w="1275" w:type="dxa"/>
            <w:tcBorders>
              <w:top w:val="nil"/>
              <w:left w:val="nil"/>
              <w:bottom w:val="single" w:sz="8" w:space="0" w:color="auto"/>
              <w:right w:val="single" w:sz="8" w:space="0" w:color="auto"/>
            </w:tcBorders>
            <w:shd w:val="clear" w:color="auto" w:fill="auto"/>
            <w:vAlign w:val="bottom"/>
            <w:hideMark/>
          </w:tcPr>
          <w:p w14:paraId="044C4B68"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38001-EPWP3M</w:t>
            </w:r>
          </w:p>
        </w:tc>
        <w:tc>
          <w:tcPr>
            <w:tcW w:w="851" w:type="dxa"/>
            <w:tcBorders>
              <w:top w:val="nil"/>
              <w:left w:val="nil"/>
              <w:bottom w:val="single" w:sz="8" w:space="0" w:color="auto"/>
              <w:right w:val="single" w:sz="8" w:space="0" w:color="auto"/>
            </w:tcBorders>
            <w:shd w:val="clear" w:color="auto" w:fill="auto"/>
            <w:noWrap/>
            <w:vAlign w:val="bottom"/>
            <w:hideMark/>
          </w:tcPr>
          <w:p w14:paraId="7DF58927"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Final</w:t>
            </w:r>
          </w:p>
        </w:tc>
        <w:tc>
          <w:tcPr>
            <w:tcW w:w="1134" w:type="dxa"/>
            <w:tcBorders>
              <w:top w:val="nil"/>
              <w:left w:val="nil"/>
              <w:bottom w:val="single" w:sz="8" w:space="0" w:color="auto"/>
              <w:right w:val="single" w:sz="8" w:space="0" w:color="auto"/>
            </w:tcBorders>
            <w:shd w:val="clear" w:color="auto" w:fill="auto"/>
            <w:noWrap/>
            <w:vAlign w:val="bottom"/>
            <w:hideMark/>
          </w:tcPr>
          <w:p w14:paraId="4F9B9C19"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110</w:t>
            </w:r>
          </w:p>
        </w:tc>
        <w:tc>
          <w:tcPr>
            <w:tcW w:w="1276" w:type="dxa"/>
            <w:tcBorders>
              <w:top w:val="nil"/>
              <w:left w:val="nil"/>
              <w:bottom w:val="single" w:sz="8" w:space="0" w:color="auto"/>
              <w:right w:val="single" w:sz="8" w:space="0" w:color="auto"/>
            </w:tcBorders>
            <w:shd w:val="clear" w:color="auto" w:fill="auto"/>
            <w:noWrap/>
            <w:vAlign w:val="bottom"/>
            <w:hideMark/>
          </w:tcPr>
          <w:p w14:paraId="1FC03989" w14:textId="77777777" w:rsidR="00EF4311" w:rsidRPr="008F55C0" w:rsidRDefault="00EF4311" w:rsidP="00E742E0">
            <w:pPr>
              <w:spacing w:after="0" w:line="240" w:lineRule="auto"/>
              <w:jc w:val="right"/>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110</w:t>
            </w:r>
          </w:p>
        </w:tc>
        <w:tc>
          <w:tcPr>
            <w:tcW w:w="851" w:type="dxa"/>
            <w:tcBorders>
              <w:top w:val="nil"/>
              <w:left w:val="nil"/>
              <w:bottom w:val="single" w:sz="8" w:space="0" w:color="auto"/>
              <w:right w:val="single" w:sz="8" w:space="0" w:color="auto"/>
            </w:tcBorders>
            <w:shd w:val="clear" w:color="auto" w:fill="auto"/>
            <w:noWrap/>
            <w:vAlign w:val="bottom"/>
            <w:hideMark/>
          </w:tcPr>
          <w:p w14:paraId="2C6BF711"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Gauteng</w:t>
            </w:r>
          </w:p>
        </w:tc>
      </w:tr>
      <w:tr w:rsidR="00EF4311" w:rsidRPr="008F55C0" w14:paraId="408EB3B9" w14:textId="77777777" w:rsidTr="00E742E0">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13FB5564" w14:textId="77777777" w:rsidR="00EF4311" w:rsidRPr="008F55C0" w:rsidRDefault="00EF4311" w:rsidP="00E742E0">
            <w:pPr>
              <w:spacing w:after="0" w:line="240" w:lineRule="auto"/>
              <w:rPr>
                <w:rFonts w:ascii="Arial" w:eastAsia="Times New Roman" w:hAnsi="Arial" w:cs="Arial"/>
                <w:color w:val="000000"/>
                <w:sz w:val="18"/>
                <w:szCs w:val="18"/>
                <w:lang w:eastAsia="en-ZA"/>
              </w:rPr>
            </w:pPr>
            <w:r w:rsidRPr="008F55C0">
              <w:rPr>
                <w:rFonts w:ascii="Arial" w:eastAsia="Times New Roman" w:hAnsi="Arial" w:cs="Arial"/>
                <w:color w:val="000000"/>
                <w:sz w:val="18"/>
                <w:szCs w:val="18"/>
                <w:lang w:eastAsia="en-ZA"/>
              </w:rPr>
              <w:t> </w:t>
            </w:r>
          </w:p>
        </w:tc>
        <w:tc>
          <w:tcPr>
            <w:tcW w:w="473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2C07A749"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Total</w:t>
            </w:r>
          </w:p>
        </w:tc>
        <w:tc>
          <w:tcPr>
            <w:tcW w:w="851" w:type="dxa"/>
            <w:tcBorders>
              <w:top w:val="nil"/>
              <w:left w:val="nil"/>
              <w:bottom w:val="single" w:sz="8" w:space="0" w:color="auto"/>
              <w:right w:val="single" w:sz="8" w:space="0" w:color="auto"/>
            </w:tcBorders>
            <w:shd w:val="clear" w:color="auto" w:fill="auto"/>
            <w:noWrap/>
            <w:vAlign w:val="bottom"/>
            <w:hideMark/>
          </w:tcPr>
          <w:p w14:paraId="3CA959B6" w14:textId="77777777" w:rsidR="00EF4311" w:rsidRPr="008F55C0" w:rsidRDefault="00EF4311" w:rsidP="00E742E0">
            <w:pPr>
              <w:spacing w:after="0" w:line="240" w:lineRule="auto"/>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 </w:t>
            </w:r>
          </w:p>
        </w:tc>
        <w:tc>
          <w:tcPr>
            <w:tcW w:w="1134" w:type="dxa"/>
            <w:tcBorders>
              <w:top w:val="nil"/>
              <w:left w:val="nil"/>
              <w:bottom w:val="single" w:sz="8" w:space="0" w:color="auto"/>
              <w:right w:val="single" w:sz="8" w:space="0" w:color="auto"/>
            </w:tcBorders>
            <w:shd w:val="clear" w:color="auto" w:fill="auto"/>
            <w:noWrap/>
            <w:vAlign w:val="bottom"/>
            <w:hideMark/>
          </w:tcPr>
          <w:p w14:paraId="47E36BD1" w14:textId="77777777" w:rsidR="00EF4311" w:rsidRPr="008F55C0" w:rsidRDefault="00EF4311" w:rsidP="00E742E0">
            <w:pPr>
              <w:spacing w:after="0" w:line="240" w:lineRule="auto"/>
              <w:jc w:val="right"/>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1 626</w:t>
            </w:r>
          </w:p>
        </w:tc>
        <w:tc>
          <w:tcPr>
            <w:tcW w:w="1276" w:type="dxa"/>
            <w:tcBorders>
              <w:top w:val="nil"/>
              <w:left w:val="nil"/>
              <w:bottom w:val="single" w:sz="8" w:space="0" w:color="auto"/>
              <w:right w:val="single" w:sz="8" w:space="0" w:color="auto"/>
            </w:tcBorders>
            <w:shd w:val="clear" w:color="auto" w:fill="auto"/>
            <w:noWrap/>
            <w:vAlign w:val="bottom"/>
            <w:hideMark/>
          </w:tcPr>
          <w:p w14:paraId="7AABFC73" w14:textId="77777777" w:rsidR="00EF4311" w:rsidRPr="008F55C0" w:rsidRDefault="00EF4311" w:rsidP="00E742E0">
            <w:pPr>
              <w:spacing w:after="0" w:line="240" w:lineRule="auto"/>
              <w:jc w:val="right"/>
              <w:rPr>
                <w:rFonts w:ascii="Arial" w:eastAsia="Times New Roman" w:hAnsi="Arial" w:cs="Arial"/>
                <w:b/>
                <w:bCs/>
                <w:color w:val="000000"/>
                <w:sz w:val="18"/>
                <w:szCs w:val="18"/>
                <w:lang w:eastAsia="en-ZA"/>
              </w:rPr>
            </w:pPr>
            <w:r w:rsidRPr="008F55C0">
              <w:rPr>
                <w:rFonts w:ascii="Arial" w:eastAsia="Times New Roman" w:hAnsi="Arial" w:cs="Arial"/>
                <w:b/>
                <w:bCs/>
                <w:color w:val="000000"/>
                <w:sz w:val="18"/>
                <w:szCs w:val="18"/>
                <w:lang w:eastAsia="en-ZA"/>
              </w:rPr>
              <w:t>4 565</w:t>
            </w:r>
          </w:p>
        </w:tc>
        <w:tc>
          <w:tcPr>
            <w:tcW w:w="851" w:type="dxa"/>
            <w:tcBorders>
              <w:top w:val="nil"/>
              <w:left w:val="nil"/>
              <w:bottom w:val="nil"/>
              <w:right w:val="nil"/>
            </w:tcBorders>
            <w:shd w:val="clear" w:color="auto" w:fill="auto"/>
            <w:noWrap/>
            <w:vAlign w:val="bottom"/>
            <w:hideMark/>
          </w:tcPr>
          <w:p w14:paraId="3300CB94" w14:textId="77777777" w:rsidR="00EF4311" w:rsidRPr="008F55C0" w:rsidRDefault="00EF4311" w:rsidP="00E742E0">
            <w:pPr>
              <w:spacing w:after="0" w:line="240" w:lineRule="auto"/>
              <w:rPr>
                <w:rFonts w:ascii="Arial" w:eastAsia="Times New Roman" w:hAnsi="Arial" w:cs="Arial"/>
                <w:color w:val="000000"/>
                <w:sz w:val="18"/>
                <w:szCs w:val="18"/>
                <w:lang w:eastAsia="en-ZA"/>
              </w:rPr>
            </w:pPr>
          </w:p>
        </w:tc>
      </w:tr>
    </w:tbl>
    <w:p w14:paraId="3D919A92" w14:textId="77777777" w:rsidR="00EF4311" w:rsidRDefault="00EF4311" w:rsidP="00EF4311">
      <w:pPr>
        <w:spacing w:after="0" w:line="240" w:lineRule="auto"/>
        <w:rPr>
          <w:rFonts w:ascii="Arial" w:hAnsi="Arial" w:cs="Arial"/>
        </w:rPr>
      </w:pPr>
    </w:p>
    <w:p w14:paraId="15E3AF21" w14:textId="77777777" w:rsidR="00EF4311"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5AC24187" w14:textId="77777777" w:rsidR="00EF4311" w:rsidRPr="00FF2964" w:rsidRDefault="00EF4311" w:rsidP="00EF4311">
      <w:pPr>
        <w:shd w:val="clear" w:color="auto" w:fill="FFFFFF"/>
        <w:spacing w:after="0" w:line="240" w:lineRule="auto"/>
        <w:rPr>
          <w:rFonts w:ascii="Arial" w:hAnsi="Arial" w:cs="Arial"/>
        </w:rPr>
      </w:pPr>
    </w:p>
    <w:p w14:paraId="6958CF40"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Non-compliance with section 12 of the </w:t>
      </w:r>
      <w:r w:rsidRPr="00FF2964">
        <w:rPr>
          <w:rFonts w:ascii="Arial" w:hAnsi="Arial" w:cs="Arial"/>
          <w:bCs/>
          <w:sz w:val="22"/>
          <w:szCs w:val="22"/>
        </w:rPr>
        <w:t xml:space="preserve">basic conditions of employment ministerial determination 4: Expanded Public Works </w:t>
      </w:r>
      <w:proofErr w:type="spellStart"/>
      <w:r w:rsidRPr="00FF2964">
        <w:rPr>
          <w:rFonts w:ascii="Arial" w:hAnsi="Arial" w:cs="Arial"/>
          <w:bCs/>
          <w:sz w:val="22"/>
          <w:szCs w:val="22"/>
        </w:rPr>
        <w:t>Programme</w:t>
      </w:r>
      <w:proofErr w:type="spellEnd"/>
      <w:r w:rsidRPr="00FF2964">
        <w:rPr>
          <w:rFonts w:ascii="Arial" w:hAnsi="Arial" w:cs="Arial"/>
          <w:bCs/>
          <w:sz w:val="22"/>
          <w:szCs w:val="22"/>
        </w:rPr>
        <w:t>.</w:t>
      </w:r>
    </w:p>
    <w:p w14:paraId="0F13CA15"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053C3677"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Non-compliance with section 41 of the Public Finance Management Act</w:t>
      </w:r>
    </w:p>
    <w:p w14:paraId="7202147F" w14:textId="77777777" w:rsidR="00EF4311" w:rsidRPr="00FF2964" w:rsidRDefault="00EF4311" w:rsidP="00EF4311">
      <w:pPr>
        <w:pStyle w:val="NormalWeb"/>
        <w:keepNext/>
        <w:spacing w:before="0" w:beforeAutospacing="0" w:after="0" w:afterAutospacing="0"/>
        <w:ind w:left="567" w:hanging="567"/>
        <w:rPr>
          <w:rFonts w:ascii="Arial" w:hAnsi="Arial" w:cs="Arial"/>
          <w:sz w:val="22"/>
          <w:szCs w:val="22"/>
        </w:rPr>
      </w:pPr>
    </w:p>
    <w:p w14:paraId="54D93EDA" w14:textId="77777777" w:rsidR="00EF4311" w:rsidRPr="00FF2964" w:rsidRDefault="00EF4311" w:rsidP="009A54E9">
      <w:pPr>
        <w:pStyle w:val="NormalWeb"/>
        <w:keepNext/>
        <w:numPr>
          <w:ilvl w:val="0"/>
          <w:numId w:val="65"/>
        </w:numPr>
        <w:spacing w:before="0" w:beforeAutospacing="0" w:after="0" w:afterAutospacing="0"/>
        <w:ind w:left="567" w:hanging="567"/>
        <w:rPr>
          <w:rFonts w:ascii="Arial" w:hAnsi="Arial" w:cs="Arial"/>
          <w:sz w:val="22"/>
          <w:szCs w:val="22"/>
        </w:rPr>
      </w:pPr>
      <w:r w:rsidRPr="00FF2964">
        <w:rPr>
          <w:rFonts w:ascii="Arial" w:hAnsi="Arial" w:cs="Arial"/>
          <w:sz w:val="22"/>
          <w:szCs w:val="22"/>
        </w:rPr>
        <w:t xml:space="preserve">Proof of payments not received may be reported as a limitation of scope and which could lead to negative reporting of the relevant </w:t>
      </w:r>
      <w:proofErr w:type="spellStart"/>
      <w:r w:rsidRPr="00FF2964">
        <w:rPr>
          <w:rFonts w:ascii="Arial" w:hAnsi="Arial" w:cs="Arial"/>
          <w:sz w:val="22"/>
          <w:szCs w:val="22"/>
        </w:rPr>
        <w:t>programme</w:t>
      </w:r>
      <w:proofErr w:type="spellEnd"/>
      <w:r w:rsidRPr="00FF2964">
        <w:rPr>
          <w:rFonts w:ascii="Arial" w:hAnsi="Arial" w:cs="Arial"/>
          <w:sz w:val="22"/>
          <w:szCs w:val="22"/>
        </w:rPr>
        <w:t xml:space="preserve"> as we could not confirm whether the beneficiaries were paid for the hours worked.</w:t>
      </w:r>
    </w:p>
    <w:p w14:paraId="2D4D0EA2" w14:textId="77777777" w:rsidR="00EF4311" w:rsidRPr="00D6086E" w:rsidRDefault="00EF4311" w:rsidP="00EF4311">
      <w:pPr>
        <w:spacing w:after="0" w:line="240" w:lineRule="auto"/>
        <w:rPr>
          <w:rFonts w:cs="Arial"/>
        </w:rPr>
      </w:pPr>
    </w:p>
    <w:p w14:paraId="003723BD"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5E62B6B1" w14:textId="77777777" w:rsidR="00EF4311" w:rsidRPr="00FF2964" w:rsidRDefault="00EF4311" w:rsidP="00EF4311">
      <w:pPr>
        <w:pStyle w:val="NormalWeb"/>
        <w:spacing w:before="0" w:beforeAutospacing="0" w:after="0" w:afterAutospacing="0"/>
        <w:rPr>
          <w:rFonts w:ascii="Arial" w:hAnsi="Arial" w:cs="Arial"/>
          <w:sz w:val="22"/>
          <w:szCs w:val="22"/>
        </w:rPr>
      </w:pPr>
    </w:p>
    <w:p w14:paraId="0C078483" w14:textId="77777777" w:rsidR="00EF4311" w:rsidRPr="00FF2964" w:rsidRDefault="00EF4311" w:rsidP="00EF4311">
      <w:pPr>
        <w:pStyle w:val="NoSpacing"/>
        <w:rPr>
          <w:rFonts w:cs="Arial"/>
          <w:sz w:val="22"/>
          <w:szCs w:val="22"/>
          <w:lang w:val="en-GB"/>
        </w:rPr>
      </w:pPr>
      <w:r w:rsidRPr="00F54571">
        <w:rPr>
          <w:rFonts w:ascii="Arial" w:hAnsi="Arial" w:cs="Arial"/>
          <w:sz w:val="22"/>
          <w:szCs w:val="22"/>
          <w:lang w:val="en-GB"/>
        </w:rPr>
        <w:t>Reason for the deviation</w:t>
      </w:r>
      <w:r w:rsidRPr="00FF2964">
        <w:rPr>
          <w:rFonts w:cs="Arial"/>
          <w:sz w:val="22"/>
          <w:szCs w:val="22"/>
          <w:lang w:val="en-GB"/>
        </w:rPr>
        <w:t>:</w:t>
      </w:r>
    </w:p>
    <w:p w14:paraId="17736025" w14:textId="77777777" w:rsidR="00EF4311" w:rsidRPr="00FF2964" w:rsidRDefault="00EF4311" w:rsidP="00EF4311">
      <w:pPr>
        <w:pStyle w:val="NoSpacing"/>
        <w:rPr>
          <w:rFonts w:cs="Arial"/>
          <w:sz w:val="22"/>
          <w:szCs w:val="22"/>
          <w:lang w:val="en-GB"/>
        </w:rPr>
      </w:pPr>
    </w:p>
    <w:p w14:paraId="403C3B04" w14:textId="77777777" w:rsidR="00EF4311" w:rsidRPr="00FF2964" w:rsidRDefault="00EF4311" w:rsidP="00EF4311">
      <w:pPr>
        <w:spacing w:after="0" w:line="240" w:lineRule="auto"/>
        <w:rPr>
          <w:rFonts w:ascii="Arial" w:hAnsi="Arial" w:cs="Arial"/>
          <w:color w:val="000000"/>
        </w:rPr>
      </w:pPr>
      <w:r w:rsidRPr="00FF2964">
        <w:rPr>
          <w:rFonts w:ascii="Arial" w:eastAsia="Calibri" w:hAnsi="Arial" w:cs="Arial"/>
        </w:rPr>
        <w:t>The department does not adequately monitor public bodies to ensure that the EPWP project files are properly managed and also supporting documentation are available at all times</w:t>
      </w:r>
    </w:p>
    <w:p w14:paraId="61B0DE8B" w14:textId="77777777" w:rsidR="00EF4311" w:rsidRPr="00FF2964" w:rsidRDefault="00EF4311" w:rsidP="00EF4311">
      <w:pPr>
        <w:spacing w:after="0" w:line="240" w:lineRule="auto"/>
        <w:rPr>
          <w:rFonts w:ascii="Arial" w:hAnsi="Arial" w:cs="Arial"/>
        </w:rPr>
      </w:pPr>
    </w:p>
    <w:p w14:paraId="59566F62"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63FBEA3A"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525594ED"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383F2A7B" w14:textId="77777777" w:rsidR="00EF4311" w:rsidRPr="00FF2964" w:rsidRDefault="00EF4311" w:rsidP="00EF4311">
      <w:pPr>
        <w:spacing w:after="0" w:line="240" w:lineRule="auto"/>
        <w:jc w:val="both"/>
        <w:rPr>
          <w:rFonts w:ascii="Arial" w:hAnsi="Arial" w:cs="Arial"/>
          <w:lang w:val="en-GB"/>
        </w:rPr>
      </w:pPr>
    </w:p>
    <w:p w14:paraId="6A4D771D"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38DF89D9" w14:textId="77777777" w:rsidR="00EF4311" w:rsidRPr="00FF2964" w:rsidRDefault="00EF4311" w:rsidP="00EF4311">
      <w:pPr>
        <w:pStyle w:val="NoSpacing"/>
        <w:rPr>
          <w:rFonts w:cs="Arial"/>
          <w:sz w:val="22"/>
          <w:szCs w:val="22"/>
        </w:rPr>
      </w:pPr>
    </w:p>
    <w:p w14:paraId="72B81C66"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1C267BB4" w14:textId="77777777" w:rsidR="00EF4311" w:rsidRPr="00FF2964" w:rsidRDefault="00EF4311" w:rsidP="00EF4311">
      <w:pPr>
        <w:spacing w:after="0" w:line="240" w:lineRule="auto"/>
        <w:rPr>
          <w:rFonts w:ascii="Arial" w:hAnsi="Arial" w:cs="Arial"/>
          <w:color w:val="000000"/>
        </w:rPr>
      </w:pPr>
    </w:p>
    <w:p w14:paraId="0B646B9B" w14:textId="77777777" w:rsidR="00EF4311" w:rsidRPr="00FF2964" w:rsidRDefault="00EF4311" w:rsidP="00EF4311">
      <w:pPr>
        <w:spacing w:after="0" w:line="240" w:lineRule="auto"/>
        <w:rPr>
          <w:rFonts w:ascii="Arial" w:hAnsi="Arial" w:cs="Arial"/>
          <w:color w:val="000000"/>
        </w:rPr>
      </w:pPr>
      <w:r w:rsidRPr="00FF2964">
        <w:rPr>
          <w:rFonts w:ascii="Arial" w:hAnsi="Arial" w:cs="Arial"/>
          <w:color w:val="000000"/>
        </w:rPr>
        <w:t>The department should adequately review the project files to ensure that all the beneficiaries captured are supported by valid and accurate supporting documentations.</w:t>
      </w:r>
    </w:p>
    <w:p w14:paraId="2680CA2A" w14:textId="77777777" w:rsidR="00EF4311" w:rsidRPr="00FF2964" w:rsidRDefault="00EF4311" w:rsidP="00EF4311">
      <w:pPr>
        <w:spacing w:after="0" w:line="240" w:lineRule="auto"/>
        <w:rPr>
          <w:rFonts w:ascii="Arial" w:hAnsi="Arial" w:cs="Arial"/>
          <w:b/>
          <w:bCs/>
        </w:rPr>
      </w:pPr>
    </w:p>
    <w:p w14:paraId="35D87138"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4B7C4184" w14:textId="77777777" w:rsidR="00EF4311" w:rsidRPr="008F55C0" w:rsidRDefault="00EF4311" w:rsidP="00EF4311">
      <w:pPr>
        <w:spacing w:after="0" w:line="240" w:lineRule="auto"/>
        <w:rPr>
          <w:rFonts w:ascii="Arial" w:hAnsi="Arial" w:cs="Arial"/>
          <w:b/>
          <w:bCs/>
        </w:rPr>
      </w:pPr>
    </w:p>
    <w:p w14:paraId="78EA4C6D" w14:textId="77777777" w:rsidR="00EF4311" w:rsidRPr="008F55C0" w:rsidRDefault="00EF4311" w:rsidP="00EF4311">
      <w:pPr>
        <w:pStyle w:val="ListParagraph"/>
        <w:ind w:left="0"/>
        <w:jc w:val="both"/>
        <w:rPr>
          <w:rFonts w:ascii="Arial" w:hAnsi="Arial" w:cs="Arial"/>
          <w:color w:val="000000"/>
          <w:sz w:val="22"/>
          <w:szCs w:val="22"/>
        </w:rPr>
      </w:pPr>
      <w:r w:rsidRPr="008F55C0">
        <w:rPr>
          <w:rFonts w:ascii="Arial" w:hAnsi="Arial" w:cs="Arial"/>
          <w:color w:val="000000"/>
          <w:sz w:val="22"/>
          <w:szCs w:val="22"/>
        </w:rPr>
        <w:t xml:space="preserve">I am in agreement with the finding for the following reasons [and supply the following/attached information in support of this]: </w:t>
      </w:r>
    </w:p>
    <w:p w14:paraId="4F82EBE1" w14:textId="77777777" w:rsidR="00EF4311" w:rsidRPr="008F55C0" w:rsidRDefault="00EF4311" w:rsidP="00EF4311">
      <w:pPr>
        <w:spacing w:after="0" w:line="240" w:lineRule="auto"/>
        <w:ind w:left="567" w:hanging="567"/>
        <w:rPr>
          <w:rFonts w:ascii="Arial" w:hAnsi="Arial" w:cs="Arial"/>
        </w:rPr>
      </w:pPr>
    </w:p>
    <w:p w14:paraId="6CA0015C" w14:textId="77777777" w:rsidR="00EF4311" w:rsidRPr="008F55C0" w:rsidRDefault="00EF4311" w:rsidP="009A54E9">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Proof of payment is prescribed in the Ministerial Determination 4: Expanded Public Works Programmes.</w:t>
      </w:r>
    </w:p>
    <w:p w14:paraId="51611278" w14:textId="77777777" w:rsidR="00EF4311" w:rsidRPr="008F55C0" w:rsidRDefault="00EF4311" w:rsidP="00EF4311">
      <w:pPr>
        <w:pStyle w:val="ListParagraph"/>
        <w:ind w:left="567" w:hanging="567"/>
        <w:jc w:val="both"/>
        <w:rPr>
          <w:rFonts w:ascii="Arial" w:hAnsi="Arial" w:cs="Arial"/>
          <w:color w:val="000000"/>
          <w:sz w:val="22"/>
          <w:szCs w:val="22"/>
        </w:rPr>
      </w:pPr>
      <w:r w:rsidRPr="008F55C0">
        <w:rPr>
          <w:rFonts w:ascii="Arial" w:hAnsi="Arial" w:cs="Arial"/>
          <w:color w:val="000000"/>
          <w:sz w:val="22"/>
          <w:szCs w:val="22"/>
        </w:rPr>
        <w:t xml:space="preserve"> </w:t>
      </w:r>
    </w:p>
    <w:p w14:paraId="140E5CBD" w14:textId="77777777" w:rsidR="00EF4311" w:rsidRPr="008F55C0" w:rsidRDefault="00EF4311" w:rsidP="009A54E9">
      <w:pPr>
        <w:pStyle w:val="ListParagraph"/>
        <w:numPr>
          <w:ilvl w:val="1"/>
          <w:numId w:val="41"/>
        </w:numPr>
        <w:ind w:left="567" w:hanging="567"/>
        <w:contextualSpacing/>
        <w:jc w:val="both"/>
        <w:rPr>
          <w:rFonts w:ascii="Arial" w:hAnsi="Arial" w:cs="Arial"/>
          <w:color w:val="000000"/>
          <w:sz w:val="22"/>
          <w:szCs w:val="22"/>
        </w:rPr>
      </w:pPr>
      <w:r w:rsidRPr="008F55C0">
        <w:rPr>
          <w:rFonts w:ascii="Arial" w:hAnsi="Arial" w:cs="Arial"/>
          <w:color w:val="000000"/>
          <w:sz w:val="22"/>
          <w:szCs w:val="22"/>
        </w:rPr>
        <w:t>It is evident that the public body could not provide the required documents to the AGSA.</w:t>
      </w:r>
    </w:p>
    <w:p w14:paraId="06087BA8" w14:textId="77777777" w:rsidR="00EF4311" w:rsidRPr="00FF2964" w:rsidRDefault="00EF4311" w:rsidP="00EF4311">
      <w:pPr>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520"/>
        <w:gridCol w:w="2464"/>
      </w:tblGrid>
      <w:tr w:rsidR="00EF4311" w:rsidRPr="00FF2964" w14:paraId="67379808" w14:textId="77777777" w:rsidTr="00E742E0">
        <w:trPr>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14:paraId="0E7C89F7"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5AC58978"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Response</w:t>
            </w:r>
          </w:p>
        </w:tc>
      </w:tr>
      <w:tr w:rsidR="00EF4311" w:rsidRPr="00FF2964" w14:paraId="5EDCF147"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5AD06A22"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auto"/>
          </w:tcPr>
          <w:p w14:paraId="08848487" w14:textId="77777777" w:rsidR="00EF4311" w:rsidRPr="006E7CA2" w:rsidRDefault="00EF4311" w:rsidP="009A54E9">
            <w:pPr>
              <w:pStyle w:val="ListParagraph"/>
              <w:numPr>
                <w:ilvl w:val="0"/>
                <w:numId w:val="57"/>
              </w:numPr>
              <w:jc w:val="both"/>
              <w:rPr>
                <w:rFonts w:ascii="Arial" w:hAnsi="Arial" w:cs="Arial"/>
                <w:sz w:val="18"/>
                <w:szCs w:val="18"/>
              </w:rPr>
            </w:pPr>
            <w:r w:rsidRPr="006E7CA2">
              <w:rPr>
                <w:rFonts w:ascii="Arial" w:hAnsi="Arial" w:cs="Arial"/>
                <w:sz w:val="18"/>
                <w:szCs w:val="18"/>
              </w:rPr>
              <w:t>The required documents will be sourced and submitted to AGSA.  It this is not possible, an acceptable reason will be provided by the public body.</w:t>
            </w:r>
          </w:p>
        </w:tc>
      </w:tr>
      <w:tr w:rsidR="00EF4311" w:rsidRPr="00FF2964" w14:paraId="16B27BFA"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5D212082"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14:paraId="5AE914C2"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3ACE4825" w14:textId="77777777" w:rsidR="00EF4311" w:rsidRPr="0007127D" w:rsidRDefault="00EF4311" w:rsidP="00E742E0">
            <w:pPr>
              <w:spacing w:after="0" w:line="240" w:lineRule="auto"/>
              <w:rPr>
                <w:rFonts w:ascii="Arial" w:hAnsi="Arial" w:cs="Arial"/>
                <w:b/>
                <w:bCs/>
                <w:sz w:val="18"/>
                <w:szCs w:val="18"/>
              </w:rPr>
            </w:pPr>
            <w:r w:rsidRPr="0007127D">
              <w:rPr>
                <w:rFonts w:ascii="Arial" w:hAnsi="Arial" w:cs="Arial"/>
                <w:b/>
                <w:bCs/>
                <w:sz w:val="18"/>
                <w:szCs w:val="18"/>
              </w:rPr>
              <w:t>No</w:t>
            </w:r>
          </w:p>
        </w:tc>
      </w:tr>
      <w:tr w:rsidR="00EF4311" w:rsidRPr="00FF2964" w14:paraId="10CF483F"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584AD2B4"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498215A9"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1E85DF2B"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4109F33A"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B134145"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14:paraId="2CBBF099"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29FDE55B"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35C4C326"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hideMark/>
          </w:tcPr>
          <w:p w14:paraId="587F62CB"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4D65E924"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C54A536"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14:paraId="2652B13B"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0879D1CC" w14:textId="77777777" w:rsidTr="00E742E0">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14:paraId="59ADF992"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024C3AAC" w14:textId="77777777" w:rsidR="00EF4311" w:rsidRPr="0007127D" w:rsidRDefault="00EF4311" w:rsidP="00E742E0">
            <w:pPr>
              <w:spacing w:after="0" w:line="240" w:lineRule="auto"/>
              <w:rPr>
                <w:rFonts w:ascii="Arial" w:hAnsi="Arial" w:cs="Arial"/>
                <w:b/>
                <w:sz w:val="18"/>
                <w:szCs w:val="18"/>
              </w:rPr>
            </w:pPr>
            <w:r w:rsidRPr="0007127D">
              <w:rPr>
                <w:rFonts w:ascii="Arial" w:hAnsi="Arial" w:cs="Arial"/>
                <w:b/>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417389CA" w14:textId="77777777" w:rsidR="00EF4311" w:rsidRPr="0007127D" w:rsidRDefault="00EF4311" w:rsidP="00E742E0">
            <w:pPr>
              <w:spacing w:after="0" w:line="240" w:lineRule="auto"/>
              <w:rPr>
                <w:rFonts w:ascii="Arial" w:hAnsi="Arial" w:cs="Arial"/>
                <w:b/>
                <w:sz w:val="18"/>
                <w:szCs w:val="18"/>
              </w:rPr>
            </w:pPr>
            <w:r w:rsidRPr="0007127D">
              <w:rPr>
                <w:rFonts w:ascii="Arial" w:hAnsi="Arial" w:cs="Arial"/>
                <w:b/>
                <w:sz w:val="18"/>
                <w:szCs w:val="18"/>
              </w:rPr>
              <w:t>No</w:t>
            </w:r>
          </w:p>
        </w:tc>
      </w:tr>
      <w:tr w:rsidR="00EF4311" w:rsidRPr="00FF2964" w14:paraId="283FC9B6" w14:textId="77777777" w:rsidTr="00E742E0">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44722732"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6A5689D2"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tcPr>
          <w:p w14:paraId="14F22345"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5FAFC16A" w14:textId="77777777" w:rsidTr="00E742E0">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14:paraId="322A1513" w14:textId="77777777" w:rsidR="00EF4311" w:rsidRPr="0007127D" w:rsidRDefault="00EF4311" w:rsidP="00E742E0">
            <w:pPr>
              <w:spacing w:after="0" w:line="240" w:lineRule="auto"/>
              <w:rPr>
                <w:rFonts w:ascii="Arial" w:hAnsi="Arial"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14:paraId="13773819" w14:textId="77777777" w:rsidR="00EF4311" w:rsidRPr="0007127D" w:rsidRDefault="00EF4311" w:rsidP="00E742E0">
            <w:pPr>
              <w:spacing w:after="0" w:line="240" w:lineRule="auto"/>
              <w:rPr>
                <w:rFonts w:ascii="Arial" w:hAnsi="Arial" w:cs="Arial"/>
                <w:sz w:val="18"/>
                <w:szCs w:val="18"/>
              </w:rPr>
            </w:pPr>
          </w:p>
        </w:tc>
      </w:tr>
      <w:tr w:rsidR="00EF4311" w:rsidRPr="00FF2964" w14:paraId="205AAFBC"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749BF165"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 xml:space="preserve">If yes and no corrections will be made,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14:paraId="1D88B37E"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NA</w:t>
            </w:r>
          </w:p>
        </w:tc>
      </w:tr>
      <w:tr w:rsidR="00EF4311" w:rsidRPr="00FF2964" w14:paraId="6445BD91"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5214734C"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14:paraId="759806B1"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EPWP Champion at North West Department of Education, supported by EPWP Mpumalanga Programme Manager.</w:t>
            </w:r>
          </w:p>
        </w:tc>
      </w:tr>
      <w:tr w:rsidR="00EF4311" w:rsidRPr="00FF2964" w14:paraId="21F372A8"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2865AE3"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14:paraId="57598FEE" w14:textId="77777777" w:rsidR="00EF4311" w:rsidRPr="0007127D" w:rsidRDefault="00EF4311" w:rsidP="00E742E0">
            <w:pPr>
              <w:spacing w:after="0" w:line="240" w:lineRule="auto"/>
              <w:rPr>
                <w:rFonts w:ascii="Arial" w:hAnsi="Arial" w:cs="Arial"/>
                <w:sz w:val="18"/>
                <w:szCs w:val="18"/>
              </w:rPr>
            </w:pPr>
          </w:p>
        </w:tc>
      </w:tr>
      <w:tr w:rsidR="00EF4311" w:rsidRPr="00FF2964" w14:paraId="7A4486AE"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13825EAA"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14:paraId="0B766C1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591E4B88"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b/>
                <w:bCs/>
                <w:sz w:val="18"/>
                <w:szCs w:val="18"/>
              </w:rPr>
              <w:t>No</w:t>
            </w:r>
          </w:p>
        </w:tc>
      </w:tr>
      <w:tr w:rsidR="00EF4311" w:rsidRPr="00FF2964" w14:paraId="1B171C63"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31EFBF17"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5582B530" w14:textId="77777777" w:rsidR="00EF4311" w:rsidRPr="0007127D"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126DD87E" w14:textId="77777777" w:rsidR="00EF4311" w:rsidRPr="0007127D" w:rsidRDefault="00EF4311" w:rsidP="00E742E0">
            <w:pPr>
              <w:spacing w:after="0" w:line="240" w:lineRule="auto"/>
              <w:jc w:val="center"/>
              <w:rPr>
                <w:rFonts w:ascii="Arial" w:hAnsi="Arial" w:cs="Arial"/>
                <w:sz w:val="18"/>
                <w:szCs w:val="18"/>
              </w:rPr>
            </w:pPr>
            <w:r w:rsidRPr="0007127D">
              <w:rPr>
                <w:rFonts w:ascii="Arial" w:hAnsi="Arial" w:cs="Arial"/>
                <w:sz w:val="18"/>
                <w:szCs w:val="18"/>
              </w:rPr>
              <w:t>X</w:t>
            </w:r>
          </w:p>
        </w:tc>
      </w:tr>
      <w:tr w:rsidR="00EF4311" w:rsidRPr="00FF2964" w14:paraId="65F1C6CF"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60A8C7CC"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 xml:space="preserve">If management does not agree with the root </w:t>
            </w:r>
            <w:proofErr w:type="gramStart"/>
            <w:r w:rsidRPr="0007127D">
              <w:rPr>
                <w:rFonts w:ascii="Arial" w:hAnsi="Arial" w:cs="Arial"/>
                <w:sz w:val="18"/>
                <w:szCs w:val="18"/>
              </w:rPr>
              <w:t>cause</w:t>
            </w:r>
            <w:proofErr w:type="gramEnd"/>
            <w:r w:rsidRPr="0007127D">
              <w:rPr>
                <w:rFonts w:ascii="Arial" w:hAnsi="Arial"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4605C20A" w14:textId="77777777" w:rsidR="00EF4311" w:rsidRPr="006E7CA2" w:rsidRDefault="00EF4311" w:rsidP="009A54E9">
            <w:pPr>
              <w:pStyle w:val="ListParagraph"/>
              <w:numPr>
                <w:ilvl w:val="0"/>
                <w:numId w:val="58"/>
              </w:numPr>
              <w:jc w:val="both"/>
              <w:rPr>
                <w:rFonts w:ascii="Arial" w:hAnsi="Arial" w:cs="Arial"/>
                <w:sz w:val="18"/>
                <w:szCs w:val="18"/>
              </w:rPr>
            </w:pPr>
            <w:r w:rsidRPr="006E7CA2">
              <w:rPr>
                <w:rFonts w:ascii="Arial" w:hAnsi="Arial" w:cs="Arial"/>
                <w:sz w:val="18"/>
                <w:szCs w:val="18"/>
              </w:rPr>
              <w:t>Proper record-keeping was evidently not implemented by the public body.  The Department relies on the public body for this.</w:t>
            </w:r>
          </w:p>
        </w:tc>
      </w:tr>
      <w:tr w:rsidR="00EF4311" w:rsidRPr="00FF2964" w14:paraId="4A49761F" w14:textId="77777777" w:rsidTr="00E742E0">
        <w:tc>
          <w:tcPr>
            <w:tcW w:w="4410" w:type="dxa"/>
            <w:vMerge w:val="restart"/>
            <w:tcBorders>
              <w:top w:val="single" w:sz="4" w:space="0" w:color="auto"/>
              <w:left w:val="single" w:sz="4" w:space="0" w:color="auto"/>
              <w:bottom w:val="single" w:sz="4" w:space="0" w:color="auto"/>
              <w:right w:val="single" w:sz="4" w:space="0" w:color="auto"/>
            </w:tcBorders>
            <w:hideMark/>
          </w:tcPr>
          <w:p w14:paraId="0764D07D"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14:paraId="419F045B" w14:textId="77777777" w:rsidR="00EF4311" w:rsidRPr="006E7CA2" w:rsidRDefault="00EF4311" w:rsidP="00E742E0">
            <w:pPr>
              <w:spacing w:after="0" w:line="240" w:lineRule="auto"/>
              <w:rPr>
                <w:rFonts w:ascii="Arial" w:hAnsi="Arial" w:cs="Arial"/>
                <w:sz w:val="18"/>
                <w:szCs w:val="18"/>
              </w:rPr>
            </w:pPr>
            <w:r w:rsidRPr="006E7CA2">
              <w:rPr>
                <w:rFonts w:ascii="Arial" w:hAnsi="Arial" w:cs="Arial"/>
                <w:b/>
                <w:bCs/>
                <w:sz w:val="18"/>
                <w:szCs w:val="18"/>
              </w:rPr>
              <w:t>Yes</w:t>
            </w:r>
          </w:p>
        </w:tc>
        <w:tc>
          <w:tcPr>
            <w:tcW w:w="2464" w:type="dxa"/>
            <w:tcBorders>
              <w:top w:val="single" w:sz="4" w:space="0" w:color="auto"/>
              <w:left w:val="single" w:sz="4" w:space="0" w:color="auto"/>
              <w:bottom w:val="single" w:sz="4" w:space="0" w:color="auto"/>
              <w:right w:val="single" w:sz="4" w:space="0" w:color="auto"/>
            </w:tcBorders>
            <w:hideMark/>
          </w:tcPr>
          <w:p w14:paraId="0C76F2B3" w14:textId="77777777" w:rsidR="00EF4311" w:rsidRPr="006E7CA2" w:rsidRDefault="00EF4311" w:rsidP="00E742E0">
            <w:pPr>
              <w:spacing w:after="0" w:line="240" w:lineRule="auto"/>
              <w:rPr>
                <w:rFonts w:ascii="Arial" w:hAnsi="Arial" w:cs="Arial"/>
                <w:sz w:val="18"/>
                <w:szCs w:val="18"/>
              </w:rPr>
            </w:pPr>
            <w:r w:rsidRPr="006E7CA2">
              <w:rPr>
                <w:rFonts w:ascii="Arial" w:hAnsi="Arial" w:cs="Arial"/>
                <w:b/>
                <w:bCs/>
                <w:sz w:val="18"/>
                <w:szCs w:val="18"/>
              </w:rPr>
              <w:t>No</w:t>
            </w:r>
          </w:p>
        </w:tc>
      </w:tr>
      <w:tr w:rsidR="00EF4311" w:rsidRPr="00FF2964" w14:paraId="2C4C27B1" w14:textId="77777777" w:rsidTr="00E742E0">
        <w:tc>
          <w:tcPr>
            <w:tcW w:w="4410" w:type="dxa"/>
            <w:vMerge/>
            <w:tcBorders>
              <w:top w:val="single" w:sz="4" w:space="0" w:color="auto"/>
              <w:left w:val="single" w:sz="4" w:space="0" w:color="auto"/>
              <w:bottom w:val="single" w:sz="4" w:space="0" w:color="auto"/>
              <w:right w:val="single" w:sz="4" w:space="0" w:color="auto"/>
            </w:tcBorders>
            <w:vAlign w:val="center"/>
            <w:hideMark/>
          </w:tcPr>
          <w:p w14:paraId="7F456CD5" w14:textId="77777777" w:rsidR="00EF4311" w:rsidRPr="0007127D"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256D24F6" w14:textId="77777777" w:rsidR="00EF4311" w:rsidRPr="006E7CA2" w:rsidRDefault="00EF4311" w:rsidP="00E742E0">
            <w:pPr>
              <w:spacing w:after="0" w:line="240" w:lineRule="auto"/>
              <w:rPr>
                <w:rFonts w:ascii="Arial" w:hAnsi="Arial" w:cs="Arial"/>
                <w:sz w:val="18"/>
                <w:szCs w:val="18"/>
              </w:rPr>
            </w:pPr>
          </w:p>
        </w:tc>
        <w:tc>
          <w:tcPr>
            <w:tcW w:w="2464" w:type="dxa"/>
            <w:tcBorders>
              <w:top w:val="single" w:sz="4" w:space="0" w:color="auto"/>
              <w:left w:val="single" w:sz="4" w:space="0" w:color="auto"/>
              <w:bottom w:val="single" w:sz="4" w:space="0" w:color="auto"/>
              <w:right w:val="single" w:sz="4" w:space="0" w:color="auto"/>
            </w:tcBorders>
            <w:hideMark/>
          </w:tcPr>
          <w:p w14:paraId="672FB553" w14:textId="77777777" w:rsidR="00EF4311" w:rsidRPr="006E7CA2" w:rsidRDefault="00EF4311" w:rsidP="00E742E0">
            <w:pPr>
              <w:spacing w:after="0" w:line="240" w:lineRule="auto"/>
              <w:jc w:val="center"/>
              <w:rPr>
                <w:rFonts w:ascii="Arial" w:hAnsi="Arial" w:cs="Arial"/>
                <w:sz w:val="18"/>
                <w:szCs w:val="18"/>
              </w:rPr>
            </w:pPr>
            <w:r w:rsidRPr="006E7CA2">
              <w:rPr>
                <w:rFonts w:ascii="Arial" w:hAnsi="Arial" w:cs="Arial"/>
                <w:sz w:val="18"/>
                <w:szCs w:val="18"/>
              </w:rPr>
              <w:t>X</w:t>
            </w:r>
          </w:p>
        </w:tc>
      </w:tr>
      <w:tr w:rsidR="00EF4311" w:rsidRPr="00FF2964" w14:paraId="012E8F8A" w14:textId="77777777" w:rsidTr="00E742E0">
        <w:tc>
          <w:tcPr>
            <w:tcW w:w="4410" w:type="dxa"/>
            <w:tcBorders>
              <w:top w:val="single" w:sz="4" w:space="0" w:color="auto"/>
              <w:left w:val="single" w:sz="4" w:space="0" w:color="auto"/>
              <w:bottom w:val="single" w:sz="4" w:space="0" w:color="auto"/>
              <w:right w:val="single" w:sz="4" w:space="0" w:color="auto"/>
            </w:tcBorders>
            <w:hideMark/>
          </w:tcPr>
          <w:p w14:paraId="009B726B" w14:textId="77777777" w:rsidR="00EF4311" w:rsidRPr="0007127D" w:rsidRDefault="00EF4311" w:rsidP="00E742E0">
            <w:pPr>
              <w:spacing w:after="0" w:line="240" w:lineRule="auto"/>
              <w:rPr>
                <w:rFonts w:ascii="Arial" w:hAnsi="Arial" w:cs="Arial"/>
                <w:sz w:val="18"/>
                <w:szCs w:val="18"/>
              </w:rPr>
            </w:pPr>
            <w:r w:rsidRPr="0007127D">
              <w:rPr>
                <w:rFonts w:ascii="Arial" w:hAnsi="Arial"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14:paraId="6681206D"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Inadequate record-keeping by public bodies can only be detected through actual site visits by the Department.  The Department does not have the funds and the required human resource to monitor all the reported projects continually through site visits.</w:t>
            </w:r>
          </w:p>
          <w:p w14:paraId="02C5E03A"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The project was not covered in the site visits conducted by the Department in 2017/18.</w:t>
            </w:r>
          </w:p>
          <w:p w14:paraId="7C37BBDA" w14:textId="77777777" w:rsidR="00EF4311" w:rsidRPr="006E7CA2" w:rsidRDefault="00EF4311" w:rsidP="009A54E9">
            <w:pPr>
              <w:pStyle w:val="ListParagraph"/>
              <w:numPr>
                <w:ilvl w:val="0"/>
                <w:numId w:val="59"/>
              </w:numPr>
              <w:rPr>
                <w:rFonts w:ascii="Arial" w:hAnsi="Arial" w:cs="Arial"/>
                <w:sz w:val="18"/>
                <w:szCs w:val="18"/>
              </w:rPr>
            </w:pPr>
            <w:r w:rsidRPr="006E7CA2">
              <w:rPr>
                <w:rFonts w:ascii="Arial" w:hAnsi="Arial" w:cs="Arial"/>
                <w:sz w:val="18"/>
                <w:szCs w:val="18"/>
              </w:rPr>
              <w:t>Whether site visits take place or not, proper record-keeping and oversight is an administrative responsibility of the public body</w:t>
            </w:r>
          </w:p>
        </w:tc>
      </w:tr>
    </w:tbl>
    <w:p w14:paraId="7245568E" w14:textId="77777777" w:rsidR="00EF4311" w:rsidRPr="00FF2964" w:rsidRDefault="00EF4311" w:rsidP="00EF4311">
      <w:pPr>
        <w:spacing w:after="0" w:line="240" w:lineRule="auto"/>
        <w:rPr>
          <w:rFonts w:ascii="Arial" w:hAnsi="Arial" w:cs="Arial"/>
          <w:i/>
          <w:iCs/>
        </w:rPr>
      </w:pPr>
    </w:p>
    <w:p w14:paraId="691672FB" w14:textId="77777777" w:rsidR="00EF4311" w:rsidRPr="0007127D" w:rsidRDefault="00EF4311" w:rsidP="00EF4311">
      <w:pPr>
        <w:spacing w:after="0" w:line="240" w:lineRule="auto"/>
        <w:rPr>
          <w:rFonts w:ascii="Arial" w:hAnsi="Arial" w:cs="Arial"/>
        </w:rPr>
      </w:pPr>
      <w:r w:rsidRPr="0007127D">
        <w:rPr>
          <w:rFonts w:ascii="Arial" w:hAnsi="Arial" w:cs="Arial"/>
          <w:iCs/>
        </w:rPr>
        <w:t>Name:</w:t>
      </w:r>
      <w:r>
        <w:rPr>
          <w:rFonts w:ascii="Arial" w:hAnsi="Arial" w:cs="Arial"/>
        </w:rPr>
        <w:t xml:space="preserve"> </w:t>
      </w:r>
      <w:r w:rsidRPr="0007127D">
        <w:rPr>
          <w:rFonts w:ascii="Arial" w:hAnsi="Arial" w:cs="Arial"/>
        </w:rPr>
        <w:t xml:space="preserve">Mr. Stanley Henderson </w:t>
      </w:r>
    </w:p>
    <w:p w14:paraId="1D45F40F" w14:textId="77777777" w:rsidR="00EF4311" w:rsidRPr="0007127D" w:rsidRDefault="00EF4311" w:rsidP="00EF4311">
      <w:pPr>
        <w:spacing w:after="0" w:line="240" w:lineRule="auto"/>
        <w:rPr>
          <w:rFonts w:ascii="Arial" w:hAnsi="Arial" w:cs="Arial"/>
          <w:iCs/>
        </w:rPr>
      </w:pPr>
      <w:r w:rsidRPr="0007127D">
        <w:rPr>
          <w:rFonts w:ascii="Arial" w:hAnsi="Arial" w:cs="Arial"/>
          <w:iCs/>
        </w:rPr>
        <w:t>Position: Deputy Director-General: EPWP</w:t>
      </w:r>
    </w:p>
    <w:p w14:paraId="1FB09401" w14:textId="77777777" w:rsidR="00EF4311" w:rsidRPr="0007127D" w:rsidRDefault="00EF4311" w:rsidP="00EF4311">
      <w:pPr>
        <w:spacing w:after="0" w:line="240" w:lineRule="auto"/>
        <w:rPr>
          <w:rFonts w:ascii="Arial" w:hAnsi="Arial" w:cs="Arial"/>
          <w:iCs/>
        </w:rPr>
      </w:pPr>
      <w:r w:rsidRPr="0007127D">
        <w:rPr>
          <w:rFonts w:ascii="Arial" w:hAnsi="Arial" w:cs="Arial"/>
          <w:iCs/>
        </w:rPr>
        <w:t>Date: 25 June 2018</w:t>
      </w:r>
    </w:p>
    <w:p w14:paraId="542AB8D0" w14:textId="77777777" w:rsidR="00EF4311" w:rsidRPr="00FF2964" w:rsidRDefault="00EF4311" w:rsidP="00EF4311">
      <w:pPr>
        <w:spacing w:after="0" w:line="240" w:lineRule="auto"/>
        <w:rPr>
          <w:rFonts w:ascii="Arial" w:hAnsi="Arial" w:cs="Arial"/>
          <w:i/>
          <w:iCs/>
        </w:rPr>
      </w:pPr>
    </w:p>
    <w:p w14:paraId="0600E439"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6B401E52" w14:textId="77777777" w:rsidR="00EF4311" w:rsidRPr="00FF2964" w:rsidRDefault="00EF4311" w:rsidP="00EF4311">
      <w:pPr>
        <w:spacing w:after="0" w:line="240" w:lineRule="auto"/>
        <w:rPr>
          <w:rFonts w:ascii="Arial" w:hAnsi="Arial" w:cs="Arial"/>
          <w:b/>
          <w:iCs/>
        </w:rPr>
      </w:pPr>
    </w:p>
    <w:p w14:paraId="15D811CC" w14:textId="77777777" w:rsidR="00EF4311" w:rsidRPr="00FF2964" w:rsidRDefault="00EF4311" w:rsidP="00EF4311">
      <w:pPr>
        <w:spacing w:after="0" w:line="240" w:lineRule="auto"/>
        <w:rPr>
          <w:rFonts w:ascii="Arial" w:hAnsi="Arial" w:cs="Arial"/>
        </w:rPr>
      </w:pPr>
      <w:r w:rsidRPr="00FF2964">
        <w:rPr>
          <w:rFonts w:ascii="Arial" w:hAnsi="Arial" w:cs="Arial"/>
        </w:rPr>
        <w:t>Management in agreement with the finding, therefor the issue remains unresolved as the department has not provided the outstanding proof of payments and will be included in the final management report.</w:t>
      </w:r>
    </w:p>
    <w:p w14:paraId="1D2F8911" w14:textId="77777777" w:rsidR="00EF4311" w:rsidRPr="00FF2964" w:rsidRDefault="00EF4311" w:rsidP="00EF4311">
      <w:pPr>
        <w:spacing w:after="0" w:line="240" w:lineRule="auto"/>
        <w:rPr>
          <w:rFonts w:ascii="Arial" w:hAnsi="Arial" w:cs="Arial"/>
          <w:b/>
          <w:iCs/>
        </w:rPr>
      </w:pPr>
    </w:p>
    <w:p w14:paraId="43AA0F5E" w14:textId="77777777" w:rsidR="00EF4311" w:rsidRPr="00FF2964" w:rsidRDefault="00EF4311" w:rsidP="00EF4311">
      <w:pPr>
        <w:spacing w:after="0" w:line="240" w:lineRule="auto"/>
        <w:rPr>
          <w:rFonts w:ascii="Arial" w:hAnsi="Arial" w:cs="Arial"/>
          <w:b/>
          <w:iCs/>
        </w:rPr>
      </w:pPr>
    </w:p>
    <w:p w14:paraId="6E1C59D8" w14:textId="77777777" w:rsidR="00EF4311" w:rsidRPr="00FF2964" w:rsidRDefault="00EF4311" w:rsidP="00EF4311">
      <w:pPr>
        <w:spacing w:after="0" w:line="240" w:lineRule="auto"/>
        <w:rPr>
          <w:rFonts w:ascii="Arial" w:hAnsi="Arial" w:cs="Arial"/>
          <w:b/>
          <w:bCs/>
        </w:rPr>
      </w:pPr>
      <w:r w:rsidRPr="00FF2964">
        <w:rPr>
          <w:rFonts w:ascii="Arial" w:hAnsi="Arial" w:cs="Arial"/>
          <w:b/>
          <w:bCs/>
        </w:rPr>
        <w:br w:type="page"/>
      </w:r>
    </w:p>
    <w:p w14:paraId="50AFA55C" w14:textId="77777777" w:rsidR="00EF4311" w:rsidRDefault="00EF4311" w:rsidP="00EF4311">
      <w:pPr>
        <w:spacing w:after="0" w:line="240" w:lineRule="auto"/>
        <w:jc w:val="both"/>
        <w:rPr>
          <w:rFonts w:ascii="Arial" w:hAnsi="Arial" w:cs="Arial"/>
          <w:b/>
          <w:bCs/>
        </w:rPr>
      </w:pPr>
      <w:r>
        <w:rPr>
          <w:rFonts w:ascii="Arial" w:hAnsi="Arial" w:cs="Arial"/>
          <w:b/>
          <w:bCs/>
        </w:rPr>
        <w:t>Audit finding</w:t>
      </w:r>
    </w:p>
    <w:p w14:paraId="7D6797DB" w14:textId="77777777" w:rsidR="00EF4311" w:rsidRPr="00FF2964" w:rsidRDefault="00EF4311" w:rsidP="00EF4311">
      <w:pPr>
        <w:spacing w:after="0" w:line="240" w:lineRule="auto"/>
        <w:jc w:val="both"/>
        <w:rPr>
          <w:rFonts w:ascii="Arial" w:hAnsi="Arial" w:cs="Arial"/>
          <w:b/>
          <w:bCs/>
        </w:rPr>
      </w:pPr>
    </w:p>
    <w:p w14:paraId="0A3999CF" w14:textId="77777777" w:rsidR="00EF4311" w:rsidRPr="006E7CA2" w:rsidRDefault="00EF4311" w:rsidP="00EF4311">
      <w:pPr>
        <w:spacing w:after="0" w:line="240" w:lineRule="auto"/>
        <w:rPr>
          <w:rFonts w:ascii="Arial" w:hAnsi="Arial" w:cs="Arial"/>
          <w:bCs/>
        </w:rPr>
      </w:pPr>
      <w:r w:rsidRPr="006E7CA2">
        <w:rPr>
          <w:rFonts w:ascii="Arial" w:hAnsi="Arial" w:cs="Arial"/>
          <w:bCs/>
        </w:rPr>
        <w:t>EPWP b</w:t>
      </w:r>
      <w:r w:rsidRPr="006E7CA2">
        <w:rPr>
          <w:rFonts w:ascii="Arial" w:hAnsi="Arial" w:cs="Arial"/>
        </w:rPr>
        <w:t>eneficiaries listed on the EPWP reporting system not employed on the project</w:t>
      </w:r>
    </w:p>
    <w:p w14:paraId="5ECE4761" w14:textId="77777777" w:rsidR="00EF4311" w:rsidRPr="00FF2964" w:rsidRDefault="00EF4311" w:rsidP="00EF4311">
      <w:pPr>
        <w:pStyle w:val="NoSpacing"/>
        <w:rPr>
          <w:rFonts w:cs="Arial"/>
          <w:sz w:val="22"/>
          <w:szCs w:val="22"/>
        </w:rPr>
      </w:pPr>
    </w:p>
    <w:p w14:paraId="2A954262" w14:textId="77777777" w:rsidR="00EF4311" w:rsidRPr="006E7CA2" w:rsidRDefault="00EF4311" w:rsidP="00EF4311">
      <w:pPr>
        <w:pStyle w:val="NoSpacing"/>
        <w:rPr>
          <w:rFonts w:ascii="Arial" w:hAnsi="Arial" w:cs="Arial"/>
          <w:sz w:val="22"/>
          <w:szCs w:val="22"/>
        </w:rPr>
      </w:pPr>
      <w:r w:rsidRPr="006E7CA2">
        <w:rPr>
          <w:rFonts w:ascii="Arial" w:hAnsi="Arial" w:cs="Arial"/>
          <w:sz w:val="22"/>
          <w:szCs w:val="22"/>
        </w:rPr>
        <w:t>Laws, rules and regulations</w:t>
      </w:r>
    </w:p>
    <w:p w14:paraId="3B2083E4" w14:textId="77777777" w:rsidR="00EF4311" w:rsidRPr="00FF2964" w:rsidRDefault="00EF4311" w:rsidP="00EF4311">
      <w:pPr>
        <w:pStyle w:val="NoSpacing"/>
        <w:ind w:left="567" w:hanging="567"/>
        <w:rPr>
          <w:rFonts w:cs="Arial"/>
          <w:sz w:val="22"/>
          <w:szCs w:val="22"/>
        </w:rPr>
      </w:pPr>
    </w:p>
    <w:p w14:paraId="697096F2"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In terms of technical indicator description – method of calculation states that: </w:t>
      </w:r>
    </w:p>
    <w:p w14:paraId="1F5BA8F1" w14:textId="77777777" w:rsidR="00EF4311" w:rsidRPr="00FF2964" w:rsidRDefault="00EF4311" w:rsidP="00EF4311">
      <w:pPr>
        <w:autoSpaceDE w:val="0"/>
        <w:autoSpaceDN w:val="0"/>
        <w:adjustRightInd w:val="0"/>
        <w:spacing w:after="0" w:line="240" w:lineRule="auto"/>
        <w:ind w:left="567" w:hanging="567"/>
        <w:rPr>
          <w:rFonts w:ascii="Arial" w:hAnsi="Arial" w:cs="Arial"/>
          <w:color w:val="000000"/>
          <w:lang w:eastAsia="en-ZA"/>
        </w:rPr>
      </w:pPr>
    </w:p>
    <w:p w14:paraId="1A6CF607" w14:textId="77777777" w:rsidR="00EF4311" w:rsidRPr="00FF2964" w:rsidRDefault="00EF4311" w:rsidP="00EF4311">
      <w:pPr>
        <w:autoSpaceDE w:val="0"/>
        <w:autoSpaceDN w:val="0"/>
        <w:adjustRightInd w:val="0"/>
        <w:spacing w:after="0" w:line="240" w:lineRule="auto"/>
        <w:ind w:left="567"/>
        <w:rPr>
          <w:rFonts w:ascii="Arial" w:hAnsi="Arial" w:cs="Arial"/>
          <w:color w:val="000000"/>
          <w:lang w:eastAsia="en-ZA"/>
        </w:rPr>
      </w:pPr>
      <w:r w:rsidRPr="00FF2964">
        <w:rPr>
          <w:rFonts w:ascii="Arial" w:hAnsi="Arial" w:cs="Arial"/>
          <w:i/>
          <w:color w:val="000000"/>
          <w:lang w:eastAsia="en-ZA"/>
        </w:rPr>
        <w:t>“</w:t>
      </w:r>
      <w:r w:rsidRPr="00FF2964">
        <w:rPr>
          <w:rFonts w:ascii="Arial" w:hAnsi="Arial" w:cs="Arial"/>
          <w:i/>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sidRPr="00FF2964">
        <w:rPr>
          <w:rFonts w:ascii="Arial" w:hAnsi="Arial" w:cs="Arial"/>
        </w:rPr>
        <w:t>”.</w:t>
      </w:r>
    </w:p>
    <w:p w14:paraId="6127212A" w14:textId="77777777" w:rsidR="00EF4311" w:rsidRPr="00FF2964" w:rsidRDefault="00EF4311" w:rsidP="00EF4311">
      <w:pPr>
        <w:spacing w:after="0" w:line="240" w:lineRule="auto"/>
        <w:ind w:left="567" w:hanging="567"/>
        <w:rPr>
          <w:rFonts w:ascii="Arial" w:hAnsi="Arial" w:cs="Arial"/>
          <w:color w:val="000000"/>
          <w:lang w:eastAsia="en-ZA"/>
        </w:rPr>
      </w:pPr>
    </w:p>
    <w:p w14:paraId="3530320F" w14:textId="77777777" w:rsidR="00EF4311" w:rsidRPr="00FF2964" w:rsidRDefault="00EF4311" w:rsidP="00EF4311">
      <w:pPr>
        <w:spacing w:after="0" w:line="240" w:lineRule="auto"/>
        <w:ind w:left="567" w:hanging="567"/>
        <w:rPr>
          <w:rFonts w:ascii="Arial" w:hAnsi="Arial" w:cs="Arial"/>
          <w:color w:val="000000"/>
          <w:lang w:eastAsia="en-ZA"/>
        </w:rPr>
      </w:pPr>
      <w:r w:rsidRPr="00FF2964">
        <w:rPr>
          <w:rFonts w:ascii="Arial" w:hAnsi="Arial" w:cs="Arial"/>
          <w:lang w:eastAsia="en-ZA"/>
        </w:rPr>
        <w:t>b)</w:t>
      </w:r>
      <w:r w:rsidRPr="00FF2964">
        <w:rPr>
          <w:rFonts w:ascii="Arial" w:hAnsi="Arial" w:cs="Arial"/>
          <w:lang w:eastAsia="en-ZA"/>
        </w:rPr>
        <w:tab/>
        <w:t xml:space="preserve">In terms of </w:t>
      </w:r>
      <w:r w:rsidRPr="00FF2964">
        <w:rPr>
          <w:rFonts w:ascii="Arial" w:hAnsi="Arial" w:cs="Arial"/>
          <w:color w:val="000000"/>
        </w:rPr>
        <w:t>Public Finance Management Act (PFMA) s</w:t>
      </w:r>
      <w:r w:rsidRPr="00FF2964">
        <w:rPr>
          <w:rFonts w:ascii="Arial" w:hAnsi="Arial" w:cs="Arial"/>
          <w:color w:val="000000"/>
          <w:lang w:eastAsia="en-ZA"/>
        </w:rPr>
        <w:t>ection 40(3</w:t>
      </w:r>
      <w:proofErr w:type="gramStart"/>
      <w:r w:rsidRPr="00FF2964">
        <w:rPr>
          <w:rFonts w:ascii="Arial" w:hAnsi="Arial" w:cs="Arial"/>
          <w:color w:val="000000"/>
          <w:lang w:eastAsia="en-ZA"/>
        </w:rPr>
        <w:t>)(</w:t>
      </w:r>
      <w:proofErr w:type="gramEnd"/>
      <w:r w:rsidRPr="00FF2964">
        <w:rPr>
          <w:rFonts w:ascii="Arial" w:hAnsi="Arial" w:cs="Arial"/>
          <w:color w:val="000000"/>
          <w:lang w:eastAsia="en-ZA"/>
        </w:rPr>
        <w:t xml:space="preserve">a) states that : </w:t>
      </w:r>
    </w:p>
    <w:p w14:paraId="14FD2F36" w14:textId="77777777" w:rsidR="00EF4311" w:rsidRPr="00FF2964" w:rsidRDefault="00EF4311" w:rsidP="00EF4311">
      <w:pPr>
        <w:spacing w:after="0" w:line="240" w:lineRule="auto"/>
        <w:ind w:left="567" w:hanging="567"/>
        <w:rPr>
          <w:rFonts w:ascii="Arial" w:hAnsi="Arial" w:cs="Arial"/>
          <w:color w:val="000000"/>
          <w:lang w:eastAsia="en-ZA"/>
        </w:rPr>
      </w:pPr>
    </w:p>
    <w:p w14:paraId="5008E237" w14:textId="77777777" w:rsidR="00EF4311" w:rsidRPr="00FF2964" w:rsidRDefault="00EF4311" w:rsidP="00EF4311">
      <w:pPr>
        <w:tabs>
          <w:tab w:val="left" w:pos="540"/>
        </w:tabs>
        <w:spacing w:after="0" w:line="240" w:lineRule="auto"/>
        <w:ind w:left="567" w:hanging="567"/>
        <w:rPr>
          <w:rFonts w:ascii="Arial" w:hAnsi="Arial" w:cs="Arial"/>
          <w:i/>
          <w:iCs/>
          <w:color w:val="000000"/>
          <w:lang w:eastAsia="en-ZA"/>
        </w:rPr>
      </w:pPr>
      <w:r w:rsidRPr="00FF2964">
        <w:rPr>
          <w:rFonts w:ascii="Arial" w:hAnsi="Arial" w:cs="Arial"/>
          <w:i/>
          <w:iCs/>
          <w:color w:val="000000"/>
          <w:lang w:eastAsia="en-ZA"/>
        </w:rPr>
        <w:tab/>
      </w:r>
      <w:r w:rsidRPr="00FF2964">
        <w:rPr>
          <w:rFonts w:ascii="Arial" w:hAnsi="Arial" w:cs="Arial"/>
          <w:i/>
          <w:iCs/>
          <w:color w:val="000000"/>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14:paraId="7FDB2946" w14:textId="77777777" w:rsidR="00EF4311" w:rsidRPr="00FF2964" w:rsidRDefault="00EF4311" w:rsidP="00EF4311">
      <w:pPr>
        <w:pStyle w:val="ListParagraph"/>
        <w:tabs>
          <w:tab w:val="left" w:pos="540"/>
        </w:tabs>
        <w:ind w:left="567" w:hanging="567"/>
        <w:rPr>
          <w:rFonts w:cs="Arial"/>
          <w:sz w:val="22"/>
          <w:szCs w:val="22"/>
        </w:rPr>
      </w:pPr>
    </w:p>
    <w:p w14:paraId="15CB65B5" w14:textId="77777777" w:rsidR="00EF4311" w:rsidRPr="00FF2964" w:rsidRDefault="00EF4311" w:rsidP="00EF4311">
      <w:pPr>
        <w:spacing w:after="0" w:line="240" w:lineRule="auto"/>
        <w:rPr>
          <w:rFonts w:ascii="Arial" w:hAnsi="Arial" w:cs="Arial"/>
          <w:color w:val="000000"/>
          <w:lang w:eastAsia="en-ZA"/>
        </w:rPr>
      </w:pPr>
      <w:r w:rsidRPr="00FF2964">
        <w:rPr>
          <w:rFonts w:ascii="Arial" w:hAnsi="Arial" w:cs="Arial"/>
        </w:rPr>
        <w:t>During the audit of EPWP project, the following deviation was noted:</w:t>
      </w:r>
    </w:p>
    <w:p w14:paraId="37098D39" w14:textId="77777777" w:rsidR="00EF4311" w:rsidRPr="00FF2964" w:rsidRDefault="00EF4311" w:rsidP="00EF4311">
      <w:pPr>
        <w:pStyle w:val="NormalWeb"/>
        <w:spacing w:before="0" w:beforeAutospacing="0" w:after="0" w:afterAutospacing="0"/>
        <w:rPr>
          <w:rFonts w:ascii="Arial" w:hAnsi="Arial" w:cs="Arial"/>
          <w:sz w:val="22"/>
          <w:szCs w:val="22"/>
        </w:rPr>
      </w:pPr>
    </w:p>
    <w:p w14:paraId="047B8D97"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The beneficiar</w:t>
      </w:r>
      <w:r>
        <w:rPr>
          <w:rFonts w:ascii="Arial" w:hAnsi="Arial" w:cs="Arial"/>
        </w:rPr>
        <w:t>ies</w:t>
      </w:r>
      <w:r w:rsidRPr="00FF2964">
        <w:rPr>
          <w:rFonts w:ascii="Arial" w:hAnsi="Arial" w:cs="Arial"/>
        </w:rPr>
        <w:t xml:space="preserve"> listed below for the project</w:t>
      </w:r>
      <w:r>
        <w:rPr>
          <w:rFonts w:ascii="Arial" w:hAnsi="Arial" w:cs="Arial"/>
        </w:rPr>
        <w:t>s</w:t>
      </w:r>
      <w:r w:rsidRPr="00FF2964">
        <w:rPr>
          <w:rFonts w:ascii="Arial" w:hAnsi="Arial" w:cs="Arial"/>
        </w:rPr>
        <w:t xml:space="preserve"> w</w:t>
      </w:r>
      <w:r>
        <w:rPr>
          <w:rFonts w:ascii="Arial" w:hAnsi="Arial" w:cs="Arial"/>
        </w:rPr>
        <w:t>ere</w:t>
      </w:r>
      <w:r w:rsidRPr="00FF2964">
        <w:rPr>
          <w:rFonts w:ascii="Arial" w:hAnsi="Arial" w:cs="Arial"/>
        </w:rPr>
        <w:t xml:space="preserve"> reported as beneficiar</w:t>
      </w:r>
      <w:r>
        <w:rPr>
          <w:rFonts w:ascii="Arial" w:hAnsi="Arial" w:cs="Arial"/>
        </w:rPr>
        <w:t>ies</w:t>
      </w:r>
      <w:r w:rsidRPr="00FF2964">
        <w:rPr>
          <w:rFonts w:ascii="Arial" w:hAnsi="Arial" w:cs="Arial"/>
        </w:rPr>
        <w:t xml:space="preserve"> on the EPWP reporting system with number of days worked included. However the </w:t>
      </w:r>
      <w:r>
        <w:rPr>
          <w:rFonts w:ascii="Arial" w:hAnsi="Arial" w:cs="Arial"/>
        </w:rPr>
        <w:t xml:space="preserve">public body </w:t>
      </w:r>
      <w:r w:rsidRPr="00FF2964">
        <w:rPr>
          <w:rFonts w:ascii="Arial" w:hAnsi="Arial" w:cs="Arial"/>
        </w:rPr>
        <w:t xml:space="preserve">indicated that the beneficiaries did not work on the project for the current financial reporting year. </w:t>
      </w:r>
    </w:p>
    <w:p w14:paraId="12F39115" w14:textId="77777777" w:rsidR="00EF4311" w:rsidRDefault="00EF4311" w:rsidP="00EF4311">
      <w:pPr>
        <w:shd w:val="clear" w:color="auto" w:fill="FFFFFF"/>
        <w:spacing w:after="0" w:line="240" w:lineRule="auto"/>
        <w:rPr>
          <w:rFonts w:ascii="Arial" w:hAnsi="Arial" w:cs="Arial"/>
        </w:rPr>
      </w:pPr>
      <w:r w:rsidRPr="00FF2964">
        <w:rPr>
          <w:rFonts w:ascii="Arial" w:hAnsi="Arial" w:cs="Arial"/>
        </w:rPr>
        <w:t xml:space="preserve"> </w:t>
      </w:r>
    </w:p>
    <w:tbl>
      <w:tblPr>
        <w:tblW w:w="9713" w:type="dxa"/>
        <w:tblInd w:w="93" w:type="dxa"/>
        <w:tblLook w:val="04A0" w:firstRow="1" w:lastRow="0" w:firstColumn="1" w:lastColumn="0" w:noHBand="0" w:noVBand="1"/>
      </w:tblPr>
      <w:tblGrid>
        <w:gridCol w:w="520"/>
        <w:gridCol w:w="1338"/>
        <w:gridCol w:w="1559"/>
        <w:gridCol w:w="997"/>
        <w:gridCol w:w="846"/>
        <w:gridCol w:w="1317"/>
        <w:gridCol w:w="1376"/>
        <w:gridCol w:w="1760"/>
      </w:tblGrid>
      <w:tr w:rsidR="00EF4311" w:rsidRPr="006E7CA2" w14:paraId="0B49BEF4" w14:textId="77777777" w:rsidTr="00E742E0">
        <w:trPr>
          <w:trHeight w:val="852"/>
          <w:tblHeader/>
        </w:trPr>
        <w:tc>
          <w:tcPr>
            <w:tcW w:w="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25118116"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No.</w:t>
            </w:r>
          </w:p>
        </w:tc>
        <w:tc>
          <w:tcPr>
            <w:tcW w:w="1338" w:type="dxa"/>
            <w:tcBorders>
              <w:top w:val="single" w:sz="8" w:space="0" w:color="auto"/>
              <w:left w:val="nil"/>
              <w:bottom w:val="single" w:sz="8" w:space="0" w:color="auto"/>
              <w:right w:val="single" w:sz="8" w:space="0" w:color="auto"/>
            </w:tcBorders>
            <w:shd w:val="clear" w:color="000000" w:fill="BFBFBF"/>
            <w:noWrap/>
            <w:vAlign w:val="center"/>
            <w:hideMark/>
          </w:tcPr>
          <w:p w14:paraId="2B91F426"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Public Body</w:t>
            </w:r>
          </w:p>
        </w:tc>
        <w:tc>
          <w:tcPr>
            <w:tcW w:w="1559" w:type="dxa"/>
            <w:tcBorders>
              <w:top w:val="single" w:sz="8" w:space="0" w:color="auto"/>
              <w:left w:val="nil"/>
              <w:bottom w:val="nil"/>
              <w:right w:val="single" w:sz="8" w:space="0" w:color="auto"/>
            </w:tcBorders>
            <w:shd w:val="clear" w:color="000000" w:fill="BFBFBF"/>
            <w:noWrap/>
            <w:vAlign w:val="center"/>
            <w:hideMark/>
          </w:tcPr>
          <w:p w14:paraId="19501067"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Name of Project</w:t>
            </w:r>
          </w:p>
        </w:tc>
        <w:tc>
          <w:tcPr>
            <w:tcW w:w="997" w:type="dxa"/>
            <w:tcBorders>
              <w:top w:val="single" w:sz="8" w:space="0" w:color="auto"/>
              <w:left w:val="nil"/>
              <w:bottom w:val="nil"/>
              <w:right w:val="single" w:sz="8" w:space="0" w:color="auto"/>
            </w:tcBorders>
            <w:shd w:val="clear" w:color="000000" w:fill="BFBFBF"/>
            <w:noWrap/>
            <w:vAlign w:val="center"/>
            <w:hideMark/>
          </w:tcPr>
          <w:p w14:paraId="2F91F48B"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Project Code</w:t>
            </w:r>
          </w:p>
        </w:tc>
        <w:tc>
          <w:tcPr>
            <w:tcW w:w="846" w:type="dxa"/>
            <w:tcBorders>
              <w:top w:val="single" w:sz="8" w:space="0" w:color="auto"/>
              <w:left w:val="nil"/>
              <w:bottom w:val="nil"/>
              <w:right w:val="single" w:sz="8" w:space="0" w:color="auto"/>
            </w:tcBorders>
            <w:shd w:val="clear" w:color="000000" w:fill="BFBFBF"/>
            <w:noWrap/>
            <w:vAlign w:val="center"/>
            <w:hideMark/>
          </w:tcPr>
          <w:p w14:paraId="0D5F4A06"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Audit timing</w:t>
            </w:r>
          </w:p>
        </w:tc>
        <w:tc>
          <w:tcPr>
            <w:tcW w:w="1317" w:type="dxa"/>
            <w:tcBorders>
              <w:top w:val="single" w:sz="8" w:space="0" w:color="auto"/>
              <w:left w:val="nil"/>
              <w:bottom w:val="nil"/>
              <w:right w:val="single" w:sz="8" w:space="0" w:color="auto"/>
            </w:tcBorders>
            <w:shd w:val="clear" w:color="000000" w:fill="BFBFBF"/>
            <w:vAlign w:val="center"/>
            <w:hideMark/>
          </w:tcPr>
          <w:p w14:paraId="1BA76D46"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xml:space="preserve">Number of beneficiaries not part of the project   </w:t>
            </w:r>
          </w:p>
        </w:tc>
        <w:tc>
          <w:tcPr>
            <w:tcW w:w="1376" w:type="dxa"/>
            <w:tcBorders>
              <w:top w:val="single" w:sz="8" w:space="0" w:color="auto"/>
              <w:left w:val="nil"/>
              <w:bottom w:val="nil"/>
              <w:right w:val="single" w:sz="8" w:space="0" w:color="auto"/>
            </w:tcBorders>
            <w:shd w:val="clear" w:color="000000" w:fill="BFBFBF"/>
            <w:vAlign w:val="center"/>
            <w:hideMark/>
          </w:tcPr>
          <w:p w14:paraId="0117C68A"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 opportunities reported for the year</w:t>
            </w:r>
          </w:p>
        </w:tc>
        <w:tc>
          <w:tcPr>
            <w:tcW w:w="1760" w:type="dxa"/>
            <w:tcBorders>
              <w:top w:val="single" w:sz="8" w:space="0" w:color="auto"/>
              <w:left w:val="nil"/>
              <w:bottom w:val="single" w:sz="8" w:space="0" w:color="auto"/>
              <w:right w:val="single" w:sz="8" w:space="0" w:color="auto"/>
            </w:tcBorders>
            <w:shd w:val="clear" w:color="000000" w:fill="BFBFBF"/>
            <w:noWrap/>
            <w:vAlign w:val="center"/>
            <w:hideMark/>
          </w:tcPr>
          <w:p w14:paraId="082840C7"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Province</w:t>
            </w:r>
          </w:p>
        </w:tc>
      </w:tr>
      <w:tr w:rsidR="00EF4311" w:rsidRPr="006E7CA2" w14:paraId="32D96A3B"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272F5F83"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38" w:type="dxa"/>
            <w:tcBorders>
              <w:top w:val="nil"/>
              <w:left w:val="nil"/>
              <w:bottom w:val="single" w:sz="8" w:space="0" w:color="auto"/>
              <w:right w:val="single" w:sz="8" w:space="0" w:color="auto"/>
            </w:tcBorders>
            <w:shd w:val="clear" w:color="auto" w:fill="auto"/>
            <w:vAlign w:val="bottom"/>
            <w:hideMark/>
          </w:tcPr>
          <w:p w14:paraId="5F6FDDA5"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Camdeboo</w:t>
            </w:r>
            <w:proofErr w:type="spellEnd"/>
            <w:r w:rsidRPr="006E7CA2">
              <w:rPr>
                <w:rFonts w:ascii="Arial" w:eastAsia="Times New Roman" w:hAnsi="Arial" w:cs="Arial"/>
                <w:color w:val="000000"/>
                <w:sz w:val="18"/>
                <w:szCs w:val="18"/>
                <w:lang w:eastAsia="en-ZA"/>
              </w:rPr>
              <w:t xml:space="preserve"> COGTA -</w:t>
            </w:r>
            <w:r w:rsidRPr="006E7CA2">
              <w:rPr>
                <w:rFonts w:ascii="Arial" w:eastAsia="Times New Roman" w:hAnsi="Arial" w:cs="Arial"/>
                <w:color w:val="000000"/>
                <w:sz w:val="18"/>
                <w:szCs w:val="18"/>
                <w:lang w:eastAsia="en-ZA"/>
              </w:rPr>
              <w:br/>
              <w:t>Port Elizabeth</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14:paraId="6196FC36"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Camdeboo</w:t>
            </w:r>
            <w:proofErr w:type="spellEnd"/>
            <w:r w:rsidRPr="006E7CA2">
              <w:rPr>
                <w:rFonts w:ascii="Arial" w:eastAsia="Times New Roman" w:hAnsi="Arial" w:cs="Arial"/>
                <w:color w:val="000000"/>
                <w:sz w:val="18"/>
                <w:szCs w:val="18"/>
                <w:lang w:eastAsia="en-ZA"/>
              </w:rPr>
              <w:t xml:space="preserve"> 18001</w:t>
            </w:r>
          </w:p>
        </w:tc>
        <w:tc>
          <w:tcPr>
            <w:tcW w:w="997" w:type="dxa"/>
            <w:tcBorders>
              <w:top w:val="single" w:sz="8" w:space="0" w:color="auto"/>
              <w:left w:val="nil"/>
              <w:bottom w:val="single" w:sz="8" w:space="0" w:color="auto"/>
              <w:right w:val="single" w:sz="8" w:space="0" w:color="auto"/>
            </w:tcBorders>
            <w:shd w:val="clear" w:color="auto" w:fill="auto"/>
            <w:noWrap/>
            <w:vAlign w:val="bottom"/>
            <w:hideMark/>
          </w:tcPr>
          <w:p w14:paraId="7856901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301400-CWP</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14:paraId="2BE382F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single" w:sz="8" w:space="0" w:color="auto"/>
              <w:left w:val="nil"/>
              <w:bottom w:val="single" w:sz="8" w:space="0" w:color="auto"/>
              <w:right w:val="single" w:sz="8" w:space="0" w:color="auto"/>
            </w:tcBorders>
            <w:shd w:val="clear" w:color="auto" w:fill="auto"/>
            <w:vAlign w:val="bottom"/>
            <w:hideMark/>
          </w:tcPr>
          <w:p w14:paraId="52246D9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w:t>
            </w:r>
          </w:p>
        </w:tc>
        <w:tc>
          <w:tcPr>
            <w:tcW w:w="1376" w:type="dxa"/>
            <w:tcBorders>
              <w:top w:val="single" w:sz="8" w:space="0" w:color="auto"/>
              <w:left w:val="nil"/>
              <w:bottom w:val="single" w:sz="8" w:space="0" w:color="auto"/>
              <w:right w:val="single" w:sz="8" w:space="0" w:color="auto"/>
            </w:tcBorders>
            <w:shd w:val="clear" w:color="auto" w:fill="auto"/>
            <w:vAlign w:val="bottom"/>
            <w:hideMark/>
          </w:tcPr>
          <w:p w14:paraId="5A8CF93E"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75</w:t>
            </w:r>
          </w:p>
        </w:tc>
        <w:tc>
          <w:tcPr>
            <w:tcW w:w="1760" w:type="dxa"/>
            <w:tcBorders>
              <w:top w:val="nil"/>
              <w:left w:val="nil"/>
              <w:bottom w:val="single" w:sz="8" w:space="0" w:color="auto"/>
              <w:right w:val="single" w:sz="8" w:space="0" w:color="auto"/>
            </w:tcBorders>
            <w:shd w:val="clear" w:color="auto" w:fill="auto"/>
            <w:noWrap/>
            <w:vAlign w:val="bottom"/>
            <w:hideMark/>
          </w:tcPr>
          <w:p w14:paraId="6D42B2F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EF4311" w:rsidRPr="006E7CA2" w14:paraId="50A4B15C"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59CD1680"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2</w:t>
            </w:r>
          </w:p>
        </w:tc>
        <w:tc>
          <w:tcPr>
            <w:tcW w:w="1338" w:type="dxa"/>
            <w:tcBorders>
              <w:top w:val="nil"/>
              <w:left w:val="nil"/>
              <w:bottom w:val="single" w:sz="8" w:space="0" w:color="auto"/>
              <w:right w:val="single" w:sz="8" w:space="0" w:color="auto"/>
            </w:tcBorders>
            <w:shd w:val="clear" w:color="auto" w:fill="auto"/>
            <w:vAlign w:val="bottom"/>
            <w:hideMark/>
          </w:tcPr>
          <w:p w14:paraId="2BE507C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Joe </w:t>
            </w:r>
            <w:proofErr w:type="spellStart"/>
            <w:r w:rsidRPr="006E7CA2">
              <w:rPr>
                <w:rFonts w:ascii="Arial" w:eastAsia="Times New Roman" w:hAnsi="Arial" w:cs="Arial"/>
                <w:color w:val="000000"/>
                <w:sz w:val="18"/>
                <w:szCs w:val="18"/>
                <w:lang w:eastAsia="en-ZA"/>
              </w:rPr>
              <w:t>Gqabi</w:t>
            </w:r>
            <w:proofErr w:type="spellEnd"/>
            <w:r w:rsidRPr="006E7CA2">
              <w:rPr>
                <w:rFonts w:ascii="Arial" w:eastAsia="Times New Roman" w:hAnsi="Arial" w:cs="Arial"/>
                <w:color w:val="000000"/>
                <w:sz w:val="18"/>
                <w:szCs w:val="18"/>
                <w:lang w:eastAsia="en-ZA"/>
              </w:rPr>
              <w:t xml:space="preserve"> District Municipality </w:t>
            </w:r>
          </w:p>
        </w:tc>
        <w:tc>
          <w:tcPr>
            <w:tcW w:w="1559" w:type="dxa"/>
            <w:tcBorders>
              <w:top w:val="nil"/>
              <w:left w:val="nil"/>
              <w:bottom w:val="single" w:sz="8" w:space="0" w:color="auto"/>
              <w:right w:val="single" w:sz="8" w:space="0" w:color="auto"/>
            </w:tcBorders>
            <w:shd w:val="clear" w:color="auto" w:fill="auto"/>
            <w:noWrap/>
            <w:vAlign w:val="bottom"/>
            <w:hideMark/>
          </w:tcPr>
          <w:p w14:paraId="0C67A6D3"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Senqu</w:t>
            </w:r>
            <w:proofErr w:type="spellEnd"/>
            <w:r w:rsidRPr="006E7CA2">
              <w:rPr>
                <w:rFonts w:ascii="Arial" w:eastAsia="Times New Roman" w:hAnsi="Arial" w:cs="Arial"/>
                <w:color w:val="000000"/>
                <w:sz w:val="18"/>
                <w:szCs w:val="18"/>
                <w:lang w:eastAsia="en-ZA"/>
              </w:rPr>
              <w:t xml:space="preserve"> 18001</w:t>
            </w:r>
          </w:p>
        </w:tc>
        <w:tc>
          <w:tcPr>
            <w:tcW w:w="997" w:type="dxa"/>
            <w:tcBorders>
              <w:top w:val="nil"/>
              <w:left w:val="nil"/>
              <w:bottom w:val="single" w:sz="8" w:space="0" w:color="auto"/>
              <w:right w:val="single" w:sz="8" w:space="0" w:color="auto"/>
            </w:tcBorders>
            <w:shd w:val="clear" w:color="auto" w:fill="auto"/>
            <w:noWrap/>
            <w:vAlign w:val="bottom"/>
            <w:hideMark/>
          </w:tcPr>
          <w:p w14:paraId="7F779E1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301280-CWP</w:t>
            </w:r>
          </w:p>
        </w:tc>
        <w:tc>
          <w:tcPr>
            <w:tcW w:w="846" w:type="dxa"/>
            <w:tcBorders>
              <w:top w:val="nil"/>
              <w:left w:val="nil"/>
              <w:bottom w:val="single" w:sz="8" w:space="0" w:color="auto"/>
              <w:right w:val="single" w:sz="8" w:space="0" w:color="auto"/>
            </w:tcBorders>
            <w:shd w:val="clear" w:color="auto" w:fill="auto"/>
            <w:noWrap/>
            <w:vAlign w:val="bottom"/>
            <w:hideMark/>
          </w:tcPr>
          <w:p w14:paraId="2AF9472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382B78D0"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vAlign w:val="bottom"/>
            <w:hideMark/>
          </w:tcPr>
          <w:p w14:paraId="76C68EA3"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362</w:t>
            </w:r>
          </w:p>
        </w:tc>
        <w:tc>
          <w:tcPr>
            <w:tcW w:w="1760" w:type="dxa"/>
            <w:tcBorders>
              <w:top w:val="nil"/>
              <w:left w:val="nil"/>
              <w:bottom w:val="single" w:sz="8" w:space="0" w:color="auto"/>
              <w:right w:val="single" w:sz="8" w:space="0" w:color="auto"/>
            </w:tcBorders>
            <w:shd w:val="clear" w:color="auto" w:fill="auto"/>
            <w:noWrap/>
            <w:vAlign w:val="bottom"/>
            <w:hideMark/>
          </w:tcPr>
          <w:p w14:paraId="3A5B0391"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Eastern Cape</w:t>
            </w:r>
          </w:p>
        </w:tc>
      </w:tr>
      <w:tr w:rsidR="00EF4311" w:rsidRPr="006E7CA2" w14:paraId="2700C136"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5934EE8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38" w:type="dxa"/>
            <w:tcBorders>
              <w:top w:val="nil"/>
              <w:left w:val="nil"/>
              <w:bottom w:val="single" w:sz="8" w:space="0" w:color="auto"/>
              <w:right w:val="single" w:sz="8" w:space="0" w:color="auto"/>
            </w:tcBorders>
            <w:shd w:val="clear" w:color="auto" w:fill="auto"/>
            <w:vAlign w:val="bottom"/>
            <w:hideMark/>
          </w:tcPr>
          <w:p w14:paraId="5EAFEEFC"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Emadlangeni</w:t>
            </w:r>
            <w:proofErr w:type="spellEnd"/>
            <w:r w:rsidRPr="006E7CA2">
              <w:rPr>
                <w:rFonts w:ascii="Arial" w:eastAsia="Times New Roman" w:hAnsi="Arial" w:cs="Arial"/>
                <w:color w:val="000000"/>
                <w:sz w:val="18"/>
                <w:szCs w:val="18"/>
                <w:lang w:eastAsia="en-ZA"/>
              </w:rPr>
              <w:t xml:space="preserve"> Local Municipality - </w:t>
            </w:r>
            <w:r w:rsidRPr="006E7CA2">
              <w:rPr>
                <w:rFonts w:ascii="Arial" w:eastAsia="Times New Roman" w:hAnsi="Arial" w:cs="Arial"/>
                <w:color w:val="000000"/>
                <w:sz w:val="18"/>
                <w:szCs w:val="18"/>
                <w:lang w:eastAsia="en-ZA"/>
              </w:rPr>
              <w:br/>
              <w:t>Durban</w:t>
            </w:r>
          </w:p>
        </w:tc>
        <w:tc>
          <w:tcPr>
            <w:tcW w:w="1559" w:type="dxa"/>
            <w:tcBorders>
              <w:top w:val="nil"/>
              <w:left w:val="nil"/>
              <w:bottom w:val="single" w:sz="8" w:space="0" w:color="auto"/>
              <w:right w:val="single" w:sz="8" w:space="0" w:color="auto"/>
            </w:tcBorders>
            <w:shd w:val="clear" w:color="auto" w:fill="auto"/>
            <w:noWrap/>
            <w:vAlign w:val="bottom"/>
            <w:hideMark/>
          </w:tcPr>
          <w:p w14:paraId="1E7024FF"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eMadlangeni</w:t>
            </w:r>
            <w:proofErr w:type="spellEnd"/>
            <w:r w:rsidRPr="006E7CA2">
              <w:rPr>
                <w:rFonts w:ascii="Arial" w:eastAsia="Times New Roman" w:hAnsi="Arial" w:cs="Arial"/>
                <w:color w:val="000000"/>
                <w:sz w:val="18"/>
                <w:szCs w:val="18"/>
                <w:lang w:eastAsia="en-ZA"/>
              </w:rPr>
              <w:t xml:space="preserve"> 18001</w:t>
            </w:r>
          </w:p>
        </w:tc>
        <w:tc>
          <w:tcPr>
            <w:tcW w:w="997" w:type="dxa"/>
            <w:tcBorders>
              <w:top w:val="nil"/>
              <w:left w:val="nil"/>
              <w:bottom w:val="single" w:sz="8" w:space="0" w:color="auto"/>
              <w:right w:val="single" w:sz="8" w:space="0" w:color="auto"/>
            </w:tcBorders>
            <w:shd w:val="clear" w:color="auto" w:fill="auto"/>
            <w:noWrap/>
            <w:vAlign w:val="bottom"/>
            <w:hideMark/>
          </w:tcPr>
          <w:p w14:paraId="4F48103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301282-CWP</w:t>
            </w:r>
          </w:p>
        </w:tc>
        <w:tc>
          <w:tcPr>
            <w:tcW w:w="846" w:type="dxa"/>
            <w:tcBorders>
              <w:top w:val="nil"/>
              <w:left w:val="nil"/>
              <w:bottom w:val="single" w:sz="8" w:space="0" w:color="auto"/>
              <w:right w:val="single" w:sz="8" w:space="0" w:color="auto"/>
            </w:tcBorders>
            <w:shd w:val="clear" w:color="auto" w:fill="auto"/>
            <w:noWrap/>
            <w:vAlign w:val="bottom"/>
            <w:hideMark/>
          </w:tcPr>
          <w:p w14:paraId="1AA410E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23299430"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17</w:t>
            </w:r>
          </w:p>
        </w:tc>
        <w:tc>
          <w:tcPr>
            <w:tcW w:w="1376" w:type="dxa"/>
            <w:tcBorders>
              <w:top w:val="nil"/>
              <w:left w:val="nil"/>
              <w:bottom w:val="single" w:sz="8" w:space="0" w:color="auto"/>
              <w:right w:val="single" w:sz="8" w:space="0" w:color="auto"/>
            </w:tcBorders>
            <w:shd w:val="clear" w:color="auto" w:fill="auto"/>
            <w:noWrap/>
            <w:vAlign w:val="bottom"/>
            <w:hideMark/>
          </w:tcPr>
          <w:p w14:paraId="0D26AB3D"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1 045</w:t>
            </w:r>
          </w:p>
        </w:tc>
        <w:tc>
          <w:tcPr>
            <w:tcW w:w="1760" w:type="dxa"/>
            <w:tcBorders>
              <w:top w:val="nil"/>
              <w:left w:val="nil"/>
              <w:bottom w:val="single" w:sz="8" w:space="0" w:color="auto"/>
              <w:right w:val="single" w:sz="8" w:space="0" w:color="auto"/>
            </w:tcBorders>
            <w:shd w:val="clear" w:color="auto" w:fill="auto"/>
            <w:noWrap/>
            <w:vAlign w:val="bottom"/>
            <w:hideMark/>
          </w:tcPr>
          <w:p w14:paraId="1F8406AC"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Kwazulu</w:t>
            </w:r>
            <w:proofErr w:type="spellEnd"/>
            <w:r w:rsidRPr="006E7CA2">
              <w:rPr>
                <w:rFonts w:ascii="Arial" w:eastAsia="Times New Roman" w:hAnsi="Arial" w:cs="Arial"/>
                <w:color w:val="000000"/>
                <w:sz w:val="18"/>
                <w:szCs w:val="18"/>
                <w:lang w:eastAsia="en-ZA"/>
              </w:rPr>
              <w:t>/ Natal</w:t>
            </w:r>
          </w:p>
        </w:tc>
      </w:tr>
      <w:tr w:rsidR="00EF4311" w:rsidRPr="006E7CA2" w14:paraId="4AE0E449"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3010E7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w:t>
            </w:r>
          </w:p>
        </w:tc>
        <w:tc>
          <w:tcPr>
            <w:tcW w:w="1338" w:type="dxa"/>
            <w:tcBorders>
              <w:top w:val="nil"/>
              <w:left w:val="nil"/>
              <w:bottom w:val="single" w:sz="8" w:space="0" w:color="auto"/>
              <w:right w:val="single" w:sz="8" w:space="0" w:color="auto"/>
            </w:tcBorders>
            <w:shd w:val="clear" w:color="auto" w:fill="auto"/>
            <w:vAlign w:val="bottom"/>
            <w:hideMark/>
          </w:tcPr>
          <w:p w14:paraId="3A94702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Local Municipality </w:t>
            </w:r>
          </w:p>
        </w:tc>
        <w:tc>
          <w:tcPr>
            <w:tcW w:w="1559" w:type="dxa"/>
            <w:tcBorders>
              <w:top w:val="nil"/>
              <w:left w:val="nil"/>
              <w:bottom w:val="single" w:sz="8" w:space="0" w:color="auto"/>
              <w:right w:val="single" w:sz="8" w:space="0" w:color="auto"/>
            </w:tcBorders>
            <w:shd w:val="clear" w:color="auto" w:fill="auto"/>
            <w:noWrap/>
            <w:vAlign w:val="bottom"/>
            <w:hideMark/>
          </w:tcPr>
          <w:p w14:paraId="6BA047B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George New 12.5 Reservoir </w:t>
            </w:r>
          </w:p>
        </w:tc>
        <w:tc>
          <w:tcPr>
            <w:tcW w:w="997" w:type="dxa"/>
            <w:tcBorders>
              <w:top w:val="nil"/>
              <w:left w:val="nil"/>
              <w:bottom w:val="single" w:sz="8" w:space="0" w:color="auto"/>
              <w:right w:val="single" w:sz="8" w:space="0" w:color="auto"/>
            </w:tcBorders>
            <w:shd w:val="clear" w:color="auto" w:fill="auto"/>
            <w:vAlign w:val="bottom"/>
            <w:hideMark/>
          </w:tcPr>
          <w:p w14:paraId="7EECEBE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49048-EPWP3M</w:t>
            </w:r>
          </w:p>
        </w:tc>
        <w:tc>
          <w:tcPr>
            <w:tcW w:w="846" w:type="dxa"/>
            <w:tcBorders>
              <w:top w:val="nil"/>
              <w:left w:val="nil"/>
              <w:bottom w:val="single" w:sz="8" w:space="0" w:color="auto"/>
              <w:right w:val="single" w:sz="8" w:space="0" w:color="auto"/>
            </w:tcBorders>
            <w:shd w:val="clear" w:color="auto" w:fill="auto"/>
            <w:noWrap/>
            <w:vAlign w:val="bottom"/>
            <w:hideMark/>
          </w:tcPr>
          <w:p w14:paraId="62222F3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547A4365"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14:paraId="7178618A"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14</w:t>
            </w:r>
          </w:p>
        </w:tc>
        <w:tc>
          <w:tcPr>
            <w:tcW w:w="1760" w:type="dxa"/>
            <w:tcBorders>
              <w:top w:val="nil"/>
              <w:left w:val="nil"/>
              <w:bottom w:val="single" w:sz="8" w:space="0" w:color="auto"/>
              <w:right w:val="single" w:sz="8" w:space="0" w:color="auto"/>
            </w:tcBorders>
            <w:shd w:val="clear" w:color="auto" w:fill="auto"/>
            <w:noWrap/>
            <w:vAlign w:val="bottom"/>
            <w:hideMark/>
          </w:tcPr>
          <w:p w14:paraId="3242E1E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13BF4855"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30A2930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38" w:type="dxa"/>
            <w:tcBorders>
              <w:top w:val="nil"/>
              <w:left w:val="nil"/>
              <w:bottom w:val="single" w:sz="8" w:space="0" w:color="auto"/>
              <w:right w:val="single" w:sz="8" w:space="0" w:color="auto"/>
            </w:tcBorders>
            <w:shd w:val="clear" w:color="auto" w:fill="auto"/>
            <w:vAlign w:val="bottom"/>
            <w:hideMark/>
          </w:tcPr>
          <w:p w14:paraId="67EFF49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City Of Cape Town Metro Municipality</w:t>
            </w:r>
          </w:p>
        </w:tc>
        <w:tc>
          <w:tcPr>
            <w:tcW w:w="1559" w:type="dxa"/>
            <w:tcBorders>
              <w:top w:val="nil"/>
              <w:left w:val="nil"/>
              <w:bottom w:val="single" w:sz="8" w:space="0" w:color="auto"/>
              <w:right w:val="single" w:sz="8" w:space="0" w:color="auto"/>
            </w:tcBorders>
            <w:shd w:val="clear" w:color="auto" w:fill="auto"/>
            <w:vAlign w:val="bottom"/>
            <w:hideMark/>
          </w:tcPr>
          <w:p w14:paraId="7B88599D"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Upgrade of sections of </w:t>
            </w:r>
            <w:proofErr w:type="spellStart"/>
            <w:r w:rsidRPr="006E7CA2">
              <w:rPr>
                <w:rFonts w:ascii="Arial" w:eastAsia="Times New Roman" w:hAnsi="Arial" w:cs="Arial"/>
                <w:color w:val="000000"/>
                <w:sz w:val="18"/>
                <w:szCs w:val="18"/>
                <w:lang w:eastAsia="en-ZA"/>
              </w:rPr>
              <w:t>Strandfontein</w:t>
            </w:r>
            <w:proofErr w:type="spellEnd"/>
            <w:r w:rsidRPr="006E7CA2">
              <w:rPr>
                <w:rFonts w:ascii="Arial" w:eastAsia="Times New Roman" w:hAnsi="Arial" w:cs="Arial"/>
                <w:color w:val="000000"/>
                <w:sz w:val="18"/>
                <w:szCs w:val="18"/>
                <w:lang w:eastAsia="en-ZA"/>
              </w:rPr>
              <w:t xml:space="preserve"> Road </w:t>
            </w:r>
          </w:p>
        </w:tc>
        <w:tc>
          <w:tcPr>
            <w:tcW w:w="997" w:type="dxa"/>
            <w:tcBorders>
              <w:top w:val="nil"/>
              <w:left w:val="nil"/>
              <w:bottom w:val="single" w:sz="8" w:space="0" w:color="auto"/>
              <w:right w:val="single" w:sz="8" w:space="0" w:color="auto"/>
            </w:tcBorders>
            <w:shd w:val="clear" w:color="auto" w:fill="auto"/>
            <w:vAlign w:val="bottom"/>
            <w:hideMark/>
          </w:tcPr>
          <w:p w14:paraId="38E2E4C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53316-EPWP3M</w:t>
            </w:r>
          </w:p>
        </w:tc>
        <w:tc>
          <w:tcPr>
            <w:tcW w:w="846" w:type="dxa"/>
            <w:tcBorders>
              <w:top w:val="nil"/>
              <w:left w:val="nil"/>
              <w:bottom w:val="single" w:sz="8" w:space="0" w:color="auto"/>
              <w:right w:val="single" w:sz="8" w:space="0" w:color="auto"/>
            </w:tcBorders>
            <w:shd w:val="clear" w:color="auto" w:fill="auto"/>
            <w:noWrap/>
            <w:vAlign w:val="bottom"/>
            <w:hideMark/>
          </w:tcPr>
          <w:p w14:paraId="736F932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1A6D892D"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773451CB"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41</w:t>
            </w:r>
          </w:p>
        </w:tc>
        <w:tc>
          <w:tcPr>
            <w:tcW w:w="1760" w:type="dxa"/>
            <w:tcBorders>
              <w:top w:val="nil"/>
              <w:left w:val="nil"/>
              <w:bottom w:val="single" w:sz="8" w:space="0" w:color="auto"/>
              <w:right w:val="single" w:sz="8" w:space="0" w:color="auto"/>
            </w:tcBorders>
            <w:shd w:val="clear" w:color="auto" w:fill="auto"/>
            <w:noWrap/>
            <w:vAlign w:val="bottom"/>
            <w:hideMark/>
          </w:tcPr>
          <w:p w14:paraId="2D32DFC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6D45CC6B"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2C46AE7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w:t>
            </w:r>
          </w:p>
        </w:tc>
        <w:tc>
          <w:tcPr>
            <w:tcW w:w="1338" w:type="dxa"/>
            <w:tcBorders>
              <w:top w:val="nil"/>
              <w:left w:val="nil"/>
              <w:bottom w:val="single" w:sz="8" w:space="0" w:color="auto"/>
              <w:right w:val="single" w:sz="8" w:space="0" w:color="auto"/>
            </w:tcBorders>
            <w:shd w:val="clear" w:color="auto" w:fill="auto"/>
            <w:vAlign w:val="bottom"/>
            <w:hideMark/>
          </w:tcPr>
          <w:p w14:paraId="2E9FA695"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Drakenstein</w:t>
            </w:r>
            <w:proofErr w:type="spellEnd"/>
            <w:r w:rsidRPr="006E7CA2">
              <w:rPr>
                <w:rFonts w:ascii="Arial" w:eastAsia="Times New Roman" w:hAnsi="Arial" w:cs="Arial"/>
                <w:color w:val="000000"/>
                <w:sz w:val="18"/>
                <w:szCs w:val="18"/>
                <w:lang w:eastAsia="en-ZA"/>
              </w:rPr>
              <w:t xml:space="preserve"> Local Municipality</w:t>
            </w:r>
          </w:p>
        </w:tc>
        <w:tc>
          <w:tcPr>
            <w:tcW w:w="1559" w:type="dxa"/>
            <w:tcBorders>
              <w:top w:val="nil"/>
              <w:left w:val="nil"/>
              <w:bottom w:val="single" w:sz="8" w:space="0" w:color="auto"/>
              <w:right w:val="single" w:sz="8" w:space="0" w:color="auto"/>
            </w:tcBorders>
            <w:shd w:val="clear" w:color="auto" w:fill="auto"/>
            <w:noWrap/>
            <w:vAlign w:val="bottom"/>
            <w:hideMark/>
          </w:tcPr>
          <w:p w14:paraId="3DC6611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Town Main Routes</w:t>
            </w:r>
          </w:p>
        </w:tc>
        <w:tc>
          <w:tcPr>
            <w:tcW w:w="997" w:type="dxa"/>
            <w:tcBorders>
              <w:top w:val="nil"/>
              <w:left w:val="nil"/>
              <w:bottom w:val="single" w:sz="8" w:space="0" w:color="auto"/>
              <w:right w:val="single" w:sz="8" w:space="0" w:color="auto"/>
            </w:tcBorders>
            <w:shd w:val="clear" w:color="auto" w:fill="auto"/>
            <w:vAlign w:val="bottom"/>
            <w:hideMark/>
          </w:tcPr>
          <w:p w14:paraId="7E86B931"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40003-EPWP3M</w:t>
            </w:r>
          </w:p>
        </w:tc>
        <w:tc>
          <w:tcPr>
            <w:tcW w:w="846" w:type="dxa"/>
            <w:tcBorders>
              <w:top w:val="nil"/>
              <w:left w:val="nil"/>
              <w:bottom w:val="single" w:sz="8" w:space="0" w:color="auto"/>
              <w:right w:val="single" w:sz="8" w:space="0" w:color="auto"/>
            </w:tcBorders>
            <w:shd w:val="clear" w:color="auto" w:fill="auto"/>
            <w:vAlign w:val="bottom"/>
            <w:hideMark/>
          </w:tcPr>
          <w:p w14:paraId="117B7BD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494AEECD"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76" w:type="dxa"/>
            <w:tcBorders>
              <w:top w:val="nil"/>
              <w:left w:val="nil"/>
              <w:bottom w:val="single" w:sz="8" w:space="0" w:color="auto"/>
              <w:right w:val="single" w:sz="8" w:space="0" w:color="auto"/>
            </w:tcBorders>
            <w:shd w:val="clear" w:color="auto" w:fill="auto"/>
            <w:noWrap/>
            <w:vAlign w:val="bottom"/>
            <w:hideMark/>
          </w:tcPr>
          <w:p w14:paraId="5AB80670"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116</w:t>
            </w:r>
          </w:p>
        </w:tc>
        <w:tc>
          <w:tcPr>
            <w:tcW w:w="1760" w:type="dxa"/>
            <w:tcBorders>
              <w:top w:val="nil"/>
              <w:left w:val="nil"/>
              <w:bottom w:val="single" w:sz="8" w:space="0" w:color="auto"/>
              <w:right w:val="single" w:sz="8" w:space="0" w:color="auto"/>
            </w:tcBorders>
            <w:shd w:val="clear" w:color="auto" w:fill="auto"/>
            <w:noWrap/>
            <w:vAlign w:val="bottom"/>
            <w:hideMark/>
          </w:tcPr>
          <w:p w14:paraId="60DBD9F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Western Cape</w:t>
            </w:r>
          </w:p>
        </w:tc>
      </w:tr>
      <w:tr w:rsidR="00EF4311" w:rsidRPr="006E7CA2" w14:paraId="253F32B9"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29C0101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7</w:t>
            </w:r>
          </w:p>
        </w:tc>
        <w:tc>
          <w:tcPr>
            <w:tcW w:w="1338" w:type="dxa"/>
            <w:tcBorders>
              <w:top w:val="nil"/>
              <w:left w:val="nil"/>
              <w:bottom w:val="single" w:sz="8" w:space="0" w:color="auto"/>
              <w:right w:val="single" w:sz="8" w:space="0" w:color="auto"/>
            </w:tcBorders>
            <w:shd w:val="clear" w:color="auto" w:fill="auto"/>
            <w:vAlign w:val="bottom"/>
            <w:hideMark/>
          </w:tcPr>
          <w:p w14:paraId="48363FDC"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Free State Health - </w:t>
            </w:r>
            <w:r w:rsidRPr="006E7CA2">
              <w:rPr>
                <w:rFonts w:ascii="Arial" w:eastAsia="Times New Roman" w:hAnsi="Arial" w:cs="Arial"/>
                <w:color w:val="000000"/>
                <w:sz w:val="18"/>
                <w:szCs w:val="18"/>
                <w:lang w:eastAsia="en-ZA"/>
              </w:rPr>
              <w:br/>
              <w:t>Bloemfontein</w:t>
            </w:r>
          </w:p>
        </w:tc>
        <w:tc>
          <w:tcPr>
            <w:tcW w:w="1559" w:type="dxa"/>
            <w:tcBorders>
              <w:top w:val="nil"/>
              <w:left w:val="nil"/>
              <w:bottom w:val="single" w:sz="8" w:space="0" w:color="auto"/>
              <w:right w:val="single" w:sz="8" w:space="0" w:color="auto"/>
            </w:tcBorders>
            <w:shd w:val="clear" w:color="auto" w:fill="auto"/>
            <w:noWrap/>
            <w:vAlign w:val="bottom"/>
            <w:hideMark/>
          </w:tcPr>
          <w:p w14:paraId="643CBE4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Alliance Against HIV and AIDS</w:t>
            </w:r>
          </w:p>
        </w:tc>
        <w:tc>
          <w:tcPr>
            <w:tcW w:w="997" w:type="dxa"/>
            <w:tcBorders>
              <w:top w:val="nil"/>
              <w:left w:val="nil"/>
              <w:bottom w:val="single" w:sz="8" w:space="0" w:color="auto"/>
              <w:right w:val="single" w:sz="8" w:space="0" w:color="auto"/>
            </w:tcBorders>
            <w:shd w:val="clear" w:color="auto" w:fill="auto"/>
            <w:vAlign w:val="bottom"/>
            <w:hideMark/>
          </w:tcPr>
          <w:p w14:paraId="095C7E1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56308-EPWP3P</w:t>
            </w:r>
          </w:p>
        </w:tc>
        <w:tc>
          <w:tcPr>
            <w:tcW w:w="846" w:type="dxa"/>
            <w:tcBorders>
              <w:top w:val="nil"/>
              <w:left w:val="nil"/>
              <w:bottom w:val="single" w:sz="8" w:space="0" w:color="auto"/>
              <w:right w:val="single" w:sz="8" w:space="0" w:color="auto"/>
            </w:tcBorders>
            <w:shd w:val="clear" w:color="auto" w:fill="auto"/>
            <w:noWrap/>
            <w:vAlign w:val="bottom"/>
            <w:hideMark/>
          </w:tcPr>
          <w:p w14:paraId="3C5DF91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7C29E52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6E492EC2"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165</w:t>
            </w:r>
          </w:p>
        </w:tc>
        <w:tc>
          <w:tcPr>
            <w:tcW w:w="1760" w:type="dxa"/>
            <w:tcBorders>
              <w:top w:val="nil"/>
              <w:left w:val="nil"/>
              <w:bottom w:val="single" w:sz="8" w:space="0" w:color="auto"/>
              <w:right w:val="single" w:sz="8" w:space="0" w:color="auto"/>
            </w:tcBorders>
            <w:shd w:val="clear" w:color="auto" w:fill="auto"/>
            <w:noWrap/>
            <w:vAlign w:val="bottom"/>
            <w:hideMark/>
          </w:tcPr>
          <w:p w14:paraId="0893B2C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Free State</w:t>
            </w:r>
          </w:p>
        </w:tc>
      </w:tr>
      <w:tr w:rsidR="00EF4311" w:rsidRPr="006E7CA2" w14:paraId="1F580AE3" w14:textId="77777777" w:rsidTr="00E742E0">
        <w:trPr>
          <w:trHeight w:val="24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0489AB4B"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8</w:t>
            </w:r>
          </w:p>
        </w:tc>
        <w:tc>
          <w:tcPr>
            <w:tcW w:w="1338" w:type="dxa"/>
            <w:tcBorders>
              <w:top w:val="nil"/>
              <w:left w:val="nil"/>
              <w:bottom w:val="single" w:sz="8" w:space="0" w:color="auto"/>
              <w:right w:val="nil"/>
            </w:tcBorders>
            <w:shd w:val="clear" w:color="auto" w:fill="auto"/>
            <w:vAlign w:val="bottom"/>
            <w:hideMark/>
          </w:tcPr>
          <w:p w14:paraId="307D05A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Polokwane EPWP RO </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14:paraId="474FCF35" w14:textId="77777777" w:rsidR="00EF4311" w:rsidRPr="006E7CA2" w:rsidRDefault="00EF4311" w:rsidP="00E742E0">
            <w:pPr>
              <w:spacing w:after="0" w:line="240" w:lineRule="auto"/>
              <w:rPr>
                <w:rFonts w:ascii="Arial" w:eastAsia="Times New Roman" w:hAnsi="Arial" w:cs="Arial"/>
                <w:color w:val="000000"/>
                <w:sz w:val="18"/>
                <w:szCs w:val="18"/>
                <w:lang w:eastAsia="en-ZA"/>
              </w:rPr>
            </w:pPr>
            <w:proofErr w:type="spellStart"/>
            <w:r w:rsidRPr="006E7CA2">
              <w:rPr>
                <w:rFonts w:ascii="Arial" w:eastAsia="Times New Roman" w:hAnsi="Arial" w:cs="Arial"/>
                <w:color w:val="000000"/>
                <w:sz w:val="18"/>
                <w:szCs w:val="18"/>
                <w:lang w:eastAsia="en-ZA"/>
              </w:rPr>
              <w:t>Silawa</w:t>
            </w:r>
            <w:proofErr w:type="spellEnd"/>
            <w:r w:rsidRPr="006E7CA2">
              <w:rPr>
                <w:rFonts w:ascii="Arial" w:eastAsia="Times New Roman" w:hAnsi="Arial" w:cs="Arial"/>
                <w:color w:val="000000"/>
                <w:sz w:val="18"/>
                <w:szCs w:val="18"/>
                <w:lang w:eastAsia="en-ZA"/>
              </w:rPr>
              <w:t xml:space="preserve"> Early Learning Centre</w:t>
            </w:r>
          </w:p>
        </w:tc>
        <w:tc>
          <w:tcPr>
            <w:tcW w:w="997" w:type="dxa"/>
            <w:tcBorders>
              <w:top w:val="nil"/>
              <w:left w:val="nil"/>
              <w:bottom w:val="single" w:sz="8" w:space="0" w:color="auto"/>
              <w:right w:val="single" w:sz="8" w:space="0" w:color="auto"/>
            </w:tcBorders>
            <w:shd w:val="clear" w:color="auto" w:fill="auto"/>
            <w:vAlign w:val="bottom"/>
            <w:hideMark/>
          </w:tcPr>
          <w:p w14:paraId="5BCD0CC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58750-EPWP3N</w:t>
            </w:r>
          </w:p>
        </w:tc>
        <w:tc>
          <w:tcPr>
            <w:tcW w:w="846" w:type="dxa"/>
            <w:tcBorders>
              <w:top w:val="nil"/>
              <w:left w:val="nil"/>
              <w:bottom w:val="single" w:sz="8" w:space="0" w:color="auto"/>
              <w:right w:val="single" w:sz="8" w:space="0" w:color="auto"/>
            </w:tcBorders>
            <w:shd w:val="clear" w:color="auto" w:fill="auto"/>
            <w:noWrap/>
            <w:vAlign w:val="bottom"/>
            <w:hideMark/>
          </w:tcPr>
          <w:p w14:paraId="6470170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Interim</w:t>
            </w:r>
          </w:p>
        </w:tc>
        <w:tc>
          <w:tcPr>
            <w:tcW w:w="1317" w:type="dxa"/>
            <w:tcBorders>
              <w:top w:val="nil"/>
              <w:left w:val="nil"/>
              <w:bottom w:val="single" w:sz="8" w:space="0" w:color="auto"/>
              <w:right w:val="single" w:sz="8" w:space="0" w:color="auto"/>
            </w:tcBorders>
            <w:shd w:val="clear" w:color="auto" w:fill="auto"/>
            <w:noWrap/>
            <w:vAlign w:val="bottom"/>
            <w:hideMark/>
          </w:tcPr>
          <w:p w14:paraId="3B30D84A"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w:t>
            </w:r>
          </w:p>
        </w:tc>
        <w:tc>
          <w:tcPr>
            <w:tcW w:w="1376" w:type="dxa"/>
            <w:tcBorders>
              <w:top w:val="nil"/>
              <w:left w:val="nil"/>
              <w:bottom w:val="single" w:sz="8" w:space="0" w:color="auto"/>
              <w:right w:val="single" w:sz="8" w:space="0" w:color="auto"/>
            </w:tcBorders>
            <w:shd w:val="clear" w:color="auto" w:fill="auto"/>
            <w:noWrap/>
            <w:vAlign w:val="bottom"/>
            <w:hideMark/>
          </w:tcPr>
          <w:p w14:paraId="5BE659CF"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493</w:t>
            </w:r>
          </w:p>
        </w:tc>
        <w:tc>
          <w:tcPr>
            <w:tcW w:w="1760" w:type="dxa"/>
            <w:tcBorders>
              <w:top w:val="nil"/>
              <w:left w:val="nil"/>
              <w:bottom w:val="single" w:sz="8" w:space="0" w:color="auto"/>
              <w:right w:val="single" w:sz="8" w:space="0" w:color="auto"/>
            </w:tcBorders>
            <w:shd w:val="clear" w:color="auto" w:fill="auto"/>
            <w:noWrap/>
            <w:vAlign w:val="bottom"/>
            <w:hideMark/>
          </w:tcPr>
          <w:p w14:paraId="2F104C9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EF4311" w:rsidRPr="006E7CA2" w14:paraId="6CB13B7D"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0FA676DE"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9</w:t>
            </w:r>
          </w:p>
        </w:tc>
        <w:tc>
          <w:tcPr>
            <w:tcW w:w="1338" w:type="dxa"/>
            <w:tcBorders>
              <w:top w:val="nil"/>
              <w:left w:val="nil"/>
              <w:bottom w:val="single" w:sz="8" w:space="0" w:color="auto"/>
              <w:right w:val="single" w:sz="8" w:space="0" w:color="auto"/>
            </w:tcBorders>
            <w:shd w:val="clear" w:color="auto" w:fill="auto"/>
            <w:vAlign w:val="bottom"/>
            <w:hideMark/>
          </w:tcPr>
          <w:p w14:paraId="002AD24F"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Elias </w:t>
            </w:r>
            <w:proofErr w:type="spellStart"/>
            <w:r w:rsidRPr="006E7CA2">
              <w:rPr>
                <w:rFonts w:ascii="Arial" w:eastAsia="Times New Roman" w:hAnsi="Arial" w:cs="Arial"/>
                <w:color w:val="000000"/>
                <w:sz w:val="18"/>
                <w:szCs w:val="18"/>
                <w:lang w:eastAsia="en-ZA"/>
              </w:rPr>
              <w:t>Motsoaledi</w:t>
            </w:r>
            <w:proofErr w:type="spellEnd"/>
            <w:r w:rsidRPr="006E7CA2">
              <w:rPr>
                <w:rFonts w:ascii="Arial" w:eastAsia="Times New Roman" w:hAnsi="Arial" w:cs="Arial"/>
                <w:color w:val="000000"/>
                <w:sz w:val="18"/>
                <w:szCs w:val="18"/>
                <w:lang w:eastAsia="en-ZA"/>
              </w:rPr>
              <w:t xml:space="preserve"> Local Municipality</w:t>
            </w:r>
          </w:p>
        </w:tc>
        <w:tc>
          <w:tcPr>
            <w:tcW w:w="1559" w:type="dxa"/>
            <w:tcBorders>
              <w:top w:val="nil"/>
              <w:left w:val="nil"/>
              <w:bottom w:val="single" w:sz="8" w:space="0" w:color="auto"/>
              <w:right w:val="single" w:sz="8" w:space="0" w:color="auto"/>
            </w:tcBorders>
            <w:shd w:val="clear" w:color="auto" w:fill="auto"/>
            <w:vAlign w:val="bottom"/>
            <w:hideMark/>
          </w:tcPr>
          <w:p w14:paraId="05D2C1E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EMLM Adopt spot</w:t>
            </w:r>
          </w:p>
        </w:tc>
        <w:tc>
          <w:tcPr>
            <w:tcW w:w="997" w:type="dxa"/>
            <w:tcBorders>
              <w:top w:val="nil"/>
              <w:left w:val="nil"/>
              <w:bottom w:val="single" w:sz="8" w:space="0" w:color="auto"/>
              <w:right w:val="single" w:sz="8" w:space="0" w:color="auto"/>
            </w:tcBorders>
            <w:shd w:val="clear" w:color="auto" w:fill="auto"/>
            <w:vAlign w:val="bottom"/>
            <w:hideMark/>
          </w:tcPr>
          <w:p w14:paraId="0165339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48652-EPWP3M</w:t>
            </w:r>
          </w:p>
        </w:tc>
        <w:tc>
          <w:tcPr>
            <w:tcW w:w="846" w:type="dxa"/>
            <w:tcBorders>
              <w:top w:val="nil"/>
              <w:left w:val="nil"/>
              <w:bottom w:val="single" w:sz="8" w:space="0" w:color="auto"/>
              <w:right w:val="single" w:sz="8" w:space="0" w:color="auto"/>
            </w:tcBorders>
            <w:shd w:val="clear" w:color="auto" w:fill="auto"/>
            <w:vAlign w:val="bottom"/>
            <w:hideMark/>
          </w:tcPr>
          <w:p w14:paraId="22787E4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03907434"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w:t>
            </w:r>
          </w:p>
        </w:tc>
        <w:tc>
          <w:tcPr>
            <w:tcW w:w="1376" w:type="dxa"/>
            <w:tcBorders>
              <w:top w:val="nil"/>
              <w:left w:val="nil"/>
              <w:bottom w:val="single" w:sz="8" w:space="0" w:color="auto"/>
              <w:right w:val="single" w:sz="8" w:space="0" w:color="auto"/>
            </w:tcBorders>
            <w:shd w:val="clear" w:color="auto" w:fill="auto"/>
            <w:noWrap/>
            <w:vAlign w:val="bottom"/>
            <w:hideMark/>
          </w:tcPr>
          <w:p w14:paraId="57C69F12"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68</w:t>
            </w:r>
          </w:p>
        </w:tc>
        <w:tc>
          <w:tcPr>
            <w:tcW w:w="1760" w:type="dxa"/>
            <w:tcBorders>
              <w:top w:val="nil"/>
              <w:left w:val="nil"/>
              <w:bottom w:val="single" w:sz="8" w:space="0" w:color="auto"/>
              <w:right w:val="single" w:sz="8" w:space="0" w:color="auto"/>
            </w:tcBorders>
            <w:shd w:val="clear" w:color="auto" w:fill="auto"/>
            <w:noWrap/>
            <w:vAlign w:val="bottom"/>
            <w:hideMark/>
          </w:tcPr>
          <w:p w14:paraId="79D14782"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Limpopo</w:t>
            </w:r>
          </w:p>
        </w:tc>
      </w:tr>
      <w:tr w:rsidR="00EF4311" w:rsidRPr="006E7CA2" w14:paraId="49CAFDB3"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66440E9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10</w:t>
            </w:r>
          </w:p>
        </w:tc>
        <w:tc>
          <w:tcPr>
            <w:tcW w:w="1338" w:type="dxa"/>
            <w:tcBorders>
              <w:top w:val="nil"/>
              <w:left w:val="nil"/>
              <w:bottom w:val="single" w:sz="8" w:space="0" w:color="auto"/>
              <w:right w:val="nil"/>
            </w:tcBorders>
            <w:shd w:val="clear" w:color="auto" w:fill="auto"/>
            <w:vAlign w:val="bottom"/>
            <w:hideMark/>
          </w:tcPr>
          <w:p w14:paraId="5BF08B26"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ZF </w:t>
            </w:r>
            <w:proofErr w:type="spellStart"/>
            <w:r w:rsidRPr="006E7CA2">
              <w:rPr>
                <w:rFonts w:ascii="Arial" w:eastAsia="Times New Roman" w:hAnsi="Arial" w:cs="Arial"/>
                <w:color w:val="000000"/>
                <w:sz w:val="18"/>
                <w:szCs w:val="18"/>
                <w:lang w:eastAsia="en-ZA"/>
              </w:rPr>
              <w:t>Mgcawu</w:t>
            </w:r>
            <w:proofErr w:type="spellEnd"/>
            <w:r w:rsidRPr="006E7CA2">
              <w:rPr>
                <w:rFonts w:ascii="Arial" w:eastAsia="Times New Roman" w:hAnsi="Arial" w:cs="Arial"/>
                <w:color w:val="000000"/>
                <w:sz w:val="18"/>
                <w:szCs w:val="18"/>
                <w:lang w:eastAsia="en-ZA"/>
              </w:rPr>
              <w:t xml:space="preserve"> District Municipality - </w:t>
            </w:r>
            <w:proofErr w:type="spellStart"/>
            <w:r w:rsidRPr="006E7CA2">
              <w:rPr>
                <w:rFonts w:ascii="Arial" w:eastAsia="Times New Roman" w:hAnsi="Arial" w:cs="Arial"/>
                <w:color w:val="000000"/>
                <w:sz w:val="18"/>
                <w:szCs w:val="18"/>
                <w:lang w:eastAsia="en-ZA"/>
              </w:rPr>
              <w:t>Upington</w:t>
            </w:r>
            <w:proofErr w:type="spellEnd"/>
          </w:p>
        </w:tc>
        <w:tc>
          <w:tcPr>
            <w:tcW w:w="1559" w:type="dxa"/>
            <w:tcBorders>
              <w:top w:val="nil"/>
              <w:left w:val="single" w:sz="8" w:space="0" w:color="auto"/>
              <w:bottom w:val="single" w:sz="8" w:space="0" w:color="auto"/>
              <w:right w:val="single" w:sz="8" w:space="0" w:color="auto"/>
            </w:tcBorders>
            <w:shd w:val="clear" w:color="auto" w:fill="auto"/>
            <w:noWrap/>
            <w:vAlign w:val="bottom"/>
            <w:hideMark/>
          </w:tcPr>
          <w:p w14:paraId="361717E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Cleaning of Public Facilities</w:t>
            </w:r>
          </w:p>
        </w:tc>
        <w:tc>
          <w:tcPr>
            <w:tcW w:w="997" w:type="dxa"/>
            <w:tcBorders>
              <w:top w:val="nil"/>
              <w:left w:val="nil"/>
              <w:bottom w:val="single" w:sz="8" w:space="0" w:color="auto"/>
              <w:right w:val="single" w:sz="8" w:space="0" w:color="auto"/>
            </w:tcBorders>
            <w:shd w:val="clear" w:color="auto" w:fill="auto"/>
            <w:noWrap/>
            <w:vAlign w:val="bottom"/>
            <w:hideMark/>
          </w:tcPr>
          <w:p w14:paraId="2EFCF6B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58795-EPWP3M</w:t>
            </w:r>
          </w:p>
        </w:tc>
        <w:tc>
          <w:tcPr>
            <w:tcW w:w="846" w:type="dxa"/>
            <w:tcBorders>
              <w:top w:val="nil"/>
              <w:left w:val="nil"/>
              <w:bottom w:val="single" w:sz="8" w:space="0" w:color="auto"/>
              <w:right w:val="single" w:sz="8" w:space="0" w:color="auto"/>
            </w:tcBorders>
            <w:shd w:val="clear" w:color="auto" w:fill="auto"/>
            <w:vAlign w:val="bottom"/>
            <w:hideMark/>
          </w:tcPr>
          <w:p w14:paraId="3991F013"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2EB3CCB7"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w:t>
            </w:r>
          </w:p>
        </w:tc>
        <w:tc>
          <w:tcPr>
            <w:tcW w:w="1376" w:type="dxa"/>
            <w:tcBorders>
              <w:top w:val="nil"/>
              <w:left w:val="nil"/>
              <w:bottom w:val="single" w:sz="8" w:space="0" w:color="auto"/>
              <w:right w:val="single" w:sz="8" w:space="0" w:color="auto"/>
            </w:tcBorders>
            <w:shd w:val="clear" w:color="auto" w:fill="auto"/>
            <w:noWrap/>
            <w:vAlign w:val="bottom"/>
            <w:hideMark/>
          </w:tcPr>
          <w:p w14:paraId="42C14AB8"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48</w:t>
            </w:r>
          </w:p>
        </w:tc>
        <w:tc>
          <w:tcPr>
            <w:tcW w:w="1760" w:type="dxa"/>
            <w:tcBorders>
              <w:top w:val="nil"/>
              <w:left w:val="nil"/>
              <w:bottom w:val="single" w:sz="8" w:space="0" w:color="auto"/>
              <w:right w:val="single" w:sz="8" w:space="0" w:color="auto"/>
            </w:tcBorders>
            <w:shd w:val="clear" w:color="auto" w:fill="auto"/>
            <w:noWrap/>
            <w:vAlign w:val="bottom"/>
            <w:hideMark/>
          </w:tcPr>
          <w:p w14:paraId="0C5C3E3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Northern Cape</w:t>
            </w:r>
          </w:p>
        </w:tc>
      </w:tr>
      <w:tr w:rsidR="00EF4311" w:rsidRPr="006E7CA2" w14:paraId="2DF73044" w14:textId="77777777" w:rsidTr="00E742E0">
        <w:trPr>
          <w:trHeight w:val="468"/>
        </w:trPr>
        <w:tc>
          <w:tcPr>
            <w:tcW w:w="520" w:type="dxa"/>
            <w:tcBorders>
              <w:top w:val="nil"/>
              <w:left w:val="single" w:sz="8" w:space="0" w:color="auto"/>
              <w:bottom w:val="single" w:sz="8" w:space="0" w:color="auto"/>
              <w:right w:val="single" w:sz="8" w:space="0" w:color="auto"/>
            </w:tcBorders>
            <w:shd w:val="clear" w:color="auto" w:fill="auto"/>
            <w:vAlign w:val="bottom"/>
            <w:hideMark/>
          </w:tcPr>
          <w:p w14:paraId="0B738755"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11</w:t>
            </w:r>
          </w:p>
        </w:tc>
        <w:tc>
          <w:tcPr>
            <w:tcW w:w="1338" w:type="dxa"/>
            <w:tcBorders>
              <w:top w:val="nil"/>
              <w:left w:val="nil"/>
              <w:bottom w:val="single" w:sz="8" w:space="0" w:color="auto"/>
              <w:right w:val="nil"/>
            </w:tcBorders>
            <w:shd w:val="clear" w:color="auto" w:fill="auto"/>
            <w:vAlign w:val="bottom"/>
            <w:hideMark/>
          </w:tcPr>
          <w:p w14:paraId="6A1B9068"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Ekurhuleni Metropolitan Municipality</w:t>
            </w:r>
          </w:p>
        </w:tc>
        <w:tc>
          <w:tcPr>
            <w:tcW w:w="1559" w:type="dxa"/>
            <w:tcBorders>
              <w:top w:val="nil"/>
              <w:left w:val="single" w:sz="8" w:space="0" w:color="auto"/>
              <w:bottom w:val="single" w:sz="8" w:space="0" w:color="auto"/>
              <w:right w:val="single" w:sz="8" w:space="0" w:color="auto"/>
            </w:tcBorders>
            <w:shd w:val="clear" w:color="auto" w:fill="auto"/>
            <w:vAlign w:val="bottom"/>
            <w:hideMark/>
          </w:tcPr>
          <w:p w14:paraId="3E7FDF64"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xml:space="preserve">Cleaning of Road side </w:t>
            </w:r>
            <w:proofErr w:type="spellStart"/>
            <w:r w:rsidRPr="006E7CA2">
              <w:rPr>
                <w:rFonts w:ascii="Arial" w:eastAsia="Times New Roman" w:hAnsi="Arial" w:cs="Arial"/>
                <w:color w:val="000000"/>
                <w:sz w:val="18"/>
                <w:szCs w:val="18"/>
                <w:lang w:eastAsia="en-ZA"/>
              </w:rPr>
              <w:t>stormwater</w:t>
            </w:r>
            <w:proofErr w:type="spellEnd"/>
            <w:r w:rsidRPr="006E7CA2">
              <w:rPr>
                <w:rFonts w:ascii="Arial" w:eastAsia="Times New Roman" w:hAnsi="Arial" w:cs="Arial"/>
                <w:color w:val="000000"/>
                <w:sz w:val="18"/>
                <w:szCs w:val="18"/>
                <w:lang w:eastAsia="en-ZA"/>
              </w:rPr>
              <w:t xml:space="preserve"> Channels</w:t>
            </w:r>
          </w:p>
        </w:tc>
        <w:tc>
          <w:tcPr>
            <w:tcW w:w="997" w:type="dxa"/>
            <w:tcBorders>
              <w:top w:val="nil"/>
              <w:left w:val="nil"/>
              <w:bottom w:val="single" w:sz="8" w:space="0" w:color="auto"/>
              <w:right w:val="single" w:sz="8" w:space="0" w:color="auto"/>
            </w:tcBorders>
            <w:shd w:val="clear" w:color="auto" w:fill="auto"/>
            <w:vAlign w:val="bottom"/>
            <w:hideMark/>
          </w:tcPr>
          <w:p w14:paraId="4AA9D199"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58497-EPWP3M</w:t>
            </w:r>
          </w:p>
        </w:tc>
        <w:tc>
          <w:tcPr>
            <w:tcW w:w="846" w:type="dxa"/>
            <w:tcBorders>
              <w:top w:val="nil"/>
              <w:left w:val="nil"/>
              <w:bottom w:val="single" w:sz="8" w:space="0" w:color="auto"/>
              <w:right w:val="single" w:sz="8" w:space="0" w:color="auto"/>
            </w:tcBorders>
            <w:shd w:val="clear" w:color="auto" w:fill="auto"/>
            <w:vAlign w:val="bottom"/>
            <w:hideMark/>
          </w:tcPr>
          <w:p w14:paraId="6FDAC55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Final</w:t>
            </w:r>
          </w:p>
        </w:tc>
        <w:tc>
          <w:tcPr>
            <w:tcW w:w="1317" w:type="dxa"/>
            <w:tcBorders>
              <w:top w:val="nil"/>
              <w:left w:val="nil"/>
              <w:bottom w:val="single" w:sz="8" w:space="0" w:color="auto"/>
              <w:right w:val="single" w:sz="8" w:space="0" w:color="auto"/>
            </w:tcBorders>
            <w:shd w:val="clear" w:color="auto" w:fill="auto"/>
            <w:noWrap/>
            <w:vAlign w:val="bottom"/>
            <w:hideMark/>
          </w:tcPr>
          <w:p w14:paraId="36D207AE"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15</w:t>
            </w:r>
          </w:p>
        </w:tc>
        <w:tc>
          <w:tcPr>
            <w:tcW w:w="1376" w:type="dxa"/>
            <w:tcBorders>
              <w:top w:val="nil"/>
              <w:left w:val="nil"/>
              <w:bottom w:val="single" w:sz="8" w:space="0" w:color="auto"/>
              <w:right w:val="single" w:sz="8" w:space="0" w:color="auto"/>
            </w:tcBorders>
            <w:shd w:val="clear" w:color="auto" w:fill="auto"/>
            <w:noWrap/>
            <w:vAlign w:val="bottom"/>
            <w:hideMark/>
          </w:tcPr>
          <w:p w14:paraId="327D6CF6" w14:textId="77777777" w:rsidR="00EF4311" w:rsidRPr="006E7CA2" w:rsidRDefault="00EF4311" w:rsidP="00E742E0">
            <w:pPr>
              <w:spacing w:after="0" w:line="240" w:lineRule="auto"/>
              <w:jc w:val="right"/>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338</w:t>
            </w:r>
          </w:p>
        </w:tc>
        <w:tc>
          <w:tcPr>
            <w:tcW w:w="1760" w:type="dxa"/>
            <w:tcBorders>
              <w:top w:val="nil"/>
              <w:left w:val="nil"/>
              <w:bottom w:val="single" w:sz="8" w:space="0" w:color="auto"/>
              <w:right w:val="single" w:sz="8" w:space="0" w:color="auto"/>
            </w:tcBorders>
            <w:shd w:val="clear" w:color="auto" w:fill="auto"/>
            <w:noWrap/>
            <w:vAlign w:val="bottom"/>
            <w:hideMark/>
          </w:tcPr>
          <w:p w14:paraId="10C9EF8A"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Gauteng</w:t>
            </w:r>
          </w:p>
        </w:tc>
      </w:tr>
      <w:tr w:rsidR="00EF4311" w:rsidRPr="006E7CA2" w14:paraId="37874C08" w14:textId="77777777" w:rsidTr="00E742E0">
        <w:trPr>
          <w:trHeight w:val="252"/>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14:paraId="7F035DD7" w14:textId="77777777" w:rsidR="00EF4311" w:rsidRPr="006E7CA2" w:rsidRDefault="00EF4311" w:rsidP="00E742E0">
            <w:pPr>
              <w:spacing w:after="0" w:line="240" w:lineRule="auto"/>
              <w:rPr>
                <w:rFonts w:ascii="Arial" w:eastAsia="Times New Roman" w:hAnsi="Arial" w:cs="Arial"/>
                <w:color w:val="000000"/>
                <w:sz w:val="18"/>
                <w:szCs w:val="18"/>
                <w:lang w:eastAsia="en-ZA"/>
              </w:rPr>
            </w:pPr>
            <w:r w:rsidRPr="006E7CA2">
              <w:rPr>
                <w:rFonts w:ascii="Arial" w:eastAsia="Times New Roman" w:hAnsi="Arial" w:cs="Arial"/>
                <w:color w:val="000000"/>
                <w:sz w:val="18"/>
                <w:szCs w:val="18"/>
                <w:lang w:eastAsia="en-ZA"/>
              </w:rPr>
              <w:t> </w:t>
            </w:r>
          </w:p>
        </w:tc>
        <w:tc>
          <w:tcPr>
            <w:tcW w:w="3894"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F3409B3"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Total</w:t>
            </w:r>
          </w:p>
        </w:tc>
        <w:tc>
          <w:tcPr>
            <w:tcW w:w="846" w:type="dxa"/>
            <w:tcBorders>
              <w:top w:val="nil"/>
              <w:left w:val="nil"/>
              <w:bottom w:val="single" w:sz="8" w:space="0" w:color="auto"/>
              <w:right w:val="single" w:sz="8" w:space="0" w:color="auto"/>
            </w:tcBorders>
            <w:shd w:val="clear" w:color="auto" w:fill="auto"/>
            <w:noWrap/>
            <w:vAlign w:val="bottom"/>
            <w:hideMark/>
          </w:tcPr>
          <w:p w14:paraId="4A64F6F6" w14:textId="77777777" w:rsidR="00EF4311" w:rsidRPr="006E7CA2" w:rsidRDefault="00EF4311" w:rsidP="00E742E0">
            <w:pPr>
              <w:spacing w:after="0" w:line="240" w:lineRule="auto"/>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 </w:t>
            </w:r>
          </w:p>
        </w:tc>
        <w:tc>
          <w:tcPr>
            <w:tcW w:w="1317" w:type="dxa"/>
            <w:tcBorders>
              <w:top w:val="nil"/>
              <w:left w:val="nil"/>
              <w:bottom w:val="single" w:sz="8" w:space="0" w:color="auto"/>
              <w:right w:val="single" w:sz="8" w:space="0" w:color="auto"/>
            </w:tcBorders>
            <w:shd w:val="clear" w:color="auto" w:fill="auto"/>
            <w:noWrap/>
            <w:vAlign w:val="bottom"/>
            <w:hideMark/>
          </w:tcPr>
          <w:p w14:paraId="1E631A87" w14:textId="77777777" w:rsidR="00EF4311" w:rsidRPr="006E7CA2" w:rsidRDefault="00EF4311" w:rsidP="00E742E0">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111</w:t>
            </w:r>
          </w:p>
        </w:tc>
        <w:tc>
          <w:tcPr>
            <w:tcW w:w="1376" w:type="dxa"/>
            <w:tcBorders>
              <w:top w:val="nil"/>
              <w:left w:val="nil"/>
              <w:bottom w:val="single" w:sz="8" w:space="0" w:color="auto"/>
              <w:right w:val="single" w:sz="8" w:space="0" w:color="auto"/>
            </w:tcBorders>
            <w:shd w:val="clear" w:color="auto" w:fill="auto"/>
            <w:noWrap/>
            <w:vAlign w:val="bottom"/>
            <w:hideMark/>
          </w:tcPr>
          <w:p w14:paraId="5AFD7ABE" w14:textId="77777777" w:rsidR="00EF4311" w:rsidRPr="006E7CA2" w:rsidRDefault="00EF4311" w:rsidP="00E742E0">
            <w:pPr>
              <w:spacing w:after="0" w:line="240" w:lineRule="auto"/>
              <w:jc w:val="right"/>
              <w:rPr>
                <w:rFonts w:ascii="Arial" w:eastAsia="Times New Roman" w:hAnsi="Arial" w:cs="Arial"/>
                <w:b/>
                <w:bCs/>
                <w:color w:val="000000"/>
                <w:sz w:val="18"/>
                <w:szCs w:val="18"/>
                <w:lang w:eastAsia="en-ZA"/>
              </w:rPr>
            </w:pPr>
            <w:r w:rsidRPr="006E7CA2">
              <w:rPr>
                <w:rFonts w:ascii="Arial" w:eastAsia="Times New Roman" w:hAnsi="Arial" w:cs="Arial"/>
                <w:b/>
                <w:bCs/>
                <w:color w:val="000000"/>
                <w:sz w:val="18"/>
                <w:szCs w:val="18"/>
                <w:lang w:eastAsia="en-ZA"/>
              </w:rPr>
              <w:t>2 765</w:t>
            </w:r>
          </w:p>
        </w:tc>
        <w:tc>
          <w:tcPr>
            <w:tcW w:w="1760" w:type="dxa"/>
            <w:tcBorders>
              <w:top w:val="nil"/>
              <w:left w:val="nil"/>
              <w:bottom w:val="nil"/>
              <w:right w:val="nil"/>
            </w:tcBorders>
            <w:shd w:val="clear" w:color="auto" w:fill="auto"/>
            <w:noWrap/>
            <w:vAlign w:val="bottom"/>
            <w:hideMark/>
          </w:tcPr>
          <w:p w14:paraId="495AB2B9" w14:textId="77777777" w:rsidR="00EF4311" w:rsidRPr="006E7CA2" w:rsidRDefault="00EF4311" w:rsidP="00E742E0">
            <w:pPr>
              <w:spacing w:after="0" w:line="240" w:lineRule="auto"/>
              <w:rPr>
                <w:rFonts w:ascii="Arial" w:eastAsia="Times New Roman" w:hAnsi="Arial" w:cs="Arial"/>
                <w:color w:val="000000"/>
                <w:sz w:val="18"/>
                <w:szCs w:val="18"/>
                <w:lang w:eastAsia="en-ZA"/>
              </w:rPr>
            </w:pPr>
          </w:p>
        </w:tc>
      </w:tr>
    </w:tbl>
    <w:p w14:paraId="5C7CAD2A" w14:textId="77777777" w:rsidR="00EF4311" w:rsidRDefault="00EF4311" w:rsidP="00EF4311">
      <w:pPr>
        <w:shd w:val="clear" w:color="auto" w:fill="FFFFFF"/>
        <w:spacing w:after="0" w:line="240" w:lineRule="auto"/>
        <w:rPr>
          <w:rFonts w:ascii="Arial" w:hAnsi="Arial" w:cs="Arial"/>
        </w:rPr>
      </w:pPr>
    </w:p>
    <w:p w14:paraId="360C116E" w14:textId="77777777" w:rsidR="00EF4311" w:rsidRPr="00FF2964" w:rsidRDefault="00EF4311" w:rsidP="00EF4311">
      <w:pPr>
        <w:shd w:val="clear" w:color="auto" w:fill="FFFFFF"/>
        <w:spacing w:after="0" w:line="240" w:lineRule="auto"/>
        <w:rPr>
          <w:rFonts w:ascii="Arial" w:hAnsi="Arial" w:cs="Arial"/>
        </w:rPr>
      </w:pPr>
      <w:r w:rsidRPr="00FF2964">
        <w:rPr>
          <w:rFonts w:ascii="Arial" w:hAnsi="Arial" w:cs="Arial"/>
        </w:rPr>
        <w:t>Impact of the finding:</w:t>
      </w:r>
    </w:p>
    <w:p w14:paraId="08057564" w14:textId="77777777" w:rsidR="00EF4311" w:rsidRPr="00FF2964" w:rsidRDefault="00EF4311" w:rsidP="00EF4311">
      <w:pPr>
        <w:shd w:val="clear" w:color="auto" w:fill="FFFFFF"/>
        <w:spacing w:after="0" w:line="240" w:lineRule="auto"/>
        <w:ind w:left="567" w:hanging="567"/>
        <w:rPr>
          <w:rFonts w:ascii="Arial" w:hAnsi="Arial" w:cs="Arial"/>
        </w:rPr>
      </w:pPr>
    </w:p>
    <w:p w14:paraId="54753B4B" w14:textId="77777777" w:rsidR="00EF4311" w:rsidRPr="00FF2964" w:rsidRDefault="00EF4311" w:rsidP="00EF4311">
      <w:pPr>
        <w:shd w:val="clear" w:color="auto" w:fill="FFFFFF"/>
        <w:spacing w:after="0" w:line="240" w:lineRule="auto"/>
        <w:ind w:left="567" w:hanging="567"/>
        <w:rPr>
          <w:rFonts w:ascii="Arial" w:hAnsi="Arial" w:cs="Arial"/>
        </w:rPr>
      </w:pPr>
      <w:r w:rsidRPr="00FF2964">
        <w:rPr>
          <w:rFonts w:ascii="Arial" w:hAnsi="Arial" w:cs="Arial"/>
        </w:rPr>
        <w:t xml:space="preserve">a) </w:t>
      </w:r>
      <w:r w:rsidRPr="00FF2964">
        <w:rPr>
          <w:rFonts w:ascii="Arial" w:hAnsi="Arial" w:cs="Arial"/>
        </w:rPr>
        <w:tab/>
        <w:t xml:space="preserve">Non-compliance with </w:t>
      </w:r>
      <w:r w:rsidRPr="00FF2964">
        <w:rPr>
          <w:rFonts w:ascii="Arial" w:hAnsi="Arial" w:cs="Arial"/>
          <w:color w:val="000000"/>
        </w:rPr>
        <w:t>PFMA s</w:t>
      </w:r>
      <w:r w:rsidRPr="00FF2964">
        <w:rPr>
          <w:rFonts w:ascii="Arial" w:hAnsi="Arial" w:cs="Arial"/>
          <w:color w:val="000000"/>
          <w:lang w:eastAsia="en-ZA"/>
        </w:rPr>
        <w:t>ection 40(3</w:t>
      </w:r>
      <w:proofErr w:type="gramStart"/>
      <w:r w:rsidRPr="00FF2964">
        <w:rPr>
          <w:rFonts w:ascii="Arial" w:hAnsi="Arial" w:cs="Arial"/>
          <w:color w:val="000000"/>
          <w:lang w:eastAsia="en-ZA"/>
        </w:rPr>
        <w:t>)(</w:t>
      </w:r>
      <w:proofErr w:type="gramEnd"/>
      <w:r w:rsidRPr="00FF2964">
        <w:rPr>
          <w:rFonts w:ascii="Arial" w:hAnsi="Arial" w:cs="Arial"/>
          <w:color w:val="000000"/>
          <w:lang w:eastAsia="en-ZA"/>
        </w:rPr>
        <w:t>a)</w:t>
      </w:r>
    </w:p>
    <w:p w14:paraId="30708E67" w14:textId="77777777" w:rsidR="00EF4311" w:rsidRPr="00FF2964" w:rsidRDefault="00EF4311" w:rsidP="00EF4311">
      <w:pPr>
        <w:shd w:val="clear" w:color="auto" w:fill="FFFFFF"/>
        <w:spacing w:after="0" w:line="240" w:lineRule="auto"/>
        <w:ind w:left="567" w:hanging="567"/>
        <w:rPr>
          <w:rFonts w:ascii="Arial" w:hAnsi="Arial" w:cs="Arial"/>
        </w:rPr>
      </w:pPr>
    </w:p>
    <w:p w14:paraId="6913DD4F" w14:textId="77777777" w:rsidR="00EF4311" w:rsidRPr="00FF2964" w:rsidRDefault="00EF4311" w:rsidP="00EF4311">
      <w:pPr>
        <w:shd w:val="clear" w:color="auto" w:fill="FFFFFF"/>
        <w:tabs>
          <w:tab w:val="left" w:pos="709"/>
        </w:tabs>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Work opportunities created for the financial year could be overstated.</w:t>
      </w:r>
    </w:p>
    <w:p w14:paraId="3A1DFC03" w14:textId="77777777" w:rsidR="00EF4311" w:rsidRPr="00FF2964" w:rsidRDefault="00EF4311" w:rsidP="00EF4311">
      <w:pPr>
        <w:pStyle w:val="NormalWeb"/>
        <w:spacing w:before="0" w:beforeAutospacing="0" w:after="0" w:afterAutospacing="0"/>
        <w:ind w:left="567" w:hanging="567"/>
        <w:rPr>
          <w:rFonts w:ascii="Arial" w:hAnsi="Arial" w:cs="Arial"/>
          <w:b/>
          <w:bCs/>
          <w:sz w:val="22"/>
          <w:szCs w:val="22"/>
        </w:rPr>
      </w:pPr>
    </w:p>
    <w:p w14:paraId="2B59D08A" w14:textId="77777777" w:rsidR="00EF4311" w:rsidRPr="00FF2964" w:rsidRDefault="00EF4311" w:rsidP="00EF4311">
      <w:pPr>
        <w:pStyle w:val="NormalWeb"/>
        <w:spacing w:before="0" w:beforeAutospacing="0" w:after="0" w:afterAutospacing="0"/>
        <w:rPr>
          <w:rFonts w:ascii="Arial" w:hAnsi="Arial" w:cs="Arial"/>
          <w:b/>
          <w:bCs/>
          <w:sz w:val="22"/>
          <w:szCs w:val="22"/>
        </w:rPr>
      </w:pPr>
      <w:r w:rsidRPr="00FF2964">
        <w:rPr>
          <w:rFonts w:ascii="Arial" w:hAnsi="Arial" w:cs="Arial"/>
          <w:b/>
          <w:bCs/>
          <w:sz w:val="22"/>
          <w:szCs w:val="22"/>
        </w:rPr>
        <w:t>Internal control deficiency</w:t>
      </w:r>
    </w:p>
    <w:p w14:paraId="2FA2029E" w14:textId="77777777" w:rsidR="00EF4311" w:rsidRPr="00FF2964" w:rsidRDefault="00EF4311" w:rsidP="00EF4311">
      <w:pPr>
        <w:pStyle w:val="NormalWeb"/>
        <w:spacing w:before="0" w:beforeAutospacing="0" w:after="0" w:afterAutospacing="0"/>
        <w:rPr>
          <w:rFonts w:ascii="Arial" w:hAnsi="Arial" w:cs="Arial"/>
          <w:sz w:val="22"/>
          <w:szCs w:val="22"/>
        </w:rPr>
      </w:pPr>
    </w:p>
    <w:p w14:paraId="754B41FC" w14:textId="77777777" w:rsidR="00EF4311" w:rsidRPr="00F0540C" w:rsidRDefault="00EF4311" w:rsidP="00EF4311">
      <w:pPr>
        <w:pStyle w:val="NoSpacing"/>
        <w:rPr>
          <w:rFonts w:ascii="Arial" w:hAnsi="Arial" w:cs="Arial"/>
          <w:sz w:val="22"/>
          <w:szCs w:val="22"/>
          <w:lang w:val="en-GB"/>
        </w:rPr>
      </w:pPr>
      <w:r w:rsidRPr="00F0540C">
        <w:rPr>
          <w:rFonts w:ascii="Arial" w:hAnsi="Arial" w:cs="Arial"/>
          <w:sz w:val="22"/>
          <w:szCs w:val="22"/>
          <w:lang w:val="en-GB"/>
        </w:rPr>
        <w:t>Reason for the deviation:</w:t>
      </w:r>
    </w:p>
    <w:p w14:paraId="632F5189" w14:textId="77777777" w:rsidR="00EF4311" w:rsidRPr="00F0540C" w:rsidRDefault="00EF4311" w:rsidP="00EF4311">
      <w:pPr>
        <w:pStyle w:val="NoSpacing"/>
        <w:rPr>
          <w:rFonts w:ascii="Arial" w:hAnsi="Arial" w:cs="Arial"/>
          <w:sz w:val="22"/>
          <w:szCs w:val="22"/>
          <w:lang w:val="en-GB"/>
        </w:rPr>
      </w:pPr>
    </w:p>
    <w:p w14:paraId="2957F1AD" w14:textId="77777777" w:rsidR="00EF4311" w:rsidRPr="00F0540C" w:rsidRDefault="00EF4311" w:rsidP="00EF4311">
      <w:pPr>
        <w:pStyle w:val="NoSpacing"/>
        <w:rPr>
          <w:rFonts w:ascii="Arial" w:hAnsi="Arial" w:cs="Arial"/>
          <w:color w:val="000000"/>
          <w:sz w:val="22"/>
          <w:szCs w:val="22"/>
        </w:rPr>
      </w:pPr>
      <w:r w:rsidRPr="00F0540C">
        <w:rPr>
          <w:rFonts w:ascii="Arial" w:hAnsi="Arial" w:cs="Arial"/>
          <w:color w:val="000000"/>
          <w:sz w:val="22"/>
          <w:szCs w:val="22"/>
        </w:rPr>
        <w:t>Beneficiary lists and attendance registers are not regularly reviewed to ensure that participants as per the attendance registers agree to the beneficiary list reported on the EPWP reporting system.</w:t>
      </w:r>
    </w:p>
    <w:p w14:paraId="2DDF4BD2" w14:textId="77777777" w:rsidR="00EF4311" w:rsidRPr="00FF2964" w:rsidRDefault="00EF4311" w:rsidP="00EF4311">
      <w:pPr>
        <w:spacing w:after="0" w:line="240" w:lineRule="auto"/>
        <w:rPr>
          <w:rFonts w:ascii="Arial" w:hAnsi="Arial" w:cs="Arial"/>
        </w:rPr>
      </w:pPr>
    </w:p>
    <w:p w14:paraId="6A6C8630" w14:textId="77777777" w:rsidR="00EF4311" w:rsidRPr="00FF2964" w:rsidRDefault="00EF4311" w:rsidP="00EF4311">
      <w:pPr>
        <w:spacing w:after="0" w:line="240" w:lineRule="auto"/>
        <w:rPr>
          <w:rFonts w:ascii="Arial" w:hAnsi="Arial" w:cs="Arial"/>
        </w:rPr>
      </w:pPr>
      <w:r w:rsidRPr="00FF2964">
        <w:rPr>
          <w:rFonts w:ascii="Arial" w:hAnsi="Arial" w:cs="Arial"/>
          <w:lang w:val="en-GB"/>
        </w:rPr>
        <w:t>Based on the aforementioned the matter is as a result of the following internal control deficiency:</w:t>
      </w:r>
    </w:p>
    <w:p w14:paraId="6064C38A" w14:textId="77777777" w:rsidR="00EF4311" w:rsidRPr="00FF2964" w:rsidRDefault="00EF4311" w:rsidP="00EF4311">
      <w:pPr>
        <w:pStyle w:val="NormalWeb"/>
        <w:spacing w:before="0" w:beforeAutospacing="0" w:after="0" w:afterAutospacing="0"/>
        <w:rPr>
          <w:rFonts w:ascii="Arial" w:hAnsi="Arial" w:cs="Arial"/>
          <w:b/>
          <w:bCs/>
          <w:sz w:val="22"/>
          <w:szCs w:val="22"/>
        </w:rPr>
      </w:pPr>
    </w:p>
    <w:p w14:paraId="14AE78C0" w14:textId="77777777" w:rsidR="00EF4311" w:rsidRPr="00FF2964" w:rsidRDefault="00EF4311" w:rsidP="00EF4311">
      <w:pPr>
        <w:spacing w:after="0" w:line="240" w:lineRule="auto"/>
        <w:jc w:val="both"/>
        <w:rPr>
          <w:rFonts w:ascii="Arial" w:hAnsi="Arial" w:cs="Arial"/>
          <w:i/>
          <w:lang w:val="en-GB"/>
        </w:rPr>
      </w:pPr>
      <w:r w:rsidRPr="00FF2964">
        <w:rPr>
          <w:rFonts w:ascii="Arial" w:hAnsi="Arial" w:cs="Arial"/>
          <w:i/>
          <w:lang w:val="en-GB"/>
        </w:rPr>
        <w:t>Financial and Performance Management</w:t>
      </w:r>
    </w:p>
    <w:p w14:paraId="045B1BA5" w14:textId="77777777" w:rsidR="00EF4311" w:rsidRPr="00FF2964" w:rsidRDefault="00EF4311" w:rsidP="00EF4311">
      <w:pPr>
        <w:spacing w:after="0" w:line="240" w:lineRule="auto"/>
        <w:jc w:val="both"/>
        <w:rPr>
          <w:rFonts w:ascii="Arial" w:hAnsi="Arial" w:cs="Arial"/>
          <w:lang w:val="en-GB"/>
        </w:rPr>
      </w:pPr>
    </w:p>
    <w:p w14:paraId="36403DC4" w14:textId="77777777" w:rsidR="00EF4311" w:rsidRPr="00FF2964" w:rsidRDefault="00EF4311" w:rsidP="00EF4311">
      <w:pPr>
        <w:spacing w:after="0" w:line="240" w:lineRule="auto"/>
        <w:jc w:val="both"/>
        <w:rPr>
          <w:rFonts w:ascii="Arial" w:hAnsi="Arial" w:cs="Arial"/>
          <w:lang w:val="en-GB"/>
        </w:rPr>
      </w:pPr>
      <w:r w:rsidRPr="00FF2964">
        <w:rPr>
          <w:rFonts w:ascii="Arial" w:hAnsi="Arial" w:cs="Arial"/>
          <w:lang w:val="en-GB"/>
        </w:rPr>
        <w:t>The department did not implement proper record keeping in a timely manner to ensure that complete, relevant and accurate information is accessible and available to support financial and performance reporting</w:t>
      </w:r>
    </w:p>
    <w:p w14:paraId="598E6437" w14:textId="77777777" w:rsidR="00EF4311" w:rsidRPr="00FF2964" w:rsidRDefault="00EF4311" w:rsidP="00EF4311">
      <w:pPr>
        <w:pStyle w:val="NoSpacing"/>
        <w:rPr>
          <w:rFonts w:cs="Arial"/>
          <w:sz w:val="22"/>
          <w:szCs w:val="22"/>
        </w:rPr>
      </w:pPr>
    </w:p>
    <w:p w14:paraId="46A76DEB" w14:textId="77777777" w:rsidR="00EF4311" w:rsidRPr="00FF2964" w:rsidRDefault="00EF4311" w:rsidP="00EF4311">
      <w:pPr>
        <w:spacing w:after="0" w:line="240" w:lineRule="auto"/>
        <w:rPr>
          <w:rFonts w:ascii="Arial" w:hAnsi="Arial" w:cs="Arial"/>
          <w:b/>
        </w:rPr>
      </w:pPr>
      <w:r w:rsidRPr="00FF2964">
        <w:rPr>
          <w:rFonts w:ascii="Arial" w:hAnsi="Arial" w:cs="Arial"/>
          <w:b/>
        </w:rPr>
        <w:t>Recommendation</w:t>
      </w:r>
    </w:p>
    <w:p w14:paraId="2030A558" w14:textId="77777777" w:rsidR="00EF4311" w:rsidRPr="00F0540C" w:rsidRDefault="00EF4311" w:rsidP="00EF4311">
      <w:pPr>
        <w:pStyle w:val="NoSpacing"/>
        <w:ind w:left="567" w:hanging="567"/>
        <w:rPr>
          <w:rFonts w:ascii="Arial" w:hAnsi="Arial" w:cs="Arial"/>
          <w:color w:val="000000"/>
          <w:sz w:val="22"/>
          <w:szCs w:val="22"/>
        </w:rPr>
      </w:pPr>
    </w:p>
    <w:p w14:paraId="0543D3B3" w14:textId="77777777" w:rsidR="00EF4311" w:rsidRPr="00F0540C" w:rsidRDefault="00EF4311" w:rsidP="009A54E9">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The department should perform frequent and adequate reviews of beneficiary lists and attendance registers from the public bodies to ensure that all participants are captured on EPWP reporting system. </w:t>
      </w:r>
    </w:p>
    <w:p w14:paraId="161D2C62" w14:textId="77777777" w:rsidR="00EF4311" w:rsidRPr="00F0540C" w:rsidRDefault="00EF4311" w:rsidP="00EF4311">
      <w:pPr>
        <w:pStyle w:val="ListParagraph"/>
        <w:autoSpaceDE w:val="0"/>
        <w:autoSpaceDN w:val="0"/>
        <w:adjustRightInd w:val="0"/>
        <w:ind w:left="567" w:hanging="567"/>
        <w:rPr>
          <w:rFonts w:ascii="Arial" w:eastAsiaTheme="minorHAnsi" w:hAnsi="Arial" w:cs="Arial"/>
          <w:color w:val="000000"/>
          <w:sz w:val="22"/>
          <w:szCs w:val="22"/>
        </w:rPr>
      </w:pPr>
    </w:p>
    <w:p w14:paraId="783C6179" w14:textId="77777777" w:rsidR="00EF4311" w:rsidRPr="00F0540C" w:rsidRDefault="00EF4311" w:rsidP="009A54E9">
      <w:pPr>
        <w:pStyle w:val="ListParagraph"/>
        <w:numPr>
          <w:ilvl w:val="0"/>
          <w:numId w:val="60"/>
        </w:numPr>
        <w:autoSpaceDE w:val="0"/>
        <w:autoSpaceDN w:val="0"/>
        <w:adjustRightInd w:val="0"/>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 xml:space="preserve">Management should review the entire population of work opportunities created for the financial year to ensure that only beneficiaries that work in the current financial year are reported. </w:t>
      </w:r>
    </w:p>
    <w:p w14:paraId="3F744FCD" w14:textId="77777777" w:rsidR="00EF4311" w:rsidRPr="00F0540C" w:rsidRDefault="00EF4311" w:rsidP="00EF4311">
      <w:pPr>
        <w:autoSpaceDE w:val="0"/>
        <w:autoSpaceDN w:val="0"/>
        <w:adjustRightInd w:val="0"/>
        <w:spacing w:after="0" w:line="240" w:lineRule="auto"/>
        <w:ind w:left="567" w:hanging="567"/>
        <w:rPr>
          <w:rFonts w:ascii="Arial" w:hAnsi="Arial" w:cs="Arial"/>
          <w:color w:val="000000"/>
        </w:rPr>
      </w:pPr>
    </w:p>
    <w:p w14:paraId="6C26343A" w14:textId="77777777" w:rsidR="00EF4311" w:rsidRPr="00F0540C" w:rsidRDefault="00EF4311" w:rsidP="009A54E9">
      <w:pPr>
        <w:pStyle w:val="ListParagraph"/>
        <w:numPr>
          <w:ilvl w:val="0"/>
          <w:numId w:val="60"/>
        </w:numPr>
        <w:ind w:left="567" w:hanging="567"/>
        <w:rPr>
          <w:rFonts w:ascii="Arial" w:eastAsiaTheme="minorHAnsi" w:hAnsi="Arial" w:cs="Arial"/>
          <w:color w:val="000000"/>
          <w:sz w:val="22"/>
          <w:szCs w:val="22"/>
        </w:rPr>
      </w:pPr>
      <w:r w:rsidRPr="00F0540C">
        <w:rPr>
          <w:rFonts w:ascii="Arial" w:eastAsiaTheme="minorHAnsi" w:hAnsi="Arial" w:cs="Arial"/>
          <w:color w:val="000000"/>
          <w:sz w:val="22"/>
          <w:szCs w:val="22"/>
        </w:rPr>
        <w:t>Beneficiaries captured on EPWP-Reporting system should be adequately reviewed by senior officials to ensure that they correspond to the attendance registers.</w:t>
      </w:r>
    </w:p>
    <w:p w14:paraId="10AE7D39" w14:textId="77777777" w:rsidR="00EF4311" w:rsidRDefault="00EF4311" w:rsidP="00EF4311">
      <w:pPr>
        <w:spacing w:after="0" w:line="240" w:lineRule="auto"/>
        <w:ind w:left="567" w:hanging="567"/>
        <w:rPr>
          <w:rFonts w:ascii="Arial" w:hAnsi="Arial" w:cs="Arial"/>
          <w:b/>
        </w:rPr>
      </w:pPr>
    </w:p>
    <w:p w14:paraId="1106B9C5" w14:textId="77777777" w:rsidR="00EF4311" w:rsidRDefault="00EF4311" w:rsidP="00EF4311">
      <w:pPr>
        <w:spacing w:after="0" w:line="240" w:lineRule="auto"/>
        <w:ind w:left="567" w:hanging="567"/>
        <w:rPr>
          <w:rFonts w:ascii="Arial" w:hAnsi="Arial" w:cs="Arial"/>
          <w:b/>
        </w:rPr>
      </w:pPr>
    </w:p>
    <w:p w14:paraId="4A1167AC" w14:textId="77777777" w:rsidR="00EF4311" w:rsidRDefault="00EF4311" w:rsidP="00EF4311">
      <w:pPr>
        <w:spacing w:after="0" w:line="240" w:lineRule="auto"/>
        <w:ind w:left="567" w:hanging="567"/>
        <w:rPr>
          <w:rFonts w:ascii="Arial" w:hAnsi="Arial" w:cs="Arial"/>
          <w:b/>
        </w:rPr>
      </w:pPr>
    </w:p>
    <w:p w14:paraId="18C318AA" w14:textId="77777777" w:rsidR="00806D6F" w:rsidRDefault="00806D6F" w:rsidP="00EF4311">
      <w:pPr>
        <w:spacing w:after="0" w:line="240" w:lineRule="auto"/>
        <w:ind w:left="567" w:hanging="567"/>
        <w:rPr>
          <w:rFonts w:ascii="Arial" w:hAnsi="Arial" w:cs="Arial"/>
          <w:b/>
        </w:rPr>
      </w:pPr>
    </w:p>
    <w:p w14:paraId="0F95E9CF" w14:textId="77777777" w:rsidR="00EF4311" w:rsidRPr="00F0540C" w:rsidRDefault="00EF4311" w:rsidP="00EF4311">
      <w:pPr>
        <w:spacing w:after="0" w:line="240" w:lineRule="auto"/>
        <w:ind w:left="567" w:hanging="567"/>
        <w:rPr>
          <w:rFonts w:ascii="Arial" w:hAnsi="Arial" w:cs="Arial"/>
          <w:b/>
        </w:rPr>
      </w:pPr>
    </w:p>
    <w:p w14:paraId="05375895" w14:textId="77777777" w:rsidR="00EF4311" w:rsidRPr="00FF2964" w:rsidRDefault="00EF4311" w:rsidP="00EF4311">
      <w:pPr>
        <w:spacing w:after="0" w:line="240" w:lineRule="auto"/>
        <w:rPr>
          <w:rFonts w:ascii="Arial" w:hAnsi="Arial" w:cs="Arial"/>
          <w:b/>
          <w:bCs/>
        </w:rPr>
      </w:pPr>
      <w:r w:rsidRPr="00FF2964">
        <w:rPr>
          <w:rFonts w:ascii="Arial" w:hAnsi="Arial" w:cs="Arial"/>
          <w:b/>
          <w:bCs/>
        </w:rPr>
        <w:t>Management response</w:t>
      </w:r>
    </w:p>
    <w:p w14:paraId="374E1051" w14:textId="77777777" w:rsidR="00EF4311" w:rsidRPr="00FF2964" w:rsidRDefault="00EF4311" w:rsidP="00EF4311">
      <w:pPr>
        <w:pStyle w:val="ListParagraph"/>
        <w:ind w:left="0"/>
        <w:jc w:val="both"/>
        <w:rPr>
          <w:rFonts w:cs="Arial"/>
          <w:color w:val="000000"/>
          <w:sz w:val="22"/>
          <w:szCs w:val="22"/>
        </w:rPr>
      </w:pPr>
    </w:p>
    <w:p w14:paraId="48D4B224" w14:textId="77777777" w:rsidR="00EF4311" w:rsidRPr="00F54571" w:rsidRDefault="00EF4311" w:rsidP="00EF4311">
      <w:pPr>
        <w:pStyle w:val="ListParagraph"/>
        <w:ind w:left="0"/>
        <w:jc w:val="both"/>
        <w:rPr>
          <w:rFonts w:ascii="Arial" w:hAnsi="Arial" w:cs="Arial"/>
          <w:color w:val="000000"/>
          <w:sz w:val="22"/>
          <w:szCs w:val="22"/>
        </w:rPr>
      </w:pPr>
      <w:r w:rsidRPr="00F54571">
        <w:rPr>
          <w:rFonts w:ascii="Arial" w:hAnsi="Arial" w:cs="Arial"/>
          <w:color w:val="000000"/>
          <w:sz w:val="22"/>
          <w:szCs w:val="22"/>
        </w:rPr>
        <w:t xml:space="preserve">I am in agreement with the finding for the following reasons [and supply the following/attached information in support of this]: </w:t>
      </w:r>
    </w:p>
    <w:p w14:paraId="22C2EA31" w14:textId="77777777" w:rsidR="00EF4311" w:rsidRPr="00F0540C" w:rsidRDefault="00EF4311" w:rsidP="00EF4311">
      <w:pPr>
        <w:spacing w:after="0" w:line="240" w:lineRule="auto"/>
        <w:ind w:left="567" w:hanging="567"/>
        <w:rPr>
          <w:rFonts w:ascii="Arial" w:hAnsi="Arial" w:cs="Arial"/>
        </w:rPr>
      </w:pPr>
    </w:p>
    <w:p w14:paraId="2A9F2ED9"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One participant was incorrectly captured on the EPWP RS as working on the project in 2017/18.</w:t>
      </w:r>
    </w:p>
    <w:p w14:paraId="37D4F487" w14:textId="77777777" w:rsidR="00EF4311" w:rsidRPr="00F54571" w:rsidRDefault="00EF4311" w:rsidP="00EF4311">
      <w:pPr>
        <w:pStyle w:val="ListParagraph"/>
        <w:ind w:left="567" w:hanging="567"/>
        <w:rPr>
          <w:rFonts w:ascii="Arial" w:hAnsi="Arial" w:cs="Arial"/>
          <w:sz w:val="22"/>
          <w:szCs w:val="22"/>
        </w:rPr>
      </w:pPr>
    </w:p>
    <w:p w14:paraId="7FB5B3A2"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The participant was removed from the project’s list of participant on 5 May 2018.</w:t>
      </w:r>
    </w:p>
    <w:p w14:paraId="78B950D3" w14:textId="77777777" w:rsidR="00EF4311" w:rsidRPr="00F54571" w:rsidRDefault="00EF4311" w:rsidP="00EF4311">
      <w:pPr>
        <w:pStyle w:val="ListParagraph"/>
        <w:ind w:left="567" w:hanging="567"/>
        <w:rPr>
          <w:rFonts w:ascii="Arial" w:hAnsi="Arial" w:cs="Arial"/>
          <w:color w:val="000000"/>
          <w:sz w:val="22"/>
          <w:szCs w:val="22"/>
        </w:rPr>
      </w:pPr>
    </w:p>
    <w:p w14:paraId="785E9BF8"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color w:val="000000"/>
          <w:sz w:val="22"/>
          <w:szCs w:val="22"/>
        </w:rPr>
        <w:t>A printout of the participant list from the EPWP RS for the project, which confirms that the person was removed as a participant of the project in the 2017/18 financial year, was handed to AGSA.  The supporting POE is again attached to this response.</w:t>
      </w:r>
    </w:p>
    <w:p w14:paraId="609279E5" w14:textId="77777777" w:rsidR="00EF4311" w:rsidRPr="00F54571" w:rsidRDefault="00EF4311" w:rsidP="00EF4311">
      <w:pPr>
        <w:pStyle w:val="ListParagraph"/>
        <w:ind w:left="567" w:hanging="567"/>
        <w:rPr>
          <w:rFonts w:ascii="Arial" w:hAnsi="Arial" w:cs="Arial"/>
          <w:sz w:val="22"/>
          <w:szCs w:val="22"/>
        </w:rPr>
      </w:pPr>
    </w:p>
    <w:p w14:paraId="6E5B2952" w14:textId="77777777" w:rsidR="00EF4311" w:rsidRPr="00F54571" w:rsidRDefault="00EF4311" w:rsidP="009A54E9">
      <w:pPr>
        <w:pStyle w:val="ListParagraph"/>
        <w:numPr>
          <w:ilvl w:val="0"/>
          <w:numId w:val="62"/>
        </w:numPr>
        <w:ind w:left="567" w:hanging="567"/>
        <w:rPr>
          <w:rFonts w:ascii="Arial" w:hAnsi="Arial" w:cs="Arial"/>
          <w:sz w:val="22"/>
          <w:szCs w:val="22"/>
        </w:rPr>
      </w:pPr>
      <w:r w:rsidRPr="00F54571">
        <w:rPr>
          <w:rFonts w:ascii="Arial" w:hAnsi="Arial" w:cs="Arial"/>
          <w:sz w:val="22"/>
          <w:szCs w:val="22"/>
        </w:rPr>
        <w:t>The corrective action was done during the AGSA audit process from 14 May 2018 to 18 May 2018.</w:t>
      </w:r>
    </w:p>
    <w:p w14:paraId="3A4D148B" w14:textId="77777777" w:rsidR="00EF4311" w:rsidRPr="00FF2964" w:rsidRDefault="00EF4311" w:rsidP="00EF4311">
      <w:pPr>
        <w:spacing w:after="0" w:line="240" w:lineRule="auto"/>
        <w:rPr>
          <w:rFonts w:ascii="Arial" w:hAnsi="Arial" w:cs="Arial"/>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0"/>
        <w:gridCol w:w="2520"/>
        <w:gridCol w:w="2181"/>
      </w:tblGrid>
      <w:tr w:rsidR="00EF4311" w:rsidRPr="00FF2964" w14:paraId="3A11D2C4" w14:textId="77777777" w:rsidTr="00E742E0">
        <w:tc>
          <w:tcPr>
            <w:tcW w:w="4230" w:type="dxa"/>
            <w:tcBorders>
              <w:top w:val="single" w:sz="4" w:space="0" w:color="auto"/>
              <w:left w:val="single" w:sz="4" w:space="0" w:color="auto"/>
              <w:bottom w:val="single" w:sz="4" w:space="0" w:color="auto"/>
              <w:right w:val="single" w:sz="4" w:space="0" w:color="auto"/>
            </w:tcBorders>
            <w:shd w:val="clear" w:color="auto" w:fill="BFBFBF"/>
            <w:hideMark/>
          </w:tcPr>
          <w:p w14:paraId="3A19E5BF"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Description</w:t>
            </w:r>
          </w:p>
        </w:tc>
        <w:tc>
          <w:tcPr>
            <w:tcW w:w="4701"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0E8FB4A5"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Response</w:t>
            </w:r>
          </w:p>
        </w:tc>
      </w:tr>
      <w:tr w:rsidR="00EF4311" w:rsidRPr="00FF2964" w14:paraId="3EB08E57"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58CF8537"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Corrective action to be taken</w:t>
            </w:r>
          </w:p>
        </w:tc>
        <w:tc>
          <w:tcPr>
            <w:tcW w:w="4701" w:type="dxa"/>
            <w:gridSpan w:val="2"/>
            <w:tcBorders>
              <w:top w:val="single" w:sz="4" w:space="0" w:color="auto"/>
              <w:left w:val="single" w:sz="4" w:space="0" w:color="auto"/>
              <w:bottom w:val="single" w:sz="4" w:space="0" w:color="auto"/>
              <w:right w:val="single" w:sz="4" w:space="0" w:color="auto"/>
            </w:tcBorders>
          </w:tcPr>
          <w:p w14:paraId="2C366AEB" w14:textId="77777777" w:rsidR="00EF4311" w:rsidRPr="00D72F5F" w:rsidRDefault="00EF4311" w:rsidP="009A54E9">
            <w:pPr>
              <w:pStyle w:val="ListParagraph"/>
              <w:numPr>
                <w:ilvl w:val="0"/>
                <w:numId w:val="61"/>
              </w:numPr>
              <w:rPr>
                <w:rFonts w:cs="Arial"/>
                <w:sz w:val="18"/>
                <w:szCs w:val="18"/>
              </w:rPr>
            </w:pPr>
            <w:r w:rsidRPr="00F54571">
              <w:rPr>
                <w:rFonts w:ascii="Arial" w:hAnsi="Arial" w:cs="Arial"/>
                <w:sz w:val="18"/>
                <w:szCs w:val="18"/>
              </w:rPr>
              <w:t>No further corrective action is required</w:t>
            </w:r>
            <w:r w:rsidRPr="00D72F5F">
              <w:rPr>
                <w:rFonts w:cs="Arial"/>
                <w:sz w:val="18"/>
                <w:szCs w:val="18"/>
              </w:rPr>
              <w:t>.</w:t>
            </w:r>
          </w:p>
        </w:tc>
      </w:tr>
      <w:tr w:rsidR="00EF4311" w:rsidRPr="00FF2964" w14:paraId="3CA088CD"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165178B3"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the finding affect an amount disclosed in the financial statements</w:t>
            </w:r>
          </w:p>
        </w:tc>
        <w:tc>
          <w:tcPr>
            <w:tcW w:w="2520" w:type="dxa"/>
            <w:tcBorders>
              <w:top w:val="single" w:sz="4" w:space="0" w:color="auto"/>
              <w:left w:val="single" w:sz="4" w:space="0" w:color="auto"/>
              <w:bottom w:val="single" w:sz="4" w:space="0" w:color="auto"/>
              <w:right w:val="single" w:sz="4" w:space="0" w:color="auto"/>
            </w:tcBorders>
            <w:hideMark/>
          </w:tcPr>
          <w:p w14:paraId="4E901D61"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09C3EE7B" w14:textId="77777777" w:rsidR="00EF4311" w:rsidRPr="00D72F5F" w:rsidRDefault="00EF4311" w:rsidP="00E742E0">
            <w:pPr>
              <w:spacing w:after="0" w:line="240" w:lineRule="auto"/>
              <w:rPr>
                <w:rFonts w:ascii="Arial" w:hAnsi="Arial" w:cs="Arial"/>
                <w:b/>
                <w:bCs/>
                <w:sz w:val="18"/>
                <w:szCs w:val="18"/>
              </w:rPr>
            </w:pPr>
            <w:r w:rsidRPr="00D72F5F">
              <w:rPr>
                <w:rFonts w:ascii="Arial" w:hAnsi="Arial" w:cs="Arial"/>
                <w:b/>
                <w:bCs/>
                <w:sz w:val="18"/>
                <w:szCs w:val="18"/>
              </w:rPr>
              <w:t>No</w:t>
            </w:r>
          </w:p>
        </w:tc>
      </w:tr>
      <w:tr w:rsidR="00EF4311" w:rsidRPr="00FF2964" w14:paraId="5F7C9086"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75ACE913"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05767E7C" w14:textId="77777777" w:rsidR="00EF4311" w:rsidRPr="00D72F5F" w:rsidRDefault="00EF4311" w:rsidP="00E742E0">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14:paraId="2DDF02D6" w14:textId="77777777" w:rsidR="00EF4311" w:rsidRPr="00D72F5F" w:rsidRDefault="00EF4311" w:rsidP="00E742E0">
            <w:pPr>
              <w:spacing w:after="0" w:line="240" w:lineRule="auto"/>
              <w:jc w:val="center"/>
              <w:rPr>
                <w:rFonts w:ascii="Arial" w:hAnsi="Arial" w:cs="Arial"/>
                <w:sz w:val="18"/>
                <w:szCs w:val="18"/>
              </w:rPr>
            </w:pPr>
            <w:r w:rsidRPr="00D72F5F">
              <w:rPr>
                <w:rFonts w:ascii="Arial" w:hAnsi="Arial" w:cs="Arial"/>
                <w:sz w:val="18"/>
                <w:szCs w:val="18"/>
              </w:rPr>
              <w:t>X</w:t>
            </w:r>
          </w:p>
        </w:tc>
      </w:tr>
      <w:tr w:rsidR="00EF4311" w:rsidRPr="00FF2964" w14:paraId="6C03D688"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48C15B24"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what corrections will be made to the population</w:t>
            </w:r>
          </w:p>
        </w:tc>
        <w:tc>
          <w:tcPr>
            <w:tcW w:w="4701" w:type="dxa"/>
            <w:gridSpan w:val="2"/>
            <w:tcBorders>
              <w:top w:val="single" w:sz="4" w:space="0" w:color="auto"/>
              <w:left w:val="single" w:sz="4" w:space="0" w:color="auto"/>
              <w:bottom w:val="single" w:sz="4" w:space="0" w:color="auto"/>
              <w:right w:val="single" w:sz="4" w:space="0" w:color="auto"/>
            </w:tcBorders>
          </w:tcPr>
          <w:p w14:paraId="3CD25496"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6E301822"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6A4A09A7"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the process followed to correct the population, including the internal controls put in place to ensure that the misstatement does not recur in future.</w:t>
            </w:r>
          </w:p>
        </w:tc>
        <w:tc>
          <w:tcPr>
            <w:tcW w:w="4701" w:type="dxa"/>
            <w:gridSpan w:val="2"/>
            <w:tcBorders>
              <w:top w:val="single" w:sz="4" w:space="0" w:color="auto"/>
              <w:left w:val="single" w:sz="4" w:space="0" w:color="auto"/>
              <w:bottom w:val="single" w:sz="4" w:space="0" w:color="auto"/>
              <w:right w:val="single" w:sz="4" w:space="0" w:color="auto"/>
            </w:tcBorders>
          </w:tcPr>
          <w:p w14:paraId="35613B63"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7B73C372"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461AC205"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yes and the population was adjusted, the proposed adjusting journal entries to correct the population, with the supporting documentation.</w:t>
            </w:r>
          </w:p>
        </w:tc>
        <w:tc>
          <w:tcPr>
            <w:tcW w:w="4701" w:type="dxa"/>
            <w:gridSpan w:val="2"/>
            <w:tcBorders>
              <w:top w:val="single" w:sz="4" w:space="0" w:color="auto"/>
              <w:left w:val="single" w:sz="4" w:space="0" w:color="auto"/>
              <w:bottom w:val="single" w:sz="4" w:space="0" w:color="auto"/>
              <w:right w:val="single" w:sz="4" w:space="0" w:color="auto"/>
            </w:tcBorders>
          </w:tcPr>
          <w:p w14:paraId="0B92026D"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409DD4F2" w14:textId="77777777" w:rsidTr="00E742E0">
        <w:trPr>
          <w:trHeight w:val="413"/>
        </w:trPr>
        <w:tc>
          <w:tcPr>
            <w:tcW w:w="4230" w:type="dxa"/>
            <w:vMerge w:val="restart"/>
            <w:tcBorders>
              <w:top w:val="single" w:sz="4" w:space="0" w:color="auto"/>
              <w:left w:val="single" w:sz="4" w:space="0" w:color="auto"/>
              <w:bottom w:val="single" w:sz="4" w:space="0" w:color="auto"/>
              <w:right w:val="single" w:sz="4" w:space="0" w:color="auto"/>
            </w:tcBorders>
            <w:hideMark/>
          </w:tcPr>
          <w:p w14:paraId="231DE0EE"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2520" w:type="dxa"/>
            <w:tcBorders>
              <w:top w:val="single" w:sz="4" w:space="0" w:color="auto"/>
              <w:left w:val="single" w:sz="4" w:space="0" w:color="auto"/>
              <w:bottom w:val="single" w:sz="4" w:space="0" w:color="auto"/>
              <w:right w:val="single" w:sz="4" w:space="0" w:color="auto"/>
            </w:tcBorders>
            <w:hideMark/>
          </w:tcPr>
          <w:p w14:paraId="4C4ACF52" w14:textId="77777777" w:rsidR="00EF4311" w:rsidRPr="00D72F5F" w:rsidRDefault="00EF4311" w:rsidP="00E742E0">
            <w:pPr>
              <w:spacing w:after="0" w:line="240" w:lineRule="auto"/>
              <w:rPr>
                <w:rFonts w:ascii="Arial" w:hAnsi="Arial" w:cs="Arial"/>
                <w:b/>
                <w:sz w:val="18"/>
                <w:szCs w:val="18"/>
              </w:rPr>
            </w:pPr>
            <w:r w:rsidRPr="00D72F5F">
              <w:rPr>
                <w:rFonts w:ascii="Arial" w:hAnsi="Arial" w:cs="Arial"/>
                <w:b/>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6D0053DA" w14:textId="77777777" w:rsidR="00EF4311" w:rsidRPr="00D72F5F" w:rsidRDefault="00EF4311" w:rsidP="00E742E0">
            <w:pPr>
              <w:spacing w:after="0" w:line="240" w:lineRule="auto"/>
              <w:rPr>
                <w:rFonts w:ascii="Arial" w:hAnsi="Arial" w:cs="Arial"/>
                <w:b/>
                <w:sz w:val="18"/>
                <w:szCs w:val="18"/>
              </w:rPr>
            </w:pPr>
            <w:r w:rsidRPr="00D72F5F">
              <w:rPr>
                <w:rFonts w:ascii="Arial" w:hAnsi="Arial" w:cs="Arial"/>
                <w:b/>
                <w:sz w:val="18"/>
                <w:szCs w:val="18"/>
              </w:rPr>
              <w:t>No</w:t>
            </w:r>
          </w:p>
        </w:tc>
      </w:tr>
      <w:tr w:rsidR="00EF4311" w:rsidRPr="00FF2964" w14:paraId="553D1FB9" w14:textId="77777777" w:rsidTr="00E742E0">
        <w:trPr>
          <w:trHeight w:val="203"/>
        </w:trPr>
        <w:tc>
          <w:tcPr>
            <w:tcW w:w="4230" w:type="dxa"/>
            <w:vMerge/>
            <w:tcBorders>
              <w:top w:val="single" w:sz="4" w:space="0" w:color="auto"/>
              <w:left w:val="single" w:sz="4" w:space="0" w:color="auto"/>
              <w:bottom w:val="single" w:sz="4" w:space="0" w:color="auto"/>
              <w:right w:val="single" w:sz="4" w:space="0" w:color="auto"/>
            </w:tcBorders>
            <w:vAlign w:val="center"/>
            <w:hideMark/>
          </w:tcPr>
          <w:p w14:paraId="01FF2069"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338AFD1D" w14:textId="77777777" w:rsidR="00EF4311" w:rsidRPr="00D72F5F" w:rsidRDefault="00EF4311" w:rsidP="00E742E0">
            <w:pPr>
              <w:spacing w:after="0" w:line="240" w:lineRule="auto"/>
              <w:jc w:val="center"/>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tcPr>
          <w:p w14:paraId="761D1860" w14:textId="77777777" w:rsidR="00EF4311" w:rsidRPr="00D72F5F" w:rsidRDefault="00EF4311" w:rsidP="00E742E0">
            <w:pPr>
              <w:spacing w:after="0" w:line="240" w:lineRule="auto"/>
              <w:jc w:val="center"/>
              <w:rPr>
                <w:rFonts w:ascii="Arial" w:hAnsi="Arial" w:cs="Arial"/>
                <w:sz w:val="18"/>
                <w:szCs w:val="18"/>
              </w:rPr>
            </w:pPr>
            <w:r w:rsidRPr="00D72F5F">
              <w:rPr>
                <w:rFonts w:ascii="Arial" w:hAnsi="Arial" w:cs="Arial"/>
                <w:sz w:val="18"/>
                <w:szCs w:val="18"/>
              </w:rPr>
              <w:t>X</w:t>
            </w:r>
          </w:p>
        </w:tc>
      </w:tr>
      <w:tr w:rsidR="00EF4311" w:rsidRPr="00FF2964" w14:paraId="39C43974" w14:textId="77777777" w:rsidTr="00E742E0">
        <w:trPr>
          <w:trHeight w:val="202"/>
        </w:trPr>
        <w:tc>
          <w:tcPr>
            <w:tcW w:w="4230" w:type="dxa"/>
            <w:vMerge/>
            <w:tcBorders>
              <w:top w:val="single" w:sz="4" w:space="0" w:color="auto"/>
              <w:left w:val="single" w:sz="4" w:space="0" w:color="auto"/>
              <w:bottom w:val="single" w:sz="4" w:space="0" w:color="auto"/>
              <w:right w:val="single" w:sz="4" w:space="0" w:color="auto"/>
            </w:tcBorders>
            <w:vAlign w:val="center"/>
            <w:hideMark/>
          </w:tcPr>
          <w:p w14:paraId="24F6D7FF" w14:textId="77777777" w:rsidR="00EF4311" w:rsidRPr="00D72F5F" w:rsidRDefault="00EF4311" w:rsidP="00E742E0">
            <w:pPr>
              <w:spacing w:after="0" w:line="240" w:lineRule="auto"/>
              <w:rPr>
                <w:rFonts w:ascii="Arial" w:hAnsi="Arial" w:cs="Arial"/>
                <w:sz w:val="18"/>
                <w:szCs w:val="18"/>
              </w:rPr>
            </w:pPr>
          </w:p>
        </w:tc>
        <w:tc>
          <w:tcPr>
            <w:tcW w:w="4701" w:type="dxa"/>
            <w:gridSpan w:val="2"/>
            <w:tcBorders>
              <w:top w:val="single" w:sz="4" w:space="0" w:color="auto"/>
              <w:left w:val="single" w:sz="4" w:space="0" w:color="auto"/>
              <w:bottom w:val="single" w:sz="4" w:space="0" w:color="auto"/>
              <w:right w:val="single" w:sz="4" w:space="0" w:color="auto"/>
            </w:tcBorders>
          </w:tcPr>
          <w:p w14:paraId="2CC918AC" w14:textId="77777777" w:rsidR="00EF4311" w:rsidRPr="00D72F5F" w:rsidRDefault="00EF4311" w:rsidP="00E742E0">
            <w:pPr>
              <w:spacing w:after="0" w:line="240" w:lineRule="auto"/>
              <w:rPr>
                <w:rFonts w:ascii="Arial" w:hAnsi="Arial" w:cs="Arial"/>
                <w:sz w:val="18"/>
                <w:szCs w:val="18"/>
              </w:rPr>
            </w:pPr>
          </w:p>
        </w:tc>
      </w:tr>
      <w:tr w:rsidR="00EF4311" w:rsidRPr="00FF2964" w14:paraId="1A2F3370"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37DCEF1B"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 xml:space="preserve">If yes and no corrections will be made, the reason why such a conclusion has been reached should be indicated. </w:t>
            </w:r>
          </w:p>
        </w:tc>
        <w:tc>
          <w:tcPr>
            <w:tcW w:w="4701" w:type="dxa"/>
            <w:gridSpan w:val="2"/>
            <w:tcBorders>
              <w:top w:val="single" w:sz="4" w:space="0" w:color="auto"/>
              <w:left w:val="single" w:sz="4" w:space="0" w:color="auto"/>
              <w:bottom w:val="single" w:sz="4" w:space="0" w:color="auto"/>
              <w:right w:val="single" w:sz="4" w:space="0" w:color="auto"/>
            </w:tcBorders>
          </w:tcPr>
          <w:p w14:paraId="31CDC217"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p w14:paraId="3D9BB9AF" w14:textId="77777777" w:rsidR="00EF4311" w:rsidRPr="00D72F5F" w:rsidRDefault="00EF4311" w:rsidP="00E742E0">
            <w:pPr>
              <w:spacing w:after="0" w:line="240" w:lineRule="auto"/>
              <w:rPr>
                <w:rFonts w:ascii="Arial" w:hAnsi="Arial" w:cs="Arial"/>
                <w:sz w:val="18"/>
                <w:szCs w:val="18"/>
              </w:rPr>
            </w:pPr>
          </w:p>
        </w:tc>
      </w:tr>
      <w:tr w:rsidR="00EF4311" w:rsidRPr="00FF2964" w14:paraId="5592BCE5"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1FD50065"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Position of official responsible to take corrective actions</w:t>
            </w:r>
          </w:p>
        </w:tc>
        <w:tc>
          <w:tcPr>
            <w:tcW w:w="4701" w:type="dxa"/>
            <w:gridSpan w:val="2"/>
            <w:tcBorders>
              <w:top w:val="single" w:sz="4" w:space="0" w:color="auto"/>
              <w:left w:val="single" w:sz="4" w:space="0" w:color="auto"/>
              <w:bottom w:val="single" w:sz="4" w:space="0" w:color="auto"/>
              <w:right w:val="single" w:sz="4" w:space="0" w:color="auto"/>
            </w:tcBorders>
          </w:tcPr>
          <w:p w14:paraId="497CD8B7"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1DA70F80"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796583EA"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Estimated completion date for corrective action</w:t>
            </w:r>
          </w:p>
        </w:tc>
        <w:tc>
          <w:tcPr>
            <w:tcW w:w="4701" w:type="dxa"/>
            <w:gridSpan w:val="2"/>
            <w:tcBorders>
              <w:top w:val="single" w:sz="4" w:space="0" w:color="auto"/>
              <w:left w:val="single" w:sz="4" w:space="0" w:color="auto"/>
              <w:bottom w:val="single" w:sz="4" w:space="0" w:color="auto"/>
              <w:right w:val="single" w:sz="4" w:space="0" w:color="auto"/>
            </w:tcBorders>
          </w:tcPr>
          <w:p w14:paraId="4682A955"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N/A</w:t>
            </w:r>
          </w:p>
        </w:tc>
      </w:tr>
      <w:tr w:rsidR="00EF4311" w:rsidRPr="00FF2964" w14:paraId="6DCCF154"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2D0A7160"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management agree with the root cause indicated</w:t>
            </w:r>
          </w:p>
        </w:tc>
        <w:tc>
          <w:tcPr>
            <w:tcW w:w="2520" w:type="dxa"/>
            <w:tcBorders>
              <w:top w:val="single" w:sz="4" w:space="0" w:color="auto"/>
              <w:left w:val="single" w:sz="4" w:space="0" w:color="auto"/>
              <w:bottom w:val="single" w:sz="4" w:space="0" w:color="auto"/>
              <w:right w:val="single" w:sz="4" w:space="0" w:color="auto"/>
            </w:tcBorders>
            <w:hideMark/>
          </w:tcPr>
          <w:p w14:paraId="04AC3B7B"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5E729BB9"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No</w:t>
            </w:r>
          </w:p>
        </w:tc>
      </w:tr>
      <w:tr w:rsidR="00EF4311" w:rsidRPr="00FF2964" w14:paraId="3FC4218D"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6A531DA6"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11A54625" w14:textId="77777777" w:rsidR="00EF4311" w:rsidRPr="00D72F5F" w:rsidRDefault="00EF4311" w:rsidP="00E742E0">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14:paraId="0C80AEF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X</w:t>
            </w:r>
          </w:p>
        </w:tc>
      </w:tr>
      <w:tr w:rsidR="00EF4311" w:rsidRPr="00FF2964" w14:paraId="44FBAD30"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6247FB6F"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 xml:space="preserve">If management does not agree with the root </w:t>
            </w:r>
            <w:proofErr w:type="gramStart"/>
            <w:r w:rsidRPr="00D72F5F">
              <w:rPr>
                <w:rFonts w:ascii="Arial" w:hAnsi="Arial" w:cs="Arial"/>
                <w:sz w:val="18"/>
                <w:szCs w:val="18"/>
              </w:rPr>
              <w:t>cause</w:t>
            </w:r>
            <w:proofErr w:type="gramEnd"/>
            <w:r w:rsidRPr="00D72F5F">
              <w:rPr>
                <w:rFonts w:ascii="Arial" w:hAnsi="Arial" w:cs="Arial"/>
                <w:sz w:val="18"/>
                <w:szCs w:val="18"/>
              </w:rPr>
              <w:t xml:space="preserve"> indicated, please provide the root cause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14:paraId="7E85A9A9" w14:textId="77777777" w:rsidR="00EF4311" w:rsidRPr="00F54571" w:rsidRDefault="00EF4311" w:rsidP="009A54E9">
            <w:pPr>
              <w:pStyle w:val="ListParagraph"/>
              <w:numPr>
                <w:ilvl w:val="0"/>
                <w:numId w:val="53"/>
              </w:numPr>
              <w:rPr>
                <w:rFonts w:ascii="Arial" w:hAnsi="Arial" w:cs="Arial"/>
                <w:sz w:val="18"/>
                <w:szCs w:val="18"/>
              </w:rPr>
            </w:pPr>
            <w:r w:rsidRPr="00F54571">
              <w:rPr>
                <w:rFonts w:ascii="Arial" w:hAnsi="Arial" w:cs="Arial"/>
                <w:sz w:val="18"/>
                <w:szCs w:val="18"/>
              </w:rPr>
              <w:t xml:space="preserve">The EPWP guidelines in terms of reporting was not followed by the public body.  </w:t>
            </w:r>
          </w:p>
          <w:p w14:paraId="68CABE84" w14:textId="77777777" w:rsidR="00EF4311" w:rsidRPr="00D72F5F" w:rsidRDefault="00EF4311" w:rsidP="009A54E9">
            <w:pPr>
              <w:pStyle w:val="ListParagraph"/>
              <w:numPr>
                <w:ilvl w:val="0"/>
                <w:numId w:val="53"/>
              </w:numPr>
              <w:rPr>
                <w:rFonts w:cs="Arial"/>
                <w:sz w:val="18"/>
                <w:szCs w:val="18"/>
              </w:rPr>
            </w:pPr>
            <w:r w:rsidRPr="00F54571">
              <w:rPr>
                <w:rFonts w:ascii="Arial" w:hAnsi="Arial" w:cs="Arial"/>
                <w:sz w:val="18"/>
                <w:szCs w:val="18"/>
              </w:rPr>
              <w:t>Beneficiary lists and attendance registers were evidently not regularly reviewed to ensure that all participants correctly are captured on EPWP reporting system.  The Department relies on the public body for this.</w:t>
            </w:r>
          </w:p>
        </w:tc>
      </w:tr>
      <w:tr w:rsidR="00EF4311" w:rsidRPr="00FF2964" w14:paraId="76678AFE" w14:textId="77777777" w:rsidTr="00E742E0">
        <w:tc>
          <w:tcPr>
            <w:tcW w:w="4230" w:type="dxa"/>
            <w:vMerge w:val="restart"/>
            <w:tcBorders>
              <w:top w:val="single" w:sz="4" w:space="0" w:color="auto"/>
              <w:left w:val="single" w:sz="4" w:space="0" w:color="auto"/>
              <w:bottom w:val="single" w:sz="4" w:space="0" w:color="auto"/>
              <w:right w:val="single" w:sz="4" w:space="0" w:color="auto"/>
            </w:tcBorders>
            <w:hideMark/>
          </w:tcPr>
          <w:p w14:paraId="062FDF1C"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Does management agree with the internal control deficiencies indicated</w:t>
            </w:r>
          </w:p>
        </w:tc>
        <w:tc>
          <w:tcPr>
            <w:tcW w:w="2520" w:type="dxa"/>
            <w:tcBorders>
              <w:top w:val="single" w:sz="4" w:space="0" w:color="auto"/>
              <w:left w:val="single" w:sz="4" w:space="0" w:color="auto"/>
              <w:bottom w:val="single" w:sz="4" w:space="0" w:color="auto"/>
              <w:right w:val="single" w:sz="4" w:space="0" w:color="auto"/>
            </w:tcBorders>
            <w:hideMark/>
          </w:tcPr>
          <w:p w14:paraId="758EF263"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Yes</w:t>
            </w:r>
          </w:p>
        </w:tc>
        <w:tc>
          <w:tcPr>
            <w:tcW w:w="2181" w:type="dxa"/>
            <w:tcBorders>
              <w:top w:val="single" w:sz="4" w:space="0" w:color="auto"/>
              <w:left w:val="single" w:sz="4" w:space="0" w:color="auto"/>
              <w:bottom w:val="single" w:sz="4" w:space="0" w:color="auto"/>
              <w:right w:val="single" w:sz="4" w:space="0" w:color="auto"/>
            </w:tcBorders>
            <w:hideMark/>
          </w:tcPr>
          <w:p w14:paraId="07F5A92B"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b/>
                <w:bCs/>
                <w:sz w:val="18"/>
                <w:szCs w:val="18"/>
              </w:rPr>
              <w:t>No</w:t>
            </w:r>
          </w:p>
        </w:tc>
      </w:tr>
      <w:tr w:rsidR="00EF4311" w:rsidRPr="00FF2964" w14:paraId="4725E843" w14:textId="77777777" w:rsidTr="00E742E0">
        <w:tc>
          <w:tcPr>
            <w:tcW w:w="4230" w:type="dxa"/>
            <w:vMerge/>
            <w:tcBorders>
              <w:top w:val="single" w:sz="4" w:space="0" w:color="auto"/>
              <w:left w:val="single" w:sz="4" w:space="0" w:color="auto"/>
              <w:bottom w:val="single" w:sz="4" w:space="0" w:color="auto"/>
              <w:right w:val="single" w:sz="4" w:space="0" w:color="auto"/>
            </w:tcBorders>
            <w:vAlign w:val="center"/>
            <w:hideMark/>
          </w:tcPr>
          <w:p w14:paraId="7D4C3133" w14:textId="77777777" w:rsidR="00EF4311" w:rsidRPr="00D72F5F" w:rsidRDefault="00EF4311" w:rsidP="00E742E0">
            <w:pPr>
              <w:spacing w:after="0" w:line="240" w:lineRule="auto"/>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tcPr>
          <w:p w14:paraId="6F086657" w14:textId="77777777" w:rsidR="00EF4311" w:rsidRPr="00D72F5F" w:rsidRDefault="00EF4311" w:rsidP="00E742E0">
            <w:pPr>
              <w:spacing w:after="0" w:line="240" w:lineRule="auto"/>
              <w:rPr>
                <w:rFonts w:ascii="Arial" w:hAnsi="Arial" w:cs="Arial"/>
                <w:sz w:val="18"/>
                <w:szCs w:val="18"/>
              </w:rPr>
            </w:pPr>
          </w:p>
        </w:tc>
        <w:tc>
          <w:tcPr>
            <w:tcW w:w="2181" w:type="dxa"/>
            <w:tcBorders>
              <w:top w:val="single" w:sz="4" w:space="0" w:color="auto"/>
              <w:left w:val="single" w:sz="4" w:space="0" w:color="auto"/>
              <w:bottom w:val="single" w:sz="4" w:space="0" w:color="auto"/>
              <w:right w:val="single" w:sz="4" w:space="0" w:color="auto"/>
            </w:tcBorders>
            <w:hideMark/>
          </w:tcPr>
          <w:p w14:paraId="304AF857"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X</w:t>
            </w:r>
          </w:p>
        </w:tc>
      </w:tr>
      <w:tr w:rsidR="00EF4311" w:rsidRPr="00FF2964" w14:paraId="13668D7F" w14:textId="77777777" w:rsidTr="00E742E0">
        <w:tc>
          <w:tcPr>
            <w:tcW w:w="4230" w:type="dxa"/>
            <w:tcBorders>
              <w:top w:val="single" w:sz="4" w:space="0" w:color="auto"/>
              <w:left w:val="single" w:sz="4" w:space="0" w:color="auto"/>
              <w:bottom w:val="single" w:sz="4" w:space="0" w:color="auto"/>
              <w:right w:val="single" w:sz="4" w:space="0" w:color="auto"/>
            </w:tcBorders>
            <w:hideMark/>
          </w:tcPr>
          <w:p w14:paraId="144C3732" w14:textId="77777777" w:rsidR="00EF4311" w:rsidRPr="00D72F5F" w:rsidRDefault="00EF4311" w:rsidP="00E742E0">
            <w:pPr>
              <w:spacing w:after="0" w:line="240" w:lineRule="auto"/>
              <w:rPr>
                <w:rFonts w:ascii="Arial" w:hAnsi="Arial" w:cs="Arial"/>
                <w:sz w:val="18"/>
                <w:szCs w:val="18"/>
              </w:rPr>
            </w:pPr>
            <w:r w:rsidRPr="00D72F5F">
              <w:rPr>
                <w:rFonts w:ascii="Arial" w:hAnsi="Arial" w:cs="Arial"/>
                <w:sz w:val="18"/>
                <w:szCs w:val="18"/>
              </w:rPr>
              <w:t>If management does not agree with the internal control deficiency indicated, please provide the internal control deficiency according to management.</w:t>
            </w:r>
          </w:p>
        </w:tc>
        <w:tc>
          <w:tcPr>
            <w:tcW w:w="4701" w:type="dxa"/>
            <w:gridSpan w:val="2"/>
            <w:tcBorders>
              <w:top w:val="single" w:sz="4" w:space="0" w:color="auto"/>
              <w:left w:val="single" w:sz="4" w:space="0" w:color="auto"/>
              <w:bottom w:val="single" w:sz="4" w:space="0" w:color="auto"/>
              <w:right w:val="single" w:sz="4" w:space="0" w:color="auto"/>
            </w:tcBorders>
            <w:hideMark/>
          </w:tcPr>
          <w:p w14:paraId="4AEE3F5F"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EPWP RS is a reporting system.  Validations on the compliance and internal consistency of captured data is possible, but incorrect reporting of participants can only be detected through actual site visits by the Department.  The Department does not have the funds and the required human resource to monitor all the reported projects continually through site visits.</w:t>
            </w:r>
          </w:p>
          <w:p w14:paraId="310200EB" w14:textId="77777777" w:rsidR="00EF4311" w:rsidRPr="00F54571" w:rsidRDefault="00EF4311" w:rsidP="009A54E9">
            <w:pPr>
              <w:pStyle w:val="ListParagraph"/>
              <w:numPr>
                <w:ilvl w:val="0"/>
                <w:numId w:val="54"/>
              </w:numPr>
              <w:rPr>
                <w:rFonts w:ascii="Arial" w:hAnsi="Arial" w:cs="Arial"/>
                <w:sz w:val="18"/>
                <w:szCs w:val="18"/>
              </w:rPr>
            </w:pPr>
            <w:r w:rsidRPr="00F54571">
              <w:rPr>
                <w:rFonts w:ascii="Arial" w:hAnsi="Arial" w:cs="Arial"/>
                <w:sz w:val="18"/>
                <w:szCs w:val="18"/>
              </w:rPr>
              <w:t>The project was not covered in the site visits conducted by the Department in 2017/18.</w:t>
            </w:r>
          </w:p>
          <w:p w14:paraId="34EA164E" w14:textId="77777777" w:rsidR="00EF4311" w:rsidRPr="00D72F5F" w:rsidRDefault="00EF4311" w:rsidP="009A54E9">
            <w:pPr>
              <w:pStyle w:val="ListParagraph"/>
              <w:numPr>
                <w:ilvl w:val="0"/>
                <w:numId w:val="54"/>
              </w:numPr>
              <w:rPr>
                <w:rFonts w:cs="Arial"/>
                <w:sz w:val="18"/>
                <w:szCs w:val="18"/>
              </w:rPr>
            </w:pPr>
            <w:r w:rsidRPr="00F54571">
              <w:rPr>
                <w:rFonts w:ascii="Arial" w:hAnsi="Arial" w:cs="Arial"/>
                <w:sz w:val="18"/>
                <w:szCs w:val="18"/>
              </w:rPr>
              <w:t>Whether site visits take place or not, proper record-keeping and oversight is an administrative responsibility of the public body.</w:t>
            </w:r>
          </w:p>
        </w:tc>
      </w:tr>
    </w:tbl>
    <w:p w14:paraId="604F0ED6" w14:textId="77777777" w:rsidR="00EF4311" w:rsidRPr="00FF2964" w:rsidRDefault="00EF4311" w:rsidP="00EF4311">
      <w:pPr>
        <w:spacing w:after="0" w:line="240" w:lineRule="auto"/>
        <w:rPr>
          <w:rFonts w:ascii="Arial" w:hAnsi="Arial" w:cs="Arial"/>
          <w:b/>
          <w:bCs/>
        </w:rPr>
      </w:pPr>
    </w:p>
    <w:p w14:paraId="53F90F71" w14:textId="77777777" w:rsidR="00EF4311" w:rsidRPr="00D72F5F" w:rsidRDefault="00EF4311" w:rsidP="00EF4311">
      <w:pPr>
        <w:spacing w:after="0" w:line="240" w:lineRule="auto"/>
        <w:rPr>
          <w:rFonts w:ascii="Arial" w:hAnsi="Arial" w:cs="Arial"/>
        </w:rPr>
      </w:pPr>
      <w:r w:rsidRPr="00D72F5F">
        <w:rPr>
          <w:rFonts w:ascii="Arial" w:hAnsi="Arial" w:cs="Arial"/>
          <w:iCs/>
        </w:rPr>
        <w:t>Name:</w:t>
      </w:r>
      <w:r w:rsidRPr="00D72F5F">
        <w:rPr>
          <w:rFonts w:ascii="Arial" w:hAnsi="Arial" w:cs="Arial"/>
        </w:rPr>
        <w:t xml:space="preserve">   Mr. Stanley Henderson </w:t>
      </w:r>
    </w:p>
    <w:p w14:paraId="14D24AE1" w14:textId="77777777" w:rsidR="00EF4311" w:rsidRPr="00D72F5F" w:rsidRDefault="00EF4311" w:rsidP="00EF4311">
      <w:pPr>
        <w:spacing w:after="0" w:line="240" w:lineRule="auto"/>
        <w:rPr>
          <w:rFonts w:ascii="Arial" w:hAnsi="Arial" w:cs="Arial"/>
          <w:iCs/>
        </w:rPr>
      </w:pPr>
      <w:r w:rsidRPr="00D72F5F">
        <w:rPr>
          <w:rFonts w:ascii="Arial" w:hAnsi="Arial" w:cs="Arial"/>
          <w:iCs/>
        </w:rPr>
        <w:t>Position: Deputy Director-General: EPWP</w:t>
      </w:r>
    </w:p>
    <w:p w14:paraId="628F51A2" w14:textId="77777777" w:rsidR="00EF4311" w:rsidRPr="00D72F5F" w:rsidRDefault="00EF4311" w:rsidP="00EF4311">
      <w:pPr>
        <w:spacing w:after="0" w:line="240" w:lineRule="auto"/>
        <w:rPr>
          <w:rFonts w:ascii="Arial" w:hAnsi="Arial" w:cs="Arial"/>
          <w:iCs/>
        </w:rPr>
      </w:pPr>
      <w:r w:rsidRPr="00D72F5F">
        <w:rPr>
          <w:rFonts w:ascii="Arial" w:hAnsi="Arial" w:cs="Arial"/>
          <w:iCs/>
        </w:rPr>
        <w:t>Date: 6 June 2018</w:t>
      </w:r>
    </w:p>
    <w:p w14:paraId="2F3BA106" w14:textId="77777777" w:rsidR="00EF4311" w:rsidRPr="00FF2964" w:rsidRDefault="00EF4311" w:rsidP="00EF4311">
      <w:pPr>
        <w:spacing w:after="0" w:line="240" w:lineRule="auto"/>
        <w:rPr>
          <w:rFonts w:ascii="Arial" w:hAnsi="Arial" w:cs="Arial"/>
          <w:i/>
          <w:iCs/>
        </w:rPr>
      </w:pPr>
    </w:p>
    <w:p w14:paraId="1D9D2F9C" w14:textId="77777777" w:rsidR="00EF4311" w:rsidRPr="00FF2964" w:rsidRDefault="00EF4311" w:rsidP="00EF4311">
      <w:pPr>
        <w:spacing w:after="0" w:line="240" w:lineRule="auto"/>
        <w:rPr>
          <w:rFonts w:ascii="Arial" w:hAnsi="Arial" w:cs="Arial"/>
          <w:b/>
          <w:iCs/>
        </w:rPr>
      </w:pPr>
      <w:r w:rsidRPr="00FF2964">
        <w:rPr>
          <w:rFonts w:ascii="Arial" w:hAnsi="Arial" w:cs="Arial"/>
          <w:b/>
          <w:iCs/>
        </w:rPr>
        <w:t>Auditor’s conclusion</w:t>
      </w:r>
    </w:p>
    <w:p w14:paraId="323831A4" w14:textId="77777777" w:rsidR="00EF4311" w:rsidRPr="00FF2964" w:rsidRDefault="00EF4311" w:rsidP="00EF4311">
      <w:pPr>
        <w:spacing w:after="0" w:line="240" w:lineRule="auto"/>
        <w:rPr>
          <w:rFonts w:ascii="Arial" w:hAnsi="Arial" w:cs="Arial"/>
          <w:b/>
          <w:iCs/>
        </w:rPr>
      </w:pPr>
    </w:p>
    <w:p w14:paraId="30D51C5F" w14:textId="77777777" w:rsidR="00EF4311" w:rsidRPr="00FF2964" w:rsidRDefault="00EF4311" w:rsidP="00EF4311">
      <w:pPr>
        <w:spacing w:after="0" w:line="240" w:lineRule="auto"/>
        <w:rPr>
          <w:rFonts w:ascii="Arial" w:hAnsi="Arial" w:cs="Arial"/>
        </w:rPr>
      </w:pPr>
      <w:r w:rsidRPr="00FF2964">
        <w:rPr>
          <w:rFonts w:ascii="Arial" w:hAnsi="Arial" w:cs="Arial"/>
        </w:rPr>
        <w:t>Management is in agreement with the finding. The participant was reported on the EPWP reporting system with number of days worked included as at 31 March 2018 and subsequently deleted from the validated beneficiary list of the project. The finding is unresolved and included in the final management report.</w:t>
      </w:r>
    </w:p>
    <w:p w14:paraId="7AAE4066" w14:textId="77777777" w:rsidR="00C22F2B" w:rsidRPr="00C516E8" w:rsidRDefault="00EF4311" w:rsidP="00806D6F">
      <w:pPr>
        <w:keepNext/>
        <w:keepLines/>
        <w:spacing w:before="120" w:after="240" w:line="240" w:lineRule="auto"/>
        <w:outlineLvl w:val="2"/>
        <w:rPr>
          <w:rFonts w:ascii="Century Gothic" w:eastAsia="Times New Roman" w:hAnsi="Century Gothic" w:cs="Times New Roman"/>
          <w:b/>
          <w:bCs/>
          <w:color w:val="4F81BD"/>
          <w:sz w:val="26"/>
          <w:szCs w:val="26"/>
        </w:rPr>
      </w:pPr>
      <w:r w:rsidRPr="00FF2964">
        <w:rPr>
          <w:rFonts w:ascii="Arial" w:hAnsi="Arial" w:cs="Arial"/>
          <w:b/>
          <w:bCs/>
        </w:rPr>
        <w:br w:type="page"/>
      </w:r>
      <w:bookmarkEnd w:id="194"/>
      <w:r w:rsidR="006D4574" w:rsidRPr="00C516E8">
        <w:rPr>
          <w:rFonts w:ascii="Arial" w:eastAsia="Calibri" w:hAnsi="Arial" w:cs="Arial"/>
        </w:rPr>
        <w:t xml:space="preserve"> </w:t>
      </w:r>
      <w:bookmarkStart w:id="198" w:name="_Toc447106673"/>
      <w:r w:rsidR="00C22F2B" w:rsidRPr="00C516E8">
        <w:rPr>
          <w:rFonts w:ascii="Century Gothic" w:eastAsia="Times New Roman" w:hAnsi="Century Gothic" w:cs="Times New Roman"/>
          <w:b/>
          <w:bCs/>
          <w:color w:val="4F81BD"/>
          <w:sz w:val="26"/>
          <w:szCs w:val="26"/>
        </w:rPr>
        <w:t>ANNEXURE B: OTHER IMPORTANT MATTERS</w:t>
      </w:r>
      <w:bookmarkEnd w:id="198"/>
      <w:r w:rsidR="00C22F2B" w:rsidRPr="00C516E8">
        <w:rPr>
          <w:rFonts w:ascii="Century Gothic" w:eastAsia="Times New Roman" w:hAnsi="Century Gothic" w:cs="Times New Roman"/>
          <w:b/>
          <w:bCs/>
          <w:color w:val="4F81BD"/>
          <w:sz w:val="26"/>
          <w:szCs w:val="26"/>
        </w:rPr>
        <w:t xml:space="preserve"> </w:t>
      </w:r>
    </w:p>
    <w:p w14:paraId="09E98BBC" w14:textId="77777777" w:rsidR="006D4574" w:rsidRDefault="006D4574" w:rsidP="006D4574">
      <w:pPr>
        <w:spacing w:before="240" w:after="240" w:line="240" w:lineRule="auto"/>
        <w:outlineLvl w:val="4"/>
        <w:rPr>
          <w:rFonts w:ascii="Arial" w:eastAsia="Times New Roman" w:hAnsi="Arial" w:cs="Times New Roman"/>
          <w:bCs/>
          <w:color w:val="4F81BD"/>
          <w:sz w:val="24"/>
        </w:rPr>
      </w:pPr>
      <w:bookmarkStart w:id="199" w:name="_Toc447106674"/>
      <w:r w:rsidRPr="001F10CE">
        <w:rPr>
          <w:rFonts w:ascii="Arial" w:eastAsia="Times New Roman" w:hAnsi="Arial" w:cs="Times New Roman"/>
          <w:bCs/>
          <w:color w:val="4F81BD"/>
          <w:sz w:val="24"/>
        </w:rPr>
        <w:t>Compensation of employees</w:t>
      </w:r>
    </w:p>
    <w:p w14:paraId="5FA25661" w14:textId="77777777" w:rsidR="006D4574" w:rsidRPr="001F10CE" w:rsidRDefault="006D4574" w:rsidP="006D4574">
      <w:pPr>
        <w:spacing w:before="240" w:after="240" w:line="240" w:lineRule="auto"/>
        <w:outlineLvl w:val="4"/>
        <w:rPr>
          <w:rFonts w:ascii="Arial" w:eastAsia="Times New Roman" w:hAnsi="Arial" w:cs="Arial"/>
          <w:i/>
          <w:iCs/>
        </w:rPr>
      </w:pPr>
      <w:r w:rsidRPr="001F10CE">
        <w:rPr>
          <w:rFonts w:ascii="Arial" w:eastAsia="Times New Roman" w:hAnsi="Arial" w:cs="Times New Roman"/>
          <w:bCs/>
        </w:rPr>
        <w:t>Audit finding</w:t>
      </w:r>
      <w:r w:rsidRPr="001F10CE">
        <w:rPr>
          <w:rFonts w:ascii="Arial" w:eastAsia="Times New Roman" w:hAnsi="Arial" w:cs="Arial"/>
          <w:i/>
          <w:iCs/>
        </w:rPr>
        <w:t xml:space="preserve"> </w:t>
      </w:r>
    </w:p>
    <w:p w14:paraId="71D8B215" w14:textId="77777777" w:rsidR="006D4574" w:rsidRPr="001F10CE" w:rsidRDefault="006D4574" w:rsidP="006D4574">
      <w:pPr>
        <w:spacing w:after="0" w:line="240" w:lineRule="auto"/>
        <w:rPr>
          <w:rFonts w:ascii="Arial" w:hAnsi="Arial" w:cs="Arial"/>
          <w:bCs/>
        </w:rPr>
      </w:pPr>
      <w:r w:rsidRPr="001F10CE">
        <w:rPr>
          <w:rFonts w:ascii="Arial" w:hAnsi="Arial" w:cs="Arial"/>
          <w:bCs/>
        </w:rPr>
        <w:t>Human Resource: Management of vacancy rates</w:t>
      </w:r>
    </w:p>
    <w:p w14:paraId="2134D095" w14:textId="77777777" w:rsidR="006D4574" w:rsidRPr="00FF2964" w:rsidRDefault="006D4574" w:rsidP="006D4574">
      <w:pPr>
        <w:spacing w:after="0" w:line="240" w:lineRule="auto"/>
        <w:rPr>
          <w:rFonts w:ascii="Arial" w:hAnsi="Arial" w:cs="Arial"/>
          <w:b/>
          <w:bCs/>
        </w:rPr>
      </w:pPr>
    </w:p>
    <w:p w14:paraId="0232AED6" w14:textId="77777777" w:rsidR="006D4574" w:rsidRPr="001F10CE" w:rsidRDefault="006D4574" w:rsidP="006D4574">
      <w:pPr>
        <w:spacing w:after="0" w:line="240" w:lineRule="auto"/>
        <w:rPr>
          <w:rFonts w:ascii="Arial" w:hAnsi="Arial" w:cs="Arial"/>
          <w:bCs/>
        </w:rPr>
      </w:pPr>
      <w:r w:rsidRPr="001F10CE">
        <w:rPr>
          <w:rFonts w:ascii="Arial" w:hAnsi="Arial" w:cs="Arial"/>
          <w:bCs/>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14:paraId="6D69FEE3" w14:textId="77777777" w:rsidR="006D4574" w:rsidRPr="00FF2964" w:rsidRDefault="006D4574" w:rsidP="006D4574">
      <w:pPr>
        <w:spacing w:after="0" w:line="240" w:lineRule="auto"/>
        <w:ind w:left="567" w:hanging="567"/>
        <w:rPr>
          <w:rFonts w:ascii="Arial" w:hAnsi="Arial" w:cs="Arial"/>
          <w:bCs/>
          <w:i/>
        </w:rPr>
      </w:pPr>
    </w:p>
    <w:p w14:paraId="16643EAF" w14:textId="77777777"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“3.</w:t>
      </w:r>
      <w:r w:rsidRPr="00FF2964">
        <w:rPr>
          <w:rFonts w:ascii="Arial" w:hAnsi="Arial" w:cs="Arial"/>
          <w:bCs/>
          <w:i/>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14:paraId="1EC57F7E"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3.1 </w:t>
      </w:r>
      <w:r w:rsidRPr="00FF2964">
        <w:rPr>
          <w:rFonts w:ascii="Arial" w:hAnsi="Arial" w:cs="Arial"/>
          <w:bCs/>
          <w:i/>
        </w:rPr>
        <w:tab/>
        <w:t>The average vacancy rate in respect of funded posts to at most 10% and</w:t>
      </w:r>
    </w:p>
    <w:p w14:paraId="19B8B5EE" w14:textId="77777777" w:rsidR="006D4574" w:rsidRPr="001F10CE" w:rsidRDefault="006D4574" w:rsidP="006D4574">
      <w:pPr>
        <w:spacing w:after="0" w:line="240" w:lineRule="auto"/>
        <w:ind w:left="1134" w:hanging="567"/>
        <w:rPr>
          <w:rFonts w:ascii="Arial" w:hAnsi="Arial" w:cs="Arial"/>
          <w:bCs/>
          <w:i/>
        </w:rPr>
      </w:pPr>
      <w:r w:rsidRPr="00FF2964">
        <w:rPr>
          <w:rFonts w:ascii="Arial" w:hAnsi="Arial" w:cs="Arial"/>
          <w:bCs/>
          <w:i/>
        </w:rPr>
        <w:t>3.2</w:t>
      </w:r>
      <w:r w:rsidRPr="00FF2964">
        <w:rPr>
          <w:rFonts w:ascii="Arial" w:hAnsi="Arial" w:cs="Arial"/>
          <w:bCs/>
          <w:i/>
        </w:rPr>
        <w:tab/>
        <w:t>The median period it takes to fill a funded vacancy to 6 months.”</w:t>
      </w:r>
    </w:p>
    <w:p w14:paraId="5E2824EE" w14:textId="77777777" w:rsidR="006D4574" w:rsidRPr="001F10CE" w:rsidRDefault="006D4574" w:rsidP="006D4574">
      <w:pPr>
        <w:spacing w:after="0" w:line="240" w:lineRule="auto"/>
        <w:ind w:left="567" w:hanging="567"/>
        <w:rPr>
          <w:rFonts w:ascii="Arial" w:hAnsi="Arial" w:cs="Arial"/>
          <w:bCs/>
          <w:i/>
        </w:rPr>
      </w:pPr>
    </w:p>
    <w:p w14:paraId="451DA483" w14:textId="77777777" w:rsidR="006D4574" w:rsidRPr="001F10CE" w:rsidRDefault="006D4574" w:rsidP="009A54E9">
      <w:pPr>
        <w:pStyle w:val="ListParagraph"/>
        <w:numPr>
          <w:ilvl w:val="0"/>
          <w:numId w:val="62"/>
        </w:numPr>
        <w:tabs>
          <w:tab w:val="left" w:pos="142"/>
        </w:tabs>
        <w:ind w:left="567" w:hanging="567"/>
        <w:contextualSpacing/>
        <w:rPr>
          <w:rFonts w:ascii="Arial" w:hAnsi="Arial" w:cs="Arial"/>
          <w:bCs/>
          <w:i/>
          <w:sz w:val="22"/>
          <w:szCs w:val="22"/>
        </w:rPr>
      </w:pPr>
      <w:r w:rsidRPr="001F10CE">
        <w:rPr>
          <w:rFonts w:ascii="Arial" w:hAnsi="Arial" w:cs="Arial"/>
          <w:bCs/>
          <w:i/>
          <w:sz w:val="22"/>
          <w:szCs w:val="22"/>
        </w:rPr>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w:t>
      </w:r>
      <w:proofErr w:type="gramStart"/>
      <w:r w:rsidRPr="001F10CE">
        <w:rPr>
          <w:rFonts w:ascii="Arial" w:hAnsi="Arial" w:cs="Arial"/>
          <w:bCs/>
          <w:i/>
          <w:sz w:val="22"/>
          <w:szCs w:val="22"/>
        </w:rPr>
        <w:t>.(</w:t>
      </w:r>
      <w:proofErr w:type="gramEnd"/>
      <w:r w:rsidRPr="001F10CE">
        <w:rPr>
          <w:rFonts w:ascii="Arial" w:hAnsi="Arial" w:cs="Arial"/>
          <w:bCs/>
          <w:i/>
          <w:sz w:val="22"/>
          <w:szCs w:val="22"/>
        </w:rPr>
        <w:t xml:space="preserve"> A separate arrangement will be made in the case of the Departments of Defence and Police that do not utilise the PERSAL system).</w:t>
      </w:r>
    </w:p>
    <w:p w14:paraId="1D3D1E91" w14:textId="77777777" w:rsidR="006D4574" w:rsidRPr="00D72F5F" w:rsidRDefault="006D4574" w:rsidP="006D4574">
      <w:pPr>
        <w:pStyle w:val="ListParagraph"/>
        <w:tabs>
          <w:tab w:val="left" w:pos="142"/>
        </w:tabs>
        <w:ind w:left="567"/>
        <w:rPr>
          <w:rFonts w:cs="Arial"/>
          <w:bCs/>
          <w:i/>
          <w:sz w:val="22"/>
          <w:szCs w:val="22"/>
        </w:rPr>
      </w:pPr>
    </w:p>
    <w:p w14:paraId="4CCA6682" w14:textId="77777777" w:rsidR="006D4574" w:rsidRPr="00FF2964" w:rsidRDefault="006D4574" w:rsidP="006D4574">
      <w:pPr>
        <w:spacing w:after="0" w:line="240" w:lineRule="auto"/>
        <w:ind w:left="567" w:hanging="567"/>
        <w:rPr>
          <w:rFonts w:ascii="Arial" w:hAnsi="Arial" w:cs="Arial"/>
          <w:bCs/>
          <w:i/>
        </w:rPr>
      </w:pPr>
      <w:r w:rsidRPr="00FF2964">
        <w:rPr>
          <w:rFonts w:ascii="Arial" w:hAnsi="Arial" w:cs="Arial"/>
          <w:bCs/>
          <w:i/>
        </w:rPr>
        <w:t>6.</w:t>
      </w:r>
      <w:r w:rsidRPr="00FF2964">
        <w:rPr>
          <w:rFonts w:ascii="Arial" w:hAnsi="Arial" w:cs="Arial"/>
          <w:bCs/>
          <w:i/>
        </w:rPr>
        <w:tab/>
        <w:t>The DPSA will, through FOSAD, request under-achieving national departments and provincial administrations (in respect of their respective provincial departments</w:t>
      </w:r>
      <w:proofErr w:type="gramStart"/>
      <w:r w:rsidRPr="00FF2964">
        <w:rPr>
          <w:rFonts w:ascii="Arial" w:hAnsi="Arial" w:cs="Arial"/>
          <w:bCs/>
          <w:i/>
        </w:rPr>
        <w:t>)to</w:t>
      </w:r>
      <w:proofErr w:type="gramEnd"/>
      <w:r w:rsidRPr="00FF2964">
        <w:rPr>
          <w:rFonts w:ascii="Arial" w:hAnsi="Arial" w:cs="Arial"/>
          <w:bCs/>
          <w:i/>
        </w:rPr>
        <w:t xml:space="preserve"> report on the following matters: </w:t>
      </w:r>
    </w:p>
    <w:p w14:paraId="0BCB6E29"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6.1</w:t>
      </w:r>
      <w:r w:rsidRPr="00FF2964">
        <w:rPr>
          <w:rFonts w:ascii="Arial" w:hAnsi="Arial" w:cs="Arial"/>
          <w:bCs/>
          <w:i/>
        </w:rPr>
        <w:tab/>
        <w:t>Their average vacancy rates and median period to fill posts as determined according to their records</w:t>
      </w:r>
    </w:p>
    <w:p w14:paraId="164DC1B6" w14:textId="77777777" w:rsidR="006D4574" w:rsidRPr="00FF2964" w:rsidRDefault="006D4574" w:rsidP="006D4574">
      <w:pPr>
        <w:spacing w:after="0" w:line="240" w:lineRule="auto"/>
        <w:ind w:left="1134" w:hanging="567"/>
        <w:rPr>
          <w:rFonts w:ascii="Arial" w:hAnsi="Arial" w:cs="Arial"/>
          <w:bCs/>
          <w:i/>
        </w:rPr>
      </w:pPr>
      <w:r w:rsidRPr="00FF2964">
        <w:rPr>
          <w:rFonts w:ascii="Arial" w:hAnsi="Arial" w:cs="Arial"/>
          <w:bCs/>
          <w:i/>
        </w:rPr>
        <w:t xml:space="preserve">6.2 </w:t>
      </w:r>
      <w:r w:rsidRPr="00FF2964">
        <w:rPr>
          <w:rFonts w:ascii="Arial" w:hAnsi="Arial" w:cs="Arial"/>
          <w:bCs/>
          <w:i/>
        </w:rPr>
        <w:tab/>
        <w:t>if applicable, reasons for any differences between the departmental figures and that of PERSAL.</w:t>
      </w:r>
    </w:p>
    <w:p w14:paraId="400D1A0A" w14:textId="77777777" w:rsidR="006D4574" w:rsidRPr="00FF2964" w:rsidRDefault="006D4574" w:rsidP="006D4574">
      <w:pPr>
        <w:spacing w:after="0" w:line="240" w:lineRule="auto"/>
        <w:ind w:left="1134" w:hanging="567"/>
        <w:rPr>
          <w:rFonts w:ascii="Arial" w:hAnsi="Arial" w:cs="Arial"/>
          <w:bCs/>
          <w:i/>
        </w:rPr>
      </w:pPr>
      <w:r>
        <w:rPr>
          <w:rFonts w:ascii="Arial" w:hAnsi="Arial" w:cs="Arial"/>
          <w:bCs/>
          <w:i/>
        </w:rPr>
        <w:t>6.3</w:t>
      </w:r>
      <w:r>
        <w:rPr>
          <w:rFonts w:ascii="Arial" w:hAnsi="Arial" w:cs="Arial"/>
          <w:bCs/>
          <w:i/>
        </w:rPr>
        <w:tab/>
      </w:r>
      <w:r w:rsidRPr="00FF2964">
        <w:rPr>
          <w:rFonts w:ascii="Arial" w:hAnsi="Arial" w:cs="Arial"/>
          <w:bCs/>
          <w:i/>
        </w:rPr>
        <w:t>Reasons for any shortfalls in respect of the set targets.</w:t>
      </w:r>
    </w:p>
    <w:p w14:paraId="51ACD0F1" w14:textId="77777777" w:rsidR="006D4574" w:rsidRPr="00FF2964" w:rsidRDefault="006D4574" w:rsidP="006D4574">
      <w:pPr>
        <w:spacing w:after="0" w:line="240" w:lineRule="auto"/>
        <w:ind w:left="567" w:hanging="567"/>
        <w:rPr>
          <w:rFonts w:ascii="Arial" w:hAnsi="Arial" w:cs="Arial"/>
          <w:color w:val="000000"/>
          <w:lang w:eastAsia="en-ZA"/>
        </w:rPr>
      </w:pPr>
    </w:p>
    <w:p w14:paraId="6DD88930" w14:textId="77777777" w:rsidR="006D4574" w:rsidRPr="001F10CE"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deviations were noted</w:t>
      </w:r>
      <w:r w:rsidRPr="001F10CE">
        <w:rPr>
          <w:rFonts w:ascii="Arial" w:hAnsi="Arial" w:cs="Arial"/>
          <w:color w:val="000000"/>
          <w:lang w:eastAsia="en-ZA"/>
        </w:rPr>
        <w:t xml:space="preserve">: </w:t>
      </w:r>
    </w:p>
    <w:p w14:paraId="2713D5E6" w14:textId="77777777" w:rsidR="006D4574" w:rsidRPr="00673394" w:rsidRDefault="006D4574" w:rsidP="006D4574">
      <w:pPr>
        <w:spacing w:after="0" w:line="240" w:lineRule="auto"/>
        <w:rPr>
          <w:rFonts w:ascii="Arial" w:hAnsi="Arial" w:cs="Arial"/>
          <w:color w:val="000000"/>
          <w:lang w:eastAsia="en-ZA"/>
        </w:rPr>
      </w:pPr>
    </w:p>
    <w:p w14:paraId="3F019BEA" w14:textId="77777777"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overall vacancy rate has increased from the previous year to the current year for the department.</w:t>
      </w:r>
    </w:p>
    <w:p w14:paraId="3BC74529" w14:textId="77777777" w:rsidR="006D4574" w:rsidRPr="001F10CE" w:rsidRDefault="006D4574" w:rsidP="006D4574">
      <w:pPr>
        <w:spacing w:after="0" w:line="240" w:lineRule="auto"/>
        <w:rPr>
          <w:rFonts w:ascii="Arial" w:hAnsi="Arial" w:cs="Arial"/>
          <w:color w:val="000000"/>
          <w:lang w:eastAsia="en-ZA"/>
        </w:rPr>
      </w:pPr>
    </w:p>
    <w:tbl>
      <w:tblPr>
        <w:tblW w:w="9498" w:type="dxa"/>
        <w:tblInd w:w="108" w:type="dxa"/>
        <w:tblCellMar>
          <w:top w:w="15" w:type="dxa"/>
          <w:left w:w="15" w:type="dxa"/>
          <w:bottom w:w="15" w:type="dxa"/>
          <w:right w:w="15" w:type="dxa"/>
        </w:tblCellMar>
        <w:tblLook w:val="04A0" w:firstRow="1" w:lastRow="0" w:firstColumn="1" w:lastColumn="0" w:noHBand="0" w:noVBand="1"/>
      </w:tblPr>
      <w:tblGrid>
        <w:gridCol w:w="1134"/>
        <w:gridCol w:w="1418"/>
        <w:gridCol w:w="1276"/>
        <w:gridCol w:w="992"/>
        <w:gridCol w:w="1701"/>
        <w:gridCol w:w="1559"/>
        <w:gridCol w:w="1418"/>
      </w:tblGrid>
      <w:tr w:rsidR="006D4574" w:rsidRPr="00FF2964" w14:paraId="7EBFE093" w14:textId="77777777" w:rsidTr="006D4574">
        <w:tc>
          <w:tcPr>
            <w:tcW w:w="1134"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14:paraId="66B517F9" w14:textId="77777777" w:rsidR="006D4574" w:rsidRPr="00415861" w:rsidRDefault="006D4574" w:rsidP="006D4574">
            <w:pPr>
              <w:spacing w:after="0" w:line="240" w:lineRule="auto"/>
              <w:rPr>
                <w:rFonts w:ascii="Arial" w:hAnsi="Arial" w:cs="Arial"/>
                <w:sz w:val="18"/>
                <w:szCs w:val="18"/>
                <w:lang w:eastAsia="en-ZA"/>
              </w:rPr>
            </w:pPr>
          </w:p>
        </w:tc>
        <w:tc>
          <w:tcPr>
            <w:tcW w:w="3686"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4C65A2BE"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72213374"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14:paraId="55378729" w14:textId="77777777" w:rsidTr="006D4574">
        <w:tc>
          <w:tcPr>
            <w:tcW w:w="1134"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21755EC" w14:textId="77777777" w:rsidR="006D4574" w:rsidRPr="00415861" w:rsidRDefault="006D4574" w:rsidP="006D4574">
            <w:pPr>
              <w:spacing w:after="0" w:line="240" w:lineRule="auto"/>
              <w:rPr>
                <w:rFonts w:ascii="Arial" w:hAnsi="Arial" w:cs="Arial"/>
                <w:sz w:val="18"/>
                <w:szCs w:val="18"/>
                <w:lang w:eastAsia="en-ZA"/>
              </w:rPr>
            </w:pP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74481593"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0C70964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5640D3D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100AC61B"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085EB0BC"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33AED53E"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14:paraId="4AD2F743" w14:textId="77777777" w:rsidTr="006D4574">
        <w:tc>
          <w:tcPr>
            <w:tcW w:w="113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E490F5A" w14:textId="77777777"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Overall</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3DED944"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1 213</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7420348"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875</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3A84CB7B"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28.00%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37EFDEF"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1486</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9E081E9"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 xml:space="preserve">              1 337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4E47115" w14:textId="77777777"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10.00%</w:t>
            </w:r>
          </w:p>
        </w:tc>
      </w:tr>
    </w:tbl>
    <w:p w14:paraId="1A64ADDE" w14:textId="77777777" w:rsidR="006D4574" w:rsidRPr="001F10CE" w:rsidRDefault="006D4574" w:rsidP="006D4574">
      <w:pPr>
        <w:spacing w:after="0" w:line="240" w:lineRule="auto"/>
        <w:rPr>
          <w:rFonts w:ascii="Arial" w:hAnsi="Arial" w:cs="Arial"/>
          <w:color w:val="000000"/>
          <w:lang w:eastAsia="en-ZA"/>
        </w:rPr>
      </w:pPr>
    </w:p>
    <w:p w14:paraId="236EE009" w14:textId="77777777" w:rsidR="006D4574" w:rsidRPr="001F10CE" w:rsidRDefault="006D4574" w:rsidP="009A54E9">
      <w:pPr>
        <w:pStyle w:val="ListParagraph"/>
        <w:numPr>
          <w:ilvl w:val="0"/>
          <w:numId w:val="71"/>
        </w:numPr>
        <w:ind w:left="567" w:hanging="567"/>
        <w:rPr>
          <w:rFonts w:ascii="Arial" w:hAnsi="Arial" w:cs="Arial"/>
          <w:color w:val="000000"/>
          <w:sz w:val="22"/>
          <w:szCs w:val="22"/>
          <w:lang w:eastAsia="en-ZA"/>
        </w:rPr>
      </w:pPr>
      <w:r w:rsidRPr="001F10CE">
        <w:rPr>
          <w:rFonts w:ascii="Arial" w:hAnsi="Arial" w:cs="Arial"/>
          <w:color w:val="000000"/>
          <w:sz w:val="22"/>
          <w:szCs w:val="22"/>
          <w:lang w:eastAsia="en-ZA"/>
        </w:rPr>
        <w:t>The vacancy rate for senior management has decreased from the previous year to the current year; however it is still above the accepted vacancy rate of 10%.</w:t>
      </w:r>
    </w:p>
    <w:p w14:paraId="6F95908F" w14:textId="77777777" w:rsidR="006D4574" w:rsidRPr="00FF2964" w:rsidRDefault="006D4574" w:rsidP="006D4574">
      <w:pPr>
        <w:spacing w:after="0" w:line="240" w:lineRule="auto"/>
        <w:rPr>
          <w:rFonts w:ascii="Arial" w:hAnsi="Arial" w:cs="Arial"/>
          <w:color w:val="000000"/>
          <w:lang w:eastAsia="en-ZA"/>
        </w:rPr>
      </w:pPr>
    </w:p>
    <w:tbl>
      <w:tblPr>
        <w:tblW w:w="9498" w:type="dxa"/>
        <w:tblInd w:w="108" w:type="dxa"/>
        <w:tblLayout w:type="fixed"/>
        <w:tblCellMar>
          <w:top w:w="15" w:type="dxa"/>
          <w:left w:w="15" w:type="dxa"/>
          <w:bottom w:w="15" w:type="dxa"/>
          <w:right w:w="15" w:type="dxa"/>
        </w:tblCellMar>
        <w:tblLook w:val="04A0" w:firstRow="1" w:lastRow="0" w:firstColumn="1" w:lastColumn="0" w:noHBand="0" w:noVBand="1"/>
      </w:tblPr>
      <w:tblGrid>
        <w:gridCol w:w="1276"/>
        <w:gridCol w:w="1276"/>
        <w:gridCol w:w="1276"/>
        <w:gridCol w:w="992"/>
        <w:gridCol w:w="1701"/>
        <w:gridCol w:w="1559"/>
        <w:gridCol w:w="1418"/>
      </w:tblGrid>
      <w:tr w:rsidR="006D4574" w:rsidRPr="00FF2964" w14:paraId="17C51204" w14:textId="77777777" w:rsidTr="006D4574">
        <w:tc>
          <w:tcPr>
            <w:tcW w:w="1276" w:type="dxa"/>
            <w:vMerge w:val="restart"/>
            <w:tcBorders>
              <w:top w:val="single" w:sz="8" w:space="0" w:color="000000"/>
              <w:left w:val="single" w:sz="8" w:space="0" w:color="000000"/>
              <w:right w:val="single" w:sz="8" w:space="0" w:color="000000"/>
            </w:tcBorders>
            <w:shd w:val="clear" w:color="auto" w:fill="A6A6A6"/>
            <w:tcMar>
              <w:top w:w="0" w:type="dxa"/>
              <w:left w:w="108" w:type="dxa"/>
              <w:bottom w:w="0" w:type="dxa"/>
              <w:right w:w="108" w:type="dxa"/>
            </w:tcMar>
          </w:tcPr>
          <w:p w14:paraId="57D7AF3D" w14:textId="77777777" w:rsidR="006D4574" w:rsidRPr="00415861" w:rsidRDefault="006D4574" w:rsidP="006D4574">
            <w:pPr>
              <w:spacing w:after="0" w:line="240" w:lineRule="auto"/>
              <w:rPr>
                <w:rFonts w:ascii="Arial" w:hAnsi="Arial" w:cs="Arial"/>
                <w:sz w:val="18"/>
                <w:szCs w:val="18"/>
                <w:lang w:eastAsia="en-ZA"/>
              </w:rPr>
            </w:pPr>
          </w:p>
        </w:tc>
        <w:tc>
          <w:tcPr>
            <w:tcW w:w="3544"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086AA994"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Current year</w:t>
            </w:r>
          </w:p>
        </w:tc>
        <w:tc>
          <w:tcPr>
            <w:tcW w:w="4678"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14:paraId="7EF8544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Prior year</w:t>
            </w:r>
          </w:p>
        </w:tc>
      </w:tr>
      <w:tr w:rsidR="006D4574" w:rsidRPr="00FF2964" w14:paraId="1B765225" w14:textId="77777777" w:rsidTr="006D4574">
        <w:tc>
          <w:tcPr>
            <w:tcW w:w="1276"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E50D32E" w14:textId="77777777" w:rsidR="006D4574" w:rsidRPr="00415861" w:rsidRDefault="006D4574" w:rsidP="006D4574">
            <w:pPr>
              <w:spacing w:after="0" w:line="240" w:lineRule="auto"/>
              <w:rPr>
                <w:rFonts w:ascii="Arial" w:hAnsi="Arial" w:cs="Arial"/>
                <w:sz w:val="18"/>
                <w:szCs w:val="18"/>
                <w:lang w:eastAsia="en-ZA"/>
              </w:rPr>
            </w:pP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7DC28098"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27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29CC5536"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992"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1EEDB430"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c>
          <w:tcPr>
            <w:tcW w:w="1701"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2026586D"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positions</w:t>
            </w:r>
          </w:p>
        </w:tc>
        <w:tc>
          <w:tcPr>
            <w:tcW w:w="1559"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7A1B0FE8"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Total filled posts</w:t>
            </w:r>
          </w:p>
        </w:tc>
        <w:tc>
          <w:tcPr>
            <w:tcW w:w="1418"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14:paraId="7B3E2DF7" w14:textId="77777777" w:rsidR="006D4574" w:rsidRPr="00415861" w:rsidRDefault="006D4574" w:rsidP="006D4574">
            <w:pPr>
              <w:spacing w:after="0" w:line="240" w:lineRule="auto"/>
              <w:jc w:val="center"/>
              <w:rPr>
                <w:rFonts w:ascii="Arial" w:hAnsi="Arial" w:cs="Arial"/>
                <w:b/>
                <w:bCs/>
                <w:sz w:val="18"/>
                <w:szCs w:val="18"/>
                <w:lang w:eastAsia="en-ZA"/>
              </w:rPr>
            </w:pPr>
            <w:r w:rsidRPr="00415861">
              <w:rPr>
                <w:rFonts w:ascii="Arial" w:hAnsi="Arial" w:cs="Arial"/>
                <w:b/>
                <w:bCs/>
                <w:sz w:val="18"/>
                <w:szCs w:val="18"/>
                <w:lang w:eastAsia="en-ZA"/>
              </w:rPr>
              <w:t>Vacancy rate</w:t>
            </w:r>
          </w:p>
        </w:tc>
      </w:tr>
      <w:tr w:rsidR="006D4574" w:rsidRPr="00FF2964" w14:paraId="5710B2A9" w14:textId="77777777" w:rsidTr="006D4574">
        <w:tc>
          <w:tcPr>
            <w:tcW w:w="12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53A2132" w14:textId="77777777" w:rsidR="006D4574" w:rsidRPr="00415861" w:rsidRDefault="006D4574" w:rsidP="006D4574">
            <w:pPr>
              <w:spacing w:after="0" w:line="240" w:lineRule="auto"/>
              <w:rPr>
                <w:rFonts w:ascii="Arial" w:hAnsi="Arial" w:cs="Arial"/>
                <w:sz w:val="18"/>
                <w:szCs w:val="18"/>
                <w:lang w:eastAsia="en-ZA"/>
              </w:rPr>
            </w:pPr>
            <w:r w:rsidRPr="00415861">
              <w:rPr>
                <w:rFonts w:ascii="Arial" w:hAnsi="Arial" w:cs="Arial"/>
                <w:sz w:val="18"/>
                <w:szCs w:val="18"/>
                <w:lang w:eastAsia="en-ZA"/>
              </w:rPr>
              <w:t>Senior Management</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2184724"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134</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386E10F6"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110</w:t>
            </w:r>
          </w:p>
        </w:tc>
        <w:tc>
          <w:tcPr>
            <w:tcW w:w="99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18D81E2"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18.00%</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CBCB71B"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130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EC97853" w14:textId="77777777" w:rsidR="006D4574" w:rsidRPr="00415861" w:rsidRDefault="006D4574" w:rsidP="006D4574">
            <w:pPr>
              <w:spacing w:after="0" w:line="240" w:lineRule="auto"/>
              <w:jc w:val="right"/>
              <w:rPr>
                <w:rFonts w:ascii="Arial" w:hAnsi="Arial" w:cs="Arial"/>
                <w:sz w:val="18"/>
                <w:szCs w:val="18"/>
                <w:lang w:eastAsia="en-ZA"/>
              </w:rPr>
            </w:pPr>
            <w:r w:rsidRPr="00415861">
              <w:rPr>
                <w:rFonts w:ascii="Arial" w:hAnsi="Arial" w:cs="Arial"/>
                <w:sz w:val="18"/>
                <w:szCs w:val="18"/>
                <w:lang w:eastAsia="en-ZA"/>
              </w:rPr>
              <w:t>86</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219E91D" w14:textId="77777777" w:rsidR="006D4574" w:rsidRPr="00415861" w:rsidRDefault="006D4574" w:rsidP="006D4574">
            <w:pPr>
              <w:spacing w:after="0" w:line="240" w:lineRule="auto"/>
              <w:ind w:left="360"/>
              <w:jc w:val="right"/>
              <w:rPr>
                <w:rFonts w:ascii="Arial" w:hAnsi="Arial" w:cs="Arial"/>
                <w:sz w:val="18"/>
                <w:szCs w:val="18"/>
                <w:lang w:eastAsia="en-ZA"/>
              </w:rPr>
            </w:pPr>
            <w:r w:rsidRPr="00415861">
              <w:rPr>
                <w:rFonts w:ascii="Arial" w:hAnsi="Arial" w:cs="Arial"/>
                <w:sz w:val="18"/>
                <w:szCs w:val="18"/>
                <w:lang w:eastAsia="en-ZA"/>
              </w:rPr>
              <w:t>34.00%</w:t>
            </w:r>
          </w:p>
        </w:tc>
      </w:tr>
    </w:tbl>
    <w:p w14:paraId="36A2CEEB" w14:textId="77777777" w:rsidR="006D4574" w:rsidRPr="00FF2964" w:rsidRDefault="006D4574" w:rsidP="006D4574">
      <w:pPr>
        <w:spacing w:after="0" w:line="240" w:lineRule="auto"/>
        <w:ind w:left="426" w:hanging="426"/>
        <w:rPr>
          <w:rFonts w:ascii="Arial" w:hAnsi="Arial" w:cs="Arial"/>
          <w:color w:val="000000"/>
          <w:lang w:eastAsia="en-ZA"/>
        </w:rPr>
      </w:pPr>
    </w:p>
    <w:p w14:paraId="1EE8D8D4" w14:textId="77777777" w:rsidR="006D4574" w:rsidRPr="00757FEB" w:rsidRDefault="006D4574" w:rsidP="006D4574">
      <w:pPr>
        <w:spacing w:after="0" w:line="240" w:lineRule="auto"/>
        <w:ind w:left="426" w:hanging="426"/>
        <w:rPr>
          <w:rFonts w:ascii="Arial" w:hAnsi="Arial" w:cs="Arial"/>
          <w:color w:val="000000"/>
          <w:lang w:eastAsia="en-ZA"/>
        </w:rPr>
      </w:pPr>
      <w:r w:rsidRPr="00757FEB">
        <w:rPr>
          <w:rFonts w:ascii="Arial" w:hAnsi="Arial" w:cs="Arial"/>
          <w:color w:val="000000"/>
          <w:lang w:eastAsia="en-ZA"/>
        </w:rPr>
        <w:t>The impact of the finding</w:t>
      </w:r>
    </w:p>
    <w:p w14:paraId="65D2ED1E" w14:textId="77777777" w:rsidR="006D4574" w:rsidRPr="00673394" w:rsidRDefault="006D4574" w:rsidP="006D4574">
      <w:pPr>
        <w:spacing w:after="0" w:line="240" w:lineRule="auto"/>
        <w:ind w:left="426" w:hanging="426"/>
        <w:rPr>
          <w:rFonts w:ascii="Arial" w:hAnsi="Arial" w:cs="Arial"/>
          <w:color w:val="000000"/>
          <w:lang w:eastAsia="en-ZA"/>
        </w:rPr>
      </w:pPr>
      <w:r w:rsidRPr="00673394">
        <w:rPr>
          <w:rFonts w:ascii="Arial" w:hAnsi="Arial" w:cs="Arial"/>
          <w:color w:val="000000"/>
          <w:lang w:eastAsia="en-ZA"/>
        </w:rPr>
        <w:t> </w:t>
      </w:r>
    </w:p>
    <w:p w14:paraId="67DF8943"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Service delivery might be negatively affected if vacancies are not filled timeously. </w:t>
      </w:r>
    </w:p>
    <w:p w14:paraId="05A1C8BA" w14:textId="77777777" w:rsidR="006D4574" w:rsidRPr="00757FEB" w:rsidRDefault="006D4574" w:rsidP="006D4574">
      <w:pPr>
        <w:adjustRightInd w:val="0"/>
        <w:spacing w:after="0" w:line="240" w:lineRule="auto"/>
        <w:ind w:left="426" w:hanging="426"/>
        <w:rPr>
          <w:rFonts w:ascii="Arial" w:hAnsi="Arial" w:cs="Arial"/>
          <w:color w:val="000000"/>
          <w:lang w:eastAsia="en-ZA"/>
        </w:rPr>
      </w:pPr>
      <w:r w:rsidRPr="00757FEB">
        <w:rPr>
          <w:rFonts w:ascii="Arial" w:hAnsi="Arial" w:cs="Arial"/>
          <w:color w:val="000000"/>
          <w:lang w:eastAsia="en-ZA"/>
        </w:rPr>
        <w:t> </w:t>
      </w:r>
    </w:p>
    <w:p w14:paraId="2A9E44F0"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The department may not be able </w:t>
      </w:r>
      <w:proofErr w:type="spellStart"/>
      <w:r w:rsidRPr="00757FEB">
        <w:rPr>
          <w:rFonts w:ascii="Arial" w:hAnsi="Arial" w:cs="Arial"/>
          <w:color w:val="000000"/>
          <w:sz w:val="22"/>
          <w:szCs w:val="22"/>
          <w:lang w:eastAsia="en-ZA"/>
        </w:rPr>
        <w:t>fulfill</w:t>
      </w:r>
      <w:proofErr w:type="spellEnd"/>
      <w:r w:rsidRPr="00757FEB">
        <w:rPr>
          <w:rFonts w:ascii="Arial" w:hAnsi="Arial" w:cs="Arial"/>
          <w:color w:val="000000"/>
          <w:sz w:val="22"/>
          <w:szCs w:val="22"/>
          <w:lang w:eastAsia="en-ZA"/>
        </w:rPr>
        <w:t xml:space="preserve"> its mandate or objective due to staff shortages.</w:t>
      </w:r>
    </w:p>
    <w:p w14:paraId="14C77BF7" w14:textId="77777777" w:rsidR="006D4574" w:rsidRPr="00757FEB" w:rsidRDefault="006D4574" w:rsidP="006D4574">
      <w:pPr>
        <w:pStyle w:val="ListParagraph"/>
        <w:rPr>
          <w:rFonts w:ascii="Arial" w:hAnsi="Arial" w:cs="Arial"/>
          <w:color w:val="000000"/>
          <w:sz w:val="22"/>
          <w:szCs w:val="22"/>
          <w:lang w:eastAsia="en-ZA"/>
        </w:rPr>
      </w:pPr>
    </w:p>
    <w:p w14:paraId="43EB5EDD" w14:textId="77777777" w:rsidR="006D4574" w:rsidRPr="00757FEB" w:rsidRDefault="006D4574" w:rsidP="009A54E9">
      <w:pPr>
        <w:pStyle w:val="ListParagraph"/>
        <w:numPr>
          <w:ilvl w:val="0"/>
          <w:numId w:val="70"/>
        </w:numPr>
        <w:adjustRightInd w:val="0"/>
        <w:ind w:left="426" w:hanging="426"/>
        <w:rPr>
          <w:rFonts w:ascii="Arial" w:hAnsi="Arial" w:cs="Arial"/>
          <w:color w:val="000000"/>
          <w:sz w:val="22"/>
          <w:szCs w:val="22"/>
          <w:lang w:eastAsia="en-ZA"/>
        </w:rPr>
      </w:pPr>
      <w:r w:rsidRPr="00757FEB">
        <w:rPr>
          <w:rFonts w:ascii="Arial" w:hAnsi="Arial" w:cs="Arial"/>
          <w:color w:val="000000"/>
          <w:sz w:val="22"/>
          <w:szCs w:val="22"/>
          <w:lang w:eastAsia="en-ZA"/>
        </w:rPr>
        <w:t xml:space="preserve">Non-compliance with </w:t>
      </w:r>
      <w:r w:rsidRPr="00757FEB">
        <w:rPr>
          <w:rFonts w:ascii="Arial" w:hAnsi="Arial" w:cs="Arial"/>
          <w:bCs/>
          <w:sz w:val="22"/>
          <w:szCs w:val="22"/>
        </w:rPr>
        <w:t>circular No 08 of 2015 paragraph 3, 5 and 6.</w:t>
      </w:r>
    </w:p>
    <w:p w14:paraId="37A31D9A" w14:textId="77777777" w:rsidR="006D4574" w:rsidRPr="00757FEB" w:rsidRDefault="006D4574" w:rsidP="006D4574">
      <w:pPr>
        <w:spacing w:after="0" w:line="240" w:lineRule="auto"/>
        <w:rPr>
          <w:rFonts w:ascii="Arial" w:hAnsi="Arial" w:cs="Arial"/>
        </w:rPr>
      </w:pPr>
    </w:p>
    <w:p w14:paraId="07B36435" w14:textId="77777777" w:rsidR="006D4574" w:rsidRPr="00757FEB" w:rsidRDefault="006D4574" w:rsidP="006D4574">
      <w:pPr>
        <w:spacing w:after="0" w:line="240" w:lineRule="auto"/>
        <w:rPr>
          <w:rFonts w:ascii="Arial" w:hAnsi="Arial" w:cs="Arial"/>
        </w:rPr>
      </w:pPr>
      <w:r w:rsidRPr="00757FEB">
        <w:rPr>
          <w:rFonts w:ascii="Arial" w:hAnsi="Arial" w:cs="Arial"/>
        </w:rPr>
        <w:t xml:space="preserve">The action plan implemented to </w:t>
      </w:r>
      <w:r w:rsidRPr="00757FEB">
        <w:rPr>
          <w:rFonts w:ascii="Arial" w:eastAsia="Calibri" w:hAnsi="Arial" w:cs="Arial"/>
        </w:rPr>
        <w:t>address the prior and current year’s audit findings</w:t>
      </w:r>
      <w:r w:rsidRPr="00757FEB">
        <w:rPr>
          <w:rFonts w:ascii="Arial" w:hAnsi="Arial" w:cs="Arial"/>
        </w:rPr>
        <w:t xml:space="preserve"> indicated the following progress made pertaining to the management of vacancy rates:</w:t>
      </w:r>
    </w:p>
    <w:p w14:paraId="0817EEC5"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192FA0CF"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The approved organisational structures for PMTE and DPW are being implemented with effect from 1 April 2017.  </w:t>
      </w:r>
    </w:p>
    <w:p w14:paraId="5338E33D"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48728449"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Consultation on the migration framework has concluded and to be signed-off by 18 August 2017. Email requesting Branches to identify and submit priority positions for advertising and filling issued. </w:t>
      </w:r>
    </w:p>
    <w:p w14:paraId="6C49B849"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632FCB91"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Circular informing employees on the advertisement of positions issued 04 August 2017. </w:t>
      </w:r>
    </w:p>
    <w:p w14:paraId="3BA16E0A"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3B0752D8" w14:textId="77777777" w:rsidR="006D4574" w:rsidRPr="00757FEB" w:rsidRDefault="006D4574" w:rsidP="009A54E9">
      <w:pPr>
        <w:pStyle w:val="ListParagraph"/>
        <w:numPr>
          <w:ilvl w:val="0"/>
          <w:numId w:val="69"/>
        </w:numPr>
        <w:tabs>
          <w:tab w:val="center" w:pos="4320"/>
          <w:tab w:val="right" w:pos="8640"/>
        </w:tabs>
        <w:ind w:left="567" w:hanging="567"/>
        <w:rPr>
          <w:rFonts w:ascii="Arial" w:hAnsi="Arial" w:cs="Arial"/>
          <w:color w:val="000000" w:themeColor="text1"/>
          <w:sz w:val="22"/>
          <w:szCs w:val="22"/>
        </w:rPr>
      </w:pPr>
      <w:r w:rsidRPr="00757FEB">
        <w:rPr>
          <w:rFonts w:ascii="Arial" w:hAnsi="Arial" w:cs="Arial"/>
          <w:color w:val="000000" w:themeColor="text1"/>
          <w:sz w:val="22"/>
          <w:szCs w:val="22"/>
        </w:rPr>
        <w:t xml:space="preserve">Bilateral engagements with Labour resolved that matching and placement at salary levels 14 and below should proceed. </w:t>
      </w:r>
    </w:p>
    <w:p w14:paraId="230200D0" w14:textId="77777777" w:rsidR="006D4574" w:rsidRPr="00757FEB" w:rsidRDefault="006D4574" w:rsidP="006D4574">
      <w:pPr>
        <w:tabs>
          <w:tab w:val="center" w:pos="4320"/>
          <w:tab w:val="right" w:pos="8640"/>
        </w:tabs>
        <w:spacing w:after="0" w:line="240" w:lineRule="auto"/>
        <w:ind w:left="567" w:hanging="567"/>
        <w:rPr>
          <w:rFonts w:ascii="Arial" w:hAnsi="Arial" w:cs="Arial"/>
          <w:color w:val="000000" w:themeColor="text1"/>
        </w:rPr>
      </w:pPr>
    </w:p>
    <w:p w14:paraId="1EE5E4F6" w14:textId="77777777" w:rsidR="006D4574" w:rsidRPr="00757FEB" w:rsidRDefault="006D4574" w:rsidP="009A54E9">
      <w:pPr>
        <w:pStyle w:val="ListParagraph"/>
        <w:numPr>
          <w:ilvl w:val="0"/>
          <w:numId w:val="69"/>
        </w:numPr>
        <w:ind w:left="567" w:hanging="567"/>
        <w:rPr>
          <w:rFonts w:ascii="Arial" w:hAnsi="Arial" w:cs="Arial"/>
          <w:sz w:val="22"/>
          <w:szCs w:val="22"/>
        </w:rPr>
      </w:pPr>
      <w:r w:rsidRPr="00757FEB">
        <w:rPr>
          <w:rFonts w:ascii="Arial" w:hAnsi="Arial" w:cs="Arial"/>
          <w:color w:val="000000" w:themeColor="text1"/>
          <w:sz w:val="22"/>
          <w:szCs w:val="22"/>
        </w:rPr>
        <w:t xml:space="preserve">Submission to approve the matching and placement at salary level 14 and below on route for approval by the Director-General.   </w:t>
      </w:r>
    </w:p>
    <w:p w14:paraId="748D6A16" w14:textId="77777777" w:rsidR="006D4574" w:rsidRPr="00757FEB" w:rsidRDefault="006D4574" w:rsidP="006D4574">
      <w:pPr>
        <w:spacing w:after="0" w:line="240" w:lineRule="auto"/>
        <w:rPr>
          <w:rFonts w:ascii="Arial" w:hAnsi="Arial" w:cs="Arial"/>
        </w:rPr>
      </w:pPr>
    </w:p>
    <w:p w14:paraId="702BBB16" w14:textId="77777777" w:rsidR="006D4574" w:rsidRPr="00757FEB" w:rsidRDefault="006D4574" w:rsidP="006D4574">
      <w:pPr>
        <w:pStyle w:val="ListParagraph"/>
        <w:adjustRightInd w:val="0"/>
        <w:ind w:left="0"/>
        <w:rPr>
          <w:rFonts w:ascii="Arial" w:hAnsi="Arial" w:cs="Arial"/>
          <w:b/>
          <w:color w:val="000000"/>
          <w:sz w:val="22"/>
          <w:szCs w:val="22"/>
          <w:lang w:eastAsia="en-ZA"/>
        </w:rPr>
      </w:pPr>
      <w:r w:rsidRPr="00757FEB">
        <w:rPr>
          <w:rFonts w:ascii="Arial" w:hAnsi="Arial" w:cs="Arial"/>
          <w:b/>
          <w:color w:val="000000"/>
          <w:sz w:val="22"/>
          <w:szCs w:val="22"/>
          <w:lang w:eastAsia="en-ZA"/>
        </w:rPr>
        <w:t>Internal Control deficiency</w:t>
      </w:r>
    </w:p>
    <w:p w14:paraId="58B526D0" w14:textId="77777777" w:rsidR="006D4574" w:rsidRPr="00757FEB" w:rsidRDefault="006D4574" w:rsidP="006D4574">
      <w:pPr>
        <w:pStyle w:val="ListParagraph"/>
        <w:adjustRightInd w:val="0"/>
        <w:ind w:left="0"/>
        <w:rPr>
          <w:rFonts w:ascii="Arial" w:hAnsi="Arial" w:cs="Arial"/>
          <w:b/>
          <w:color w:val="000000"/>
          <w:sz w:val="22"/>
          <w:szCs w:val="22"/>
          <w:lang w:eastAsia="en-ZA"/>
        </w:rPr>
      </w:pPr>
    </w:p>
    <w:p w14:paraId="389EE217" w14:textId="77777777" w:rsidR="006D4574" w:rsidRPr="00757FEB" w:rsidRDefault="006D4574" w:rsidP="006D4574">
      <w:pPr>
        <w:spacing w:after="0" w:line="240" w:lineRule="auto"/>
        <w:rPr>
          <w:rFonts w:ascii="Arial" w:hAnsi="Arial" w:cs="Arial"/>
        </w:rPr>
      </w:pPr>
      <w:r w:rsidRPr="00757FEB">
        <w:rPr>
          <w:rFonts w:ascii="Arial" w:hAnsi="Arial" w:cs="Arial"/>
        </w:rPr>
        <w:t>The finding occurred as a result of the following:</w:t>
      </w:r>
    </w:p>
    <w:p w14:paraId="42544EBE" w14:textId="77777777" w:rsidR="006D4574" w:rsidRPr="00757FEB" w:rsidRDefault="006D4574" w:rsidP="006D4574">
      <w:pPr>
        <w:spacing w:after="0" w:line="240" w:lineRule="auto"/>
        <w:ind w:left="567" w:hanging="567"/>
        <w:rPr>
          <w:rFonts w:ascii="Arial" w:hAnsi="Arial" w:cs="Arial"/>
        </w:rPr>
      </w:pPr>
    </w:p>
    <w:p w14:paraId="375DA651" w14:textId="77777777"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total employee cost budget allocated to the department is not sufficient to fill all vacant    posts.</w:t>
      </w:r>
    </w:p>
    <w:p w14:paraId="1EC23C5B" w14:textId="77777777" w:rsidR="006D4574" w:rsidRPr="00757FEB" w:rsidRDefault="006D4574" w:rsidP="006D4574">
      <w:pPr>
        <w:spacing w:after="0" w:line="240" w:lineRule="auto"/>
        <w:ind w:left="567" w:hanging="567"/>
        <w:rPr>
          <w:rFonts w:ascii="Arial" w:hAnsi="Arial" w:cs="Arial"/>
          <w:color w:val="000000"/>
          <w:lang w:eastAsia="en-ZA"/>
        </w:rPr>
      </w:pPr>
    </w:p>
    <w:p w14:paraId="1C923B1D" w14:textId="77777777" w:rsidR="006D4574" w:rsidRPr="00757FEB" w:rsidRDefault="006D4574" w:rsidP="009A54E9">
      <w:pPr>
        <w:pStyle w:val="ListParagraph"/>
        <w:numPr>
          <w:ilvl w:val="0"/>
          <w:numId w:val="68"/>
        </w:numPr>
        <w:ind w:left="567" w:hanging="567"/>
        <w:rPr>
          <w:rFonts w:ascii="Arial" w:hAnsi="Arial" w:cs="Arial"/>
          <w:color w:val="000000"/>
          <w:sz w:val="22"/>
          <w:szCs w:val="22"/>
          <w:lang w:eastAsia="en-ZA"/>
        </w:rPr>
      </w:pPr>
      <w:r w:rsidRPr="00757FEB">
        <w:rPr>
          <w:rFonts w:ascii="Arial" w:hAnsi="Arial" w:cs="Arial"/>
          <w:color w:val="000000"/>
          <w:sz w:val="22"/>
          <w:szCs w:val="22"/>
          <w:lang w:eastAsia="en-ZA"/>
        </w:rPr>
        <w:t>The implementation of the new organisational structure with the matching and placing of staff caused the creation of new positions which is vacant as the recruitment processes has not been commenced, as well as the movement of staff from DPW to PMTE.</w:t>
      </w:r>
    </w:p>
    <w:p w14:paraId="30F28906" w14:textId="77777777" w:rsidR="006D4574" w:rsidRPr="00757FEB" w:rsidRDefault="006D4574" w:rsidP="006D4574">
      <w:pPr>
        <w:spacing w:after="0" w:line="240" w:lineRule="auto"/>
        <w:ind w:left="567" w:hanging="567"/>
        <w:jc w:val="both"/>
        <w:rPr>
          <w:rFonts w:ascii="Arial" w:hAnsi="Arial" w:cs="Arial"/>
          <w:highlight w:val="yellow"/>
          <w:lang w:val="en-GB"/>
        </w:rPr>
      </w:pPr>
    </w:p>
    <w:p w14:paraId="637F7B93" w14:textId="77777777" w:rsidR="006D4574" w:rsidRPr="00757FEB" w:rsidRDefault="006D4574" w:rsidP="006D4574">
      <w:pPr>
        <w:spacing w:after="0" w:line="240" w:lineRule="auto"/>
        <w:jc w:val="both"/>
        <w:rPr>
          <w:rFonts w:ascii="Arial" w:hAnsi="Arial" w:cs="Arial"/>
          <w:lang w:val="en-GB"/>
        </w:rPr>
      </w:pPr>
      <w:r w:rsidRPr="00757FEB">
        <w:rPr>
          <w:rFonts w:ascii="Arial" w:hAnsi="Arial" w:cs="Arial"/>
          <w:lang w:val="en-GB"/>
        </w:rPr>
        <w:t>Based on the aforementioned, the matter is as a result of the following internal control    deficiencies:</w:t>
      </w:r>
    </w:p>
    <w:p w14:paraId="2CB4B2C9" w14:textId="77777777" w:rsidR="006D4574" w:rsidRPr="00757FEB" w:rsidRDefault="006D4574" w:rsidP="006D4574">
      <w:pPr>
        <w:pStyle w:val="ListParagraph"/>
        <w:adjustRightInd w:val="0"/>
        <w:rPr>
          <w:rFonts w:ascii="Arial" w:hAnsi="Arial" w:cs="Arial"/>
          <w:color w:val="000000"/>
          <w:sz w:val="22"/>
          <w:szCs w:val="22"/>
          <w:lang w:eastAsia="en-ZA"/>
        </w:rPr>
      </w:pPr>
    </w:p>
    <w:p w14:paraId="2B3B9094" w14:textId="77777777" w:rsidR="006D4574" w:rsidRPr="00757FEB" w:rsidRDefault="006D4574" w:rsidP="006D4574">
      <w:pPr>
        <w:spacing w:after="0" w:line="240" w:lineRule="auto"/>
        <w:rPr>
          <w:rFonts w:ascii="Arial" w:hAnsi="Arial" w:cs="Arial"/>
          <w:i/>
          <w:color w:val="000000"/>
          <w:lang w:eastAsia="en-ZA"/>
        </w:rPr>
      </w:pPr>
      <w:r w:rsidRPr="00757FEB">
        <w:rPr>
          <w:rFonts w:ascii="Arial" w:hAnsi="Arial" w:cs="Arial"/>
          <w:i/>
          <w:iCs/>
          <w:color w:val="000000"/>
          <w:lang w:eastAsia="en-ZA"/>
        </w:rPr>
        <w:t>Leadership</w:t>
      </w:r>
    </w:p>
    <w:p w14:paraId="27264327" w14:textId="77777777"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 </w:t>
      </w:r>
    </w:p>
    <w:p w14:paraId="01EAEA4A" w14:textId="77777777" w:rsidR="006D4574" w:rsidRPr="00757FEB" w:rsidRDefault="006D4574" w:rsidP="006D4574">
      <w:pPr>
        <w:spacing w:after="0" w:line="240" w:lineRule="auto"/>
        <w:rPr>
          <w:rFonts w:ascii="Arial" w:hAnsi="Arial" w:cs="Arial"/>
          <w:color w:val="000000"/>
          <w:lang w:eastAsia="en-ZA"/>
        </w:rPr>
      </w:pPr>
      <w:r w:rsidRPr="00757FEB">
        <w:rPr>
          <w:rFonts w:ascii="Arial" w:hAnsi="Arial" w:cs="Arial"/>
          <w:color w:val="000000"/>
          <w:lang w:eastAsia="en-ZA"/>
        </w:rPr>
        <w:t>The department did not implement effective HR management to ensure that adequate and sufficiently skilled resources are in place and that performance is monitored</w:t>
      </w:r>
    </w:p>
    <w:p w14:paraId="2C2AD86C" w14:textId="77777777" w:rsidR="006D4574" w:rsidRPr="00757FEB" w:rsidRDefault="006D4574" w:rsidP="006D4574">
      <w:pPr>
        <w:spacing w:after="0" w:line="240" w:lineRule="auto"/>
        <w:rPr>
          <w:rFonts w:ascii="Arial" w:hAnsi="Arial" w:cs="Arial"/>
          <w:lang w:eastAsia="en-ZA"/>
        </w:rPr>
      </w:pPr>
    </w:p>
    <w:p w14:paraId="02BD8247" w14:textId="77777777" w:rsidR="006D4574" w:rsidRPr="00757FEB" w:rsidRDefault="006D4574" w:rsidP="006D4574">
      <w:pPr>
        <w:spacing w:after="0" w:line="240" w:lineRule="auto"/>
        <w:rPr>
          <w:rFonts w:ascii="Arial" w:hAnsi="Arial" w:cs="Arial"/>
          <w:b/>
          <w:color w:val="000000"/>
          <w:lang w:eastAsia="en-ZA"/>
        </w:rPr>
      </w:pPr>
      <w:r w:rsidRPr="00757FEB">
        <w:rPr>
          <w:rFonts w:ascii="Arial" w:hAnsi="Arial" w:cs="Arial"/>
          <w:b/>
          <w:color w:val="000000"/>
          <w:lang w:eastAsia="en-ZA"/>
        </w:rPr>
        <w:t>Recommendation</w:t>
      </w:r>
    </w:p>
    <w:p w14:paraId="3B3B9C82" w14:textId="77777777" w:rsidR="006D4574" w:rsidRPr="00757FEB" w:rsidRDefault="006D4574" w:rsidP="006D4574">
      <w:pPr>
        <w:spacing w:after="0" w:line="240" w:lineRule="auto"/>
        <w:rPr>
          <w:rFonts w:ascii="Arial" w:hAnsi="Arial" w:cs="Arial"/>
        </w:rPr>
      </w:pPr>
    </w:p>
    <w:p w14:paraId="78F00257" w14:textId="77777777" w:rsidR="006D4574" w:rsidRPr="00757FEB" w:rsidRDefault="006D4574" w:rsidP="006D4574">
      <w:pPr>
        <w:spacing w:after="0" w:line="240" w:lineRule="auto"/>
        <w:ind w:left="567" w:hanging="567"/>
        <w:rPr>
          <w:rFonts w:ascii="Arial" w:hAnsi="Arial" w:cs="Arial"/>
          <w:color w:val="000000"/>
          <w:lang w:eastAsia="en-ZA"/>
        </w:rPr>
      </w:pPr>
      <w:r w:rsidRPr="00757FEB">
        <w:rPr>
          <w:rFonts w:ascii="Arial" w:hAnsi="Arial" w:cs="Arial"/>
          <w:color w:val="000000"/>
          <w:lang w:eastAsia="en-ZA"/>
        </w:rPr>
        <w:t>a)    </w:t>
      </w:r>
      <w:r w:rsidRPr="00757FEB">
        <w:rPr>
          <w:rFonts w:ascii="Arial" w:hAnsi="Arial" w:cs="Arial"/>
          <w:color w:val="000000"/>
          <w:lang w:eastAsia="en-ZA"/>
        </w:rPr>
        <w:tab/>
        <w:t>The department should as a matter of urgency fill all vacant post which are approved on the structure, as they are funded post.</w:t>
      </w:r>
    </w:p>
    <w:p w14:paraId="2A96AFA7" w14:textId="77777777" w:rsidR="006D4574" w:rsidRPr="00757FEB" w:rsidRDefault="006D4574" w:rsidP="006D4574">
      <w:pPr>
        <w:spacing w:after="0" w:line="240" w:lineRule="auto"/>
        <w:ind w:left="567" w:hanging="567"/>
        <w:rPr>
          <w:rFonts w:ascii="Arial" w:hAnsi="Arial" w:cs="Arial"/>
          <w:color w:val="000000"/>
          <w:lang w:eastAsia="en-ZA"/>
        </w:rPr>
      </w:pPr>
    </w:p>
    <w:p w14:paraId="71DD70CF" w14:textId="77777777"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b)</w:t>
      </w:r>
      <w:r w:rsidRPr="00757FEB">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14:paraId="573D988E" w14:textId="77777777" w:rsidR="006D4574" w:rsidRPr="00757FEB" w:rsidRDefault="006D4574" w:rsidP="006D4574">
      <w:pPr>
        <w:pStyle w:val="NormalWeb"/>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 xml:space="preserve"> </w:t>
      </w:r>
    </w:p>
    <w:p w14:paraId="71125407" w14:textId="77777777" w:rsidR="006D4574" w:rsidRPr="00757FEB" w:rsidRDefault="006D4574" w:rsidP="009A54E9">
      <w:pPr>
        <w:pStyle w:val="NormalWeb"/>
        <w:numPr>
          <w:ilvl w:val="0"/>
          <w:numId w:val="68"/>
        </w:numPr>
        <w:spacing w:before="0" w:beforeAutospacing="0" w:after="0" w:afterAutospacing="0"/>
        <w:ind w:left="567" w:hanging="567"/>
        <w:rPr>
          <w:rFonts w:ascii="Arial" w:hAnsi="Arial" w:cs="Arial"/>
          <w:color w:val="000000"/>
          <w:sz w:val="22"/>
          <w:szCs w:val="22"/>
        </w:rPr>
      </w:pPr>
      <w:r w:rsidRPr="00757FEB">
        <w:rPr>
          <w:rFonts w:ascii="Arial" w:hAnsi="Arial" w:cs="Arial"/>
          <w:color w:val="000000"/>
          <w:sz w:val="22"/>
          <w:szCs w:val="22"/>
        </w:rPr>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14:paraId="672E8594" w14:textId="77777777" w:rsidR="006D4574" w:rsidRPr="00757FEB" w:rsidRDefault="006D4574" w:rsidP="006D4574">
      <w:pPr>
        <w:spacing w:after="0" w:line="240" w:lineRule="auto"/>
        <w:ind w:left="720" w:hanging="720"/>
        <w:rPr>
          <w:rFonts w:ascii="Arial" w:hAnsi="Arial" w:cs="Arial"/>
          <w:color w:val="000000"/>
          <w:lang w:eastAsia="en-ZA"/>
        </w:rPr>
      </w:pPr>
    </w:p>
    <w:p w14:paraId="7EC77479" w14:textId="77777777" w:rsidR="006D4574" w:rsidRPr="00757FEB" w:rsidRDefault="006D4574" w:rsidP="006D4574">
      <w:pPr>
        <w:keepNext/>
        <w:spacing w:after="0" w:line="240" w:lineRule="auto"/>
        <w:jc w:val="both"/>
        <w:rPr>
          <w:rFonts w:ascii="Arial" w:hAnsi="Arial" w:cs="Arial"/>
          <w:b/>
        </w:rPr>
      </w:pPr>
      <w:r w:rsidRPr="00757FEB">
        <w:rPr>
          <w:rFonts w:ascii="Arial" w:hAnsi="Arial" w:cs="Arial"/>
          <w:b/>
        </w:rPr>
        <w:t xml:space="preserve">Management Response </w:t>
      </w:r>
    </w:p>
    <w:p w14:paraId="44CC53DF" w14:textId="77777777" w:rsidR="006D4574" w:rsidRPr="00757FEB" w:rsidRDefault="006D4574" w:rsidP="006D4574">
      <w:pPr>
        <w:keepNext/>
        <w:spacing w:after="0" w:line="240" w:lineRule="auto"/>
        <w:jc w:val="both"/>
        <w:rPr>
          <w:rFonts w:ascii="Arial" w:hAnsi="Arial" w:cs="Arial"/>
        </w:rPr>
      </w:pPr>
    </w:p>
    <w:p w14:paraId="6DBA6D0C" w14:textId="77777777" w:rsidR="006D4574" w:rsidRPr="00757FEB" w:rsidRDefault="006D4574" w:rsidP="006D4574">
      <w:pPr>
        <w:keepNext/>
        <w:spacing w:after="0" w:line="240" w:lineRule="auto"/>
        <w:rPr>
          <w:rFonts w:ascii="Arial" w:hAnsi="Arial" w:cs="Arial"/>
        </w:rPr>
      </w:pPr>
      <w:r w:rsidRPr="00757FEB">
        <w:rPr>
          <w:rFonts w:ascii="Arial" w:hAnsi="Arial" w:cs="Arial"/>
        </w:rPr>
        <w:t>I am in agreement with the finding for the following reasons [and supply the following/attached information in support of this]:</w:t>
      </w:r>
    </w:p>
    <w:p w14:paraId="23F659CD" w14:textId="77777777" w:rsidR="006D4574" w:rsidRPr="00757FEB" w:rsidRDefault="006D4574" w:rsidP="006D4574">
      <w:pPr>
        <w:keepNext/>
        <w:spacing w:after="0" w:line="240" w:lineRule="auto"/>
        <w:rPr>
          <w:rFonts w:ascii="Arial" w:hAnsi="Arial" w:cs="Arial"/>
        </w:rPr>
      </w:pPr>
    </w:p>
    <w:p w14:paraId="3CDFCB70" w14:textId="77777777" w:rsidR="006D4574" w:rsidRPr="00757FEB" w:rsidRDefault="006D4574" w:rsidP="006D4574">
      <w:pPr>
        <w:keepNext/>
        <w:spacing w:after="0" w:line="240" w:lineRule="auto"/>
        <w:rPr>
          <w:rFonts w:ascii="Arial" w:hAnsi="Arial" w:cs="Arial"/>
        </w:rPr>
      </w:pPr>
      <w:r w:rsidRPr="00757FEB">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expenditure (Human Resource Budget Plan) contributed to the delayed filling of some positions in the Department, including senior management positions.</w:t>
      </w:r>
    </w:p>
    <w:p w14:paraId="708C69D7" w14:textId="77777777" w:rsidR="006D4574" w:rsidRPr="00757FEB" w:rsidRDefault="006D4574" w:rsidP="006D4574">
      <w:pPr>
        <w:keepNext/>
        <w:spacing w:after="0" w:line="240" w:lineRule="auto"/>
        <w:rPr>
          <w:rFonts w:ascii="Arial" w:hAnsi="Arial" w:cs="Arial"/>
        </w:rPr>
      </w:pPr>
    </w:p>
    <w:p w14:paraId="55C55B5C" w14:textId="77777777" w:rsidR="006D4574" w:rsidRPr="00757FEB" w:rsidRDefault="006D4574" w:rsidP="006D4574">
      <w:pPr>
        <w:keepNext/>
        <w:spacing w:after="0" w:line="240" w:lineRule="auto"/>
        <w:rPr>
          <w:rFonts w:ascii="Arial" w:hAnsi="Arial" w:cs="Arial"/>
        </w:rPr>
      </w:pPr>
      <w:r w:rsidRPr="00757FEB">
        <w:rPr>
          <w:rFonts w:ascii="Arial" w:hAnsi="Arial" w:cs="Arial"/>
        </w:rPr>
        <w:t>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Both processes will contribute in reduce the vacancy rate.</w:t>
      </w:r>
    </w:p>
    <w:p w14:paraId="0F4EB4D0" w14:textId="77777777" w:rsidR="006D4574" w:rsidRPr="00757FEB"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39"/>
        <w:gridCol w:w="1242"/>
        <w:gridCol w:w="20"/>
        <w:gridCol w:w="1193"/>
      </w:tblGrid>
      <w:tr w:rsidR="006D4574" w:rsidRPr="00757FEB" w14:paraId="1F56B5CE"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597B419D" w14:textId="77777777"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8910AC2" w14:textId="77777777" w:rsidR="006D4574" w:rsidRPr="00757FEB" w:rsidRDefault="006D4574" w:rsidP="006D4574">
            <w:pPr>
              <w:keepNext/>
              <w:spacing w:after="0" w:line="240" w:lineRule="auto"/>
              <w:jc w:val="both"/>
              <w:rPr>
                <w:rFonts w:ascii="Arial" w:hAnsi="Arial" w:cs="Arial"/>
                <w:b/>
                <w:bCs/>
                <w:sz w:val="18"/>
                <w:szCs w:val="18"/>
                <w:highlight w:val="lightGray"/>
              </w:rPr>
            </w:pPr>
            <w:r w:rsidRPr="00757FEB">
              <w:rPr>
                <w:rFonts w:ascii="Arial" w:hAnsi="Arial" w:cs="Arial"/>
                <w:b/>
                <w:bCs/>
                <w:sz w:val="18"/>
                <w:szCs w:val="18"/>
                <w:highlight w:val="lightGray"/>
              </w:rPr>
              <w:t>Response</w:t>
            </w:r>
          </w:p>
        </w:tc>
      </w:tr>
      <w:tr w:rsidR="006D4574" w:rsidRPr="00757FEB" w14:paraId="74E9660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C8966F1"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1E3F13DA"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2546A74F"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8FC714A"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792EDD6" w14:textId="77777777"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6ABB0F4B" w14:textId="77777777" w:rsidR="006D4574" w:rsidRPr="00757FEB" w:rsidRDefault="006D4574" w:rsidP="006D4574">
            <w:pPr>
              <w:keepNext/>
              <w:spacing w:after="0" w:line="240" w:lineRule="auto"/>
              <w:jc w:val="both"/>
              <w:rPr>
                <w:rFonts w:ascii="Arial" w:hAnsi="Arial" w:cs="Arial"/>
                <w:b/>
                <w:bCs/>
                <w:sz w:val="18"/>
                <w:szCs w:val="18"/>
              </w:rPr>
            </w:pPr>
            <w:r w:rsidRPr="00757FEB">
              <w:rPr>
                <w:rFonts w:ascii="Arial" w:hAnsi="Arial" w:cs="Arial"/>
                <w:b/>
                <w:bCs/>
                <w:sz w:val="18"/>
                <w:szCs w:val="18"/>
              </w:rPr>
              <w:t>No</w:t>
            </w:r>
          </w:p>
        </w:tc>
      </w:tr>
      <w:tr w:rsidR="006D4574" w:rsidRPr="00757FEB" w14:paraId="6741FE9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28D4D3B" w14:textId="77777777"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1D88782" w14:textId="77777777" w:rsidR="006D4574" w:rsidRPr="00673394"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0AD34D1D"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14:paraId="1837BB3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9CFE0E2"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66F320A1"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0AEE684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D16416A"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49D852D4"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64DEDE5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7226C43" w14:textId="77777777"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yes and the population was adjusted, the proposed adjusting journal entries to correct the populati</w:t>
            </w:r>
            <w:r w:rsidRPr="00673394">
              <w:rPr>
                <w:rFonts w:ascii="Arial" w:hAnsi="Arial" w:cs="Arial"/>
                <w:sz w:val="18"/>
                <w:szCs w:val="18"/>
              </w:rPr>
              <w:t>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7EA040B2"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03CA1C90"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55042B7C" w14:textId="77777777" w:rsidR="006D4574" w:rsidRPr="00673394"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w:t>
            </w:r>
            <w:r w:rsidRPr="00673394">
              <w:rPr>
                <w:rFonts w:ascii="Arial" w:hAnsi="Arial" w:cs="Arial"/>
                <w:sz w:val="18"/>
                <w:szCs w:val="18"/>
              </w:rPr>
              <w:t>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1C050E43" w14:textId="77777777"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0900EE7E" w14:textId="77777777" w:rsidR="006D4574" w:rsidRPr="00F54571" w:rsidRDefault="006D4574" w:rsidP="006D4574">
            <w:pPr>
              <w:keepNext/>
              <w:spacing w:after="0" w:line="240" w:lineRule="auto"/>
              <w:ind w:left="720"/>
              <w:jc w:val="both"/>
              <w:rPr>
                <w:rFonts w:ascii="Arial" w:hAnsi="Arial" w:cs="Arial"/>
                <w:b/>
                <w:sz w:val="18"/>
                <w:szCs w:val="18"/>
              </w:rPr>
            </w:pPr>
            <w:r w:rsidRPr="00757FEB">
              <w:rPr>
                <w:rFonts w:ascii="Arial" w:hAnsi="Arial" w:cs="Arial"/>
                <w:b/>
                <w:sz w:val="18"/>
                <w:szCs w:val="18"/>
              </w:rPr>
              <w:t>No</w:t>
            </w:r>
          </w:p>
        </w:tc>
      </w:tr>
      <w:tr w:rsidR="006D4574" w:rsidRPr="00757FEB" w14:paraId="05F09431"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BB66A0B" w14:textId="77777777" w:rsidR="006D4574" w:rsidRPr="00757FEB"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00F2EDF" w14:textId="77777777" w:rsidR="006D4574" w:rsidRPr="00757FEB"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0185D2B1"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r>
      <w:tr w:rsidR="006D4574" w:rsidRPr="00757FEB" w14:paraId="1FD9F11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971BEA4" w14:textId="77777777" w:rsidR="006D4574" w:rsidRPr="00757FEB"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1BAB90AD"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5293E74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7023089"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7A0CA7F2"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05DA45A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F1B514D"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260AC2A7"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266D77C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1AFE2DA"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739E9956"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4D5A8FD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098A066"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A4E4F1C" w14:textId="77777777"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793DA7C8"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14:paraId="5F00F9C9"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64D8320" w14:textId="77777777"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06AC2FCE"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16B2A8C3"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0B9727F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37B6FA8"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 xml:space="preserve">If management does not agree with the root </w:t>
            </w:r>
            <w:proofErr w:type="gramStart"/>
            <w:r w:rsidRPr="00757FEB">
              <w:rPr>
                <w:rFonts w:ascii="Arial" w:hAnsi="Arial" w:cs="Arial"/>
                <w:sz w:val="18"/>
                <w:szCs w:val="18"/>
              </w:rPr>
              <w:t>cause</w:t>
            </w:r>
            <w:proofErr w:type="gramEnd"/>
            <w:r w:rsidRPr="00757FEB">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71775F7D" w14:textId="77777777" w:rsidR="006D4574" w:rsidRPr="00673394" w:rsidRDefault="006D4574" w:rsidP="006D4574">
            <w:pPr>
              <w:keepNext/>
              <w:spacing w:after="0" w:line="240" w:lineRule="auto"/>
              <w:jc w:val="both"/>
              <w:rPr>
                <w:rFonts w:ascii="Arial" w:hAnsi="Arial" w:cs="Arial"/>
                <w:sz w:val="18"/>
                <w:szCs w:val="18"/>
              </w:rPr>
            </w:pPr>
          </w:p>
        </w:tc>
      </w:tr>
      <w:tr w:rsidR="006D4574" w:rsidRPr="00757FEB" w14:paraId="7CADD6A3"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0E5C5D7"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49E39409" w14:textId="77777777" w:rsidR="006D4574" w:rsidRPr="00673394" w:rsidRDefault="006D4574" w:rsidP="006D4574">
            <w:pPr>
              <w:keepNext/>
              <w:spacing w:after="0" w:line="240" w:lineRule="auto"/>
              <w:jc w:val="both"/>
              <w:rPr>
                <w:rFonts w:ascii="Arial" w:hAnsi="Arial" w:cs="Arial"/>
                <w:sz w:val="18"/>
                <w:szCs w:val="18"/>
              </w:rPr>
            </w:pPr>
            <w:r w:rsidRPr="00673394">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3AB2E953"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b/>
                <w:bCs/>
                <w:sz w:val="18"/>
                <w:szCs w:val="18"/>
              </w:rPr>
              <w:t>No</w:t>
            </w:r>
          </w:p>
        </w:tc>
      </w:tr>
      <w:tr w:rsidR="006D4574" w:rsidRPr="00757FEB" w14:paraId="18519D09"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41021FA" w14:textId="77777777" w:rsidR="006D4574" w:rsidRPr="00757FEB"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9F449E9" w14:textId="77777777" w:rsidR="006D4574" w:rsidRPr="00F54571" w:rsidRDefault="006D4574" w:rsidP="006D4574">
            <w:pPr>
              <w:keepNext/>
              <w:spacing w:after="0" w:line="240" w:lineRule="auto"/>
              <w:ind w:left="720"/>
              <w:jc w:val="both"/>
              <w:rPr>
                <w:rFonts w:ascii="Arial" w:hAnsi="Arial" w:cs="Arial"/>
                <w:sz w:val="18"/>
                <w:szCs w:val="18"/>
              </w:rPr>
            </w:pPr>
            <w:r w:rsidRPr="00757FEB">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5BC46488" w14:textId="77777777" w:rsidR="006D4574" w:rsidRPr="00757FEB" w:rsidRDefault="006D4574" w:rsidP="006D4574">
            <w:pPr>
              <w:keepNext/>
              <w:spacing w:after="0" w:line="240" w:lineRule="auto"/>
              <w:jc w:val="both"/>
              <w:rPr>
                <w:rFonts w:ascii="Arial" w:hAnsi="Arial" w:cs="Arial"/>
                <w:sz w:val="18"/>
                <w:szCs w:val="18"/>
              </w:rPr>
            </w:pPr>
          </w:p>
        </w:tc>
      </w:tr>
      <w:tr w:rsidR="006D4574" w:rsidRPr="00757FEB" w14:paraId="6B74E52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E021DC4" w14:textId="77777777" w:rsidR="006D4574" w:rsidRPr="00757FEB" w:rsidRDefault="006D4574" w:rsidP="006D4574">
            <w:pPr>
              <w:keepNext/>
              <w:spacing w:after="0" w:line="240" w:lineRule="auto"/>
              <w:jc w:val="both"/>
              <w:rPr>
                <w:rFonts w:ascii="Arial" w:hAnsi="Arial" w:cs="Arial"/>
                <w:sz w:val="18"/>
                <w:szCs w:val="18"/>
              </w:rPr>
            </w:pPr>
            <w:r w:rsidRPr="00757FEB">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23CA43A" w14:textId="77777777" w:rsidR="006D4574" w:rsidRPr="00673394" w:rsidRDefault="006D4574" w:rsidP="006D4574">
            <w:pPr>
              <w:keepNext/>
              <w:spacing w:after="0" w:line="240" w:lineRule="auto"/>
              <w:jc w:val="both"/>
              <w:rPr>
                <w:rFonts w:ascii="Arial" w:hAnsi="Arial" w:cs="Arial"/>
                <w:sz w:val="18"/>
                <w:szCs w:val="18"/>
              </w:rPr>
            </w:pPr>
          </w:p>
        </w:tc>
      </w:tr>
    </w:tbl>
    <w:p w14:paraId="7E876607" w14:textId="77777777" w:rsidR="006D4574" w:rsidRPr="00757FEB" w:rsidRDefault="006D4574" w:rsidP="006D4574">
      <w:pPr>
        <w:spacing w:after="0" w:line="240" w:lineRule="auto"/>
        <w:jc w:val="both"/>
        <w:rPr>
          <w:rFonts w:ascii="Arial" w:hAnsi="Arial" w:cs="Arial"/>
          <w:b/>
          <w:bCs/>
        </w:rPr>
      </w:pPr>
    </w:p>
    <w:p w14:paraId="2B62041E" w14:textId="77777777" w:rsidR="006D4574" w:rsidRPr="00673394" w:rsidRDefault="006D4574" w:rsidP="006D4574">
      <w:pPr>
        <w:spacing w:after="0" w:line="240" w:lineRule="auto"/>
        <w:jc w:val="both"/>
        <w:rPr>
          <w:rFonts w:ascii="Arial" w:hAnsi="Arial" w:cs="Arial"/>
          <w:iCs/>
        </w:rPr>
      </w:pPr>
      <w:r w:rsidRPr="00673394">
        <w:rPr>
          <w:rFonts w:ascii="Arial" w:hAnsi="Arial" w:cs="Arial"/>
          <w:iCs/>
        </w:rPr>
        <w:t>Name:</w:t>
      </w:r>
      <w:r w:rsidRPr="00673394">
        <w:rPr>
          <w:rFonts w:ascii="Arial" w:eastAsia="Arial Unicode MS" w:hAnsi="Arial" w:cs="Arial"/>
        </w:rPr>
        <w:t xml:space="preserve">   Clive Mtshisa</w:t>
      </w:r>
    </w:p>
    <w:p w14:paraId="6A44CA30" w14:textId="77777777" w:rsidR="006D4574" w:rsidRPr="00757FEB" w:rsidRDefault="006D4574" w:rsidP="006D4574">
      <w:pPr>
        <w:spacing w:after="0" w:line="240" w:lineRule="auto"/>
        <w:jc w:val="both"/>
        <w:rPr>
          <w:rFonts w:ascii="Arial" w:hAnsi="Arial" w:cs="Arial"/>
          <w:iCs/>
        </w:rPr>
      </w:pPr>
      <w:r w:rsidRPr="00757FEB">
        <w:rPr>
          <w:rFonts w:ascii="Arial" w:hAnsi="Arial" w:cs="Arial"/>
          <w:iCs/>
        </w:rPr>
        <w:t>Position: DDG: Corporate Services</w:t>
      </w:r>
    </w:p>
    <w:p w14:paraId="6C0D84BA" w14:textId="77777777" w:rsidR="006D4574" w:rsidRPr="00757FEB" w:rsidRDefault="006D4574" w:rsidP="006D4574">
      <w:pPr>
        <w:spacing w:after="0" w:line="240" w:lineRule="auto"/>
        <w:jc w:val="both"/>
        <w:rPr>
          <w:rFonts w:ascii="Arial" w:hAnsi="Arial" w:cs="Arial"/>
          <w:iCs/>
        </w:rPr>
      </w:pPr>
      <w:r w:rsidRPr="00757FEB">
        <w:rPr>
          <w:rFonts w:ascii="Arial" w:hAnsi="Arial" w:cs="Arial"/>
          <w:iCs/>
        </w:rPr>
        <w:t>Date: 09 July 2018</w:t>
      </w:r>
    </w:p>
    <w:p w14:paraId="5DA9C5FC" w14:textId="77777777" w:rsidR="006D4574" w:rsidRPr="00757FEB" w:rsidRDefault="006D4574" w:rsidP="006D4574">
      <w:pPr>
        <w:spacing w:after="0" w:line="240" w:lineRule="auto"/>
        <w:jc w:val="both"/>
        <w:rPr>
          <w:rFonts w:ascii="Arial" w:hAnsi="Arial" w:cs="Arial"/>
          <w:b/>
          <w:iCs/>
        </w:rPr>
      </w:pPr>
    </w:p>
    <w:p w14:paraId="551D3C79" w14:textId="77777777" w:rsidR="006D4574" w:rsidRPr="00757FEB" w:rsidRDefault="006D4574" w:rsidP="006D4574">
      <w:pPr>
        <w:spacing w:after="0" w:line="240" w:lineRule="auto"/>
        <w:jc w:val="both"/>
        <w:rPr>
          <w:rFonts w:ascii="Arial" w:hAnsi="Arial" w:cs="Arial"/>
          <w:b/>
          <w:iCs/>
        </w:rPr>
      </w:pPr>
      <w:r w:rsidRPr="00757FEB">
        <w:rPr>
          <w:rFonts w:ascii="Arial" w:hAnsi="Arial" w:cs="Arial"/>
          <w:b/>
          <w:iCs/>
        </w:rPr>
        <w:t>Auditor’s conclusion</w:t>
      </w:r>
    </w:p>
    <w:p w14:paraId="5DA5C552" w14:textId="77777777" w:rsidR="006D4574" w:rsidRPr="00757FEB" w:rsidRDefault="006D4574" w:rsidP="006D4574">
      <w:pPr>
        <w:keepNext/>
        <w:spacing w:after="0" w:line="240" w:lineRule="auto"/>
        <w:jc w:val="both"/>
        <w:rPr>
          <w:rFonts w:ascii="Arial" w:hAnsi="Arial" w:cs="Arial"/>
        </w:rPr>
      </w:pPr>
    </w:p>
    <w:p w14:paraId="3B8FD30D" w14:textId="77777777" w:rsidR="006D4574" w:rsidRPr="00757FEB" w:rsidRDefault="006D4574" w:rsidP="006D4574">
      <w:pPr>
        <w:spacing w:after="0" w:line="240" w:lineRule="auto"/>
        <w:rPr>
          <w:rFonts w:ascii="Arial" w:hAnsi="Arial" w:cs="Arial"/>
        </w:rPr>
      </w:pPr>
      <w:r w:rsidRPr="00757FEB">
        <w:rPr>
          <w:rFonts w:ascii="Arial" w:hAnsi="Arial" w:cs="Arial"/>
          <w:iCs/>
        </w:rPr>
        <w:t>Management agrees with the finding, therefore this issue will remain in the management report. AGSA will follow-up the corrective actions taken during the 2018/19 financial year audit.</w:t>
      </w:r>
    </w:p>
    <w:p w14:paraId="17A061A8" w14:textId="77777777" w:rsidR="006D4574" w:rsidRPr="00757FEB" w:rsidRDefault="006D4574" w:rsidP="006D4574">
      <w:pPr>
        <w:spacing w:after="0" w:line="240" w:lineRule="auto"/>
        <w:rPr>
          <w:rFonts w:ascii="Arial" w:hAnsi="Arial" w:cs="Arial"/>
          <w:b/>
          <w:bCs/>
        </w:rPr>
      </w:pPr>
      <w:r w:rsidRPr="00757FEB">
        <w:rPr>
          <w:rFonts w:ascii="Arial" w:hAnsi="Arial" w:cs="Arial"/>
          <w:b/>
          <w:bCs/>
        </w:rPr>
        <w:br w:type="page"/>
      </w:r>
    </w:p>
    <w:p w14:paraId="7ECF2BE4" w14:textId="77777777" w:rsidR="006D4574" w:rsidRDefault="006D4574" w:rsidP="006D4574">
      <w:pPr>
        <w:spacing w:after="0" w:line="240" w:lineRule="auto"/>
        <w:jc w:val="both"/>
        <w:rPr>
          <w:rFonts w:ascii="Arial" w:hAnsi="Arial" w:cs="Arial"/>
          <w:b/>
          <w:bCs/>
        </w:rPr>
      </w:pPr>
      <w:r>
        <w:rPr>
          <w:rFonts w:ascii="Arial" w:hAnsi="Arial" w:cs="Arial"/>
          <w:b/>
          <w:bCs/>
        </w:rPr>
        <w:t>Audit finding</w:t>
      </w:r>
    </w:p>
    <w:p w14:paraId="6CD3BD11" w14:textId="77777777" w:rsidR="006D4574" w:rsidRDefault="006D4574" w:rsidP="006D4574">
      <w:pPr>
        <w:spacing w:after="0" w:line="240" w:lineRule="auto"/>
        <w:jc w:val="both"/>
        <w:rPr>
          <w:rFonts w:ascii="Arial" w:hAnsi="Arial" w:cs="Arial"/>
          <w:b/>
          <w:bCs/>
        </w:rPr>
      </w:pPr>
    </w:p>
    <w:p w14:paraId="12091D1B" w14:textId="77777777" w:rsidR="006D4574" w:rsidRPr="00673394" w:rsidRDefault="006D4574" w:rsidP="006D4574">
      <w:pPr>
        <w:spacing w:after="0" w:line="240" w:lineRule="auto"/>
        <w:jc w:val="both"/>
        <w:rPr>
          <w:rFonts w:ascii="Arial" w:hAnsi="Arial" w:cs="Arial"/>
          <w:bCs/>
        </w:rPr>
      </w:pPr>
      <w:r w:rsidRPr="00673394">
        <w:rPr>
          <w:rFonts w:ascii="Arial" w:hAnsi="Arial" w:cs="Arial"/>
          <w:bCs/>
        </w:rPr>
        <w:t xml:space="preserve">Human Resource: </w:t>
      </w:r>
      <w:r w:rsidRPr="00673394">
        <w:rPr>
          <w:rFonts w:ascii="Arial" w:hAnsi="Arial" w:cs="Arial"/>
        </w:rPr>
        <w:t xml:space="preserve">Posts vacant for over 12 months </w:t>
      </w:r>
      <w:r w:rsidRPr="00673394">
        <w:rPr>
          <w:rFonts w:ascii="Arial" w:hAnsi="Arial" w:cs="Arial"/>
          <w:color w:val="FF0000"/>
        </w:rPr>
        <w:t xml:space="preserve"> </w:t>
      </w:r>
    </w:p>
    <w:p w14:paraId="02AE45E4" w14:textId="77777777" w:rsidR="006D4574" w:rsidRPr="00FF2964" w:rsidRDefault="006D4574" w:rsidP="006D4574">
      <w:pPr>
        <w:spacing w:after="0" w:line="240" w:lineRule="auto"/>
        <w:jc w:val="both"/>
        <w:rPr>
          <w:rFonts w:ascii="Arial" w:hAnsi="Arial" w:cs="Arial"/>
          <w:b/>
          <w:bCs/>
        </w:rPr>
      </w:pPr>
    </w:p>
    <w:p w14:paraId="72BBEE54" w14:textId="77777777" w:rsidR="006D4574" w:rsidRPr="00FF2964" w:rsidRDefault="006D4574" w:rsidP="006D4574">
      <w:pPr>
        <w:spacing w:after="0" w:line="240" w:lineRule="auto"/>
        <w:rPr>
          <w:rFonts w:ascii="Arial" w:hAnsi="Arial" w:cs="Arial"/>
        </w:rPr>
      </w:pPr>
      <w:r w:rsidRPr="00FF2964">
        <w:rPr>
          <w:rFonts w:ascii="Arial" w:hAnsi="Arial" w:cs="Arial"/>
        </w:rPr>
        <w:t>Laws, rules and regulations</w:t>
      </w:r>
    </w:p>
    <w:p w14:paraId="2EB2F6B1" w14:textId="77777777" w:rsidR="006D4574" w:rsidRPr="00FF2964" w:rsidRDefault="006D4574" w:rsidP="006D4574">
      <w:pPr>
        <w:spacing w:after="0" w:line="240" w:lineRule="auto"/>
        <w:rPr>
          <w:rFonts w:ascii="Arial" w:hAnsi="Arial" w:cs="Arial"/>
          <w:b/>
          <w:bCs/>
        </w:rPr>
      </w:pPr>
    </w:p>
    <w:p w14:paraId="22AEBD8B" w14:textId="77777777"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In terms of section C.1A of the Public Service Regulation</w:t>
      </w:r>
    </w:p>
    <w:p w14:paraId="24AA3DC9"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p>
    <w:p w14:paraId="32111C04"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r w:rsidRPr="00FF2964">
        <w:rPr>
          <w:rFonts w:ascii="Arial" w:hAnsi="Arial" w:cs="Arial"/>
          <w:sz w:val="22"/>
          <w:szCs w:val="22"/>
        </w:rPr>
        <w:t>a)</w:t>
      </w:r>
      <w:r w:rsidRPr="00FF2964">
        <w:rPr>
          <w:rFonts w:ascii="Arial" w:hAnsi="Arial" w:cs="Arial"/>
          <w:sz w:val="22"/>
          <w:szCs w:val="22"/>
        </w:rPr>
        <w:tab/>
        <w:t>Section C.1A.2</w:t>
      </w:r>
    </w:p>
    <w:p w14:paraId="556C90AE" w14:textId="77777777" w:rsidR="006D4574" w:rsidRPr="00FF2964" w:rsidRDefault="006D4574" w:rsidP="006D4574">
      <w:pPr>
        <w:pStyle w:val="NormalWeb"/>
        <w:spacing w:before="0" w:beforeAutospacing="0" w:after="0" w:afterAutospacing="0"/>
        <w:ind w:left="567" w:hanging="567"/>
        <w:rPr>
          <w:rFonts w:ascii="Arial" w:hAnsi="Arial" w:cs="Arial"/>
          <w:sz w:val="22"/>
          <w:szCs w:val="22"/>
        </w:rPr>
      </w:pPr>
    </w:p>
    <w:p w14:paraId="40F74B23" w14:textId="77777777" w:rsidR="006D4574" w:rsidRPr="00FF2964" w:rsidRDefault="006D4574" w:rsidP="006D4574">
      <w:pPr>
        <w:pStyle w:val="NormalWeb"/>
        <w:spacing w:before="0" w:beforeAutospacing="0" w:after="0" w:afterAutospacing="0"/>
        <w:ind w:left="567"/>
        <w:rPr>
          <w:rFonts w:ascii="Arial" w:hAnsi="Arial" w:cs="Arial"/>
          <w:i/>
          <w:sz w:val="22"/>
          <w:szCs w:val="22"/>
        </w:rPr>
      </w:pPr>
      <w:r w:rsidRPr="00FF2964">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14:paraId="6A0A5514" w14:textId="77777777" w:rsidR="006D4574" w:rsidRPr="00FF2964" w:rsidRDefault="006D4574" w:rsidP="006D4574">
      <w:pPr>
        <w:pStyle w:val="NormalWeb"/>
        <w:spacing w:before="0" w:beforeAutospacing="0" w:after="0" w:afterAutospacing="0"/>
        <w:ind w:left="567" w:hanging="567"/>
        <w:rPr>
          <w:rFonts w:ascii="Arial" w:hAnsi="Arial" w:cs="Arial"/>
          <w:i/>
          <w:color w:val="000000"/>
          <w:sz w:val="22"/>
          <w:szCs w:val="22"/>
        </w:rPr>
      </w:pPr>
    </w:p>
    <w:p w14:paraId="296ED887" w14:textId="77777777" w:rsidR="006D4574" w:rsidRPr="00FF2964" w:rsidRDefault="006D4574" w:rsidP="006D4574">
      <w:pPr>
        <w:pStyle w:val="NormalWeb"/>
        <w:spacing w:before="0" w:beforeAutospacing="0" w:after="0" w:afterAutospacing="0"/>
        <w:ind w:left="567" w:hanging="567"/>
        <w:jc w:val="both"/>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 xml:space="preserve">Section C.1A.3 </w:t>
      </w:r>
    </w:p>
    <w:p w14:paraId="1C757AFA" w14:textId="77777777" w:rsidR="006D4574" w:rsidRPr="00FF2964" w:rsidRDefault="006D4574" w:rsidP="006D4574">
      <w:pPr>
        <w:pStyle w:val="NormalWeb"/>
        <w:spacing w:before="0" w:beforeAutospacing="0" w:after="0" w:afterAutospacing="0"/>
        <w:ind w:left="567" w:hanging="567"/>
        <w:jc w:val="both"/>
        <w:rPr>
          <w:rFonts w:ascii="Arial" w:hAnsi="Arial" w:cs="Arial"/>
          <w:i/>
          <w:color w:val="000000"/>
          <w:sz w:val="22"/>
          <w:szCs w:val="22"/>
        </w:rPr>
      </w:pPr>
    </w:p>
    <w:p w14:paraId="61FB8AAE" w14:textId="77777777" w:rsidR="006D4574" w:rsidRPr="00FF2964" w:rsidRDefault="006D4574" w:rsidP="006D4574">
      <w:pPr>
        <w:pStyle w:val="NormalWeb"/>
        <w:spacing w:before="0" w:beforeAutospacing="0" w:after="0" w:afterAutospacing="0"/>
        <w:ind w:left="567"/>
        <w:jc w:val="both"/>
        <w:rPr>
          <w:rFonts w:ascii="Arial" w:hAnsi="Arial" w:cs="Arial"/>
          <w:i/>
          <w:color w:val="000000"/>
          <w:sz w:val="22"/>
          <w:szCs w:val="22"/>
        </w:rPr>
      </w:pPr>
      <w:r w:rsidRPr="00FF2964">
        <w:rPr>
          <w:rFonts w:ascii="Arial" w:hAnsi="Arial" w:cs="Arial"/>
          <w:i/>
          <w:color w:val="000000"/>
          <w:sz w:val="22"/>
          <w:szCs w:val="22"/>
        </w:rPr>
        <w:t>“If a department does not comply with regulation 1/VII/C.1A.1 or 1/VII/C.1A.2, the reasons for non-compliance shall be recorded in writing.”</w:t>
      </w:r>
    </w:p>
    <w:p w14:paraId="0A042874" w14:textId="77777777" w:rsidR="006D4574" w:rsidRPr="00FF2964" w:rsidRDefault="006D4574" w:rsidP="006D4574">
      <w:pPr>
        <w:spacing w:after="0" w:line="240" w:lineRule="auto"/>
        <w:rPr>
          <w:rFonts w:ascii="Arial" w:hAnsi="Arial" w:cs="Arial"/>
          <w:color w:val="000000"/>
          <w:lang w:eastAsia="en-ZA"/>
        </w:rPr>
      </w:pPr>
    </w:p>
    <w:p w14:paraId="5C90AB8D"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14:paraId="35123004" w14:textId="77777777" w:rsidR="006D4574" w:rsidRPr="00FF2964" w:rsidRDefault="006D4574" w:rsidP="006D4574">
      <w:pPr>
        <w:spacing w:after="0" w:line="240" w:lineRule="auto"/>
        <w:rPr>
          <w:rFonts w:ascii="Arial" w:hAnsi="Arial" w:cs="Arial"/>
          <w:color w:val="000000"/>
          <w:lang w:eastAsia="en-ZA"/>
        </w:rPr>
      </w:pPr>
    </w:p>
    <w:p w14:paraId="15C8E398" w14:textId="77777777" w:rsidR="006D4574" w:rsidRPr="00FF2964" w:rsidRDefault="006D4574" w:rsidP="006D4574">
      <w:pPr>
        <w:shd w:val="clear" w:color="auto" w:fill="FFFFFF"/>
        <w:spacing w:after="0" w:line="240" w:lineRule="auto"/>
        <w:ind w:left="567" w:hanging="567"/>
        <w:rPr>
          <w:rFonts w:ascii="Arial" w:hAnsi="Arial" w:cs="Arial"/>
        </w:rPr>
      </w:pPr>
      <w:r w:rsidRPr="00FF2964">
        <w:rPr>
          <w:rFonts w:ascii="Arial" w:hAnsi="Arial" w:cs="Arial"/>
        </w:rPr>
        <w:t>The following DPW posts have been vacant for more than 12 months</w:t>
      </w:r>
    </w:p>
    <w:p w14:paraId="56D00566" w14:textId="77777777" w:rsidR="006D4574" w:rsidRPr="00FF2964" w:rsidRDefault="006D4574" w:rsidP="006D4574">
      <w:pPr>
        <w:spacing w:after="0" w:line="240" w:lineRule="auto"/>
        <w:ind w:left="426" w:hanging="426"/>
        <w:rPr>
          <w:rFonts w:ascii="Arial" w:hAnsi="Arial" w:cs="Arial"/>
          <w:color w:val="000000"/>
          <w:lang w:eastAsia="en-ZA"/>
        </w:rPr>
      </w:pPr>
    </w:p>
    <w:tbl>
      <w:tblPr>
        <w:tblW w:w="9513" w:type="dxa"/>
        <w:tblInd w:w="93" w:type="dxa"/>
        <w:tblLook w:val="04A0" w:firstRow="1" w:lastRow="0" w:firstColumn="1" w:lastColumn="0" w:noHBand="0" w:noVBand="1"/>
      </w:tblPr>
      <w:tblGrid>
        <w:gridCol w:w="537"/>
        <w:gridCol w:w="2997"/>
        <w:gridCol w:w="1560"/>
        <w:gridCol w:w="3143"/>
        <w:gridCol w:w="1276"/>
      </w:tblGrid>
      <w:tr w:rsidR="006D4574" w:rsidRPr="00FF2964" w14:paraId="76536AFD" w14:textId="77777777" w:rsidTr="006D4574">
        <w:trPr>
          <w:trHeight w:val="492"/>
          <w:tblHeader/>
        </w:trPr>
        <w:tc>
          <w:tcPr>
            <w:tcW w:w="537"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056C0954"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NO.</w:t>
            </w:r>
          </w:p>
        </w:tc>
        <w:tc>
          <w:tcPr>
            <w:tcW w:w="2997" w:type="dxa"/>
            <w:tcBorders>
              <w:top w:val="single" w:sz="4" w:space="0" w:color="auto"/>
              <w:left w:val="nil"/>
              <w:bottom w:val="single" w:sz="4" w:space="0" w:color="auto"/>
              <w:right w:val="single" w:sz="4" w:space="0" w:color="auto"/>
            </w:tcBorders>
            <w:shd w:val="clear" w:color="000000" w:fill="BFBFBF"/>
            <w:vAlign w:val="bottom"/>
            <w:hideMark/>
          </w:tcPr>
          <w:p w14:paraId="1CAE84E1"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COMPONENT DESCRIPTION</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6E2C6967" w14:textId="77777777" w:rsidR="006D4574" w:rsidRPr="00EC1906" w:rsidRDefault="006D4574" w:rsidP="006D4574">
            <w:pPr>
              <w:spacing w:after="0" w:line="240" w:lineRule="auto"/>
              <w:jc w:val="center"/>
              <w:rPr>
                <w:rFonts w:ascii="Arial" w:hAnsi="Arial" w:cs="Arial"/>
                <w:b/>
                <w:bCs/>
                <w:color w:val="000000"/>
                <w:sz w:val="18"/>
                <w:szCs w:val="18"/>
                <w:lang w:eastAsia="en-ZA"/>
              </w:rPr>
            </w:pPr>
            <w:r w:rsidRPr="00EC1906">
              <w:rPr>
                <w:rFonts w:ascii="Arial" w:hAnsi="Arial" w:cs="Arial"/>
                <w:b/>
                <w:bCs/>
                <w:color w:val="000000"/>
                <w:sz w:val="18"/>
                <w:szCs w:val="18"/>
                <w:lang w:eastAsia="en-ZA"/>
              </w:rPr>
              <w:t>POST SALARY LEVEL</w:t>
            </w:r>
          </w:p>
        </w:tc>
        <w:tc>
          <w:tcPr>
            <w:tcW w:w="3143" w:type="dxa"/>
            <w:tcBorders>
              <w:top w:val="single" w:sz="4" w:space="0" w:color="auto"/>
              <w:left w:val="nil"/>
              <w:bottom w:val="single" w:sz="4" w:space="0" w:color="auto"/>
              <w:right w:val="single" w:sz="4" w:space="0" w:color="auto"/>
            </w:tcBorders>
            <w:shd w:val="clear" w:color="000000" w:fill="BFBFBF"/>
            <w:vAlign w:val="bottom"/>
            <w:hideMark/>
          </w:tcPr>
          <w:p w14:paraId="38D48111"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POST JOB TITLE DESCRIPTION</w:t>
            </w:r>
          </w:p>
        </w:tc>
        <w:tc>
          <w:tcPr>
            <w:tcW w:w="1276" w:type="dxa"/>
            <w:tcBorders>
              <w:top w:val="single" w:sz="4" w:space="0" w:color="auto"/>
              <w:left w:val="nil"/>
              <w:bottom w:val="single" w:sz="4" w:space="0" w:color="auto"/>
              <w:right w:val="single" w:sz="4" w:space="0" w:color="auto"/>
            </w:tcBorders>
            <w:shd w:val="clear" w:color="000000" w:fill="BFBFBF"/>
            <w:noWrap/>
            <w:vAlign w:val="bottom"/>
            <w:hideMark/>
          </w:tcPr>
          <w:p w14:paraId="4B682B56" w14:textId="77777777" w:rsidR="006D4574" w:rsidRPr="00EC1906" w:rsidRDefault="006D4574" w:rsidP="006D4574">
            <w:pPr>
              <w:spacing w:after="0" w:line="240" w:lineRule="auto"/>
              <w:rPr>
                <w:rFonts w:ascii="Arial" w:hAnsi="Arial" w:cs="Arial"/>
                <w:b/>
                <w:bCs/>
                <w:color w:val="000000"/>
                <w:sz w:val="18"/>
                <w:szCs w:val="18"/>
                <w:lang w:eastAsia="en-ZA"/>
              </w:rPr>
            </w:pPr>
            <w:r w:rsidRPr="00EC1906">
              <w:rPr>
                <w:rFonts w:ascii="Arial" w:hAnsi="Arial" w:cs="Arial"/>
                <w:b/>
                <w:bCs/>
                <w:color w:val="000000"/>
                <w:sz w:val="18"/>
                <w:szCs w:val="18"/>
                <w:lang w:eastAsia="en-ZA"/>
              </w:rPr>
              <w:t>VACANT DATE</w:t>
            </w:r>
          </w:p>
        </w:tc>
      </w:tr>
      <w:tr w:rsidR="006D4574" w:rsidRPr="00FF2964" w14:paraId="3EBF9C9B" w14:textId="77777777"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93C6990" w14:textId="77777777" w:rsidR="006D4574" w:rsidRPr="00EC1906" w:rsidRDefault="006D4574" w:rsidP="006D4574">
            <w:pPr>
              <w:spacing w:after="0" w:line="240" w:lineRule="auto"/>
              <w:ind w:hanging="21"/>
              <w:jc w:val="center"/>
              <w:rPr>
                <w:rFonts w:ascii="Arial" w:hAnsi="Arial" w:cs="Arial"/>
                <w:color w:val="000000"/>
                <w:sz w:val="18"/>
                <w:szCs w:val="18"/>
                <w:lang w:eastAsia="en-ZA"/>
              </w:rPr>
            </w:pPr>
            <w:r w:rsidRPr="00EC1906">
              <w:rPr>
                <w:rFonts w:ascii="Arial" w:hAnsi="Arial" w:cs="Arial"/>
                <w:color w:val="000000"/>
                <w:sz w:val="18"/>
                <w:szCs w:val="18"/>
                <w:lang w:eastAsia="en-ZA"/>
              </w:rPr>
              <w:t>1</w:t>
            </w:r>
          </w:p>
        </w:tc>
        <w:tc>
          <w:tcPr>
            <w:tcW w:w="2997" w:type="dxa"/>
            <w:tcBorders>
              <w:top w:val="nil"/>
              <w:left w:val="nil"/>
              <w:bottom w:val="single" w:sz="4" w:space="0" w:color="auto"/>
              <w:right w:val="single" w:sz="4" w:space="0" w:color="auto"/>
            </w:tcBorders>
            <w:shd w:val="clear" w:color="auto" w:fill="auto"/>
            <w:vAlign w:val="bottom"/>
            <w:hideMark/>
          </w:tcPr>
          <w:p w14:paraId="1DAAAAA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14:paraId="3762A8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EDFA30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OFFICE OF THE DIRECTOR - GENERAL </w:t>
            </w:r>
          </w:p>
        </w:tc>
        <w:tc>
          <w:tcPr>
            <w:tcW w:w="1276" w:type="dxa"/>
            <w:tcBorders>
              <w:top w:val="nil"/>
              <w:left w:val="nil"/>
              <w:bottom w:val="single" w:sz="4" w:space="0" w:color="auto"/>
              <w:right w:val="single" w:sz="4" w:space="0" w:color="auto"/>
            </w:tcBorders>
            <w:shd w:val="clear" w:color="auto" w:fill="auto"/>
            <w:noWrap/>
            <w:vAlign w:val="bottom"/>
            <w:hideMark/>
          </w:tcPr>
          <w:p w14:paraId="447E5CE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88D0D20"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7E7BC1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w:t>
            </w:r>
          </w:p>
        </w:tc>
        <w:tc>
          <w:tcPr>
            <w:tcW w:w="2997" w:type="dxa"/>
            <w:tcBorders>
              <w:top w:val="nil"/>
              <w:left w:val="nil"/>
              <w:bottom w:val="single" w:sz="4" w:space="0" w:color="auto"/>
              <w:right w:val="single" w:sz="4" w:space="0" w:color="auto"/>
            </w:tcBorders>
            <w:shd w:val="clear" w:color="auto" w:fill="auto"/>
            <w:vAlign w:val="bottom"/>
            <w:hideMark/>
          </w:tcPr>
          <w:p w14:paraId="70280A7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D:ADMINISTRATIVE SUPPORT:OFFICE OF THE DG      </w:t>
            </w:r>
          </w:p>
        </w:tc>
        <w:tc>
          <w:tcPr>
            <w:tcW w:w="1560" w:type="dxa"/>
            <w:tcBorders>
              <w:top w:val="nil"/>
              <w:left w:val="nil"/>
              <w:bottom w:val="single" w:sz="4" w:space="0" w:color="auto"/>
              <w:right w:val="single" w:sz="4" w:space="0" w:color="auto"/>
            </w:tcBorders>
            <w:shd w:val="clear" w:color="auto" w:fill="auto"/>
            <w:noWrap/>
            <w:vAlign w:val="bottom"/>
            <w:hideMark/>
          </w:tcPr>
          <w:p w14:paraId="4B26229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110AC1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64ACE9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7D31D71"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63D73D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w:t>
            </w:r>
          </w:p>
        </w:tc>
        <w:tc>
          <w:tcPr>
            <w:tcW w:w="2997" w:type="dxa"/>
            <w:tcBorders>
              <w:top w:val="nil"/>
              <w:left w:val="nil"/>
              <w:bottom w:val="single" w:sz="4" w:space="0" w:color="auto"/>
              <w:right w:val="single" w:sz="4" w:space="0" w:color="auto"/>
            </w:tcBorders>
            <w:shd w:val="clear" w:color="auto" w:fill="auto"/>
            <w:vAlign w:val="bottom"/>
            <w:hideMark/>
          </w:tcPr>
          <w:p w14:paraId="6E91080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14:paraId="4CEE762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33755D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2CE5D2C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4336B40"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91D3E0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w:t>
            </w:r>
          </w:p>
        </w:tc>
        <w:tc>
          <w:tcPr>
            <w:tcW w:w="2997" w:type="dxa"/>
            <w:tcBorders>
              <w:top w:val="nil"/>
              <w:left w:val="nil"/>
              <w:bottom w:val="single" w:sz="4" w:space="0" w:color="auto"/>
              <w:right w:val="single" w:sz="4" w:space="0" w:color="auto"/>
            </w:tcBorders>
            <w:shd w:val="clear" w:color="auto" w:fill="auto"/>
            <w:vAlign w:val="bottom"/>
            <w:hideMark/>
          </w:tcPr>
          <w:p w14:paraId="01E1AB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GENDER                                    </w:t>
            </w:r>
          </w:p>
        </w:tc>
        <w:tc>
          <w:tcPr>
            <w:tcW w:w="1560" w:type="dxa"/>
            <w:tcBorders>
              <w:top w:val="nil"/>
              <w:left w:val="nil"/>
              <w:bottom w:val="single" w:sz="4" w:space="0" w:color="auto"/>
              <w:right w:val="single" w:sz="4" w:space="0" w:color="auto"/>
            </w:tcBorders>
            <w:shd w:val="clear" w:color="auto" w:fill="auto"/>
            <w:noWrap/>
            <w:vAlign w:val="bottom"/>
            <w:hideMark/>
          </w:tcPr>
          <w:p w14:paraId="49878FD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0A6EF5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F380C0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EBDE7A6" w14:textId="77777777" w:rsidTr="006D4574">
        <w:trPr>
          <w:trHeight w:val="24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3A63AE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w:t>
            </w:r>
          </w:p>
        </w:tc>
        <w:tc>
          <w:tcPr>
            <w:tcW w:w="2997" w:type="dxa"/>
            <w:tcBorders>
              <w:top w:val="nil"/>
              <w:left w:val="nil"/>
              <w:bottom w:val="single" w:sz="4" w:space="0" w:color="auto"/>
              <w:right w:val="single" w:sz="4" w:space="0" w:color="auto"/>
            </w:tcBorders>
            <w:shd w:val="clear" w:color="auto" w:fill="auto"/>
            <w:vAlign w:val="bottom"/>
            <w:hideMark/>
          </w:tcPr>
          <w:p w14:paraId="0B2DD8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78DC5AD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8971A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7E6DD2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592B3E2" w14:textId="77777777" w:rsidTr="006D4574">
        <w:trPr>
          <w:trHeight w:val="2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66C88A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w:t>
            </w:r>
          </w:p>
        </w:tc>
        <w:tc>
          <w:tcPr>
            <w:tcW w:w="2997" w:type="dxa"/>
            <w:tcBorders>
              <w:top w:val="nil"/>
              <w:left w:val="nil"/>
              <w:bottom w:val="single" w:sz="4" w:space="0" w:color="auto"/>
              <w:right w:val="single" w:sz="4" w:space="0" w:color="auto"/>
            </w:tcBorders>
            <w:shd w:val="clear" w:color="auto" w:fill="auto"/>
            <w:vAlign w:val="bottom"/>
            <w:hideMark/>
          </w:tcPr>
          <w:p w14:paraId="2CC3FF4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7624597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B89504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DD954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709435F" w14:textId="77777777" w:rsidTr="006D4574">
        <w:trPr>
          <w:trHeight w:val="26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80BDE0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w:t>
            </w:r>
          </w:p>
        </w:tc>
        <w:tc>
          <w:tcPr>
            <w:tcW w:w="2997" w:type="dxa"/>
            <w:tcBorders>
              <w:top w:val="nil"/>
              <w:left w:val="nil"/>
              <w:bottom w:val="single" w:sz="4" w:space="0" w:color="auto"/>
              <w:right w:val="single" w:sz="4" w:space="0" w:color="auto"/>
            </w:tcBorders>
            <w:shd w:val="clear" w:color="auto" w:fill="auto"/>
            <w:vAlign w:val="bottom"/>
            <w:hideMark/>
          </w:tcPr>
          <w:p w14:paraId="0A51DF8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DIR:YOUTH SERVICES                             </w:t>
            </w:r>
          </w:p>
        </w:tc>
        <w:tc>
          <w:tcPr>
            <w:tcW w:w="1560" w:type="dxa"/>
            <w:tcBorders>
              <w:top w:val="nil"/>
              <w:left w:val="nil"/>
              <w:bottom w:val="single" w:sz="4" w:space="0" w:color="auto"/>
              <w:right w:val="single" w:sz="4" w:space="0" w:color="auto"/>
            </w:tcBorders>
            <w:shd w:val="clear" w:color="auto" w:fill="auto"/>
            <w:noWrap/>
            <w:vAlign w:val="bottom"/>
            <w:hideMark/>
          </w:tcPr>
          <w:p w14:paraId="01FA0D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70ED427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YOUTH                             </w:t>
            </w:r>
          </w:p>
        </w:tc>
        <w:tc>
          <w:tcPr>
            <w:tcW w:w="1276" w:type="dxa"/>
            <w:tcBorders>
              <w:top w:val="nil"/>
              <w:left w:val="nil"/>
              <w:bottom w:val="single" w:sz="4" w:space="0" w:color="auto"/>
              <w:right w:val="single" w:sz="4" w:space="0" w:color="auto"/>
            </w:tcBorders>
            <w:shd w:val="clear" w:color="auto" w:fill="auto"/>
            <w:noWrap/>
            <w:vAlign w:val="bottom"/>
            <w:hideMark/>
          </w:tcPr>
          <w:p w14:paraId="591B4A9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7622016C" w14:textId="77777777" w:rsidTr="006D4574">
        <w:trPr>
          <w:trHeight w:val="42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96A560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w:t>
            </w:r>
          </w:p>
        </w:tc>
        <w:tc>
          <w:tcPr>
            <w:tcW w:w="2997" w:type="dxa"/>
            <w:tcBorders>
              <w:top w:val="nil"/>
              <w:left w:val="nil"/>
              <w:bottom w:val="single" w:sz="4" w:space="0" w:color="auto"/>
              <w:right w:val="single" w:sz="4" w:space="0" w:color="auto"/>
            </w:tcBorders>
            <w:shd w:val="clear" w:color="auto" w:fill="auto"/>
            <w:vAlign w:val="bottom"/>
            <w:hideMark/>
          </w:tcPr>
          <w:p w14:paraId="4F73EF9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DBB368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2283F4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 ADVOCACY SUPPORT &amp; SPECIAL PRG</w:t>
            </w:r>
          </w:p>
        </w:tc>
        <w:tc>
          <w:tcPr>
            <w:tcW w:w="1276" w:type="dxa"/>
            <w:tcBorders>
              <w:top w:val="nil"/>
              <w:left w:val="nil"/>
              <w:bottom w:val="single" w:sz="4" w:space="0" w:color="auto"/>
              <w:right w:val="single" w:sz="4" w:space="0" w:color="auto"/>
            </w:tcBorders>
            <w:shd w:val="clear" w:color="auto" w:fill="auto"/>
            <w:noWrap/>
            <w:vAlign w:val="bottom"/>
            <w:hideMark/>
          </w:tcPr>
          <w:p w14:paraId="5D11276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20160301</w:t>
            </w:r>
          </w:p>
        </w:tc>
      </w:tr>
      <w:tr w:rsidR="006D4574" w:rsidRPr="00FF2964" w14:paraId="07D03957"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19D7D0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w:t>
            </w:r>
          </w:p>
        </w:tc>
        <w:tc>
          <w:tcPr>
            <w:tcW w:w="2997" w:type="dxa"/>
            <w:tcBorders>
              <w:top w:val="nil"/>
              <w:left w:val="nil"/>
              <w:bottom w:val="single" w:sz="4" w:space="0" w:color="auto"/>
              <w:right w:val="single" w:sz="4" w:space="0" w:color="auto"/>
            </w:tcBorders>
            <w:shd w:val="clear" w:color="auto" w:fill="auto"/>
            <w:vAlign w:val="bottom"/>
            <w:hideMark/>
          </w:tcPr>
          <w:p w14:paraId="61D151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DISABILITY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36202B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B2659E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954085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6ADD931"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A34624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2997" w:type="dxa"/>
            <w:tcBorders>
              <w:top w:val="nil"/>
              <w:left w:val="nil"/>
              <w:bottom w:val="single" w:sz="4" w:space="0" w:color="auto"/>
              <w:right w:val="single" w:sz="4" w:space="0" w:color="auto"/>
            </w:tcBorders>
            <w:shd w:val="clear" w:color="auto" w:fill="auto"/>
            <w:vAlign w:val="bottom"/>
            <w:hideMark/>
          </w:tcPr>
          <w:p w14:paraId="26AADC97"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14:paraId="03DD597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DBCC33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14:paraId="2D9A61F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C60C997"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671DBB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2997" w:type="dxa"/>
            <w:tcBorders>
              <w:top w:val="nil"/>
              <w:left w:val="nil"/>
              <w:bottom w:val="single" w:sz="4" w:space="0" w:color="auto"/>
              <w:right w:val="single" w:sz="4" w:space="0" w:color="auto"/>
            </w:tcBorders>
            <w:shd w:val="clear" w:color="auto" w:fill="auto"/>
            <w:vAlign w:val="bottom"/>
            <w:hideMark/>
          </w:tcPr>
          <w:p w14:paraId="79067D5A"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SUB DIR: REGIONAL AUDIT                        </w:t>
            </w:r>
          </w:p>
        </w:tc>
        <w:tc>
          <w:tcPr>
            <w:tcW w:w="1560" w:type="dxa"/>
            <w:tcBorders>
              <w:top w:val="nil"/>
              <w:left w:val="nil"/>
              <w:bottom w:val="single" w:sz="4" w:space="0" w:color="auto"/>
              <w:right w:val="single" w:sz="4" w:space="0" w:color="auto"/>
            </w:tcBorders>
            <w:shd w:val="clear" w:color="auto" w:fill="auto"/>
            <w:noWrap/>
            <w:vAlign w:val="bottom"/>
            <w:hideMark/>
          </w:tcPr>
          <w:p w14:paraId="0903D44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2F3F89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INTERNAL AUDIT                </w:t>
            </w:r>
          </w:p>
        </w:tc>
        <w:tc>
          <w:tcPr>
            <w:tcW w:w="1276" w:type="dxa"/>
            <w:tcBorders>
              <w:top w:val="nil"/>
              <w:left w:val="nil"/>
              <w:bottom w:val="single" w:sz="4" w:space="0" w:color="auto"/>
              <w:right w:val="single" w:sz="4" w:space="0" w:color="auto"/>
            </w:tcBorders>
            <w:shd w:val="clear" w:color="auto" w:fill="auto"/>
            <w:noWrap/>
            <w:vAlign w:val="bottom"/>
            <w:hideMark/>
          </w:tcPr>
          <w:p w14:paraId="1495A82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44FD27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822958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2997" w:type="dxa"/>
            <w:tcBorders>
              <w:top w:val="nil"/>
              <w:left w:val="nil"/>
              <w:bottom w:val="single" w:sz="4" w:space="0" w:color="auto"/>
              <w:right w:val="single" w:sz="4" w:space="0" w:color="auto"/>
            </w:tcBorders>
            <w:shd w:val="clear" w:color="auto" w:fill="auto"/>
            <w:vAlign w:val="bottom"/>
            <w:hideMark/>
          </w:tcPr>
          <w:p w14:paraId="21CE1BB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CT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7B0997D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A11F51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5DF3FD7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20170116</w:t>
            </w:r>
          </w:p>
        </w:tc>
      </w:tr>
      <w:tr w:rsidR="006D4574" w:rsidRPr="00FF2964" w14:paraId="1B4728C6"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48F77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2997" w:type="dxa"/>
            <w:tcBorders>
              <w:top w:val="nil"/>
              <w:left w:val="nil"/>
              <w:bottom w:val="single" w:sz="4" w:space="0" w:color="auto"/>
              <w:right w:val="single" w:sz="4" w:space="0" w:color="auto"/>
            </w:tcBorders>
            <w:shd w:val="clear" w:color="auto" w:fill="auto"/>
            <w:vAlign w:val="bottom"/>
            <w:hideMark/>
          </w:tcPr>
          <w:p w14:paraId="4B4A75E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MFK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029A31C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07479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3F6EDDF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20160430</w:t>
            </w:r>
          </w:p>
        </w:tc>
      </w:tr>
      <w:tr w:rsidR="006D4574" w:rsidRPr="00FF2964" w14:paraId="003000C4"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3F4030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w:t>
            </w:r>
          </w:p>
        </w:tc>
        <w:tc>
          <w:tcPr>
            <w:tcW w:w="2997" w:type="dxa"/>
            <w:tcBorders>
              <w:top w:val="nil"/>
              <w:left w:val="nil"/>
              <w:bottom w:val="single" w:sz="4" w:space="0" w:color="auto"/>
              <w:right w:val="single" w:sz="4" w:space="0" w:color="auto"/>
            </w:tcBorders>
            <w:shd w:val="clear" w:color="auto" w:fill="auto"/>
            <w:vAlign w:val="bottom"/>
            <w:hideMark/>
          </w:tcPr>
          <w:p w14:paraId="132602BC"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UTA SUB DIR:INTERNAL AUDIT                        </w:t>
            </w:r>
          </w:p>
        </w:tc>
        <w:tc>
          <w:tcPr>
            <w:tcW w:w="1560" w:type="dxa"/>
            <w:tcBorders>
              <w:top w:val="nil"/>
              <w:left w:val="nil"/>
              <w:bottom w:val="single" w:sz="4" w:space="0" w:color="auto"/>
              <w:right w:val="single" w:sz="4" w:space="0" w:color="auto"/>
            </w:tcBorders>
            <w:shd w:val="clear" w:color="auto" w:fill="auto"/>
            <w:noWrap/>
            <w:vAlign w:val="bottom"/>
            <w:hideMark/>
          </w:tcPr>
          <w:p w14:paraId="3443A73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2719B7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 REGIONAL AUDIT:AUDIT SUPERVISOR:REGIONS      </w:t>
            </w:r>
          </w:p>
        </w:tc>
        <w:tc>
          <w:tcPr>
            <w:tcW w:w="1276" w:type="dxa"/>
            <w:tcBorders>
              <w:top w:val="nil"/>
              <w:left w:val="nil"/>
              <w:bottom w:val="single" w:sz="4" w:space="0" w:color="auto"/>
              <w:right w:val="single" w:sz="4" w:space="0" w:color="auto"/>
            </w:tcBorders>
            <w:shd w:val="clear" w:color="auto" w:fill="auto"/>
            <w:noWrap/>
            <w:vAlign w:val="bottom"/>
            <w:hideMark/>
          </w:tcPr>
          <w:p w14:paraId="7B6581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20160908</w:t>
            </w:r>
          </w:p>
        </w:tc>
      </w:tr>
      <w:tr w:rsidR="006D4574" w:rsidRPr="00FF2964" w14:paraId="30C25D4B" w14:textId="77777777" w:rsidTr="006D4574">
        <w:trPr>
          <w:trHeight w:val="44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C9A1A7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15</w:t>
            </w:r>
          </w:p>
        </w:tc>
        <w:tc>
          <w:tcPr>
            <w:tcW w:w="2997" w:type="dxa"/>
            <w:tcBorders>
              <w:top w:val="nil"/>
              <w:left w:val="nil"/>
              <w:bottom w:val="single" w:sz="4" w:space="0" w:color="auto"/>
              <w:right w:val="single" w:sz="4" w:space="0" w:color="auto"/>
            </w:tcBorders>
            <w:shd w:val="clear" w:color="auto" w:fill="auto"/>
            <w:vAlign w:val="bottom"/>
            <w:hideMark/>
          </w:tcPr>
          <w:p w14:paraId="4EF6616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DIR:INTERNAL AUDIT(HO &amp; COMPUTER AUDITS)       </w:t>
            </w:r>
          </w:p>
        </w:tc>
        <w:tc>
          <w:tcPr>
            <w:tcW w:w="1560" w:type="dxa"/>
            <w:tcBorders>
              <w:top w:val="nil"/>
              <w:left w:val="nil"/>
              <w:bottom w:val="single" w:sz="4" w:space="0" w:color="auto"/>
              <w:right w:val="single" w:sz="4" w:space="0" w:color="auto"/>
            </w:tcBorders>
            <w:shd w:val="clear" w:color="auto" w:fill="auto"/>
            <w:noWrap/>
            <w:vAlign w:val="bottom"/>
            <w:hideMark/>
          </w:tcPr>
          <w:p w14:paraId="5D04C08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A5A054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DIRECTOR:COMPUTER AUDITS                   </w:t>
            </w:r>
          </w:p>
        </w:tc>
        <w:tc>
          <w:tcPr>
            <w:tcW w:w="1276" w:type="dxa"/>
            <w:tcBorders>
              <w:top w:val="nil"/>
              <w:left w:val="nil"/>
              <w:bottom w:val="single" w:sz="4" w:space="0" w:color="auto"/>
              <w:right w:val="single" w:sz="4" w:space="0" w:color="auto"/>
            </w:tcBorders>
            <w:shd w:val="clear" w:color="auto" w:fill="auto"/>
            <w:noWrap/>
            <w:vAlign w:val="bottom"/>
            <w:hideMark/>
          </w:tcPr>
          <w:p w14:paraId="0A887A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20170301</w:t>
            </w:r>
          </w:p>
        </w:tc>
      </w:tr>
      <w:tr w:rsidR="006D4574" w:rsidRPr="00FF2964" w14:paraId="4FCFF4D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81D22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16</w:t>
            </w:r>
          </w:p>
        </w:tc>
        <w:tc>
          <w:tcPr>
            <w:tcW w:w="2997" w:type="dxa"/>
            <w:tcBorders>
              <w:top w:val="nil"/>
              <w:left w:val="nil"/>
              <w:bottom w:val="single" w:sz="4" w:space="0" w:color="auto"/>
              <w:right w:val="single" w:sz="4" w:space="0" w:color="auto"/>
            </w:tcBorders>
            <w:shd w:val="clear" w:color="auto" w:fill="auto"/>
            <w:vAlign w:val="bottom"/>
            <w:hideMark/>
          </w:tcPr>
          <w:p w14:paraId="2E67D5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PTA SUB DIV PRESTIGE SUPPORT                      </w:t>
            </w:r>
          </w:p>
        </w:tc>
        <w:tc>
          <w:tcPr>
            <w:tcW w:w="1560" w:type="dxa"/>
            <w:tcBorders>
              <w:top w:val="nil"/>
              <w:left w:val="nil"/>
              <w:bottom w:val="single" w:sz="4" w:space="0" w:color="auto"/>
              <w:right w:val="single" w:sz="4" w:space="0" w:color="auto"/>
            </w:tcBorders>
            <w:shd w:val="clear" w:color="auto" w:fill="auto"/>
            <w:noWrap/>
            <w:vAlign w:val="bottom"/>
            <w:hideMark/>
          </w:tcPr>
          <w:p w14:paraId="607ECC7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B7786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TECHNICAL MAINTENANCE            </w:t>
            </w:r>
          </w:p>
        </w:tc>
        <w:tc>
          <w:tcPr>
            <w:tcW w:w="1276" w:type="dxa"/>
            <w:tcBorders>
              <w:top w:val="nil"/>
              <w:left w:val="nil"/>
              <w:bottom w:val="single" w:sz="4" w:space="0" w:color="auto"/>
              <w:right w:val="single" w:sz="4" w:space="0" w:color="auto"/>
            </w:tcBorders>
            <w:shd w:val="clear" w:color="auto" w:fill="auto"/>
            <w:noWrap/>
            <w:vAlign w:val="bottom"/>
            <w:hideMark/>
          </w:tcPr>
          <w:p w14:paraId="3368A00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20160201</w:t>
            </w:r>
          </w:p>
        </w:tc>
      </w:tr>
      <w:tr w:rsidR="006D4574" w:rsidRPr="00FF2964" w14:paraId="55D85DC4"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7F10D8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17</w:t>
            </w:r>
          </w:p>
        </w:tc>
        <w:tc>
          <w:tcPr>
            <w:tcW w:w="2997" w:type="dxa"/>
            <w:tcBorders>
              <w:top w:val="nil"/>
              <w:left w:val="nil"/>
              <w:bottom w:val="single" w:sz="4" w:space="0" w:color="auto"/>
              <w:right w:val="single" w:sz="4" w:space="0" w:color="auto"/>
            </w:tcBorders>
            <w:shd w:val="clear" w:color="auto" w:fill="auto"/>
            <w:vAlign w:val="bottom"/>
            <w:hideMark/>
          </w:tcPr>
          <w:p w14:paraId="75A11F67"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413E9C2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9F8F64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F0DF76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A143E23"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892091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18</w:t>
            </w:r>
          </w:p>
        </w:tc>
        <w:tc>
          <w:tcPr>
            <w:tcW w:w="2997" w:type="dxa"/>
            <w:tcBorders>
              <w:top w:val="nil"/>
              <w:left w:val="nil"/>
              <w:bottom w:val="single" w:sz="4" w:space="0" w:color="auto"/>
              <w:right w:val="single" w:sz="4" w:space="0" w:color="auto"/>
            </w:tcBorders>
            <w:shd w:val="clear" w:color="auto" w:fill="auto"/>
            <w:vAlign w:val="bottom"/>
            <w:hideMark/>
          </w:tcPr>
          <w:p w14:paraId="45736583"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770A283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BB650E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C497B8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0887B6C"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5A08DC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19</w:t>
            </w:r>
          </w:p>
        </w:tc>
        <w:tc>
          <w:tcPr>
            <w:tcW w:w="2997" w:type="dxa"/>
            <w:tcBorders>
              <w:top w:val="nil"/>
              <w:left w:val="nil"/>
              <w:bottom w:val="single" w:sz="4" w:space="0" w:color="auto"/>
              <w:right w:val="single" w:sz="4" w:space="0" w:color="auto"/>
            </w:tcBorders>
            <w:shd w:val="clear" w:color="auto" w:fill="auto"/>
            <w:vAlign w:val="bottom"/>
            <w:hideMark/>
          </w:tcPr>
          <w:p w14:paraId="5B6B9C3A"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4A5538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27316F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4446FF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26A40CF"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EF3C1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20</w:t>
            </w:r>
          </w:p>
        </w:tc>
        <w:tc>
          <w:tcPr>
            <w:tcW w:w="2997" w:type="dxa"/>
            <w:tcBorders>
              <w:top w:val="nil"/>
              <w:left w:val="nil"/>
              <w:bottom w:val="single" w:sz="4" w:space="0" w:color="auto"/>
              <w:right w:val="single" w:sz="4" w:space="0" w:color="auto"/>
            </w:tcBorders>
            <w:shd w:val="clear" w:color="auto" w:fill="auto"/>
            <w:vAlign w:val="bottom"/>
            <w:hideMark/>
          </w:tcPr>
          <w:p w14:paraId="1853B248"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5DEB390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3F725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B673BB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8202D13"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145059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21</w:t>
            </w:r>
          </w:p>
        </w:tc>
        <w:tc>
          <w:tcPr>
            <w:tcW w:w="2997" w:type="dxa"/>
            <w:tcBorders>
              <w:top w:val="nil"/>
              <w:left w:val="nil"/>
              <w:bottom w:val="single" w:sz="4" w:space="0" w:color="auto"/>
              <w:right w:val="single" w:sz="4" w:space="0" w:color="auto"/>
            </w:tcBorders>
            <w:shd w:val="clear" w:color="auto" w:fill="auto"/>
            <w:vAlign w:val="bottom"/>
            <w:hideMark/>
          </w:tcPr>
          <w:p w14:paraId="2FF34047"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21F5AAE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8AA21D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61E1A2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8846E01"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56DFBB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22</w:t>
            </w:r>
          </w:p>
        </w:tc>
        <w:tc>
          <w:tcPr>
            <w:tcW w:w="2997" w:type="dxa"/>
            <w:tcBorders>
              <w:top w:val="nil"/>
              <w:left w:val="nil"/>
              <w:bottom w:val="single" w:sz="4" w:space="0" w:color="auto"/>
              <w:right w:val="single" w:sz="4" w:space="0" w:color="auto"/>
            </w:tcBorders>
            <w:shd w:val="clear" w:color="auto" w:fill="auto"/>
            <w:vAlign w:val="bottom"/>
            <w:hideMark/>
          </w:tcPr>
          <w:p w14:paraId="175E2560"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DIR:PORTFOLIO MANAGEMENT(PRESI&amp;PAR MIN&amp;DEP MI) </w:t>
            </w:r>
          </w:p>
        </w:tc>
        <w:tc>
          <w:tcPr>
            <w:tcW w:w="1560" w:type="dxa"/>
            <w:tcBorders>
              <w:top w:val="nil"/>
              <w:left w:val="nil"/>
              <w:bottom w:val="single" w:sz="4" w:space="0" w:color="auto"/>
              <w:right w:val="single" w:sz="4" w:space="0" w:color="auto"/>
            </w:tcBorders>
            <w:shd w:val="clear" w:color="auto" w:fill="auto"/>
            <w:noWrap/>
            <w:vAlign w:val="bottom"/>
            <w:hideMark/>
          </w:tcPr>
          <w:p w14:paraId="11CC867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E4EDAE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62314DD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70BD9DA"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B7CCC9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23</w:t>
            </w:r>
          </w:p>
        </w:tc>
        <w:tc>
          <w:tcPr>
            <w:tcW w:w="2997" w:type="dxa"/>
            <w:tcBorders>
              <w:top w:val="nil"/>
              <w:left w:val="nil"/>
              <w:bottom w:val="single" w:sz="4" w:space="0" w:color="auto"/>
              <w:right w:val="single" w:sz="4" w:space="0" w:color="auto"/>
            </w:tcBorders>
            <w:shd w:val="clear" w:color="auto" w:fill="auto"/>
            <w:vAlign w:val="bottom"/>
            <w:hideMark/>
          </w:tcPr>
          <w:p w14:paraId="6DC2A25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5EDAAE6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660CA3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DIRECTOR:PROPERTY PORTFOLIO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4A3B111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7411596"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CB15E0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24</w:t>
            </w:r>
          </w:p>
        </w:tc>
        <w:tc>
          <w:tcPr>
            <w:tcW w:w="2997" w:type="dxa"/>
            <w:tcBorders>
              <w:top w:val="nil"/>
              <w:left w:val="nil"/>
              <w:bottom w:val="single" w:sz="4" w:space="0" w:color="auto"/>
              <w:right w:val="single" w:sz="4" w:space="0" w:color="auto"/>
            </w:tcBorders>
            <w:shd w:val="clear" w:color="auto" w:fill="auto"/>
            <w:vAlign w:val="bottom"/>
            <w:hideMark/>
          </w:tcPr>
          <w:p w14:paraId="3B70361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5AD7CF3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435806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38B6F7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727D405"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6E5C2A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25</w:t>
            </w:r>
          </w:p>
        </w:tc>
        <w:tc>
          <w:tcPr>
            <w:tcW w:w="2997" w:type="dxa"/>
            <w:tcBorders>
              <w:top w:val="nil"/>
              <w:left w:val="nil"/>
              <w:bottom w:val="single" w:sz="4" w:space="0" w:color="auto"/>
              <w:right w:val="single" w:sz="4" w:space="0" w:color="auto"/>
            </w:tcBorders>
            <w:shd w:val="clear" w:color="auto" w:fill="auto"/>
            <w:vAlign w:val="bottom"/>
            <w:hideMark/>
          </w:tcPr>
          <w:p w14:paraId="176A66F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67FD4F8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BE0A5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42E16A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E18903A"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DFD851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26</w:t>
            </w:r>
          </w:p>
        </w:tc>
        <w:tc>
          <w:tcPr>
            <w:tcW w:w="2997" w:type="dxa"/>
            <w:tcBorders>
              <w:top w:val="nil"/>
              <w:left w:val="nil"/>
              <w:bottom w:val="single" w:sz="4" w:space="0" w:color="auto"/>
              <w:right w:val="single" w:sz="4" w:space="0" w:color="auto"/>
            </w:tcBorders>
            <w:shd w:val="clear" w:color="auto" w:fill="auto"/>
            <w:vAlign w:val="bottom"/>
            <w:hideMark/>
          </w:tcPr>
          <w:p w14:paraId="41E7321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5D7AB1A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6FDCD6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1BCABD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0E96493"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F61BAF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27</w:t>
            </w:r>
          </w:p>
        </w:tc>
        <w:tc>
          <w:tcPr>
            <w:tcW w:w="2997" w:type="dxa"/>
            <w:tcBorders>
              <w:top w:val="nil"/>
              <w:left w:val="nil"/>
              <w:bottom w:val="single" w:sz="4" w:space="0" w:color="auto"/>
              <w:right w:val="single" w:sz="4" w:space="0" w:color="auto"/>
            </w:tcBorders>
            <w:shd w:val="clear" w:color="auto" w:fill="auto"/>
            <w:vAlign w:val="bottom"/>
            <w:hideMark/>
          </w:tcPr>
          <w:p w14:paraId="434F656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57F23D6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32A13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04562B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F88245F" w14:textId="77777777" w:rsidTr="006D4574">
        <w:trPr>
          <w:trHeight w:val="5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4C40E3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28</w:t>
            </w:r>
          </w:p>
        </w:tc>
        <w:tc>
          <w:tcPr>
            <w:tcW w:w="2997" w:type="dxa"/>
            <w:tcBorders>
              <w:top w:val="nil"/>
              <w:left w:val="nil"/>
              <w:bottom w:val="single" w:sz="4" w:space="0" w:color="auto"/>
              <w:right w:val="single" w:sz="4" w:space="0" w:color="auto"/>
            </w:tcBorders>
            <w:shd w:val="clear" w:color="auto" w:fill="auto"/>
            <w:vAlign w:val="bottom"/>
            <w:hideMark/>
          </w:tcPr>
          <w:p w14:paraId="406189F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78F66E4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0F1DEE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A0226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448CE88" w14:textId="77777777" w:rsidTr="006D4574">
        <w:trPr>
          <w:trHeight w:val="66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4E81A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29</w:t>
            </w:r>
          </w:p>
        </w:tc>
        <w:tc>
          <w:tcPr>
            <w:tcW w:w="2997" w:type="dxa"/>
            <w:tcBorders>
              <w:top w:val="nil"/>
              <w:left w:val="nil"/>
              <w:bottom w:val="single" w:sz="4" w:space="0" w:color="auto"/>
              <w:right w:val="single" w:sz="4" w:space="0" w:color="auto"/>
            </w:tcBorders>
            <w:shd w:val="clear" w:color="auto" w:fill="auto"/>
            <w:vAlign w:val="bottom"/>
            <w:hideMark/>
          </w:tcPr>
          <w:p w14:paraId="3740AC4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DIR:POTFOLIO MANAGEMENT(PRES&amp;UNION MIN &amp; DEP MI</w:t>
            </w:r>
          </w:p>
        </w:tc>
        <w:tc>
          <w:tcPr>
            <w:tcW w:w="1560" w:type="dxa"/>
            <w:tcBorders>
              <w:top w:val="nil"/>
              <w:left w:val="nil"/>
              <w:bottom w:val="single" w:sz="4" w:space="0" w:color="auto"/>
              <w:right w:val="single" w:sz="4" w:space="0" w:color="auto"/>
            </w:tcBorders>
            <w:shd w:val="clear" w:color="auto" w:fill="auto"/>
            <w:noWrap/>
            <w:vAlign w:val="bottom"/>
            <w:hideMark/>
          </w:tcPr>
          <w:p w14:paraId="471EE7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796B39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CONSTRUCTION PROJECT MANAGER CHIEF GRADE A        </w:t>
            </w:r>
          </w:p>
        </w:tc>
        <w:tc>
          <w:tcPr>
            <w:tcW w:w="1276" w:type="dxa"/>
            <w:tcBorders>
              <w:top w:val="nil"/>
              <w:left w:val="nil"/>
              <w:bottom w:val="single" w:sz="4" w:space="0" w:color="auto"/>
              <w:right w:val="single" w:sz="4" w:space="0" w:color="auto"/>
            </w:tcBorders>
            <w:shd w:val="clear" w:color="auto" w:fill="auto"/>
            <w:noWrap/>
            <w:vAlign w:val="bottom"/>
            <w:hideMark/>
          </w:tcPr>
          <w:p w14:paraId="3B7360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12963D4" w14:textId="77777777" w:rsidTr="006D4574">
        <w:trPr>
          <w:trHeight w:val="36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82829A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30</w:t>
            </w:r>
          </w:p>
        </w:tc>
        <w:tc>
          <w:tcPr>
            <w:tcW w:w="2997" w:type="dxa"/>
            <w:tcBorders>
              <w:top w:val="nil"/>
              <w:left w:val="nil"/>
              <w:bottom w:val="single" w:sz="4" w:space="0" w:color="auto"/>
              <w:right w:val="single" w:sz="4" w:space="0" w:color="auto"/>
            </w:tcBorders>
            <w:shd w:val="clear" w:color="auto" w:fill="auto"/>
            <w:vAlign w:val="bottom"/>
            <w:hideMark/>
          </w:tcPr>
          <w:p w14:paraId="07D385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DDG:GOVERNANCE RISK AND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58B172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2A89EBE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082CFE6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606BC4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BE799C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31</w:t>
            </w:r>
          </w:p>
        </w:tc>
        <w:tc>
          <w:tcPr>
            <w:tcW w:w="2997" w:type="dxa"/>
            <w:tcBorders>
              <w:top w:val="nil"/>
              <w:left w:val="nil"/>
              <w:bottom w:val="single" w:sz="4" w:space="0" w:color="auto"/>
              <w:right w:val="single" w:sz="4" w:space="0" w:color="auto"/>
            </w:tcBorders>
            <w:shd w:val="clear" w:color="auto" w:fill="auto"/>
            <w:vAlign w:val="bottom"/>
            <w:hideMark/>
          </w:tcPr>
          <w:p w14:paraId="2F023D8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03FE674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1CD4B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FRAUD AWARENESS               </w:t>
            </w:r>
          </w:p>
        </w:tc>
        <w:tc>
          <w:tcPr>
            <w:tcW w:w="1276" w:type="dxa"/>
            <w:tcBorders>
              <w:top w:val="nil"/>
              <w:left w:val="nil"/>
              <w:bottom w:val="single" w:sz="4" w:space="0" w:color="auto"/>
              <w:right w:val="single" w:sz="4" w:space="0" w:color="auto"/>
            </w:tcBorders>
            <w:shd w:val="clear" w:color="auto" w:fill="auto"/>
            <w:noWrap/>
            <w:vAlign w:val="bottom"/>
            <w:hideMark/>
          </w:tcPr>
          <w:p w14:paraId="4BC956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5FA9457" w14:textId="77777777"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B72516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32</w:t>
            </w:r>
          </w:p>
        </w:tc>
        <w:tc>
          <w:tcPr>
            <w:tcW w:w="2997" w:type="dxa"/>
            <w:tcBorders>
              <w:top w:val="nil"/>
              <w:left w:val="nil"/>
              <w:bottom w:val="single" w:sz="4" w:space="0" w:color="auto"/>
              <w:right w:val="single" w:sz="4" w:space="0" w:color="auto"/>
            </w:tcBorders>
            <w:shd w:val="clear" w:color="auto" w:fill="auto"/>
            <w:vAlign w:val="bottom"/>
            <w:hideMark/>
          </w:tcPr>
          <w:p w14:paraId="7BA9B32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384BF8F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59A6B4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14:paraId="2011627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3935673"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919C12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33</w:t>
            </w:r>
          </w:p>
        </w:tc>
        <w:tc>
          <w:tcPr>
            <w:tcW w:w="2997" w:type="dxa"/>
            <w:tcBorders>
              <w:top w:val="nil"/>
              <w:left w:val="nil"/>
              <w:bottom w:val="single" w:sz="4" w:space="0" w:color="auto"/>
              <w:right w:val="single" w:sz="4" w:space="0" w:color="auto"/>
            </w:tcBorders>
            <w:shd w:val="clear" w:color="auto" w:fill="auto"/>
            <w:vAlign w:val="bottom"/>
            <w:hideMark/>
          </w:tcPr>
          <w:p w14:paraId="3C1385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FRAUD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53FE0F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4B4066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FRAUD AWARENESS &amp; INVESTIGATION  </w:t>
            </w:r>
          </w:p>
        </w:tc>
        <w:tc>
          <w:tcPr>
            <w:tcW w:w="1276" w:type="dxa"/>
            <w:tcBorders>
              <w:top w:val="nil"/>
              <w:left w:val="nil"/>
              <w:bottom w:val="single" w:sz="4" w:space="0" w:color="auto"/>
              <w:right w:val="single" w:sz="4" w:space="0" w:color="auto"/>
            </w:tcBorders>
            <w:shd w:val="clear" w:color="auto" w:fill="auto"/>
            <w:noWrap/>
            <w:vAlign w:val="bottom"/>
            <w:hideMark/>
          </w:tcPr>
          <w:p w14:paraId="1965705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634AF085"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668775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34</w:t>
            </w:r>
          </w:p>
        </w:tc>
        <w:tc>
          <w:tcPr>
            <w:tcW w:w="2997" w:type="dxa"/>
            <w:tcBorders>
              <w:top w:val="nil"/>
              <w:left w:val="nil"/>
              <w:bottom w:val="single" w:sz="4" w:space="0" w:color="auto"/>
              <w:right w:val="single" w:sz="4" w:space="0" w:color="auto"/>
            </w:tcBorders>
            <w:shd w:val="clear" w:color="auto" w:fill="auto"/>
            <w:vAlign w:val="bottom"/>
            <w:hideMark/>
          </w:tcPr>
          <w:p w14:paraId="10B7C86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KNOWLEDGE MANAGEMENT &amp; RESEARCH       </w:t>
            </w:r>
          </w:p>
        </w:tc>
        <w:tc>
          <w:tcPr>
            <w:tcW w:w="1560" w:type="dxa"/>
            <w:tcBorders>
              <w:top w:val="nil"/>
              <w:left w:val="nil"/>
              <w:bottom w:val="single" w:sz="4" w:space="0" w:color="auto"/>
              <w:right w:val="single" w:sz="4" w:space="0" w:color="auto"/>
            </w:tcBorders>
            <w:shd w:val="clear" w:color="auto" w:fill="auto"/>
            <w:noWrap/>
            <w:vAlign w:val="bottom"/>
            <w:hideMark/>
          </w:tcPr>
          <w:p w14:paraId="758F27C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FF5BE6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KNOWLEDGE MANAGEMENT &amp; RESEARCH  </w:t>
            </w:r>
          </w:p>
        </w:tc>
        <w:tc>
          <w:tcPr>
            <w:tcW w:w="1276" w:type="dxa"/>
            <w:tcBorders>
              <w:top w:val="nil"/>
              <w:left w:val="nil"/>
              <w:bottom w:val="single" w:sz="4" w:space="0" w:color="auto"/>
              <w:right w:val="single" w:sz="4" w:space="0" w:color="auto"/>
            </w:tcBorders>
            <w:shd w:val="clear" w:color="auto" w:fill="auto"/>
            <w:noWrap/>
            <w:vAlign w:val="bottom"/>
            <w:hideMark/>
          </w:tcPr>
          <w:p w14:paraId="61966F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14D3486" w14:textId="77777777" w:rsidTr="006D4574">
        <w:trPr>
          <w:trHeight w:val="4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CFA063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35</w:t>
            </w:r>
          </w:p>
        </w:tc>
        <w:tc>
          <w:tcPr>
            <w:tcW w:w="2997" w:type="dxa"/>
            <w:tcBorders>
              <w:top w:val="nil"/>
              <w:left w:val="nil"/>
              <w:bottom w:val="single" w:sz="4" w:space="0" w:color="auto"/>
              <w:right w:val="single" w:sz="4" w:space="0" w:color="auto"/>
            </w:tcBorders>
            <w:shd w:val="clear" w:color="auto" w:fill="auto"/>
            <w:vAlign w:val="bottom"/>
            <w:hideMark/>
          </w:tcPr>
          <w:p w14:paraId="2ECE4FE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3BDBAFB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5F13A8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BUSINESS ANALYSIS &amp; 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425E28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3A6BF123"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9E4C10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36</w:t>
            </w:r>
          </w:p>
        </w:tc>
        <w:tc>
          <w:tcPr>
            <w:tcW w:w="2997" w:type="dxa"/>
            <w:tcBorders>
              <w:top w:val="nil"/>
              <w:left w:val="nil"/>
              <w:bottom w:val="single" w:sz="4" w:space="0" w:color="auto"/>
              <w:right w:val="single" w:sz="4" w:space="0" w:color="auto"/>
            </w:tcBorders>
            <w:shd w:val="clear" w:color="auto" w:fill="auto"/>
            <w:vAlign w:val="bottom"/>
            <w:hideMark/>
          </w:tcPr>
          <w:p w14:paraId="57CF481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60EA7D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B4A20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25DA153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6F7C304"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A0E9A9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37</w:t>
            </w:r>
          </w:p>
        </w:tc>
        <w:tc>
          <w:tcPr>
            <w:tcW w:w="2997" w:type="dxa"/>
            <w:tcBorders>
              <w:top w:val="nil"/>
              <w:left w:val="nil"/>
              <w:bottom w:val="single" w:sz="4" w:space="0" w:color="auto"/>
              <w:right w:val="single" w:sz="4" w:space="0" w:color="auto"/>
            </w:tcBorders>
            <w:shd w:val="clear" w:color="auto" w:fill="auto"/>
            <w:vAlign w:val="bottom"/>
            <w:hideMark/>
          </w:tcPr>
          <w:p w14:paraId="7D4E5D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TECHNICAL RISK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257FB5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4451A9D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TECHNICAL RISK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0BEDA5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ED24421"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A014CC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38</w:t>
            </w:r>
          </w:p>
        </w:tc>
        <w:tc>
          <w:tcPr>
            <w:tcW w:w="2997" w:type="dxa"/>
            <w:tcBorders>
              <w:top w:val="nil"/>
              <w:left w:val="nil"/>
              <w:bottom w:val="single" w:sz="4" w:space="0" w:color="auto"/>
              <w:right w:val="single" w:sz="4" w:space="0" w:color="auto"/>
            </w:tcBorders>
            <w:shd w:val="clear" w:color="auto" w:fill="auto"/>
            <w:vAlign w:val="bottom"/>
            <w:hideMark/>
          </w:tcPr>
          <w:p w14:paraId="7EEACCA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10B9E72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46E59DE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71E7A5D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015F3B2B" w14:textId="77777777"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38C9F2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39</w:t>
            </w:r>
          </w:p>
        </w:tc>
        <w:tc>
          <w:tcPr>
            <w:tcW w:w="2997" w:type="dxa"/>
            <w:tcBorders>
              <w:top w:val="nil"/>
              <w:left w:val="nil"/>
              <w:bottom w:val="single" w:sz="4" w:space="0" w:color="auto"/>
              <w:right w:val="single" w:sz="4" w:space="0" w:color="auto"/>
            </w:tcBorders>
            <w:shd w:val="clear" w:color="auto" w:fill="auto"/>
            <w:vAlign w:val="bottom"/>
            <w:hideMark/>
          </w:tcPr>
          <w:p w14:paraId="04C243A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2BA954A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A204F8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DIRECTOR:GOVERNANCE &amp;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64969F0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5C13FEA2"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D6D848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40</w:t>
            </w:r>
          </w:p>
        </w:tc>
        <w:tc>
          <w:tcPr>
            <w:tcW w:w="2997" w:type="dxa"/>
            <w:tcBorders>
              <w:top w:val="nil"/>
              <w:left w:val="nil"/>
              <w:bottom w:val="single" w:sz="4" w:space="0" w:color="auto"/>
              <w:right w:val="single" w:sz="4" w:space="0" w:color="auto"/>
            </w:tcBorders>
            <w:shd w:val="clear" w:color="auto" w:fill="auto"/>
            <w:vAlign w:val="bottom"/>
            <w:hideMark/>
          </w:tcPr>
          <w:p w14:paraId="2D816F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GOVERNANCE &amp; COMPLIANCE                       </w:t>
            </w:r>
          </w:p>
        </w:tc>
        <w:tc>
          <w:tcPr>
            <w:tcW w:w="1560" w:type="dxa"/>
            <w:tcBorders>
              <w:top w:val="nil"/>
              <w:left w:val="nil"/>
              <w:bottom w:val="single" w:sz="4" w:space="0" w:color="auto"/>
              <w:right w:val="single" w:sz="4" w:space="0" w:color="auto"/>
            </w:tcBorders>
            <w:shd w:val="clear" w:color="auto" w:fill="auto"/>
            <w:noWrap/>
            <w:vAlign w:val="bottom"/>
            <w:hideMark/>
          </w:tcPr>
          <w:p w14:paraId="59A54BB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35564A2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DIRECTOR:GOVERNANCE AND COMPLIANCE                </w:t>
            </w:r>
          </w:p>
        </w:tc>
        <w:tc>
          <w:tcPr>
            <w:tcW w:w="1276" w:type="dxa"/>
            <w:tcBorders>
              <w:top w:val="nil"/>
              <w:left w:val="nil"/>
              <w:bottom w:val="single" w:sz="4" w:space="0" w:color="auto"/>
              <w:right w:val="single" w:sz="4" w:space="0" w:color="auto"/>
            </w:tcBorders>
            <w:shd w:val="clear" w:color="auto" w:fill="auto"/>
            <w:noWrap/>
            <w:vAlign w:val="bottom"/>
            <w:hideMark/>
          </w:tcPr>
          <w:p w14:paraId="4A6692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12C6A8DD" w14:textId="77777777" w:rsidTr="006D4574">
        <w:trPr>
          <w:trHeight w:val="49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61C660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41</w:t>
            </w:r>
          </w:p>
        </w:tc>
        <w:tc>
          <w:tcPr>
            <w:tcW w:w="2997" w:type="dxa"/>
            <w:tcBorders>
              <w:top w:val="nil"/>
              <w:left w:val="nil"/>
              <w:bottom w:val="single" w:sz="4" w:space="0" w:color="auto"/>
              <w:right w:val="single" w:sz="4" w:space="0" w:color="auto"/>
            </w:tcBorders>
            <w:shd w:val="clear" w:color="auto" w:fill="auto"/>
            <w:vAlign w:val="bottom"/>
            <w:hideMark/>
          </w:tcPr>
          <w:p w14:paraId="0A8287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14:paraId="4C8721D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7729B33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SERVICE DELIVERY IMPROVEMENT PROGRAMME COORDINATOR</w:t>
            </w:r>
          </w:p>
        </w:tc>
        <w:tc>
          <w:tcPr>
            <w:tcW w:w="1276" w:type="dxa"/>
            <w:tcBorders>
              <w:top w:val="nil"/>
              <w:left w:val="nil"/>
              <w:bottom w:val="single" w:sz="4" w:space="0" w:color="auto"/>
              <w:right w:val="single" w:sz="4" w:space="0" w:color="auto"/>
            </w:tcBorders>
            <w:shd w:val="clear" w:color="auto" w:fill="auto"/>
            <w:noWrap/>
            <w:vAlign w:val="bottom"/>
            <w:hideMark/>
          </w:tcPr>
          <w:p w14:paraId="15CDC9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563B2263"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A48DD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42</w:t>
            </w:r>
          </w:p>
        </w:tc>
        <w:tc>
          <w:tcPr>
            <w:tcW w:w="2997" w:type="dxa"/>
            <w:tcBorders>
              <w:top w:val="nil"/>
              <w:left w:val="nil"/>
              <w:bottom w:val="single" w:sz="4" w:space="0" w:color="auto"/>
              <w:right w:val="single" w:sz="4" w:space="0" w:color="auto"/>
            </w:tcBorders>
            <w:shd w:val="clear" w:color="auto" w:fill="auto"/>
            <w:vAlign w:val="bottom"/>
            <w:hideMark/>
          </w:tcPr>
          <w:p w14:paraId="0874F8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 SERVICE DELIVERY IPROVEMENT PROGRAMME         </w:t>
            </w:r>
          </w:p>
        </w:tc>
        <w:tc>
          <w:tcPr>
            <w:tcW w:w="1560" w:type="dxa"/>
            <w:tcBorders>
              <w:top w:val="nil"/>
              <w:left w:val="nil"/>
              <w:bottom w:val="single" w:sz="4" w:space="0" w:color="auto"/>
              <w:right w:val="single" w:sz="4" w:space="0" w:color="auto"/>
            </w:tcBorders>
            <w:shd w:val="clear" w:color="auto" w:fill="auto"/>
            <w:noWrap/>
            <w:vAlign w:val="bottom"/>
            <w:hideMark/>
          </w:tcPr>
          <w:p w14:paraId="0A6A3DF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8D80F9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SERVICE DELIVERY IMPROVEMENT PROGRAMME   </w:t>
            </w:r>
          </w:p>
        </w:tc>
        <w:tc>
          <w:tcPr>
            <w:tcW w:w="1276" w:type="dxa"/>
            <w:tcBorders>
              <w:top w:val="nil"/>
              <w:left w:val="nil"/>
              <w:bottom w:val="single" w:sz="4" w:space="0" w:color="auto"/>
              <w:right w:val="single" w:sz="4" w:space="0" w:color="auto"/>
            </w:tcBorders>
            <w:shd w:val="clear" w:color="auto" w:fill="auto"/>
            <w:noWrap/>
            <w:vAlign w:val="bottom"/>
            <w:hideMark/>
          </w:tcPr>
          <w:p w14:paraId="03D9D13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45BFCDFC"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A304C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43</w:t>
            </w:r>
          </w:p>
        </w:tc>
        <w:tc>
          <w:tcPr>
            <w:tcW w:w="2997" w:type="dxa"/>
            <w:tcBorders>
              <w:top w:val="nil"/>
              <w:left w:val="nil"/>
              <w:bottom w:val="single" w:sz="4" w:space="0" w:color="auto"/>
              <w:right w:val="single" w:sz="4" w:space="0" w:color="auto"/>
            </w:tcBorders>
            <w:shd w:val="clear" w:color="auto" w:fill="auto"/>
            <w:vAlign w:val="bottom"/>
            <w:hideMark/>
          </w:tcPr>
          <w:p w14:paraId="49FB5E2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4B589E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1D65F0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3808D42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067A004" w14:textId="77777777" w:rsidTr="006D4574">
        <w:trPr>
          <w:trHeight w:val="27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A4E130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44</w:t>
            </w:r>
          </w:p>
        </w:tc>
        <w:tc>
          <w:tcPr>
            <w:tcW w:w="2997" w:type="dxa"/>
            <w:tcBorders>
              <w:top w:val="nil"/>
              <w:left w:val="nil"/>
              <w:bottom w:val="single" w:sz="4" w:space="0" w:color="auto"/>
              <w:right w:val="single" w:sz="4" w:space="0" w:color="auto"/>
            </w:tcBorders>
            <w:shd w:val="clear" w:color="auto" w:fill="auto"/>
            <w:vAlign w:val="bottom"/>
            <w:hideMark/>
          </w:tcPr>
          <w:p w14:paraId="503C4B7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34279A8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E5FEA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70B08EE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57A709A"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272A0C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45</w:t>
            </w:r>
          </w:p>
        </w:tc>
        <w:tc>
          <w:tcPr>
            <w:tcW w:w="2997" w:type="dxa"/>
            <w:tcBorders>
              <w:top w:val="nil"/>
              <w:left w:val="nil"/>
              <w:bottom w:val="single" w:sz="4" w:space="0" w:color="auto"/>
              <w:right w:val="single" w:sz="4" w:space="0" w:color="auto"/>
            </w:tcBorders>
            <w:shd w:val="clear" w:color="auto" w:fill="auto"/>
            <w:vAlign w:val="bottom"/>
            <w:hideMark/>
          </w:tcPr>
          <w:p w14:paraId="628EDEA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1E00061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1F618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59192A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C566793"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3E8D6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46</w:t>
            </w:r>
          </w:p>
        </w:tc>
        <w:tc>
          <w:tcPr>
            <w:tcW w:w="2997" w:type="dxa"/>
            <w:tcBorders>
              <w:top w:val="nil"/>
              <w:left w:val="nil"/>
              <w:bottom w:val="single" w:sz="4" w:space="0" w:color="auto"/>
              <w:right w:val="single" w:sz="4" w:space="0" w:color="auto"/>
            </w:tcBorders>
            <w:shd w:val="clear" w:color="auto" w:fill="auto"/>
            <w:vAlign w:val="bottom"/>
            <w:hideMark/>
          </w:tcPr>
          <w:p w14:paraId="3BC2760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2E363EA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20DBC1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13F6C0F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4D95AA8" w14:textId="77777777" w:rsidTr="006D4574">
        <w:trPr>
          <w:trHeight w:val="40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9D05F0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47</w:t>
            </w:r>
          </w:p>
        </w:tc>
        <w:tc>
          <w:tcPr>
            <w:tcW w:w="2997" w:type="dxa"/>
            <w:tcBorders>
              <w:top w:val="nil"/>
              <w:left w:val="nil"/>
              <w:bottom w:val="single" w:sz="4" w:space="0" w:color="auto"/>
              <w:right w:val="single" w:sz="4" w:space="0" w:color="auto"/>
            </w:tcBorders>
            <w:shd w:val="clear" w:color="auto" w:fill="auto"/>
            <w:vAlign w:val="bottom"/>
            <w:hideMark/>
          </w:tcPr>
          <w:p w14:paraId="69DB37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19FBC1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A489F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7F1B495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6A101DE"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177C6F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48</w:t>
            </w:r>
          </w:p>
        </w:tc>
        <w:tc>
          <w:tcPr>
            <w:tcW w:w="2997" w:type="dxa"/>
            <w:tcBorders>
              <w:top w:val="nil"/>
              <w:left w:val="nil"/>
              <w:bottom w:val="single" w:sz="4" w:space="0" w:color="auto"/>
              <w:right w:val="single" w:sz="4" w:space="0" w:color="auto"/>
            </w:tcBorders>
            <w:shd w:val="clear" w:color="auto" w:fill="auto"/>
            <w:vAlign w:val="bottom"/>
            <w:hideMark/>
          </w:tcPr>
          <w:p w14:paraId="5B187C5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55681A6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5C9F61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7FF21F2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20150930</w:t>
            </w:r>
          </w:p>
        </w:tc>
      </w:tr>
      <w:tr w:rsidR="006D4574" w:rsidRPr="00FF2964" w14:paraId="3584660B"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9D1633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49</w:t>
            </w:r>
          </w:p>
        </w:tc>
        <w:tc>
          <w:tcPr>
            <w:tcW w:w="2997" w:type="dxa"/>
            <w:tcBorders>
              <w:top w:val="nil"/>
              <w:left w:val="nil"/>
              <w:bottom w:val="single" w:sz="4" w:space="0" w:color="auto"/>
              <w:right w:val="single" w:sz="4" w:space="0" w:color="auto"/>
            </w:tcBorders>
            <w:shd w:val="clear" w:color="auto" w:fill="auto"/>
            <w:vAlign w:val="bottom"/>
            <w:hideMark/>
          </w:tcPr>
          <w:p w14:paraId="20D7E5F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BUDGET ANALYSIS                       </w:t>
            </w:r>
          </w:p>
        </w:tc>
        <w:tc>
          <w:tcPr>
            <w:tcW w:w="1560" w:type="dxa"/>
            <w:tcBorders>
              <w:top w:val="nil"/>
              <w:left w:val="nil"/>
              <w:bottom w:val="single" w:sz="4" w:space="0" w:color="auto"/>
              <w:right w:val="single" w:sz="4" w:space="0" w:color="auto"/>
            </w:tcBorders>
            <w:shd w:val="clear" w:color="auto" w:fill="auto"/>
            <w:noWrap/>
            <w:vAlign w:val="bottom"/>
            <w:hideMark/>
          </w:tcPr>
          <w:p w14:paraId="159EC67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72FCB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MANAGEMENT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4F98D73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FFB8262"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34B756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50</w:t>
            </w:r>
          </w:p>
        </w:tc>
        <w:tc>
          <w:tcPr>
            <w:tcW w:w="2997" w:type="dxa"/>
            <w:tcBorders>
              <w:top w:val="nil"/>
              <w:left w:val="nil"/>
              <w:bottom w:val="single" w:sz="4" w:space="0" w:color="auto"/>
              <w:right w:val="single" w:sz="4" w:space="0" w:color="auto"/>
            </w:tcBorders>
            <w:shd w:val="clear" w:color="auto" w:fill="auto"/>
            <w:vAlign w:val="bottom"/>
            <w:hideMark/>
          </w:tcPr>
          <w:p w14:paraId="70E4069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FINANCIAL ACCOUNTINGÄAND REPORTING        </w:t>
            </w:r>
          </w:p>
        </w:tc>
        <w:tc>
          <w:tcPr>
            <w:tcW w:w="1560" w:type="dxa"/>
            <w:tcBorders>
              <w:top w:val="nil"/>
              <w:left w:val="nil"/>
              <w:bottom w:val="single" w:sz="4" w:space="0" w:color="auto"/>
              <w:right w:val="single" w:sz="4" w:space="0" w:color="auto"/>
            </w:tcBorders>
            <w:shd w:val="clear" w:color="auto" w:fill="auto"/>
            <w:noWrap/>
            <w:vAlign w:val="bottom"/>
            <w:hideMark/>
          </w:tcPr>
          <w:p w14:paraId="76DD0F8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19AA0EC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FINANCIAL ACCOUNTING                    </w:t>
            </w:r>
          </w:p>
        </w:tc>
        <w:tc>
          <w:tcPr>
            <w:tcW w:w="1276" w:type="dxa"/>
            <w:tcBorders>
              <w:top w:val="nil"/>
              <w:left w:val="nil"/>
              <w:bottom w:val="single" w:sz="4" w:space="0" w:color="auto"/>
              <w:right w:val="single" w:sz="4" w:space="0" w:color="auto"/>
            </w:tcBorders>
            <w:shd w:val="clear" w:color="auto" w:fill="auto"/>
            <w:noWrap/>
            <w:vAlign w:val="bottom"/>
            <w:hideMark/>
          </w:tcPr>
          <w:p w14:paraId="2C04D21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20131101</w:t>
            </w:r>
          </w:p>
        </w:tc>
      </w:tr>
      <w:tr w:rsidR="006D4574" w:rsidRPr="00FF2964" w14:paraId="50271A50" w14:textId="77777777" w:rsidTr="006D4574">
        <w:trPr>
          <w:trHeight w:val="1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EC5C9E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51</w:t>
            </w:r>
          </w:p>
        </w:tc>
        <w:tc>
          <w:tcPr>
            <w:tcW w:w="2997" w:type="dxa"/>
            <w:tcBorders>
              <w:top w:val="nil"/>
              <w:left w:val="nil"/>
              <w:bottom w:val="single" w:sz="4" w:space="0" w:color="auto"/>
              <w:right w:val="single" w:sz="4" w:space="0" w:color="auto"/>
            </w:tcBorders>
            <w:shd w:val="clear" w:color="auto" w:fill="auto"/>
            <w:vAlign w:val="bottom"/>
            <w:hideMark/>
          </w:tcPr>
          <w:p w14:paraId="04DECC9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14:paraId="725C003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E80463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2A13AE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67A90D0" w14:textId="77777777" w:rsidTr="006D4574">
        <w:trPr>
          <w:trHeight w:val="25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7294F5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52</w:t>
            </w:r>
          </w:p>
        </w:tc>
        <w:tc>
          <w:tcPr>
            <w:tcW w:w="2997" w:type="dxa"/>
            <w:tcBorders>
              <w:top w:val="nil"/>
              <w:left w:val="nil"/>
              <w:bottom w:val="single" w:sz="4" w:space="0" w:color="auto"/>
              <w:right w:val="single" w:sz="4" w:space="0" w:color="auto"/>
            </w:tcBorders>
            <w:shd w:val="clear" w:color="auto" w:fill="auto"/>
            <w:vAlign w:val="bottom"/>
            <w:hideMark/>
          </w:tcPr>
          <w:p w14:paraId="56D5CC7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DIR:FINANCIAL SUPPORT                          </w:t>
            </w:r>
          </w:p>
        </w:tc>
        <w:tc>
          <w:tcPr>
            <w:tcW w:w="1560" w:type="dxa"/>
            <w:tcBorders>
              <w:top w:val="nil"/>
              <w:left w:val="nil"/>
              <w:bottom w:val="single" w:sz="4" w:space="0" w:color="auto"/>
              <w:right w:val="single" w:sz="4" w:space="0" w:color="auto"/>
            </w:tcBorders>
            <w:shd w:val="clear" w:color="auto" w:fill="auto"/>
            <w:noWrap/>
            <w:vAlign w:val="bottom"/>
            <w:hideMark/>
          </w:tcPr>
          <w:p w14:paraId="6311E7D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0F8118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7C61E0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159E318" w14:textId="77777777" w:rsidTr="006D4574">
        <w:trPr>
          <w:trHeight w:val="43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712641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53</w:t>
            </w:r>
          </w:p>
        </w:tc>
        <w:tc>
          <w:tcPr>
            <w:tcW w:w="2997" w:type="dxa"/>
            <w:tcBorders>
              <w:top w:val="nil"/>
              <w:left w:val="nil"/>
              <w:bottom w:val="single" w:sz="4" w:space="0" w:color="auto"/>
              <w:right w:val="single" w:sz="4" w:space="0" w:color="auto"/>
            </w:tcBorders>
            <w:shd w:val="clear" w:color="auto" w:fill="auto"/>
            <w:vAlign w:val="bottom"/>
            <w:hideMark/>
          </w:tcPr>
          <w:p w14:paraId="579688B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DIR:INTERNAL CONTROL                           </w:t>
            </w:r>
          </w:p>
        </w:tc>
        <w:tc>
          <w:tcPr>
            <w:tcW w:w="1560" w:type="dxa"/>
            <w:tcBorders>
              <w:top w:val="nil"/>
              <w:left w:val="nil"/>
              <w:bottom w:val="single" w:sz="4" w:space="0" w:color="auto"/>
              <w:right w:val="single" w:sz="4" w:space="0" w:color="auto"/>
            </w:tcBorders>
            <w:shd w:val="clear" w:color="auto" w:fill="auto"/>
            <w:noWrap/>
            <w:vAlign w:val="bottom"/>
            <w:hideMark/>
          </w:tcPr>
          <w:p w14:paraId="4508B85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7A93C6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DIRECTOR:COMPLIANCE &amp; REGIONAL SUPPORT     </w:t>
            </w:r>
          </w:p>
        </w:tc>
        <w:tc>
          <w:tcPr>
            <w:tcW w:w="1276" w:type="dxa"/>
            <w:tcBorders>
              <w:top w:val="nil"/>
              <w:left w:val="nil"/>
              <w:bottom w:val="single" w:sz="4" w:space="0" w:color="auto"/>
              <w:right w:val="single" w:sz="4" w:space="0" w:color="auto"/>
            </w:tcBorders>
            <w:shd w:val="clear" w:color="auto" w:fill="auto"/>
            <w:noWrap/>
            <w:vAlign w:val="bottom"/>
            <w:hideMark/>
          </w:tcPr>
          <w:p w14:paraId="122D5D1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20160815</w:t>
            </w:r>
          </w:p>
        </w:tc>
      </w:tr>
      <w:tr w:rsidR="006D4574" w:rsidRPr="00FF2964" w14:paraId="39B91151"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06A0D7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54</w:t>
            </w:r>
          </w:p>
        </w:tc>
        <w:tc>
          <w:tcPr>
            <w:tcW w:w="2997" w:type="dxa"/>
            <w:tcBorders>
              <w:top w:val="nil"/>
              <w:left w:val="nil"/>
              <w:bottom w:val="single" w:sz="4" w:space="0" w:color="auto"/>
              <w:right w:val="single" w:sz="4" w:space="0" w:color="auto"/>
            </w:tcBorders>
            <w:shd w:val="clear" w:color="auto" w:fill="auto"/>
            <w:vAlign w:val="bottom"/>
            <w:hideMark/>
          </w:tcPr>
          <w:p w14:paraId="1F92C6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CE2628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3EA684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02B01F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FD0215C" w14:textId="77777777" w:rsidTr="006D4574">
        <w:trPr>
          <w:trHeight w:val="41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BDA170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55</w:t>
            </w:r>
          </w:p>
        </w:tc>
        <w:tc>
          <w:tcPr>
            <w:tcW w:w="2997" w:type="dxa"/>
            <w:tcBorders>
              <w:top w:val="nil"/>
              <w:left w:val="nil"/>
              <w:bottom w:val="single" w:sz="4" w:space="0" w:color="auto"/>
              <w:right w:val="single" w:sz="4" w:space="0" w:color="auto"/>
            </w:tcBorders>
            <w:shd w:val="clear" w:color="auto" w:fill="auto"/>
            <w:vAlign w:val="bottom"/>
            <w:hideMark/>
          </w:tcPr>
          <w:p w14:paraId="48B19C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60D21AA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755A73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2BFE24A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65565A1"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E9C9D5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56</w:t>
            </w:r>
          </w:p>
        </w:tc>
        <w:tc>
          <w:tcPr>
            <w:tcW w:w="2997" w:type="dxa"/>
            <w:tcBorders>
              <w:top w:val="nil"/>
              <w:left w:val="nil"/>
              <w:bottom w:val="single" w:sz="4" w:space="0" w:color="auto"/>
              <w:right w:val="single" w:sz="4" w:space="0" w:color="auto"/>
            </w:tcBorders>
            <w:shd w:val="clear" w:color="auto" w:fill="auto"/>
            <w:vAlign w:val="bottom"/>
            <w:hideMark/>
          </w:tcPr>
          <w:p w14:paraId="594CE10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7562B6D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70C5C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:CONTRACT ADMINISTRATION       </w:t>
            </w:r>
          </w:p>
        </w:tc>
        <w:tc>
          <w:tcPr>
            <w:tcW w:w="1276" w:type="dxa"/>
            <w:tcBorders>
              <w:top w:val="nil"/>
              <w:left w:val="nil"/>
              <w:bottom w:val="single" w:sz="4" w:space="0" w:color="auto"/>
              <w:right w:val="single" w:sz="4" w:space="0" w:color="auto"/>
            </w:tcBorders>
            <w:shd w:val="clear" w:color="auto" w:fill="auto"/>
            <w:noWrap/>
            <w:vAlign w:val="bottom"/>
            <w:hideMark/>
          </w:tcPr>
          <w:p w14:paraId="6053B50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6CEC8FB"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52883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57</w:t>
            </w:r>
          </w:p>
        </w:tc>
        <w:tc>
          <w:tcPr>
            <w:tcW w:w="2997" w:type="dxa"/>
            <w:tcBorders>
              <w:top w:val="nil"/>
              <w:left w:val="nil"/>
              <w:bottom w:val="single" w:sz="4" w:space="0" w:color="auto"/>
              <w:right w:val="single" w:sz="4" w:space="0" w:color="auto"/>
            </w:tcBorders>
            <w:shd w:val="clear" w:color="auto" w:fill="auto"/>
            <w:vAlign w:val="bottom"/>
            <w:hideMark/>
          </w:tcPr>
          <w:p w14:paraId="4E598B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C3E835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54169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197C76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20150701</w:t>
            </w:r>
          </w:p>
        </w:tc>
      </w:tr>
      <w:tr w:rsidR="006D4574" w:rsidRPr="00FF2964" w14:paraId="5184FD9B"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601323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58</w:t>
            </w:r>
          </w:p>
        </w:tc>
        <w:tc>
          <w:tcPr>
            <w:tcW w:w="2997" w:type="dxa"/>
            <w:tcBorders>
              <w:top w:val="nil"/>
              <w:left w:val="nil"/>
              <w:bottom w:val="single" w:sz="4" w:space="0" w:color="auto"/>
              <w:right w:val="single" w:sz="4" w:space="0" w:color="auto"/>
            </w:tcBorders>
            <w:shd w:val="clear" w:color="auto" w:fill="auto"/>
            <w:vAlign w:val="bottom"/>
            <w:hideMark/>
          </w:tcPr>
          <w:p w14:paraId="06EFD9B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A813A9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AB1BA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5F516B0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4BEB270"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602175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59</w:t>
            </w:r>
          </w:p>
        </w:tc>
        <w:tc>
          <w:tcPr>
            <w:tcW w:w="2997" w:type="dxa"/>
            <w:tcBorders>
              <w:top w:val="nil"/>
              <w:left w:val="nil"/>
              <w:bottom w:val="single" w:sz="4" w:space="0" w:color="auto"/>
              <w:right w:val="single" w:sz="4" w:space="0" w:color="auto"/>
            </w:tcBorders>
            <w:shd w:val="clear" w:color="auto" w:fill="auto"/>
            <w:vAlign w:val="bottom"/>
            <w:hideMark/>
          </w:tcPr>
          <w:p w14:paraId="49477F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6E8237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22A484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1C74B7D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15AF2C8"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2D0570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60</w:t>
            </w:r>
          </w:p>
        </w:tc>
        <w:tc>
          <w:tcPr>
            <w:tcW w:w="2997" w:type="dxa"/>
            <w:tcBorders>
              <w:top w:val="nil"/>
              <w:left w:val="nil"/>
              <w:bottom w:val="single" w:sz="4" w:space="0" w:color="auto"/>
              <w:right w:val="single" w:sz="4" w:space="0" w:color="auto"/>
            </w:tcBorders>
            <w:shd w:val="clear" w:color="auto" w:fill="auto"/>
            <w:vAlign w:val="bottom"/>
            <w:hideMark/>
          </w:tcPr>
          <w:p w14:paraId="6DA7169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E1B369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5090EB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3785C17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9E1D63B"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920974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61</w:t>
            </w:r>
          </w:p>
        </w:tc>
        <w:tc>
          <w:tcPr>
            <w:tcW w:w="2997" w:type="dxa"/>
            <w:tcBorders>
              <w:top w:val="nil"/>
              <w:left w:val="nil"/>
              <w:bottom w:val="single" w:sz="4" w:space="0" w:color="auto"/>
              <w:right w:val="single" w:sz="4" w:space="0" w:color="auto"/>
            </w:tcBorders>
            <w:shd w:val="clear" w:color="auto" w:fill="auto"/>
            <w:vAlign w:val="bottom"/>
            <w:hideMark/>
          </w:tcPr>
          <w:p w14:paraId="3257861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LEGISLATIVE DRAFTING &amp; CONTRACT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62BFBBE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0996D4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49032CF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9BBF054" w14:textId="77777777" w:rsidTr="006D4574">
        <w:trPr>
          <w:trHeight w:val="28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7E453A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62</w:t>
            </w:r>
          </w:p>
        </w:tc>
        <w:tc>
          <w:tcPr>
            <w:tcW w:w="2997" w:type="dxa"/>
            <w:tcBorders>
              <w:top w:val="nil"/>
              <w:left w:val="nil"/>
              <w:bottom w:val="single" w:sz="4" w:space="0" w:color="auto"/>
              <w:right w:val="single" w:sz="4" w:space="0" w:color="auto"/>
            </w:tcBorders>
            <w:shd w:val="clear" w:color="auto" w:fill="auto"/>
            <w:vAlign w:val="bottom"/>
            <w:hideMark/>
          </w:tcPr>
          <w:p w14:paraId="5D68F1D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1E11F72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32447D2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LITIGATION                              </w:t>
            </w:r>
          </w:p>
        </w:tc>
        <w:tc>
          <w:tcPr>
            <w:tcW w:w="1276" w:type="dxa"/>
            <w:tcBorders>
              <w:top w:val="nil"/>
              <w:left w:val="nil"/>
              <w:bottom w:val="single" w:sz="4" w:space="0" w:color="auto"/>
              <w:right w:val="single" w:sz="4" w:space="0" w:color="auto"/>
            </w:tcBorders>
            <w:shd w:val="clear" w:color="auto" w:fill="auto"/>
            <w:noWrap/>
            <w:vAlign w:val="bottom"/>
            <w:hideMark/>
          </w:tcPr>
          <w:p w14:paraId="0881E1B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20150203</w:t>
            </w:r>
          </w:p>
        </w:tc>
      </w:tr>
      <w:tr w:rsidR="006D4574" w:rsidRPr="00FF2964" w14:paraId="381A4466"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9FFCD1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63</w:t>
            </w:r>
          </w:p>
        </w:tc>
        <w:tc>
          <w:tcPr>
            <w:tcW w:w="2997" w:type="dxa"/>
            <w:tcBorders>
              <w:top w:val="nil"/>
              <w:left w:val="nil"/>
              <w:bottom w:val="single" w:sz="4" w:space="0" w:color="auto"/>
              <w:right w:val="single" w:sz="4" w:space="0" w:color="auto"/>
            </w:tcBorders>
            <w:shd w:val="clear" w:color="auto" w:fill="auto"/>
            <w:vAlign w:val="bottom"/>
            <w:hideMark/>
          </w:tcPr>
          <w:p w14:paraId="256BA7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2E06940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D6A7E6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0981154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247F3EA"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2BEBD5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64</w:t>
            </w:r>
          </w:p>
        </w:tc>
        <w:tc>
          <w:tcPr>
            <w:tcW w:w="2997" w:type="dxa"/>
            <w:tcBorders>
              <w:top w:val="nil"/>
              <w:left w:val="nil"/>
              <w:bottom w:val="single" w:sz="4" w:space="0" w:color="auto"/>
              <w:right w:val="single" w:sz="4" w:space="0" w:color="auto"/>
            </w:tcBorders>
            <w:shd w:val="clear" w:color="auto" w:fill="auto"/>
            <w:vAlign w:val="bottom"/>
            <w:hideMark/>
          </w:tcPr>
          <w:p w14:paraId="4A72ACF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LITIGATION                            </w:t>
            </w:r>
          </w:p>
        </w:tc>
        <w:tc>
          <w:tcPr>
            <w:tcW w:w="1560" w:type="dxa"/>
            <w:tcBorders>
              <w:top w:val="nil"/>
              <w:left w:val="nil"/>
              <w:bottom w:val="single" w:sz="4" w:space="0" w:color="auto"/>
              <w:right w:val="single" w:sz="4" w:space="0" w:color="auto"/>
            </w:tcBorders>
            <w:shd w:val="clear" w:color="auto" w:fill="auto"/>
            <w:noWrap/>
            <w:vAlign w:val="bottom"/>
            <w:hideMark/>
          </w:tcPr>
          <w:p w14:paraId="2C624AF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1E280E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MR5 LEGAL ADMINISTRATION OFFICER GRADE 5          </w:t>
            </w:r>
          </w:p>
        </w:tc>
        <w:tc>
          <w:tcPr>
            <w:tcW w:w="1276" w:type="dxa"/>
            <w:tcBorders>
              <w:top w:val="nil"/>
              <w:left w:val="nil"/>
              <w:bottom w:val="single" w:sz="4" w:space="0" w:color="auto"/>
              <w:right w:val="single" w:sz="4" w:space="0" w:color="auto"/>
            </w:tcBorders>
            <w:shd w:val="clear" w:color="auto" w:fill="auto"/>
            <w:noWrap/>
            <w:vAlign w:val="bottom"/>
            <w:hideMark/>
          </w:tcPr>
          <w:p w14:paraId="797901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E5B8CEE"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D65200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65</w:t>
            </w:r>
          </w:p>
        </w:tc>
        <w:tc>
          <w:tcPr>
            <w:tcW w:w="2997" w:type="dxa"/>
            <w:tcBorders>
              <w:top w:val="nil"/>
              <w:left w:val="nil"/>
              <w:bottom w:val="single" w:sz="4" w:space="0" w:color="auto"/>
              <w:right w:val="single" w:sz="4" w:space="0" w:color="auto"/>
            </w:tcBorders>
            <w:shd w:val="clear" w:color="auto" w:fill="auto"/>
            <w:vAlign w:val="bottom"/>
            <w:hideMark/>
          </w:tcPr>
          <w:p w14:paraId="7B8A024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14:paraId="7886734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9012CA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1D1AF5F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B02176D"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93A4BC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66</w:t>
            </w:r>
          </w:p>
        </w:tc>
        <w:tc>
          <w:tcPr>
            <w:tcW w:w="2997" w:type="dxa"/>
            <w:tcBorders>
              <w:top w:val="nil"/>
              <w:left w:val="nil"/>
              <w:bottom w:val="single" w:sz="4" w:space="0" w:color="auto"/>
              <w:right w:val="single" w:sz="4" w:space="0" w:color="auto"/>
            </w:tcBorders>
            <w:shd w:val="clear" w:color="auto" w:fill="auto"/>
            <w:vAlign w:val="bottom"/>
            <w:hideMark/>
          </w:tcPr>
          <w:p w14:paraId="1C799F1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SYSTEMS ANALYSIS                      </w:t>
            </w:r>
          </w:p>
        </w:tc>
        <w:tc>
          <w:tcPr>
            <w:tcW w:w="1560" w:type="dxa"/>
            <w:tcBorders>
              <w:top w:val="nil"/>
              <w:left w:val="nil"/>
              <w:bottom w:val="single" w:sz="4" w:space="0" w:color="auto"/>
              <w:right w:val="single" w:sz="4" w:space="0" w:color="auto"/>
            </w:tcBorders>
            <w:shd w:val="clear" w:color="auto" w:fill="auto"/>
            <w:noWrap/>
            <w:vAlign w:val="bottom"/>
            <w:hideMark/>
          </w:tcPr>
          <w:p w14:paraId="00D8AC4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3566D8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SOLUTION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75B5657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39475B6"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A4991A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67</w:t>
            </w:r>
          </w:p>
        </w:tc>
        <w:tc>
          <w:tcPr>
            <w:tcW w:w="2997" w:type="dxa"/>
            <w:tcBorders>
              <w:top w:val="nil"/>
              <w:left w:val="nil"/>
              <w:bottom w:val="single" w:sz="4" w:space="0" w:color="auto"/>
              <w:right w:val="single" w:sz="4" w:space="0" w:color="auto"/>
            </w:tcBorders>
            <w:shd w:val="clear" w:color="auto" w:fill="auto"/>
            <w:vAlign w:val="bottom"/>
            <w:hideMark/>
          </w:tcPr>
          <w:p w14:paraId="6364AFF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DATABASE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8BEA45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4B2834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DD: DATABASE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3F62278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DB1A3FF" w14:textId="77777777" w:rsidTr="006D4574">
        <w:trPr>
          <w:trHeight w:val="26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1749C0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68</w:t>
            </w:r>
          </w:p>
        </w:tc>
        <w:tc>
          <w:tcPr>
            <w:tcW w:w="2997" w:type="dxa"/>
            <w:tcBorders>
              <w:top w:val="nil"/>
              <w:left w:val="nil"/>
              <w:bottom w:val="single" w:sz="4" w:space="0" w:color="auto"/>
              <w:right w:val="single" w:sz="4" w:space="0" w:color="auto"/>
            </w:tcBorders>
            <w:shd w:val="clear" w:color="auto" w:fill="auto"/>
            <w:vAlign w:val="bottom"/>
            <w:hideMark/>
          </w:tcPr>
          <w:p w14:paraId="5191F1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66DF817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7761B0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DIRECCTOR:NETWORK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78F6C3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A737EE6" w14:textId="77777777"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2ED45F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69</w:t>
            </w:r>
          </w:p>
        </w:tc>
        <w:tc>
          <w:tcPr>
            <w:tcW w:w="2997" w:type="dxa"/>
            <w:tcBorders>
              <w:top w:val="nil"/>
              <w:left w:val="nil"/>
              <w:bottom w:val="single" w:sz="4" w:space="0" w:color="auto"/>
              <w:right w:val="single" w:sz="4" w:space="0" w:color="auto"/>
            </w:tcBorders>
            <w:shd w:val="clear" w:color="auto" w:fill="auto"/>
            <w:vAlign w:val="bottom"/>
            <w:hideMark/>
          </w:tcPr>
          <w:p w14:paraId="33A2679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786C77D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43EACE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DIRECTOR:APPLICATIONS ARCHITECT            </w:t>
            </w:r>
          </w:p>
        </w:tc>
        <w:tc>
          <w:tcPr>
            <w:tcW w:w="1276" w:type="dxa"/>
            <w:tcBorders>
              <w:top w:val="nil"/>
              <w:left w:val="nil"/>
              <w:bottom w:val="single" w:sz="4" w:space="0" w:color="auto"/>
              <w:right w:val="single" w:sz="4" w:space="0" w:color="auto"/>
            </w:tcBorders>
            <w:shd w:val="clear" w:color="auto" w:fill="auto"/>
            <w:noWrap/>
            <w:vAlign w:val="bottom"/>
            <w:hideMark/>
          </w:tcPr>
          <w:p w14:paraId="237CEBE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C35FBCC" w14:textId="77777777" w:rsidTr="006D4574">
        <w:trPr>
          <w:trHeight w:val="4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BD7FFF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70</w:t>
            </w:r>
          </w:p>
        </w:tc>
        <w:tc>
          <w:tcPr>
            <w:tcW w:w="2997" w:type="dxa"/>
            <w:tcBorders>
              <w:top w:val="nil"/>
              <w:left w:val="nil"/>
              <w:bottom w:val="single" w:sz="4" w:space="0" w:color="auto"/>
              <w:right w:val="single" w:sz="4" w:space="0" w:color="auto"/>
            </w:tcBorders>
            <w:shd w:val="clear" w:color="auto" w:fill="auto"/>
            <w:vAlign w:val="bottom"/>
            <w:hideMark/>
          </w:tcPr>
          <w:p w14:paraId="788297D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508046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F9D891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DIRECTOR:AUTOMATION                     </w:t>
            </w:r>
          </w:p>
        </w:tc>
        <w:tc>
          <w:tcPr>
            <w:tcW w:w="1276" w:type="dxa"/>
            <w:tcBorders>
              <w:top w:val="nil"/>
              <w:left w:val="nil"/>
              <w:bottom w:val="single" w:sz="4" w:space="0" w:color="auto"/>
              <w:right w:val="single" w:sz="4" w:space="0" w:color="auto"/>
            </w:tcBorders>
            <w:shd w:val="clear" w:color="auto" w:fill="auto"/>
            <w:noWrap/>
            <w:vAlign w:val="bottom"/>
            <w:hideMark/>
          </w:tcPr>
          <w:p w14:paraId="39A1B8A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54FB7A5" w14:textId="77777777" w:rsidTr="006D4574">
        <w:trPr>
          <w:trHeight w:val="7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E0970C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71</w:t>
            </w:r>
          </w:p>
        </w:tc>
        <w:tc>
          <w:tcPr>
            <w:tcW w:w="2997" w:type="dxa"/>
            <w:tcBorders>
              <w:top w:val="nil"/>
              <w:left w:val="nil"/>
              <w:bottom w:val="single" w:sz="4" w:space="0" w:color="auto"/>
              <w:right w:val="single" w:sz="4" w:space="0" w:color="auto"/>
            </w:tcBorders>
            <w:shd w:val="clear" w:color="auto" w:fill="auto"/>
            <w:vAlign w:val="bottom"/>
            <w:hideMark/>
          </w:tcPr>
          <w:p w14:paraId="1B37D6C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836BC3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6DFB8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DIRECTOR:APPLICATIONS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7FA9EF5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FC4D5C2"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E45031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72</w:t>
            </w:r>
          </w:p>
        </w:tc>
        <w:tc>
          <w:tcPr>
            <w:tcW w:w="2997" w:type="dxa"/>
            <w:tcBorders>
              <w:top w:val="nil"/>
              <w:left w:val="nil"/>
              <w:bottom w:val="single" w:sz="4" w:space="0" w:color="auto"/>
              <w:right w:val="single" w:sz="4" w:space="0" w:color="auto"/>
            </w:tcBorders>
            <w:shd w:val="clear" w:color="auto" w:fill="auto"/>
            <w:vAlign w:val="bottom"/>
            <w:hideMark/>
          </w:tcPr>
          <w:p w14:paraId="4894748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024648F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D69E5E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DIRECTOR:DATA CENRE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42A49A6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F4EF8AF"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D4959F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73</w:t>
            </w:r>
          </w:p>
        </w:tc>
        <w:tc>
          <w:tcPr>
            <w:tcW w:w="2997" w:type="dxa"/>
            <w:tcBorders>
              <w:top w:val="nil"/>
              <w:left w:val="nil"/>
              <w:bottom w:val="single" w:sz="4" w:space="0" w:color="auto"/>
              <w:right w:val="single" w:sz="4" w:space="0" w:color="auto"/>
            </w:tcBorders>
            <w:shd w:val="clear" w:color="auto" w:fill="auto"/>
            <w:vAlign w:val="bottom"/>
            <w:hideMark/>
          </w:tcPr>
          <w:p w14:paraId="020DB83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361F61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029D85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DIRECTOR:ICT ACQUISITIONS &amp; STORE MANAGE</w:t>
            </w:r>
          </w:p>
        </w:tc>
        <w:tc>
          <w:tcPr>
            <w:tcW w:w="1276" w:type="dxa"/>
            <w:tcBorders>
              <w:top w:val="nil"/>
              <w:left w:val="nil"/>
              <w:bottom w:val="single" w:sz="4" w:space="0" w:color="auto"/>
              <w:right w:val="single" w:sz="4" w:space="0" w:color="auto"/>
            </w:tcBorders>
            <w:shd w:val="clear" w:color="auto" w:fill="auto"/>
            <w:noWrap/>
            <w:vAlign w:val="bottom"/>
            <w:hideMark/>
          </w:tcPr>
          <w:p w14:paraId="205CB31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53A0D8B" w14:textId="77777777"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3A7131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74</w:t>
            </w:r>
          </w:p>
        </w:tc>
        <w:tc>
          <w:tcPr>
            <w:tcW w:w="2997" w:type="dxa"/>
            <w:tcBorders>
              <w:top w:val="nil"/>
              <w:left w:val="nil"/>
              <w:bottom w:val="single" w:sz="4" w:space="0" w:color="auto"/>
              <w:right w:val="single" w:sz="4" w:space="0" w:color="auto"/>
            </w:tcBorders>
            <w:shd w:val="clear" w:color="auto" w:fill="auto"/>
            <w:vAlign w:val="bottom"/>
            <w:hideMark/>
          </w:tcPr>
          <w:p w14:paraId="2B931D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5D476A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2D812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654FB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BD3EF34"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F268A6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75</w:t>
            </w:r>
          </w:p>
        </w:tc>
        <w:tc>
          <w:tcPr>
            <w:tcW w:w="2997" w:type="dxa"/>
            <w:tcBorders>
              <w:top w:val="nil"/>
              <w:left w:val="nil"/>
              <w:bottom w:val="single" w:sz="4" w:space="0" w:color="auto"/>
              <w:right w:val="single" w:sz="4" w:space="0" w:color="auto"/>
            </w:tcBorders>
            <w:shd w:val="clear" w:color="auto" w:fill="auto"/>
            <w:vAlign w:val="bottom"/>
            <w:hideMark/>
          </w:tcPr>
          <w:p w14:paraId="1498637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352CA21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C53791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SENIOR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79584EC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5B1092D"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C8C8AE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76</w:t>
            </w:r>
          </w:p>
        </w:tc>
        <w:tc>
          <w:tcPr>
            <w:tcW w:w="2997" w:type="dxa"/>
            <w:tcBorders>
              <w:top w:val="nil"/>
              <w:left w:val="nil"/>
              <w:bottom w:val="single" w:sz="4" w:space="0" w:color="auto"/>
              <w:right w:val="single" w:sz="4" w:space="0" w:color="auto"/>
            </w:tcBorders>
            <w:shd w:val="clear" w:color="auto" w:fill="auto"/>
            <w:vAlign w:val="bottom"/>
            <w:hideMark/>
          </w:tcPr>
          <w:p w14:paraId="56B9F17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367281B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1E6DE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DIRECTOR:SOFTWARE AND LICENSE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70E5A9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593297C"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3B9D13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77</w:t>
            </w:r>
          </w:p>
        </w:tc>
        <w:tc>
          <w:tcPr>
            <w:tcW w:w="2997" w:type="dxa"/>
            <w:tcBorders>
              <w:top w:val="nil"/>
              <w:left w:val="nil"/>
              <w:bottom w:val="single" w:sz="4" w:space="0" w:color="auto"/>
              <w:right w:val="single" w:sz="4" w:space="0" w:color="auto"/>
            </w:tcBorders>
            <w:shd w:val="clear" w:color="auto" w:fill="auto"/>
            <w:vAlign w:val="bottom"/>
            <w:hideMark/>
          </w:tcPr>
          <w:p w14:paraId="6A9B60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5DD790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C79ED1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DIRECTOR:UC &amp; VC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6C8997D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1F062F5" w14:textId="77777777" w:rsidTr="006D4574">
        <w:trPr>
          <w:trHeight w:val="41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9AB692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78</w:t>
            </w:r>
          </w:p>
        </w:tc>
        <w:tc>
          <w:tcPr>
            <w:tcW w:w="2997" w:type="dxa"/>
            <w:tcBorders>
              <w:top w:val="nil"/>
              <w:left w:val="nil"/>
              <w:bottom w:val="single" w:sz="4" w:space="0" w:color="auto"/>
              <w:right w:val="single" w:sz="4" w:space="0" w:color="auto"/>
            </w:tcBorders>
            <w:shd w:val="clear" w:color="auto" w:fill="auto"/>
            <w:vAlign w:val="bottom"/>
            <w:hideMark/>
          </w:tcPr>
          <w:p w14:paraId="2FEE587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CLIENT SUPPORT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65C559E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F179A8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DIRECTOR:SERVER ADMINISTRATOR              </w:t>
            </w:r>
          </w:p>
        </w:tc>
        <w:tc>
          <w:tcPr>
            <w:tcW w:w="1276" w:type="dxa"/>
            <w:tcBorders>
              <w:top w:val="nil"/>
              <w:left w:val="nil"/>
              <w:bottom w:val="single" w:sz="4" w:space="0" w:color="auto"/>
              <w:right w:val="single" w:sz="4" w:space="0" w:color="auto"/>
            </w:tcBorders>
            <w:shd w:val="clear" w:color="auto" w:fill="auto"/>
            <w:noWrap/>
            <w:vAlign w:val="bottom"/>
            <w:hideMark/>
          </w:tcPr>
          <w:p w14:paraId="278F5D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A102B44"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E11183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79</w:t>
            </w:r>
          </w:p>
        </w:tc>
        <w:tc>
          <w:tcPr>
            <w:tcW w:w="2997" w:type="dxa"/>
            <w:tcBorders>
              <w:top w:val="nil"/>
              <w:left w:val="nil"/>
              <w:bottom w:val="single" w:sz="4" w:space="0" w:color="auto"/>
              <w:right w:val="single" w:sz="4" w:space="0" w:color="auto"/>
            </w:tcBorders>
            <w:shd w:val="clear" w:color="auto" w:fill="auto"/>
            <w:vAlign w:val="bottom"/>
            <w:hideMark/>
          </w:tcPr>
          <w:p w14:paraId="30D9B25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POLICY &amp; SECURITY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2A9BA9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0C9CF5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DIRECTOR:IT POLICY &amp; SECURITY MANAGEMENT   </w:t>
            </w:r>
          </w:p>
        </w:tc>
        <w:tc>
          <w:tcPr>
            <w:tcW w:w="1276" w:type="dxa"/>
            <w:tcBorders>
              <w:top w:val="nil"/>
              <w:left w:val="nil"/>
              <w:bottom w:val="single" w:sz="4" w:space="0" w:color="auto"/>
              <w:right w:val="single" w:sz="4" w:space="0" w:color="auto"/>
            </w:tcBorders>
            <w:shd w:val="clear" w:color="auto" w:fill="auto"/>
            <w:noWrap/>
            <w:vAlign w:val="bottom"/>
            <w:hideMark/>
          </w:tcPr>
          <w:p w14:paraId="4923B62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20150725</w:t>
            </w:r>
          </w:p>
        </w:tc>
      </w:tr>
      <w:tr w:rsidR="006D4574" w:rsidRPr="00FF2964" w14:paraId="32243492"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958D0E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80</w:t>
            </w:r>
          </w:p>
        </w:tc>
        <w:tc>
          <w:tcPr>
            <w:tcW w:w="2997" w:type="dxa"/>
            <w:tcBorders>
              <w:top w:val="nil"/>
              <w:left w:val="nil"/>
              <w:bottom w:val="single" w:sz="4" w:space="0" w:color="auto"/>
              <w:right w:val="single" w:sz="4" w:space="0" w:color="auto"/>
            </w:tcBorders>
            <w:shd w:val="clear" w:color="auto" w:fill="auto"/>
            <w:vAlign w:val="bottom"/>
            <w:hideMark/>
          </w:tcPr>
          <w:p w14:paraId="3F52274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DIV: IT PROJECT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DB9729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E6E9DC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INFORM. &amp; COMM. TECH:PROJECTS </w:t>
            </w:r>
          </w:p>
        </w:tc>
        <w:tc>
          <w:tcPr>
            <w:tcW w:w="1276" w:type="dxa"/>
            <w:tcBorders>
              <w:top w:val="nil"/>
              <w:left w:val="nil"/>
              <w:bottom w:val="single" w:sz="4" w:space="0" w:color="auto"/>
              <w:right w:val="single" w:sz="4" w:space="0" w:color="auto"/>
            </w:tcBorders>
            <w:shd w:val="clear" w:color="auto" w:fill="auto"/>
            <w:noWrap/>
            <w:vAlign w:val="bottom"/>
            <w:hideMark/>
          </w:tcPr>
          <w:p w14:paraId="54A752E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DC3714E"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20197E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81</w:t>
            </w:r>
          </w:p>
        </w:tc>
        <w:tc>
          <w:tcPr>
            <w:tcW w:w="2997" w:type="dxa"/>
            <w:tcBorders>
              <w:top w:val="nil"/>
              <w:left w:val="nil"/>
              <w:bottom w:val="single" w:sz="4" w:space="0" w:color="auto"/>
              <w:right w:val="single" w:sz="4" w:space="0" w:color="auto"/>
            </w:tcBorders>
            <w:shd w:val="clear" w:color="auto" w:fill="auto"/>
            <w:vAlign w:val="bottom"/>
            <w:hideMark/>
          </w:tcPr>
          <w:p w14:paraId="022D9B7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2AB0F0B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10EFB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14:paraId="16C5651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45401D5" w14:textId="77777777" w:rsidTr="006D4574">
        <w:trPr>
          <w:trHeight w:val="41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DDE8A4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82</w:t>
            </w:r>
          </w:p>
        </w:tc>
        <w:tc>
          <w:tcPr>
            <w:tcW w:w="2997" w:type="dxa"/>
            <w:tcBorders>
              <w:top w:val="nil"/>
              <w:left w:val="nil"/>
              <w:bottom w:val="single" w:sz="4" w:space="0" w:color="auto"/>
              <w:right w:val="single" w:sz="4" w:space="0" w:color="auto"/>
            </w:tcBorders>
            <w:shd w:val="clear" w:color="auto" w:fill="auto"/>
            <w:vAlign w:val="bottom"/>
            <w:hideMark/>
          </w:tcPr>
          <w:p w14:paraId="1D6C014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5379530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072749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DIRECTOR:SECURITY SPECIALISTS           </w:t>
            </w:r>
          </w:p>
        </w:tc>
        <w:tc>
          <w:tcPr>
            <w:tcW w:w="1276" w:type="dxa"/>
            <w:tcBorders>
              <w:top w:val="nil"/>
              <w:left w:val="nil"/>
              <w:bottom w:val="single" w:sz="4" w:space="0" w:color="auto"/>
              <w:right w:val="single" w:sz="4" w:space="0" w:color="auto"/>
            </w:tcBorders>
            <w:shd w:val="clear" w:color="auto" w:fill="auto"/>
            <w:noWrap/>
            <w:vAlign w:val="bottom"/>
            <w:hideMark/>
          </w:tcPr>
          <w:p w14:paraId="71F021F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6539458"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5D7210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83</w:t>
            </w:r>
          </w:p>
        </w:tc>
        <w:tc>
          <w:tcPr>
            <w:tcW w:w="2997" w:type="dxa"/>
            <w:tcBorders>
              <w:top w:val="nil"/>
              <w:left w:val="nil"/>
              <w:bottom w:val="single" w:sz="4" w:space="0" w:color="auto"/>
              <w:right w:val="single" w:sz="4" w:space="0" w:color="auto"/>
            </w:tcBorders>
            <w:shd w:val="clear" w:color="auto" w:fill="auto"/>
            <w:vAlign w:val="bottom"/>
            <w:hideMark/>
          </w:tcPr>
          <w:p w14:paraId="691A921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3B63249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57FA37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6CAE508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4CA05C2"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F6EDD6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84</w:t>
            </w:r>
          </w:p>
        </w:tc>
        <w:tc>
          <w:tcPr>
            <w:tcW w:w="2997" w:type="dxa"/>
            <w:tcBorders>
              <w:top w:val="nil"/>
              <w:left w:val="nil"/>
              <w:bottom w:val="single" w:sz="4" w:space="0" w:color="auto"/>
              <w:right w:val="single" w:sz="4" w:space="0" w:color="auto"/>
            </w:tcBorders>
            <w:shd w:val="clear" w:color="auto" w:fill="auto"/>
            <w:vAlign w:val="bottom"/>
            <w:hideMark/>
          </w:tcPr>
          <w:p w14:paraId="5B30350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IT PROJECT ADMINISTRATION             </w:t>
            </w:r>
          </w:p>
        </w:tc>
        <w:tc>
          <w:tcPr>
            <w:tcW w:w="1560" w:type="dxa"/>
            <w:tcBorders>
              <w:top w:val="nil"/>
              <w:left w:val="nil"/>
              <w:bottom w:val="single" w:sz="4" w:space="0" w:color="auto"/>
              <w:right w:val="single" w:sz="4" w:space="0" w:color="auto"/>
            </w:tcBorders>
            <w:shd w:val="clear" w:color="auto" w:fill="auto"/>
            <w:noWrap/>
            <w:vAlign w:val="bottom"/>
            <w:hideMark/>
          </w:tcPr>
          <w:p w14:paraId="636FE09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6086C9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DIRECTOR:DRPÄ&amp; BCP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1C3A548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9EB36BF"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54B8BD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85</w:t>
            </w:r>
          </w:p>
        </w:tc>
        <w:tc>
          <w:tcPr>
            <w:tcW w:w="2997" w:type="dxa"/>
            <w:tcBorders>
              <w:top w:val="nil"/>
              <w:left w:val="nil"/>
              <w:bottom w:val="single" w:sz="4" w:space="0" w:color="auto"/>
              <w:right w:val="single" w:sz="4" w:space="0" w:color="auto"/>
            </w:tcBorders>
            <w:shd w:val="clear" w:color="auto" w:fill="auto"/>
            <w:vAlign w:val="bottom"/>
            <w:hideMark/>
          </w:tcPr>
          <w:p w14:paraId="4E41737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HR PAYROLL                            </w:t>
            </w:r>
          </w:p>
        </w:tc>
        <w:tc>
          <w:tcPr>
            <w:tcW w:w="1560" w:type="dxa"/>
            <w:tcBorders>
              <w:top w:val="nil"/>
              <w:left w:val="nil"/>
              <w:bottom w:val="single" w:sz="4" w:space="0" w:color="auto"/>
              <w:right w:val="single" w:sz="4" w:space="0" w:color="auto"/>
            </w:tcBorders>
            <w:shd w:val="clear" w:color="auto" w:fill="auto"/>
            <w:noWrap/>
            <w:vAlign w:val="bottom"/>
            <w:hideMark/>
          </w:tcPr>
          <w:p w14:paraId="3FF6FEA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19370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PAYROLL &amp; SALARY CONTROL      </w:t>
            </w:r>
          </w:p>
        </w:tc>
        <w:tc>
          <w:tcPr>
            <w:tcW w:w="1276" w:type="dxa"/>
            <w:tcBorders>
              <w:top w:val="nil"/>
              <w:left w:val="nil"/>
              <w:bottom w:val="single" w:sz="4" w:space="0" w:color="auto"/>
              <w:right w:val="single" w:sz="4" w:space="0" w:color="auto"/>
            </w:tcBorders>
            <w:shd w:val="clear" w:color="auto" w:fill="auto"/>
            <w:noWrap/>
            <w:vAlign w:val="bottom"/>
            <w:hideMark/>
          </w:tcPr>
          <w:p w14:paraId="104A354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20150911</w:t>
            </w:r>
          </w:p>
        </w:tc>
      </w:tr>
      <w:tr w:rsidR="006D4574" w:rsidRPr="00FF2964" w14:paraId="5430D0BE"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F9FFAB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86</w:t>
            </w:r>
          </w:p>
        </w:tc>
        <w:tc>
          <w:tcPr>
            <w:tcW w:w="2997" w:type="dxa"/>
            <w:tcBorders>
              <w:top w:val="nil"/>
              <w:left w:val="nil"/>
              <w:bottom w:val="single" w:sz="4" w:space="0" w:color="auto"/>
              <w:right w:val="single" w:sz="4" w:space="0" w:color="auto"/>
            </w:tcBorders>
            <w:shd w:val="clear" w:color="auto" w:fill="auto"/>
            <w:vAlign w:val="bottom"/>
            <w:hideMark/>
          </w:tcPr>
          <w:p w14:paraId="57621EF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JOB ANALYSIS &amp; EVALUATION             </w:t>
            </w:r>
          </w:p>
        </w:tc>
        <w:tc>
          <w:tcPr>
            <w:tcW w:w="1560" w:type="dxa"/>
            <w:tcBorders>
              <w:top w:val="nil"/>
              <w:left w:val="nil"/>
              <w:bottom w:val="single" w:sz="4" w:space="0" w:color="auto"/>
              <w:right w:val="single" w:sz="4" w:space="0" w:color="auto"/>
            </w:tcBorders>
            <w:shd w:val="clear" w:color="auto" w:fill="auto"/>
            <w:noWrap/>
            <w:vAlign w:val="bottom"/>
            <w:hideMark/>
          </w:tcPr>
          <w:p w14:paraId="6A4A380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3C53CA9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590EF1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DF5BC94"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FC4FA3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87</w:t>
            </w:r>
          </w:p>
        </w:tc>
        <w:tc>
          <w:tcPr>
            <w:tcW w:w="2997" w:type="dxa"/>
            <w:tcBorders>
              <w:top w:val="nil"/>
              <w:left w:val="nil"/>
              <w:bottom w:val="single" w:sz="4" w:space="0" w:color="auto"/>
              <w:right w:val="single" w:sz="4" w:space="0" w:color="auto"/>
            </w:tcBorders>
            <w:shd w:val="clear" w:color="auto" w:fill="auto"/>
            <w:vAlign w:val="bottom"/>
            <w:hideMark/>
          </w:tcPr>
          <w:p w14:paraId="72C0E19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6C9BE36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370D0F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&amp; DEVELOPMENT        </w:t>
            </w:r>
          </w:p>
        </w:tc>
        <w:tc>
          <w:tcPr>
            <w:tcW w:w="1276" w:type="dxa"/>
            <w:tcBorders>
              <w:top w:val="nil"/>
              <w:left w:val="nil"/>
              <w:bottom w:val="single" w:sz="4" w:space="0" w:color="auto"/>
              <w:right w:val="single" w:sz="4" w:space="0" w:color="auto"/>
            </w:tcBorders>
            <w:shd w:val="clear" w:color="auto" w:fill="auto"/>
            <w:noWrap/>
            <w:vAlign w:val="bottom"/>
            <w:hideMark/>
          </w:tcPr>
          <w:p w14:paraId="0A0E9EF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20150806</w:t>
            </w:r>
          </w:p>
        </w:tc>
      </w:tr>
      <w:tr w:rsidR="006D4574" w:rsidRPr="00FF2964" w14:paraId="21133232"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75058D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88</w:t>
            </w:r>
          </w:p>
        </w:tc>
        <w:tc>
          <w:tcPr>
            <w:tcW w:w="2997" w:type="dxa"/>
            <w:tcBorders>
              <w:top w:val="nil"/>
              <w:left w:val="nil"/>
              <w:bottom w:val="single" w:sz="4" w:space="0" w:color="auto"/>
              <w:right w:val="single" w:sz="4" w:space="0" w:color="auto"/>
            </w:tcBorders>
            <w:shd w:val="clear" w:color="auto" w:fill="auto"/>
            <w:vAlign w:val="bottom"/>
            <w:hideMark/>
          </w:tcPr>
          <w:p w14:paraId="306D6A0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708874C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DF54DB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ASSISTANT DIRECTOR: SKILLS DEVELOPMENT FACILITATOR</w:t>
            </w:r>
          </w:p>
        </w:tc>
        <w:tc>
          <w:tcPr>
            <w:tcW w:w="1276" w:type="dxa"/>
            <w:tcBorders>
              <w:top w:val="nil"/>
              <w:left w:val="nil"/>
              <w:bottom w:val="single" w:sz="4" w:space="0" w:color="auto"/>
              <w:right w:val="single" w:sz="4" w:space="0" w:color="auto"/>
            </w:tcBorders>
            <w:shd w:val="clear" w:color="auto" w:fill="auto"/>
            <w:noWrap/>
            <w:vAlign w:val="bottom"/>
            <w:hideMark/>
          </w:tcPr>
          <w:p w14:paraId="06B321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20161231</w:t>
            </w:r>
          </w:p>
        </w:tc>
      </w:tr>
      <w:tr w:rsidR="006D4574" w:rsidRPr="00FF2964" w14:paraId="39B07BF7"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87959F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89</w:t>
            </w:r>
          </w:p>
        </w:tc>
        <w:tc>
          <w:tcPr>
            <w:tcW w:w="2997" w:type="dxa"/>
            <w:tcBorders>
              <w:top w:val="nil"/>
              <w:left w:val="nil"/>
              <w:bottom w:val="single" w:sz="4" w:space="0" w:color="auto"/>
              <w:right w:val="single" w:sz="4" w:space="0" w:color="auto"/>
            </w:tcBorders>
            <w:shd w:val="clear" w:color="auto" w:fill="auto"/>
            <w:vAlign w:val="bottom"/>
            <w:hideMark/>
          </w:tcPr>
          <w:p w14:paraId="627E371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 TRAINING &amp; DEVELOPMENT                </w:t>
            </w:r>
          </w:p>
        </w:tc>
        <w:tc>
          <w:tcPr>
            <w:tcW w:w="1560" w:type="dxa"/>
            <w:tcBorders>
              <w:top w:val="nil"/>
              <w:left w:val="nil"/>
              <w:bottom w:val="single" w:sz="4" w:space="0" w:color="auto"/>
              <w:right w:val="single" w:sz="4" w:space="0" w:color="auto"/>
            </w:tcBorders>
            <w:shd w:val="clear" w:color="auto" w:fill="auto"/>
            <w:noWrap/>
            <w:vAlign w:val="bottom"/>
            <w:hideMark/>
          </w:tcPr>
          <w:p w14:paraId="1F147B0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6FC1415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HO:ASSISTANT DIRECTOR: ABET                       </w:t>
            </w:r>
          </w:p>
        </w:tc>
        <w:tc>
          <w:tcPr>
            <w:tcW w:w="1276" w:type="dxa"/>
            <w:tcBorders>
              <w:top w:val="nil"/>
              <w:left w:val="nil"/>
              <w:bottom w:val="single" w:sz="4" w:space="0" w:color="auto"/>
              <w:right w:val="single" w:sz="4" w:space="0" w:color="auto"/>
            </w:tcBorders>
            <w:shd w:val="clear" w:color="auto" w:fill="auto"/>
            <w:noWrap/>
            <w:vAlign w:val="bottom"/>
            <w:hideMark/>
          </w:tcPr>
          <w:p w14:paraId="63F4997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20161121</w:t>
            </w:r>
          </w:p>
        </w:tc>
      </w:tr>
      <w:tr w:rsidR="006D4574" w:rsidRPr="00FF2964" w14:paraId="652A413A"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29097B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90</w:t>
            </w:r>
          </w:p>
        </w:tc>
        <w:tc>
          <w:tcPr>
            <w:tcW w:w="2997" w:type="dxa"/>
            <w:tcBorders>
              <w:top w:val="nil"/>
              <w:left w:val="nil"/>
              <w:bottom w:val="single" w:sz="4" w:space="0" w:color="auto"/>
              <w:right w:val="single" w:sz="4" w:space="0" w:color="auto"/>
            </w:tcBorders>
            <w:shd w:val="clear" w:color="auto" w:fill="auto"/>
            <w:vAlign w:val="bottom"/>
            <w:hideMark/>
          </w:tcPr>
          <w:p w14:paraId="4019DB7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3B04573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3092B8A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14:paraId="07C329E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20150201</w:t>
            </w:r>
          </w:p>
        </w:tc>
      </w:tr>
      <w:tr w:rsidR="006D4574" w:rsidRPr="00FF2964" w14:paraId="46814E9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115398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91</w:t>
            </w:r>
          </w:p>
        </w:tc>
        <w:tc>
          <w:tcPr>
            <w:tcW w:w="2997" w:type="dxa"/>
            <w:tcBorders>
              <w:top w:val="nil"/>
              <w:left w:val="nil"/>
              <w:bottom w:val="single" w:sz="4" w:space="0" w:color="auto"/>
              <w:right w:val="single" w:sz="4" w:space="0" w:color="auto"/>
            </w:tcBorders>
            <w:shd w:val="clear" w:color="auto" w:fill="auto"/>
            <w:vAlign w:val="bottom"/>
            <w:hideMark/>
          </w:tcPr>
          <w:p w14:paraId="464C68E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SUB DIR:VETTING &amp; INVESTIGATIONS               </w:t>
            </w:r>
          </w:p>
        </w:tc>
        <w:tc>
          <w:tcPr>
            <w:tcW w:w="1560" w:type="dxa"/>
            <w:tcBorders>
              <w:top w:val="nil"/>
              <w:left w:val="nil"/>
              <w:bottom w:val="single" w:sz="4" w:space="0" w:color="auto"/>
              <w:right w:val="single" w:sz="4" w:space="0" w:color="auto"/>
            </w:tcBorders>
            <w:shd w:val="clear" w:color="auto" w:fill="auto"/>
            <w:noWrap/>
            <w:vAlign w:val="bottom"/>
            <w:hideMark/>
          </w:tcPr>
          <w:p w14:paraId="7C621C1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ADDAAC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VETTING &amp; INVESTIGATIONS      </w:t>
            </w:r>
          </w:p>
        </w:tc>
        <w:tc>
          <w:tcPr>
            <w:tcW w:w="1276" w:type="dxa"/>
            <w:tcBorders>
              <w:top w:val="nil"/>
              <w:left w:val="nil"/>
              <w:bottom w:val="single" w:sz="4" w:space="0" w:color="auto"/>
              <w:right w:val="single" w:sz="4" w:space="0" w:color="auto"/>
            </w:tcBorders>
            <w:shd w:val="clear" w:color="auto" w:fill="auto"/>
            <w:noWrap/>
            <w:vAlign w:val="bottom"/>
            <w:hideMark/>
          </w:tcPr>
          <w:p w14:paraId="04EE56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20030901</w:t>
            </w:r>
          </w:p>
        </w:tc>
      </w:tr>
      <w:tr w:rsidR="006D4574" w:rsidRPr="00FF2964" w14:paraId="27776582"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9B10C2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92</w:t>
            </w:r>
          </w:p>
        </w:tc>
        <w:tc>
          <w:tcPr>
            <w:tcW w:w="2997" w:type="dxa"/>
            <w:tcBorders>
              <w:top w:val="nil"/>
              <w:left w:val="nil"/>
              <w:bottom w:val="single" w:sz="4" w:space="0" w:color="auto"/>
              <w:right w:val="single" w:sz="4" w:space="0" w:color="auto"/>
            </w:tcBorders>
            <w:shd w:val="clear" w:color="auto" w:fill="auto"/>
            <w:vAlign w:val="bottom"/>
            <w:hideMark/>
          </w:tcPr>
          <w:p w14:paraId="482D67A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10EE3FD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F13201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BC2490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773C8F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A7E044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93</w:t>
            </w:r>
          </w:p>
        </w:tc>
        <w:tc>
          <w:tcPr>
            <w:tcW w:w="2997" w:type="dxa"/>
            <w:tcBorders>
              <w:top w:val="nil"/>
              <w:left w:val="nil"/>
              <w:bottom w:val="single" w:sz="4" w:space="0" w:color="auto"/>
              <w:right w:val="single" w:sz="4" w:space="0" w:color="auto"/>
            </w:tcBorders>
            <w:shd w:val="clear" w:color="auto" w:fill="auto"/>
            <w:vAlign w:val="bottom"/>
            <w:hideMark/>
          </w:tcPr>
          <w:p w14:paraId="3F768EF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4256EFD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1C3C1D1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933E8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516B13C"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FF26C3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94</w:t>
            </w:r>
          </w:p>
        </w:tc>
        <w:tc>
          <w:tcPr>
            <w:tcW w:w="2997" w:type="dxa"/>
            <w:tcBorders>
              <w:top w:val="nil"/>
              <w:left w:val="nil"/>
              <w:bottom w:val="single" w:sz="4" w:space="0" w:color="auto"/>
              <w:right w:val="single" w:sz="4" w:space="0" w:color="auto"/>
            </w:tcBorders>
            <w:shd w:val="clear" w:color="auto" w:fill="auto"/>
            <w:vAlign w:val="bottom"/>
            <w:hideMark/>
          </w:tcPr>
          <w:p w14:paraId="722DB5A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DIR:BUILDING MANAGEMENT                        </w:t>
            </w:r>
          </w:p>
        </w:tc>
        <w:tc>
          <w:tcPr>
            <w:tcW w:w="1560" w:type="dxa"/>
            <w:tcBorders>
              <w:top w:val="nil"/>
              <w:left w:val="nil"/>
              <w:bottom w:val="single" w:sz="4" w:space="0" w:color="auto"/>
              <w:right w:val="single" w:sz="4" w:space="0" w:color="auto"/>
            </w:tcBorders>
            <w:shd w:val="clear" w:color="auto" w:fill="auto"/>
            <w:noWrap/>
            <w:vAlign w:val="bottom"/>
            <w:hideMark/>
          </w:tcPr>
          <w:p w14:paraId="5E9E61F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7D2137A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7E60728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465B705" w14:textId="77777777" w:rsidTr="006D4574">
        <w:trPr>
          <w:trHeight w:val="38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29A1EF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95</w:t>
            </w:r>
          </w:p>
        </w:tc>
        <w:tc>
          <w:tcPr>
            <w:tcW w:w="2997" w:type="dxa"/>
            <w:tcBorders>
              <w:top w:val="nil"/>
              <w:left w:val="nil"/>
              <w:bottom w:val="single" w:sz="4" w:space="0" w:color="auto"/>
              <w:right w:val="single" w:sz="4" w:space="0" w:color="auto"/>
            </w:tcBorders>
            <w:shd w:val="clear" w:color="auto" w:fill="auto"/>
            <w:vAlign w:val="bottom"/>
            <w:hideMark/>
          </w:tcPr>
          <w:p w14:paraId="4DA1DC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DDG:POLICY RESEARCH AND REGULATIONS            </w:t>
            </w:r>
          </w:p>
        </w:tc>
        <w:tc>
          <w:tcPr>
            <w:tcW w:w="1560" w:type="dxa"/>
            <w:tcBorders>
              <w:top w:val="nil"/>
              <w:left w:val="nil"/>
              <w:bottom w:val="single" w:sz="4" w:space="0" w:color="auto"/>
              <w:right w:val="single" w:sz="4" w:space="0" w:color="auto"/>
            </w:tcBorders>
            <w:shd w:val="clear" w:color="auto" w:fill="auto"/>
            <w:noWrap/>
            <w:vAlign w:val="bottom"/>
            <w:hideMark/>
          </w:tcPr>
          <w:p w14:paraId="559D38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0B807B6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5B09DCB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20150701</w:t>
            </w:r>
          </w:p>
        </w:tc>
      </w:tr>
      <w:tr w:rsidR="006D4574" w:rsidRPr="00FF2964" w14:paraId="67BEE3CB" w14:textId="77777777" w:rsidTr="006D4574">
        <w:trPr>
          <w:trHeight w:val="37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D2B006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96</w:t>
            </w:r>
          </w:p>
        </w:tc>
        <w:tc>
          <w:tcPr>
            <w:tcW w:w="2997" w:type="dxa"/>
            <w:tcBorders>
              <w:top w:val="nil"/>
              <w:left w:val="nil"/>
              <w:bottom w:val="single" w:sz="4" w:space="0" w:color="auto"/>
              <w:right w:val="single" w:sz="4" w:space="0" w:color="auto"/>
            </w:tcBorders>
            <w:shd w:val="clear" w:color="auto" w:fill="auto"/>
            <w:vAlign w:val="bottom"/>
            <w:hideMark/>
          </w:tcPr>
          <w:p w14:paraId="25BC259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CD:CONSTRUCTION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3DFC1E4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w:t>
            </w:r>
          </w:p>
        </w:tc>
        <w:tc>
          <w:tcPr>
            <w:tcW w:w="3143" w:type="dxa"/>
            <w:tcBorders>
              <w:top w:val="nil"/>
              <w:left w:val="nil"/>
              <w:bottom w:val="single" w:sz="4" w:space="0" w:color="auto"/>
              <w:right w:val="single" w:sz="4" w:space="0" w:color="auto"/>
            </w:tcBorders>
            <w:shd w:val="clear" w:color="auto" w:fill="auto"/>
            <w:vAlign w:val="bottom"/>
            <w:hideMark/>
          </w:tcPr>
          <w:p w14:paraId="0C234C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CHIEF DIRECTOR:CONSTRUCTION POLICY                </w:t>
            </w:r>
          </w:p>
        </w:tc>
        <w:tc>
          <w:tcPr>
            <w:tcW w:w="1276" w:type="dxa"/>
            <w:tcBorders>
              <w:top w:val="nil"/>
              <w:left w:val="nil"/>
              <w:bottom w:val="single" w:sz="4" w:space="0" w:color="auto"/>
              <w:right w:val="single" w:sz="4" w:space="0" w:color="auto"/>
            </w:tcBorders>
            <w:shd w:val="clear" w:color="auto" w:fill="auto"/>
            <w:noWrap/>
            <w:vAlign w:val="bottom"/>
            <w:hideMark/>
          </w:tcPr>
          <w:p w14:paraId="412C9E3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20150401</w:t>
            </w:r>
          </w:p>
        </w:tc>
      </w:tr>
      <w:tr w:rsidR="006D4574" w:rsidRPr="00FF2964" w14:paraId="231383F9" w14:textId="77777777" w:rsidTr="006D4574">
        <w:trPr>
          <w:trHeight w:val="34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135E2F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97</w:t>
            </w:r>
          </w:p>
        </w:tc>
        <w:tc>
          <w:tcPr>
            <w:tcW w:w="2997" w:type="dxa"/>
            <w:tcBorders>
              <w:top w:val="nil"/>
              <w:left w:val="nil"/>
              <w:bottom w:val="single" w:sz="4" w:space="0" w:color="auto"/>
              <w:right w:val="single" w:sz="4" w:space="0" w:color="auto"/>
            </w:tcBorders>
            <w:shd w:val="clear" w:color="auto" w:fill="auto"/>
            <w:vAlign w:val="bottom"/>
            <w:hideMark/>
          </w:tcPr>
          <w:p w14:paraId="2B5055F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43FE24A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7D182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DIRECTOR:PUBLIC ENTITIES:M &amp; E             </w:t>
            </w:r>
          </w:p>
        </w:tc>
        <w:tc>
          <w:tcPr>
            <w:tcW w:w="1276" w:type="dxa"/>
            <w:tcBorders>
              <w:top w:val="nil"/>
              <w:left w:val="nil"/>
              <w:bottom w:val="single" w:sz="4" w:space="0" w:color="auto"/>
              <w:right w:val="single" w:sz="4" w:space="0" w:color="auto"/>
            </w:tcBorders>
            <w:shd w:val="clear" w:color="auto" w:fill="auto"/>
            <w:noWrap/>
            <w:vAlign w:val="bottom"/>
            <w:hideMark/>
          </w:tcPr>
          <w:p w14:paraId="0B825C1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0CE3798D" w14:textId="77777777" w:rsidTr="006D4574">
        <w:trPr>
          <w:trHeight w:val="4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EBAA1F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98</w:t>
            </w:r>
          </w:p>
        </w:tc>
        <w:tc>
          <w:tcPr>
            <w:tcW w:w="2997" w:type="dxa"/>
            <w:tcBorders>
              <w:top w:val="nil"/>
              <w:left w:val="nil"/>
              <w:bottom w:val="single" w:sz="4" w:space="0" w:color="auto"/>
              <w:right w:val="single" w:sz="4" w:space="0" w:color="auto"/>
            </w:tcBorders>
            <w:shd w:val="clear" w:color="auto" w:fill="auto"/>
            <w:vAlign w:val="bottom"/>
            <w:hideMark/>
          </w:tcPr>
          <w:p w14:paraId="18E4C85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1BE6874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5DF6D5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1772098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8E220DF" w14:textId="77777777" w:rsidTr="006D4574">
        <w:trPr>
          <w:trHeight w:val="40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DBAC7F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99</w:t>
            </w:r>
          </w:p>
        </w:tc>
        <w:tc>
          <w:tcPr>
            <w:tcW w:w="2997" w:type="dxa"/>
            <w:tcBorders>
              <w:top w:val="nil"/>
              <w:left w:val="nil"/>
              <w:bottom w:val="single" w:sz="4" w:space="0" w:color="auto"/>
              <w:right w:val="single" w:sz="4" w:space="0" w:color="auto"/>
            </w:tcBorders>
            <w:shd w:val="clear" w:color="auto" w:fill="auto"/>
            <w:vAlign w:val="bottom"/>
            <w:hideMark/>
          </w:tcPr>
          <w:p w14:paraId="51968CA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179F8DE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F14CF6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3C66A55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46504EC"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613E72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100</w:t>
            </w:r>
          </w:p>
        </w:tc>
        <w:tc>
          <w:tcPr>
            <w:tcW w:w="2997" w:type="dxa"/>
            <w:tcBorders>
              <w:top w:val="nil"/>
              <w:left w:val="nil"/>
              <w:bottom w:val="single" w:sz="4" w:space="0" w:color="auto"/>
              <w:right w:val="single" w:sz="4" w:space="0" w:color="auto"/>
            </w:tcBorders>
            <w:shd w:val="clear" w:color="auto" w:fill="auto"/>
            <w:vAlign w:val="bottom"/>
            <w:hideMark/>
          </w:tcPr>
          <w:p w14:paraId="64986CD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D:CONSTRUCTION SECTOR REGULATION               </w:t>
            </w:r>
          </w:p>
        </w:tc>
        <w:tc>
          <w:tcPr>
            <w:tcW w:w="1560" w:type="dxa"/>
            <w:tcBorders>
              <w:top w:val="nil"/>
              <w:left w:val="nil"/>
              <w:bottom w:val="single" w:sz="4" w:space="0" w:color="auto"/>
              <w:right w:val="single" w:sz="4" w:space="0" w:color="auto"/>
            </w:tcBorders>
            <w:shd w:val="clear" w:color="auto" w:fill="auto"/>
            <w:noWrap/>
            <w:vAlign w:val="bottom"/>
            <w:hideMark/>
          </w:tcPr>
          <w:p w14:paraId="469500A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D46BA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ASD:CONSTRUCTION POLICYÄSUPPORT SYSTEMS           </w:t>
            </w:r>
          </w:p>
        </w:tc>
        <w:tc>
          <w:tcPr>
            <w:tcW w:w="1276" w:type="dxa"/>
            <w:tcBorders>
              <w:top w:val="nil"/>
              <w:left w:val="nil"/>
              <w:bottom w:val="single" w:sz="4" w:space="0" w:color="auto"/>
              <w:right w:val="single" w:sz="4" w:space="0" w:color="auto"/>
            </w:tcBorders>
            <w:shd w:val="clear" w:color="auto" w:fill="auto"/>
            <w:noWrap/>
            <w:vAlign w:val="bottom"/>
            <w:hideMark/>
          </w:tcPr>
          <w:p w14:paraId="7D5FEF1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3ED85C37" w14:textId="77777777"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27AC66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101</w:t>
            </w:r>
          </w:p>
        </w:tc>
        <w:tc>
          <w:tcPr>
            <w:tcW w:w="2997" w:type="dxa"/>
            <w:tcBorders>
              <w:top w:val="nil"/>
              <w:left w:val="nil"/>
              <w:bottom w:val="single" w:sz="4" w:space="0" w:color="auto"/>
              <w:right w:val="single" w:sz="4" w:space="0" w:color="auto"/>
            </w:tcBorders>
            <w:shd w:val="clear" w:color="auto" w:fill="auto"/>
            <w:vAlign w:val="bottom"/>
            <w:hideMark/>
          </w:tcPr>
          <w:p w14:paraId="0B1A09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00F5DF2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37E960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5A4FB4C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CD7E845"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D567CD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102</w:t>
            </w:r>
          </w:p>
        </w:tc>
        <w:tc>
          <w:tcPr>
            <w:tcW w:w="2997" w:type="dxa"/>
            <w:tcBorders>
              <w:top w:val="nil"/>
              <w:left w:val="nil"/>
              <w:bottom w:val="single" w:sz="4" w:space="0" w:color="auto"/>
              <w:right w:val="single" w:sz="4" w:space="0" w:color="auto"/>
            </w:tcBorders>
            <w:shd w:val="clear" w:color="auto" w:fill="auto"/>
            <w:vAlign w:val="bottom"/>
            <w:hideMark/>
          </w:tcPr>
          <w:p w14:paraId="4A008CF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122D9EE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B36BBD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7DD12DD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69D4F6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1F6793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103</w:t>
            </w:r>
          </w:p>
        </w:tc>
        <w:tc>
          <w:tcPr>
            <w:tcW w:w="2997" w:type="dxa"/>
            <w:tcBorders>
              <w:top w:val="nil"/>
              <w:left w:val="nil"/>
              <w:bottom w:val="single" w:sz="4" w:space="0" w:color="auto"/>
              <w:right w:val="single" w:sz="4" w:space="0" w:color="auto"/>
            </w:tcBorders>
            <w:shd w:val="clear" w:color="auto" w:fill="auto"/>
            <w:vAlign w:val="bottom"/>
            <w:hideMark/>
          </w:tcPr>
          <w:p w14:paraId="4794AD7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2DCE6A9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2DC18F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0B5B99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04B612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BFC578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104</w:t>
            </w:r>
          </w:p>
        </w:tc>
        <w:tc>
          <w:tcPr>
            <w:tcW w:w="2997" w:type="dxa"/>
            <w:tcBorders>
              <w:top w:val="nil"/>
              <w:left w:val="nil"/>
              <w:bottom w:val="single" w:sz="4" w:space="0" w:color="auto"/>
              <w:right w:val="single" w:sz="4" w:space="0" w:color="auto"/>
            </w:tcBorders>
            <w:shd w:val="clear" w:color="auto" w:fill="auto"/>
            <w:vAlign w:val="bottom"/>
            <w:hideMark/>
          </w:tcPr>
          <w:p w14:paraId="3AB6642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022C258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72A84FD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3E0C7E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A0B09AD" w14:textId="77777777" w:rsidTr="006D4574">
        <w:trPr>
          <w:trHeight w:val="28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6DAFF1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105</w:t>
            </w:r>
          </w:p>
        </w:tc>
        <w:tc>
          <w:tcPr>
            <w:tcW w:w="2997" w:type="dxa"/>
            <w:tcBorders>
              <w:top w:val="nil"/>
              <w:left w:val="nil"/>
              <w:bottom w:val="single" w:sz="4" w:space="0" w:color="auto"/>
              <w:right w:val="single" w:sz="4" w:space="0" w:color="auto"/>
            </w:tcBorders>
            <w:shd w:val="clear" w:color="auto" w:fill="auto"/>
            <w:vAlign w:val="bottom"/>
            <w:hideMark/>
          </w:tcPr>
          <w:p w14:paraId="7A79F59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 P1                              </w:t>
            </w:r>
          </w:p>
        </w:tc>
        <w:tc>
          <w:tcPr>
            <w:tcW w:w="1560" w:type="dxa"/>
            <w:tcBorders>
              <w:top w:val="nil"/>
              <w:left w:val="nil"/>
              <w:bottom w:val="single" w:sz="4" w:space="0" w:color="auto"/>
              <w:right w:val="single" w:sz="4" w:space="0" w:color="auto"/>
            </w:tcBorders>
            <w:shd w:val="clear" w:color="auto" w:fill="auto"/>
            <w:noWrap/>
            <w:vAlign w:val="bottom"/>
            <w:hideMark/>
          </w:tcPr>
          <w:p w14:paraId="33CFAC5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4112B9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14:paraId="065F88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C41AB00"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47EE77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106</w:t>
            </w:r>
          </w:p>
        </w:tc>
        <w:tc>
          <w:tcPr>
            <w:tcW w:w="2997" w:type="dxa"/>
            <w:tcBorders>
              <w:top w:val="nil"/>
              <w:left w:val="nil"/>
              <w:bottom w:val="single" w:sz="4" w:space="0" w:color="auto"/>
              <w:right w:val="single" w:sz="4" w:space="0" w:color="auto"/>
            </w:tcBorders>
            <w:shd w:val="clear" w:color="auto" w:fill="auto"/>
            <w:vAlign w:val="bottom"/>
            <w:hideMark/>
          </w:tcPr>
          <w:p w14:paraId="0383CF1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14:paraId="72ABE0D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46DEA41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664A523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8611478" w14:textId="77777777" w:rsidTr="006D4574">
        <w:trPr>
          <w:trHeight w:val="55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E4A0BB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107</w:t>
            </w:r>
          </w:p>
        </w:tc>
        <w:tc>
          <w:tcPr>
            <w:tcW w:w="2997" w:type="dxa"/>
            <w:tcBorders>
              <w:top w:val="nil"/>
              <w:left w:val="nil"/>
              <w:bottom w:val="single" w:sz="4" w:space="0" w:color="auto"/>
              <w:right w:val="single" w:sz="4" w:space="0" w:color="auto"/>
            </w:tcBorders>
            <w:shd w:val="clear" w:color="auto" w:fill="auto"/>
            <w:vAlign w:val="bottom"/>
            <w:hideMark/>
          </w:tcPr>
          <w:p w14:paraId="49B0813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PROPERTY SECTOR ANALYST                   </w:t>
            </w:r>
          </w:p>
        </w:tc>
        <w:tc>
          <w:tcPr>
            <w:tcW w:w="1560" w:type="dxa"/>
            <w:tcBorders>
              <w:top w:val="nil"/>
              <w:left w:val="nil"/>
              <w:bottom w:val="single" w:sz="4" w:space="0" w:color="auto"/>
              <w:right w:val="single" w:sz="4" w:space="0" w:color="auto"/>
            </w:tcBorders>
            <w:shd w:val="clear" w:color="auto" w:fill="auto"/>
            <w:noWrap/>
            <w:vAlign w:val="bottom"/>
            <w:hideMark/>
          </w:tcPr>
          <w:p w14:paraId="1358E52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45B02E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EXPROPRIATION/PROPERTY RIGHTS </w:t>
            </w:r>
          </w:p>
        </w:tc>
        <w:tc>
          <w:tcPr>
            <w:tcW w:w="1276" w:type="dxa"/>
            <w:tcBorders>
              <w:top w:val="nil"/>
              <w:left w:val="nil"/>
              <w:bottom w:val="single" w:sz="4" w:space="0" w:color="auto"/>
              <w:right w:val="single" w:sz="4" w:space="0" w:color="auto"/>
            </w:tcBorders>
            <w:shd w:val="clear" w:color="auto" w:fill="auto"/>
            <w:noWrap/>
            <w:vAlign w:val="bottom"/>
            <w:hideMark/>
          </w:tcPr>
          <w:p w14:paraId="428AF8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07AF5B61" w14:textId="77777777" w:rsidTr="006D4574">
        <w:trPr>
          <w:trHeight w:val="49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F5B2C2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108</w:t>
            </w:r>
          </w:p>
        </w:tc>
        <w:tc>
          <w:tcPr>
            <w:tcW w:w="2997" w:type="dxa"/>
            <w:tcBorders>
              <w:top w:val="nil"/>
              <w:left w:val="nil"/>
              <w:bottom w:val="single" w:sz="4" w:space="0" w:color="auto"/>
              <w:right w:val="single" w:sz="4" w:space="0" w:color="auto"/>
            </w:tcBorders>
            <w:shd w:val="clear" w:color="auto" w:fill="auto"/>
            <w:vAlign w:val="bottom"/>
            <w:hideMark/>
          </w:tcPr>
          <w:p w14:paraId="17BA28A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5BB6E0B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11D6C57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77620D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918571E"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D515AB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109</w:t>
            </w:r>
          </w:p>
        </w:tc>
        <w:tc>
          <w:tcPr>
            <w:tcW w:w="2997" w:type="dxa"/>
            <w:tcBorders>
              <w:top w:val="nil"/>
              <w:left w:val="nil"/>
              <w:bottom w:val="single" w:sz="4" w:space="0" w:color="auto"/>
              <w:right w:val="single" w:sz="4" w:space="0" w:color="auto"/>
            </w:tcBorders>
            <w:shd w:val="clear" w:color="auto" w:fill="auto"/>
            <w:vAlign w:val="bottom"/>
            <w:hideMark/>
          </w:tcPr>
          <w:p w14:paraId="6511634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671AD4D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B64167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DIRECTOR:RESEARCH ANALYST               </w:t>
            </w:r>
          </w:p>
        </w:tc>
        <w:tc>
          <w:tcPr>
            <w:tcW w:w="1276" w:type="dxa"/>
            <w:tcBorders>
              <w:top w:val="nil"/>
              <w:left w:val="nil"/>
              <w:bottom w:val="single" w:sz="4" w:space="0" w:color="auto"/>
              <w:right w:val="single" w:sz="4" w:space="0" w:color="auto"/>
            </w:tcBorders>
            <w:shd w:val="clear" w:color="auto" w:fill="auto"/>
            <w:noWrap/>
            <w:vAlign w:val="bottom"/>
            <w:hideMark/>
          </w:tcPr>
          <w:p w14:paraId="19BED5A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42D0A35"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5D2EAB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110</w:t>
            </w:r>
          </w:p>
        </w:tc>
        <w:tc>
          <w:tcPr>
            <w:tcW w:w="2997" w:type="dxa"/>
            <w:tcBorders>
              <w:top w:val="nil"/>
              <w:left w:val="nil"/>
              <w:bottom w:val="single" w:sz="4" w:space="0" w:color="auto"/>
              <w:right w:val="single" w:sz="4" w:space="0" w:color="auto"/>
            </w:tcBorders>
            <w:shd w:val="clear" w:color="auto" w:fill="auto"/>
            <w:vAlign w:val="bottom"/>
            <w:hideMark/>
          </w:tcPr>
          <w:p w14:paraId="47847AD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4069D26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6B90DF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745962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6C64CD0"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EED535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111</w:t>
            </w:r>
          </w:p>
        </w:tc>
        <w:tc>
          <w:tcPr>
            <w:tcW w:w="2997" w:type="dxa"/>
            <w:tcBorders>
              <w:top w:val="nil"/>
              <w:left w:val="nil"/>
              <w:bottom w:val="single" w:sz="4" w:space="0" w:color="auto"/>
              <w:right w:val="single" w:sz="4" w:space="0" w:color="auto"/>
            </w:tcBorders>
            <w:shd w:val="clear" w:color="auto" w:fill="auto"/>
            <w:vAlign w:val="bottom"/>
            <w:hideMark/>
          </w:tcPr>
          <w:p w14:paraId="21A22F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6613A27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A4D171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DIRECTOR:SECTOR ANALYST                    </w:t>
            </w:r>
          </w:p>
        </w:tc>
        <w:tc>
          <w:tcPr>
            <w:tcW w:w="1276" w:type="dxa"/>
            <w:tcBorders>
              <w:top w:val="nil"/>
              <w:left w:val="nil"/>
              <w:bottom w:val="single" w:sz="4" w:space="0" w:color="auto"/>
              <w:right w:val="single" w:sz="4" w:space="0" w:color="auto"/>
            </w:tcBorders>
            <w:shd w:val="clear" w:color="auto" w:fill="auto"/>
            <w:noWrap/>
            <w:vAlign w:val="bottom"/>
            <w:hideMark/>
          </w:tcPr>
          <w:p w14:paraId="1A7A74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8BF33A1" w14:textId="77777777" w:rsidTr="006D4574">
        <w:trPr>
          <w:trHeight w:val="29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07DA93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112</w:t>
            </w:r>
          </w:p>
        </w:tc>
        <w:tc>
          <w:tcPr>
            <w:tcW w:w="2997" w:type="dxa"/>
            <w:tcBorders>
              <w:top w:val="nil"/>
              <w:left w:val="nil"/>
              <w:bottom w:val="single" w:sz="4" w:space="0" w:color="auto"/>
              <w:right w:val="single" w:sz="4" w:space="0" w:color="auto"/>
            </w:tcBorders>
            <w:shd w:val="clear" w:color="auto" w:fill="auto"/>
            <w:vAlign w:val="bottom"/>
            <w:hideMark/>
          </w:tcPr>
          <w:p w14:paraId="4FD0B0A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ECONOMIST:P2                              </w:t>
            </w:r>
          </w:p>
        </w:tc>
        <w:tc>
          <w:tcPr>
            <w:tcW w:w="1560" w:type="dxa"/>
            <w:tcBorders>
              <w:top w:val="nil"/>
              <w:left w:val="nil"/>
              <w:bottom w:val="single" w:sz="4" w:space="0" w:color="auto"/>
              <w:right w:val="single" w:sz="4" w:space="0" w:color="auto"/>
            </w:tcBorders>
            <w:shd w:val="clear" w:color="auto" w:fill="auto"/>
            <w:noWrap/>
            <w:vAlign w:val="bottom"/>
            <w:hideMark/>
          </w:tcPr>
          <w:p w14:paraId="1415566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119F6FB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DIRECTOR:ECONOMIST                                </w:t>
            </w:r>
          </w:p>
        </w:tc>
        <w:tc>
          <w:tcPr>
            <w:tcW w:w="1276" w:type="dxa"/>
            <w:tcBorders>
              <w:top w:val="nil"/>
              <w:left w:val="nil"/>
              <w:bottom w:val="single" w:sz="4" w:space="0" w:color="auto"/>
              <w:right w:val="single" w:sz="4" w:space="0" w:color="auto"/>
            </w:tcBorders>
            <w:shd w:val="clear" w:color="auto" w:fill="auto"/>
            <w:noWrap/>
            <w:vAlign w:val="bottom"/>
            <w:hideMark/>
          </w:tcPr>
          <w:p w14:paraId="2C8D032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20140401</w:t>
            </w:r>
          </w:p>
        </w:tc>
      </w:tr>
      <w:tr w:rsidR="006D4574" w:rsidRPr="00FF2964" w14:paraId="6828653B"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A2C8B5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113</w:t>
            </w:r>
          </w:p>
        </w:tc>
        <w:tc>
          <w:tcPr>
            <w:tcW w:w="2997" w:type="dxa"/>
            <w:tcBorders>
              <w:top w:val="nil"/>
              <w:left w:val="nil"/>
              <w:bottom w:val="single" w:sz="4" w:space="0" w:color="auto"/>
              <w:right w:val="single" w:sz="4" w:space="0" w:color="auto"/>
            </w:tcBorders>
            <w:shd w:val="clear" w:color="auto" w:fill="auto"/>
            <w:vAlign w:val="bottom"/>
            <w:hideMark/>
          </w:tcPr>
          <w:p w14:paraId="39EB73D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14:paraId="18C8892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0435D6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DATA ANALYSES &amp; RESEARCH (EPWP)  </w:t>
            </w:r>
          </w:p>
        </w:tc>
        <w:tc>
          <w:tcPr>
            <w:tcW w:w="1276" w:type="dxa"/>
            <w:tcBorders>
              <w:top w:val="nil"/>
              <w:left w:val="nil"/>
              <w:bottom w:val="single" w:sz="4" w:space="0" w:color="auto"/>
              <w:right w:val="single" w:sz="4" w:space="0" w:color="auto"/>
            </w:tcBorders>
            <w:shd w:val="clear" w:color="auto" w:fill="auto"/>
            <w:noWrap/>
            <w:vAlign w:val="bottom"/>
            <w:hideMark/>
          </w:tcPr>
          <w:p w14:paraId="13636BB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20151214</w:t>
            </w:r>
          </w:p>
        </w:tc>
      </w:tr>
      <w:tr w:rsidR="006D4574" w:rsidRPr="00FF2964" w14:paraId="54683169"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0C07E2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114</w:t>
            </w:r>
          </w:p>
        </w:tc>
        <w:tc>
          <w:tcPr>
            <w:tcW w:w="2997" w:type="dxa"/>
            <w:tcBorders>
              <w:top w:val="nil"/>
              <w:left w:val="nil"/>
              <w:bottom w:val="single" w:sz="4" w:space="0" w:color="auto"/>
              <w:right w:val="single" w:sz="4" w:space="0" w:color="auto"/>
            </w:tcBorders>
            <w:shd w:val="clear" w:color="auto" w:fill="auto"/>
            <w:vAlign w:val="bottom"/>
            <w:hideMark/>
          </w:tcPr>
          <w:p w14:paraId="23B438F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MONITORING                                </w:t>
            </w:r>
          </w:p>
        </w:tc>
        <w:tc>
          <w:tcPr>
            <w:tcW w:w="1560" w:type="dxa"/>
            <w:tcBorders>
              <w:top w:val="nil"/>
              <w:left w:val="nil"/>
              <w:bottom w:val="single" w:sz="4" w:space="0" w:color="auto"/>
              <w:right w:val="single" w:sz="4" w:space="0" w:color="auto"/>
            </w:tcBorders>
            <w:shd w:val="clear" w:color="auto" w:fill="auto"/>
            <w:noWrap/>
            <w:vAlign w:val="bottom"/>
            <w:hideMark/>
          </w:tcPr>
          <w:p w14:paraId="53FB434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952222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DATABASES EPWP                   </w:t>
            </w:r>
          </w:p>
        </w:tc>
        <w:tc>
          <w:tcPr>
            <w:tcW w:w="1276" w:type="dxa"/>
            <w:tcBorders>
              <w:top w:val="nil"/>
              <w:left w:val="nil"/>
              <w:bottom w:val="single" w:sz="4" w:space="0" w:color="auto"/>
              <w:right w:val="single" w:sz="4" w:space="0" w:color="auto"/>
            </w:tcBorders>
            <w:shd w:val="clear" w:color="auto" w:fill="auto"/>
            <w:noWrap/>
            <w:vAlign w:val="bottom"/>
            <w:hideMark/>
          </w:tcPr>
          <w:p w14:paraId="0EF47CE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D110655" w14:textId="77777777" w:rsidTr="006D4574">
        <w:trPr>
          <w:trHeight w:val="62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C3C694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115</w:t>
            </w:r>
          </w:p>
        </w:tc>
        <w:tc>
          <w:tcPr>
            <w:tcW w:w="2997" w:type="dxa"/>
            <w:tcBorders>
              <w:top w:val="nil"/>
              <w:left w:val="nil"/>
              <w:bottom w:val="single" w:sz="4" w:space="0" w:color="auto"/>
              <w:right w:val="single" w:sz="4" w:space="0" w:color="auto"/>
            </w:tcBorders>
            <w:shd w:val="clear" w:color="auto" w:fill="auto"/>
            <w:vAlign w:val="bottom"/>
            <w:hideMark/>
          </w:tcPr>
          <w:p w14:paraId="749FA4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HO SUB DIR:SUB DIR:VUKUPHILE: INFRASTRUCTURE: EPWP</w:t>
            </w:r>
          </w:p>
        </w:tc>
        <w:tc>
          <w:tcPr>
            <w:tcW w:w="1560" w:type="dxa"/>
            <w:tcBorders>
              <w:top w:val="nil"/>
              <w:left w:val="nil"/>
              <w:bottom w:val="single" w:sz="4" w:space="0" w:color="auto"/>
              <w:right w:val="single" w:sz="4" w:space="0" w:color="auto"/>
            </w:tcBorders>
            <w:shd w:val="clear" w:color="auto" w:fill="auto"/>
            <w:noWrap/>
            <w:vAlign w:val="bottom"/>
            <w:hideMark/>
          </w:tcPr>
          <w:p w14:paraId="2B710F8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B6E5BA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43BE0D4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20140519</w:t>
            </w:r>
          </w:p>
        </w:tc>
      </w:tr>
      <w:tr w:rsidR="006D4574" w:rsidRPr="00FF2964" w14:paraId="1F780C9D"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12CD008"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116</w:t>
            </w:r>
          </w:p>
        </w:tc>
        <w:tc>
          <w:tcPr>
            <w:tcW w:w="2997" w:type="dxa"/>
            <w:tcBorders>
              <w:top w:val="nil"/>
              <w:left w:val="nil"/>
              <w:bottom w:val="single" w:sz="4" w:space="0" w:color="auto"/>
              <w:right w:val="single" w:sz="4" w:space="0" w:color="auto"/>
            </w:tcBorders>
            <w:shd w:val="clear" w:color="auto" w:fill="auto"/>
            <w:vAlign w:val="bottom"/>
            <w:hideMark/>
          </w:tcPr>
          <w:p w14:paraId="6F35A522"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HO DIR: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780D0E9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7F4F5B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SOCIAL DEVELOPMENT SPECIALIST           </w:t>
            </w:r>
          </w:p>
        </w:tc>
        <w:tc>
          <w:tcPr>
            <w:tcW w:w="1276" w:type="dxa"/>
            <w:tcBorders>
              <w:top w:val="nil"/>
              <w:left w:val="nil"/>
              <w:bottom w:val="single" w:sz="4" w:space="0" w:color="auto"/>
              <w:right w:val="single" w:sz="4" w:space="0" w:color="auto"/>
            </w:tcBorders>
            <w:shd w:val="clear" w:color="auto" w:fill="auto"/>
            <w:noWrap/>
            <w:vAlign w:val="bottom"/>
            <w:hideMark/>
          </w:tcPr>
          <w:p w14:paraId="7B8459D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2ADED133" w14:textId="77777777" w:rsidTr="006D4574">
        <w:trPr>
          <w:trHeight w:val="49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B88A5C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117</w:t>
            </w:r>
          </w:p>
        </w:tc>
        <w:tc>
          <w:tcPr>
            <w:tcW w:w="2997" w:type="dxa"/>
            <w:tcBorders>
              <w:top w:val="nil"/>
              <w:left w:val="nil"/>
              <w:bottom w:val="single" w:sz="4" w:space="0" w:color="auto"/>
              <w:right w:val="single" w:sz="4" w:space="0" w:color="auto"/>
            </w:tcBorders>
            <w:shd w:val="clear" w:color="auto" w:fill="auto"/>
            <w:vAlign w:val="bottom"/>
            <w:hideMark/>
          </w:tcPr>
          <w:p w14:paraId="244D56E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14:paraId="460AD26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8376D8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DIRECTOR:NATIONAL CO-ORDINATION EPWP       </w:t>
            </w:r>
          </w:p>
        </w:tc>
        <w:tc>
          <w:tcPr>
            <w:tcW w:w="1276" w:type="dxa"/>
            <w:tcBorders>
              <w:top w:val="nil"/>
              <w:left w:val="nil"/>
              <w:bottom w:val="single" w:sz="4" w:space="0" w:color="auto"/>
              <w:right w:val="single" w:sz="4" w:space="0" w:color="auto"/>
            </w:tcBorders>
            <w:shd w:val="clear" w:color="auto" w:fill="auto"/>
            <w:noWrap/>
            <w:vAlign w:val="bottom"/>
            <w:hideMark/>
          </w:tcPr>
          <w:p w14:paraId="717183E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E6E6FD2" w14:textId="77777777" w:rsidTr="006D4574">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10C4AB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118</w:t>
            </w:r>
          </w:p>
        </w:tc>
        <w:tc>
          <w:tcPr>
            <w:tcW w:w="2997" w:type="dxa"/>
            <w:tcBorders>
              <w:top w:val="nil"/>
              <w:left w:val="nil"/>
              <w:bottom w:val="single" w:sz="4" w:space="0" w:color="auto"/>
              <w:right w:val="single" w:sz="4" w:space="0" w:color="auto"/>
            </w:tcBorders>
            <w:shd w:val="clear" w:color="auto" w:fill="auto"/>
            <w:vAlign w:val="bottom"/>
            <w:hideMark/>
          </w:tcPr>
          <w:p w14:paraId="0F9A7F3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ENVIRONMENT (EPWP)                        </w:t>
            </w:r>
          </w:p>
        </w:tc>
        <w:tc>
          <w:tcPr>
            <w:tcW w:w="1560" w:type="dxa"/>
            <w:tcBorders>
              <w:top w:val="nil"/>
              <w:left w:val="nil"/>
              <w:bottom w:val="single" w:sz="4" w:space="0" w:color="auto"/>
              <w:right w:val="single" w:sz="4" w:space="0" w:color="auto"/>
            </w:tcBorders>
            <w:shd w:val="clear" w:color="auto" w:fill="auto"/>
            <w:noWrap/>
            <w:vAlign w:val="bottom"/>
            <w:hideMark/>
          </w:tcPr>
          <w:p w14:paraId="350EE75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17CE2C0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ENVIRONMENT &amp; CULTURE SECTOR (EPWP)     </w:t>
            </w:r>
          </w:p>
        </w:tc>
        <w:tc>
          <w:tcPr>
            <w:tcW w:w="1276" w:type="dxa"/>
            <w:tcBorders>
              <w:top w:val="nil"/>
              <w:left w:val="nil"/>
              <w:bottom w:val="single" w:sz="4" w:space="0" w:color="auto"/>
              <w:right w:val="single" w:sz="4" w:space="0" w:color="auto"/>
            </w:tcBorders>
            <w:shd w:val="clear" w:color="auto" w:fill="auto"/>
            <w:noWrap/>
            <w:vAlign w:val="bottom"/>
            <w:hideMark/>
          </w:tcPr>
          <w:p w14:paraId="5B7BFB8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20120901</w:t>
            </w:r>
          </w:p>
        </w:tc>
      </w:tr>
      <w:tr w:rsidR="006D4574" w:rsidRPr="00FF2964" w14:paraId="6BCF5D7F"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DC4A11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119</w:t>
            </w:r>
          </w:p>
        </w:tc>
        <w:tc>
          <w:tcPr>
            <w:tcW w:w="2997" w:type="dxa"/>
            <w:tcBorders>
              <w:top w:val="nil"/>
              <w:left w:val="nil"/>
              <w:bottom w:val="single" w:sz="4" w:space="0" w:color="auto"/>
              <w:right w:val="single" w:sz="4" w:space="0" w:color="auto"/>
            </w:tcBorders>
            <w:shd w:val="clear" w:color="auto" w:fill="auto"/>
            <w:vAlign w:val="bottom"/>
            <w:hideMark/>
          </w:tcPr>
          <w:p w14:paraId="6B647BA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14:paraId="08E83AB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5020525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304D79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CEB706F" w14:textId="77777777" w:rsidTr="006D4574">
        <w:trPr>
          <w:trHeight w:val="41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D42C056"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120</w:t>
            </w:r>
          </w:p>
        </w:tc>
        <w:tc>
          <w:tcPr>
            <w:tcW w:w="2997" w:type="dxa"/>
            <w:tcBorders>
              <w:top w:val="nil"/>
              <w:left w:val="nil"/>
              <w:bottom w:val="single" w:sz="4" w:space="0" w:color="auto"/>
              <w:right w:val="single" w:sz="4" w:space="0" w:color="auto"/>
            </w:tcBorders>
            <w:shd w:val="clear" w:color="auto" w:fill="auto"/>
            <w:vAlign w:val="bottom"/>
            <w:hideMark/>
          </w:tcPr>
          <w:p w14:paraId="54D95CB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PEP IMC TECHNICAL SECRETARIAT             </w:t>
            </w:r>
          </w:p>
        </w:tc>
        <w:tc>
          <w:tcPr>
            <w:tcW w:w="1560" w:type="dxa"/>
            <w:tcBorders>
              <w:top w:val="nil"/>
              <w:left w:val="nil"/>
              <w:bottom w:val="single" w:sz="4" w:space="0" w:color="auto"/>
              <w:right w:val="single" w:sz="4" w:space="0" w:color="auto"/>
            </w:tcBorders>
            <w:shd w:val="clear" w:color="auto" w:fill="auto"/>
            <w:noWrap/>
            <w:vAlign w:val="bottom"/>
            <w:hideMark/>
          </w:tcPr>
          <w:p w14:paraId="31C6982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AC8929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6BACBD6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4CA97B5" w14:textId="77777777"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F4545F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121</w:t>
            </w:r>
          </w:p>
        </w:tc>
        <w:tc>
          <w:tcPr>
            <w:tcW w:w="2997" w:type="dxa"/>
            <w:tcBorders>
              <w:top w:val="nil"/>
              <w:left w:val="nil"/>
              <w:bottom w:val="single" w:sz="4" w:space="0" w:color="auto"/>
              <w:right w:val="single" w:sz="4" w:space="0" w:color="auto"/>
            </w:tcBorders>
            <w:shd w:val="clear" w:color="auto" w:fill="auto"/>
            <w:vAlign w:val="bottom"/>
            <w:hideMark/>
          </w:tcPr>
          <w:p w14:paraId="2F98EC7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18B3863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3A31AE2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EF3A9E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EEDF88F" w14:textId="77777777" w:rsidTr="006D4574">
        <w:trPr>
          <w:trHeight w:val="41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B2AAD7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122</w:t>
            </w:r>
          </w:p>
        </w:tc>
        <w:tc>
          <w:tcPr>
            <w:tcW w:w="2997" w:type="dxa"/>
            <w:tcBorders>
              <w:top w:val="nil"/>
              <w:left w:val="nil"/>
              <w:bottom w:val="single" w:sz="4" w:space="0" w:color="auto"/>
              <w:right w:val="single" w:sz="4" w:space="0" w:color="auto"/>
            </w:tcBorders>
            <w:shd w:val="clear" w:color="auto" w:fill="auto"/>
            <w:vAlign w:val="bottom"/>
            <w:hideMark/>
          </w:tcPr>
          <w:p w14:paraId="5F4E206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ENTERPRISE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533DC54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03C698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74DDE02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63CB0DB"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A657A7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123</w:t>
            </w:r>
          </w:p>
        </w:tc>
        <w:tc>
          <w:tcPr>
            <w:tcW w:w="2997" w:type="dxa"/>
            <w:tcBorders>
              <w:top w:val="nil"/>
              <w:left w:val="nil"/>
              <w:bottom w:val="single" w:sz="4" w:space="0" w:color="auto"/>
              <w:right w:val="single" w:sz="4" w:space="0" w:color="auto"/>
            </w:tcBorders>
            <w:shd w:val="clear" w:color="auto" w:fill="auto"/>
            <w:vAlign w:val="bottom"/>
            <w:hideMark/>
          </w:tcPr>
          <w:p w14:paraId="7217EC1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CT: EPWP VUKUPHILE WESTERN CAPE                   </w:t>
            </w:r>
          </w:p>
        </w:tc>
        <w:tc>
          <w:tcPr>
            <w:tcW w:w="1560" w:type="dxa"/>
            <w:tcBorders>
              <w:top w:val="nil"/>
              <w:left w:val="nil"/>
              <w:bottom w:val="single" w:sz="4" w:space="0" w:color="auto"/>
              <w:right w:val="single" w:sz="4" w:space="0" w:color="auto"/>
            </w:tcBorders>
            <w:shd w:val="clear" w:color="auto" w:fill="auto"/>
            <w:noWrap/>
            <w:vAlign w:val="bottom"/>
            <w:hideMark/>
          </w:tcPr>
          <w:p w14:paraId="1AC9056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CE1DC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6FDF57E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B2C45BF" w14:textId="77777777" w:rsidTr="006D4574">
        <w:trPr>
          <w:trHeight w:val="64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1599D5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124</w:t>
            </w:r>
          </w:p>
        </w:tc>
        <w:tc>
          <w:tcPr>
            <w:tcW w:w="2997" w:type="dxa"/>
            <w:tcBorders>
              <w:top w:val="nil"/>
              <w:left w:val="nil"/>
              <w:bottom w:val="single" w:sz="4" w:space="0" w:color="auto"/>
              <w:right w:val="single" w:sz="4" w:space="0" w:color="auto"/>
            </w:tcBorders>
            <w:shd w:val="clear" w:color="auto" w:fill="auto"/>
            <w:vAlign w:val="bottom"/>
            <w:hideMark/>
          </w:tcPr>
          <w:p w14:paraId="25F6265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BFN PROGRAMME MANAGERÄEPWPÄFREE STATE             </w:t>
            </w:r>
          </w:p>
        </w:tc>
        <w:tc>
          <w:tcPr>
            <w:tcW w:w="1560" w:type="dxa"/>
            <w:tcBorders>
              <w:top w:val="nil"/>
              <w:left w:val="nil"/>
              <w:bottom w:val="single" w:sz="4" w:space="0" w:color="auto"/>
              <w:right w:val="single" w:sz="4" w:space="0" w:color="auto"/>
            </w:tcBorders>
            <w:shd w:val="clear" w:color="auto" w:fill="auto"/>
            <w:noWrap/>
            <w:vAlign w:val="bottom"/>
            <w:hideMark/>
          </w:tcPr>
          <w:p w14:paraId="6F2A9F1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512719D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EPWP (FREE STATE)                       </w:t>
            </w:r>
          </w:p>
        </w:tc>
        <w:tc>
          <w:tcPr>
            <w:tcW w:w="1276" w:type="dxa"/>
            <w:tcBorders>
              <w:top w:val="nil"/>
              <w:left w:val="nil"/>
              <w:bottom w:val="single" w:sz="4" w:space="0" w:color="auto"/>
              <w:right w:val="single" w:sz="4" w:space="0" w:color="auto"/>
            </w:tcBorders>
            <w:shd w:val="clear" w:color="auto" w:fill="auto"/>
            <w:noWrap/>
            <w:vAlign w:val="bottom"/>
            <w:hideMark/>
          </w:tcPr>
          <w:p w14:paraId="641816B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20160630</w:t>
            </w:r>
          </w:p>
        </w:tc>
      </w:tr>
      <w:tr w:rsidR="006D4574" w:rsidRPr="00FF2964" w14:paraId="33CC9744"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C7C6D0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125</w:t>
            </w:r>
          </w:p>
        </w:tc>
        <w:tc>
          <w:tcPr>
            <w:tcW w:w="2997" w:type="dxa"/>
            <w:tcBorders>
              <w:top w:val="nil"/>
              <w:left w:val="nil"/>
              <w:bottom w:val="single" w:sz="4" w:space="0" w:color="auto"/>
              <w:right w:val="single" w:sz="4" w:space="0" w:color="auto"/>
            </w:tcBorders>
            <w:shd w:val="clear" w:color="auto" w:fill="auto"/>
            <w:vAlign w:val="bottom"/>
            <w:hideMark/>
          </w:tcPr>
          <w:p w14:paraId="0C6E972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DBN:KWAZULU-NATAL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09AA950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70250FA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58D6642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20161021</w:t>
            </w:r>
          </w:p>
        </w:tc>
      </w:tr>
      <w:tr w:rsidR="006D4574" w:rsidRPr="00FF2964" w14:paraId="6CF6DA27"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AD3CB8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126</w:t>
            </w:r>
          </w:p>
        </w:tc>
        <w:tc>
          <w:tcPr>
            <w:tcW w:w="2997" w:type="dxa"/>
            <w:tcBorders>
              <w:top w:val="nil"/>
              <w:left w:val="nil"/>
              <w:bottom w:val="single" w:sz="4" w:space="0" w:color="auto"/>
              <w:right w:val="single" w:sz="4" w:space="0" w:color="auto"/>
            </w:tcBorders>
            <w:shd w:val="clear" w:color="auto" w:fill="auto"/>
            <w:vAlign w:val="bottom"/>
            <w:hideMark/>
          </w:tcPr>
          <w:p w14:paraId="3A34640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KIM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06EEDDF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4C598F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7B89B52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20161001</w:t>
            </w:r>
          </w:p>
        </w:tc>
      </w:tr>
      <w:tr w:rsidR="006D4574" w:rsidRPr="00FF2964" w14:paraId="3724C2A0" w14:textId="77777777" w:rsidTr="006D4574">
        <w:trPr>
          <w:trHeight w:val="42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51BED4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127</w:t>
            </w:r>
          </w:p>
        </w:tc>
        <w:tc>
          <w:tcPr>
            <w:tcW w:w="2997" w:type="dxa"/>
            <w:tcBorders>
              <w:top w:val="nil"/>
              <w:left w:val="nil"/>
              <w:bottom w:val="single" w:sz="4" w:space="0" w:color="auto"/>
              <w:right w:val="single" w:sz="4" w:space="0" w:color="auto"/>
            </w:tcBorders>
            <w:shd w:val="clear" w:color="auto" w:fill="auto"/>
            <w:vAlign w:val="bottom"/>
            <w:hideMark/>
          </w:tcPr>
          <w:p w14:paraId="2B6B627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51AC36C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56BD82A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3F4AE44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81889FE"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84B428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128</w:t>
            </w:r>
          </w:p>
        </w:tc>
        <w:tc>
          <w:tcPr>
            <w:tcW w:w="2997" w:type="dxa"/>
            <w:tcBorders>
              <w:top w:val="nil"/>
              <w:left w:val="nil"/>
              <w:bottom w:val="single" w:sz="4" w:space="0" w:color="auto"/>
              <w:right w:val="single" w:sz="4" w:space="0" w:color="auto"/>
            </w:tcBorders>
            <w:shd w:val="clear" w:color="auto" w:fill="auto"/>
            <w:vAlign w:val="bottom"/>
            <w:hideMark/>
          </w:tcPr>
          <w:p w14:paraId="1A43023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17B7D58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10</w:t>
            </w:r>
          </w:p>
        </w:tc>
        <w:tc>
          <w:tcPr>
            <w:tcW w:w="3143" w:type="dxa"/>
            <w:tcBorders>
              <w:top w:val="nil"/>
              <w:left w:val="nil"/>
              <w:bottom w:val="single" w:sz="4" w:space="0" w:color="auto"/>
              <w:right w:val="single" w:sz="4" w:space="0" w:color="auto"/>
            </w:tcBorders>
            <w:shd w:val="clear" w:color="auto" w:fill="auto"/>
            <w:vAlign w:val="bottom"/>
            <w:hideMark/>
          </w:tcPr>
          <w:p w14:paraId="0287CA6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ASSISTANT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2E6C9EE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3E5388ED" w14:textId="77777777" w:rsidTr="006D4574">
        <w:trPr>
          <w:trHeight w:val="27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7294B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129</w:t>
            </w:r>
          </w:p>
        </w:tc>
        <w:tc>
          <w:tcPr>
            <w:tcW w:w="2997" w:type="dxa"/>
            <w:tcBorders>
              <w:top w:val="nil"/>
              <w:left w:val="nil"/>
              <w:bottom w:val="single" w:sz="4" w:space="0" w:color="auto"/>
              <w:right w:val="single" w:sz="4" w:space="0" w:color="auto"/>
            </w:tcBorders>
            <w:shd w:val="clear" w:color="auto" w:fill="auto"/>
            <w:vAlign w:val="bottom"/>
            <w:hideMark/>
          </w:tcPr>
          <w:p w14:paraId="46C0EAB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UTA:ENVIROMENT EPWP                               </w:t>
            </w:r>
          </w:p>
        </w:tc>
        <w:tc>
          <w:tcPr>
            <w:tcW w:w="1560" w:type="dxa"/>
            <w:tcBorders>
              <w:top w:val="nil"/>
              <w:left w:val="nil"/>
              <w:bottom w:val="single" w:sz="4" w:space="0" w:color="auto"/>
              <w:right w:val="single" w:sz="4" w:space="0" w:color="auto"/>
            </w:tcBorders>
            <w:shd w:val="clear" w:color="auto" w:fill="auto"/>
            <w:noWrap/>
            <w:vAlign w:val="bottom"/>
            <w:hideMark/>
          </w:tcPr>
          <w:p w14:paraId="71F9DA2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932134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31199AC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6232ADDA" w14:textId="77777777" w:rsidTr="006D4574">
        <w:trPr>
          <w:trHeight w:val="26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5B8D4A0"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130</w:t>
            </w:r>
          </w:p>
        </w:tc>
        <w:tc>
          <w:tcPr>
            <w:tcW w:w="2997" w:type="dxa"/>
            <w:tcBorders>
              <w:top w:val="nil"/>
              <w:left w:val="nil"/>
              <w:bottom w:val="single" w:sz="4" w:space="0" w:color="auto"/>
              <w:right w:val="single" w:sz="4" w:space="0" w:color="auto"/>
            </w:tcBorders>
            <w:shd w:val="clear" w:color="auto" w:fill="auto"/>
            <w:vAlign w:val="bottom"/>
            <w:hideMark/>
          </w:tcPr>
          <w:p w14:paraId="3EC1C08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2A0338E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58AA010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0CF65BF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78048138" w14:textId="77777777" w:rsidTr="006D4574">
        <w:trPr>
          <w:trHeight w:val="427"/>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D447AF5"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131</w:t>
            </w:r>
          </w:p>
        </w:tc>
        <w:tc>
          <w:tcPr>
            <w:tcW w:w="2997" w:type="dxa"/>
            <w:tcBorders>
              <w:top w:val="nil"/>
              <w:left w:val="nil"/>
              <w:bottom w:val="single" w:sz="4" w:space="0" w:color="auto"/>
              <w:right w:val="single" w:sz="4" w:space="0" w:color="auto"/>
            </w:tcBorders>
            <w:shd w:val="clear" w:color="auto" w:fill="auto"/>
            <w:vAlign w:val="bottom"/>
            <w:hideMark/>
          </w:tcPr>
          <w:p w14:paraId="572DDF0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UTA: ENTEPRISE DEVELOPMENT EPWP                   </w:t>
            </w:r>
          </w:p>
        </w:tc>
        <w:tc>
          <w:tcPr>
            <w:tcW w:w="1560" w:type="dxa"/>
            <w:tcBorders>
              <w:top w:val="nil"/>
              <w:left w:val="nil"/>
              <w:bottom w:val="single" w:sz="4" w:space="0" w:color="auto"/>
              <w:right w:val="single" w:sz="4" w:space="0" w:color="auto"/>
            </w:tcBorders>
            <w:shd w:val="clear" w:color="auto" w:fill="auto"/>
            <w:noWrap/>
            <w:vAlign w:val="bottom"/>
            <w:hideMark/>
          </w:tcPr>
          <w:p w14:paraId="15D1B0B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2876080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531F6F7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8FB4D44" w14:textId="77777777"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FDE42B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132</w:t>
            </w:r>
          </w:p>
        </w:tc>
        <w:tc>
          <w:tcPr>
            <w:tcW w:w="2997" w:type="dxa"/>
            <w:tcBorders>
              <w:top w:val="nil"/>
              <w:left w:val="nil"/>
              <w:bottom w:val="single" w:sz="4" w:space="0" w:color="auto"/>
              <w:right w:val="single" w:sz="4" w:space="0" w:color="auto"/>
            </w:tcBorders>
            <w:shd w:val="clear" w:color="auto" w:fill="auto"/>
            <w:vAlign w:val="bottom"/>
            <w:hideMark/>
          </w:tcPr>
          <w:p w14:paraId="6CB3678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 PROGRAMME MANAGER LIMPOPO EPWP               </w:t>
            </w:r>
          </w:p>
        </w:tc>
        <w:tc>
          <w:tcPr>
            <w:tcW w:w="1560" w:type="dxa"/>
            <w:tcBorders>
              <w:top w:val="nil"/>
              <w:left w:val="nil"/>
              <w:bottom w:val="single" w:sz="4" w:space="0" w:color="auto"/>
              <w:right w:val="single" w:sz="4" w:space="0" w:color="auto"/>
            </w:tcBorders>
            <w:shd w:val="clear" w:color="auto" w:fill="auto"/>
            <w:noWrap/>
            <w:vAlign w:val="bottom"/>
            <w:hideMark/>
          </w:tcPr>
          <w:p w14:paraId="3997DDEB"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1229509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EPWP (LIMPOPO)                          </w:t>
            </w:r>
          </w:p>
        </w:tc>
        <w:tc>
          <w:tcPr>
            <w:tcW w:w="1276" w:type="dxa"/>
            <w:tcBorders>
              <w:top w:val="nil"/>
              <w:left w:val="nil"/>
              <w:bottom w:val="single" w:sz="4" w:space="0" w:color="auto"/>
              <w:right w:val="single" w:sz="4" w:space="0" w:color="auto"/>
            </w:tcBorders>
            <w:shd w:val="clear" w:color="auto" w:fill="auto"/>
            <w:noWrap/>
            <w:vAlign w:val="bottom"/>
            <w:hideMark/>
          </w:tcPr>
          <w:p w14:paraId="5606ABD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20161231</w:t>
            </w:r>
          </w:p>
        </w:tc>
      </w:tr>
      <w:tr w:rsidR="006D4574" w:rsidRPr="00FF2964" w14:paraId="767D2A43"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BD014B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133</w:t>
            </w:r>
          </w:p>
        </w:tc>
        <w:tc>
          <w:tcPr>
            <w:tcW w:w="2997" w:type="dxa"/>
            <w:tcBorders>
              <w:top w:val="nil"/>
              <w:left w:val="nil"/>
              <w:bottom w:val="single" w:sz="4" w:space="0" w:color="auto"/>
              <w:right w:val="single" w:sz="4" w:space="0" w:color="auto"/>
            </w:tcBorders>
            <w:shd w:val="clear" w:color="auto" w:fill="auto"/>
            <w:vAlign w:val="bottom"/>
            <w:hideMark/>
          </w:tcPr>
          <w:p w14:paraId="38B6FF8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POL:BUILDING MAINTENANCE &amp; NYS EPWP               </w:t>
            </w:r>
          </w:p>
        </w:tc>
        <w:tc>
          <w:tcPr>
            <w:tcW w:w="1560" w:type="dxa"/>
            <w:tcBorders>
              <w:top w:val="nil"/>
              <w:left w:val="nil"/>
              <w:bottom w:val="single" w:sz="4" w:space="0" w:color="auto"/>
              <w:right w:val="single" w:sz="4" w:space="0" w:color="auto"/>
            </w:tcBorders>
            <w:shd w:val="clear" w:color="auto" w:fill="auto"/>
            <w:noWrap/>
            <w:vAlign w:val="bottom"/>
            <w:hideMark/>
          </w:tcPr>
          <w:p w14:paraId="5F76ACF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6D6A3B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VUKUPHILE EPWP                   </w:t>
            </w:r>
          </w:p>
        </w:tc>
        <w:tc>
          <w:tcPr>
            <w:tcW w:w="1276" w:type="dxa"/>
            <w:tcBorders>
              <w:top w:val="nil"/>
              <w:left w:val="nil"/>
              <w:bottom w:val="single" w:sz="4" w:space="0" w:color="auto"/>
              <w:right w:val="single" w:sz="4" w:space="0" w:color="auto"/>
            </w:tcBorders>
            <w:shd w:val="clear" w:color="auto" w:fill="auto"/>
            <w:noWrap/>
            <w:vAlign w:val="bottom"/>
            <w:hideMark/>
          </w:tcPr>
          <w:p w14:paraId="5354C7A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20120801</w:t>
            </w:r>
          </w:p>
        </w:tc>
      </w:tr>
      <w:tr w:rsidR="006D4574" w:rsidRPr="00FF2964" w14:paraId="0CB0A3D6"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ACB3431"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134</w:t>
            </w:r>
          </w:p>
        </w:tc>
        <w:tc>
          <w:tcPr>
            <w:tcW w:w="2997" w:type="dxa"/>
            <w:tcBorders>
              <w:top w:val="nil"/>
              <w:left w:val="nil"/>
              <w:bottom w:val="single" w:sz="4" w:space="0" w:color="auto"/>
              <w:right w:val="single" w:sz="4" w:space="0" w:color="auto"/>
            </w:tcBorders>
            <w:shd w:val="clear" w:color="auto" w:fill="auto"/>
            <w:vAlign w:val="bottom"/>
            <w:hideMark/>
          </w:tcPr>
          <w:p w14:paraId="209E0C5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POL: TRAINING EPWP                                </w:t>
            </w:r>
          </w:p>
        </w:tc>
        <w:tc>
          <w:tcPr>
            <w:tcW w:w="1560" w:type="dxa"/>
            <w:tcBorders>
              <w:top w:val="nil"/>
              <w:left w:val="nil"/>
              <w:bottom w:val="single" w:sz="4" w:space="0" w:color="auto"/>
              <w:right w:val="single" w:sz="4" w:space="0" w:color="auto"/>
            </w:tcBorders>
            <w:shd w:val="clear" w:color="auto" w:fill="auto"/>
            <w:noWrap/>
            <w:vAlign w:val="bottom"/>
            <w:hideMark/>
          </w:tcPr>
          <w:p w14:paraId="6A4C964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72E543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TRAINING COORDINATOR (EPWP)      </w:t>
            </w:r>
          </w:p>
        </w:tc>
        <w:tc>
          <w:tcPr>
            <w:tcW w:w="1276" w:type="dxa"/>
            <w:tcBorders>
              <w:top w:val="nil"/>
              <w:left w:val="nil"/>
              <w:bottom w:val="single" w:sz="4" w:space="0" w:color="auto"/>
              <w:right w:val="single" w:sz="4" w:space="0" w:color="auto"/>
            </w:tcBorders>
            <w:shd w:val="clear" w:color="auto" w:fill="auto"/>
            <w:noWrap/>
            <w:vAlign w:val="bottom"/>
            <w:hideMark/>
          </w:tcPr>
          <w:p w14:paraId="6760EEA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20161212</w:t>
            </w:r>
          </w:p>
        </w:tc>
      </w:tr>
      <w:tr w:rsidR="006D4574" w:rsidRPr="00FF2964" w14:paraId="67D20A8B"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F8A056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135</w:t>
            </w:r>
          </w:p>
        </w:tc>
        <w:tc>
          <w:tcPr>
            <w:tcW w:w="2997" w:type="dxa"/>
            <w:tcBorders>
              <w:top w:val="nil"/>
              <w:left w:val="nil"/>
              <w:bottom w:val="single" w:sz="4" w:space="0" w:color="auto"/>
              <w:right w:val="single" w:sz="4" w:space="0" w:color="auto"/>
            </w:tcBorders>
            <w:shd w:val="clear" w:color="auto" w:fill="auto"/>
            <w:vAlign w:val="bottom"/>
            <w:hideMark/>
          </w:tcPr>
          <w:p w14:paraId="1CFF521C"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PTA SUB DIR:ENVIROMENT EPWP                       </w:t>
            </w:r>
          </w:p>
        </w:tc>
        <w:tc>
          <w:tcPr>
            <w:tcW w:w="1560" w:type="dxa"/>
            <w:tcBorders>
              <w:top w:val="nil"/>
              <w:left w:val="nil"/>
              <w:bottom w:val="single" w:sz="4" w:space="0" w:color="auto"/>
              <w:right w:val="single" w:sz="4" w:space="0" w:color="auto"/>
            </w:tcBorders>
            <w:shd w:val="clear" w:color="auto" w:fill="auto"/>
            <w:noWrap/>
            <w:vAlign w:val="bottom"/>
            <w:hideMark/>
          </w:tcPr>
          <w:p w14:paraId="09FDCD79"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68C0518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ENVIROMENT &amp; CULTURE SECTOR       </w:t>
            </w:r>
          </w:p>
        </w:tc>
        <w:tc>
          <w:tcPr>
            <w:tcW w:w="1276" w:type="dxa"/>
            <w:tcBorders>
              <w:top w:val="nil"/>
              <w:left w:val="nil"/>
              <w:bottom w:val="single" w:sz="4" w:space="0" w:color="auto"/>
              <w:right w:val="single" w:sz="4" w:space="0" w:color="auto"/>
            </w:tcBorders>
            <w:shd w:val="clear" w:color="auto" w:fill="auto"/>
            <w:noWrap/>
            <w:vAlign w:val="bottom"/>
            <w:hideMark/>
          </w:tcPr>
          <w:p w14:paraId="3503A4B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20160930</w:t>
            </w:r>
          </w:p>
        </w:tc>
      </w:tr>
      <w:tr w:rsidR="006D4574" w:rsidRPr="00FF2964" w14:paraId="3114063E" w14:textId="77777777" w:rsidTr="006D4574">
        <w:trPr>
          <w:trHeight w:val="48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FEB541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136</w:t>
            </w:r>
          </w:p>
        </w:tc>
        <w:tc>
          <w:tcPr>
            <w:tcW w:w="2997" w:type="dxa"/>
            <w:tcBorders>
              <w:top w:val="nil"/>
              <w:left w:val="nil"/>
              <w:bottom w:val="single" w:sz="4" w:space="0" w:color="auto"/>
              <w:right w:val="single" w:sz="4" w:space="0" w:color="auto"/>
            </w:tcBorders>
            <w:shd w:val="clear" w:color="auto" w:fill="auto"/>
            <w:vAlign w:val="bottom"/>
            <w:hideMark/>
          </w:tcPr>
          <w:p w14:paraId="02057E74" w14:textId="77777777" w:rsidR="006D4574" w:rsidRPr="00D27C65" w:rsidRDefault="006D4574" w:rsidP="006D4574">
            <w:pPr>
              <w:spacing w:after="0" w:line="240" w:lineRule="auto"/>
              <w:rPr>
                <w:rFonts w:ascii="Arial" w:hAnsi="Arial" w:cs="Arial"/>
                <w:color w:val="000000"/>
                <w:sz w:val="18"/>
                <w:szCs w:val="18"/>
                <w:lang w:val="pt-BR" w:eastAsia="en-ZA"/>
              </w:rPr>
            </w:pPr>
            <w:r w:rsidRPr="00D27C65">
              <w:rPr>
                <w:rFonts w:ascii="Arial" w:hAnsi="Arial" w:cs="Arial"/>
                <w:color w:val="000000"/>
                <w:sz w:val="18"/>
                <w:szCs w:val="18"/>
                <w:lang w:val="pt-BR" w:eastAsia="en-ZA"/>
              </w:rPr>
              <w:t xml:space="preserve">PTA SUB DIR:SOCIAL SECTOR EPWP                    </w:t>
            </w:r>
          </w:p>
        </w:tc>
        <w:tc>
          <w:tcPr>
            <w:tcW w:w="1560" w:type="dxa"/>
            <w:tcBorders>
              <w:top w:val="nil"/>
              <w:left w:val="nil"/>
              <w:bottom w:val="single" w:sz="4" w:space="0" w:color="auto"/>
              <w:right w:val="single" w:sz="4" w:space="0" w:color="auto"/>
            </w:tcBorders>
            <w:shd w:val="clear" w:color="auto" w:fill="auto"/>
            <w:noWrap/>
            <w:vAlign w:val="bottom"/>
            <w:hideMark/>
          </w:tcPr>
          <w:p w14:paraId="27D0CCE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1052A76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SOCIAL SECTOR                    </w:t>
            </w:r>
          </w:p>
        </w:tc>
        <w:tc>
          <w:tcPr>
            <w:tcW w:w="1276" w:type="dxa"/>
            <w:tcBorders>
              <w:top w:val="nil"/>
              <w:left w:val="nil"/>
              <w:bottom w:val="single" w:sz="4" w:space="0" w:color="auto"/>
              <w:right w:val="single" w:sz="4" w:space="0" w:color="auto"/>
            </w:tcBorders>
            <w:shd w:val="clear" w:color="auto" w:fill="auto"/>
            <w:noWrap/>
            <w:vAlign w:val="bottom"/>
            <w:hideMark/>
          </w:tcPr>
          <w:p w14:paraId="4DEDA65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20161031</w:t>
            </w:r>
          </w:p>
        </w:tc>
      </w:tr>
      <w:tr w:rsidR="006D4574" w:rsidRPr="00FF2964" w14:paraId="055012E9" w14:textId="77777777" w:rsidTr="006D4574">
        <w:trPr>
          <w:trHeight w:val="21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84044C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137</w:t>
            </w:r>
          </w:p>
        </w:tc>
        <w:tc>
          <w:tcPr>
            <w:tcW w:w="2997" w:type="dxa"/>
            <w:tcBorders>
              <w:top w:val="nil"/>
              <w:left w:val="nil"/>
              <w:bottom w:val="single" w:sz="4" w:space="0" w:color="auto"/>
              <w:right w:val="single" w:sz="4" w:space="0" w:color="auto"/>
            </w:tcBorders>
            <w:shd w:val="clear" w:color="auto" w:fill="auto"/>
            <w:vAlign w:val="bottom"/>
            <w:hideMark/>
          </w:tcPr>
          <w:p w14:paraId="049C42DE"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14:paraId="79BE02AE"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979CAB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14:paraId="2062B1E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6D58008" w14:textId="77777777" w:rsidTr="006D4574">
        <w:trPr>
          <w:trHeight w:val="28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BF2314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138</w:t>
            </w:r>
          </w:p>
        </w:tc>
        <w:tc>
          <w:tcPr>
            <w:tcW w:w="2997" w:type="dxa"/>
            <w:tcBorders>
              <w:top w:val="nil"/>
              <w:left w:val="nil"/>
              <w:bottom w:val="single" w:sz="4" w:space="0" w:color="auto"/>
              <w:right w:val="single" w:sz="4" w:space="0" w:color="auto"/>
            </w:tcBorders>
            <w:shd w:val="clear" w:color="auto" w:fill="auto"/>
            <w:vAlign w:val="bottom"/>
            <w:hideMark/>
          </w:tcPr>
          <w:p w14:paraId="4558AF28"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PUBLIC ENTITY                             </w:t>
            </w:r>
          </w:p>
        </w:tc>
        <w:tc>
          <w:tcPr>
            <w:tcW w:w="1560" w:type="dxa"/>
            <w:tcBorders>
              <w:top w:val="nil"/>
              <w:left w:val="nil"/>
              <w:bottom w:val="single" w:sz="4" w:space="0" w:color="auto"/>
              <w:right w:val="single" w:sz="4" w:space="0" w:color="auto"/>
            </w:tcBorders>
            <w:shd w:val="clear" w:color="auto" w:fill="auto"/>
            <w:noWrap/>
            <w:vAlign w:val="bottom"/>
            <w:hideMark/>
          </w:tcPr>
          <w:p w14:paraId="764466D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392B74F2"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PUBLIC ENTITY                    </w:t>
            </w:r>
          </w:p>
        </w:tc>
        <w:tc>
          <w:tcPr>
            <w:tcW w:w="1276" w:type="dxa"/>
            <w:tcBorders>
              <w:top w:val="nil"/>
              <w:left w:val="nil"/>
              <w:bottom w:val="single" w:sz="4" w:space="0" w:color="auto"/>
              <w:right w:val="single" w:sz="4" w:space="0" w:color="auto"/>
            </w:tcBorders>
            <w:shd w:val="clear" w:color="auto" w:fill="auto"/>
            <w:noWrap/>
            <w:vAlign w:val="bottom"/>
            <w:hideMark/>
          </w:tcPr>
          <w:p w14:paraId="53322C2C"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0737A2E4" w14:textId="77777777" w:rsidTr="006D4574">
        <w:trPr>
          <w:trHeight w:val="40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79D89E7"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139</w:t>
            </w:r>
          </w:p>
        </w:tc>
        <w:tc>
          <w:tcPr>
            <w:tcW w:w="2997" w:type="dxa"/>
            <w:tcBorders>
              <w:top w:val="nil"/>
              <w:left w:val="nil"/>
              <w:bottom w:val="single" w:sz="4" w:space="0" w:color="auto"/>
              <w:right w:val="single" w:sz="4" w:space="0" w:color="auto"/>
            </w:tcBorders>
            <w:shd w:val="clear" w:color="auto" w:fill="auto"/>
            <w:vAlign w:val="bottom"/>
            <w:hideMark/>
          </w:tcPr>
          <w:p w14:paraId="41C011F9"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INT. RELATIONS GLOBAL PARTNERSHIPS        </w:t>
            </w:r>
          </w:p>
        </w:tc>
        <w:tc>
          <w:tcPr>
            <w:tcW w:w="1560" w:type="dxa"/>
            <w:tcBorders>
              <w:top w:val="nil"/>
              <w:left w:val="nil"/>
              <w:bottom w:val="single" w:sz="4" w:space="0" w:color="auto"/>
              <w:right w:val="single" w:sz="4" w:space="0" w:color="auto"/>
            </w:tcBorders>
            <w:shd w:val="clear" w:color="auto" w:fill="auto"/>
            <w:noWrap/>
            <w:vAlign w:val="bottom"/>
            <w:hideMark/>
          </w:tcPr>
          <w:p w14:paraId="007E59F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12</w:t>
            </w:r>
          </w:p>
        </w:tc>
        <w:tc>
          <w:tcPr>
            <w:tcW w:w="3143" w:type="dxa"/>
            <w:tcBorders>
              <w:top w:val="nil"/>
              <w:left w:val="nil"/>
              <w:bottom w:val="single" w:sz="4" w:space="0" w:color="auto"/>
              <w:right w:val="single" w:sz="4" w:space="0" w:color="auto"/>
            </w:tcBorders>
            <w:shd w:val="clear" w:color="auto" w:fill="auto"/>
            <w:vAlign w:val="bottom"/>
            <w:hideMark/>
          </w:tcPr>
          <w:p w14:paraId="0A4F4BA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INTERNATIONAL RELATIONS          </w:t>
            </w:r>
          </w:p>
        </w:tc>
        <w:tc>
          <w:tcPr>
            <w:tcW w:w="1276" w:type="dxa"/>
            <w:tcBorders>
              <w:top w:val="nil"/>
              <w:left w:val="nil"/>
              <w:bottom w:val="single" w:sz="4" w:space="0" w:color="auto"/>
              <w:right w:val="single" w:sz="4" w:space="0" w:color="auto"/>
            </w:tcBorders>
            <w:shd w:val="clear" w:color="auto" w:fill="auto"/>
            <w:noWrap/>
            <w:vAlign w:val="bottom"/>
            <w:hideMark/>
          </w:tcPr>
          <w:p w14:paraId="1F15179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E6835B6" w14:textId="77777777" w:rsidTr="006D4574">
        <w:trPr>
          <w:trHeight w:val="40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C70AD2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140</w:t>
            </w:r>
          </w:p>
        </w:tc>
        <w:tc>
          <w:tcPr>
            <w:tcW w:w="2997" w:type="dxa"/>
            <w:tcBorders>
              <w:top w:val="nil"/>
              <w:left w:val="nil"/>
              <w:bottom w:val="single" w:sz="4" w:space="0" w:color="auto"/>
              <w:right w:val="single" w:sz="4" w:space="0" w:color="auto"/>
            </w:tcBorders>
            <w:shd w:val="clear" w:color="auto" w:fill="auto"/>
            <w:vAlign w:val="bottom"/>
            <w:hideMark/>
          </w:tcPr>
          <w:p w14:paraId="09B07D3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DDG:PROFESSIONAL SERVICES DPW                  </w:t>
            </w:r>
          </w:p>
        </w:tc>
        <w:tc>
          <w:tcPr>
            <w:tcW w:w="1560" w:type="dxa"/>
            <w:tcBorders>
              <w:top w:val="nil"/>
              <w:left w:val="nil"/>
              <w:bottom w:val="single" w:sz="4" w:space="0" w:color="auto"/>
              <w:right w:val="single" w:sz="4" w:space="0" w:color="auto"/>
            </w:tcBorders>
            <w:shd w:val="clear" w:color="auto" w:fill="auto"/>
            <w:noWrap/>
            <w:vAlign w:val="bottom"/>
            <w:hideMark/>
          </w:tcPr>
          <w:p w14:paraId="52C06B64"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3AE4AEF3"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EXECUTIVE OFFICE MANAGER                          </w:t>
            </w:r>
          </w:p>
        </w:tc>
        <w:tc>
          <w:tcPr>
            <w:tcW w:w="1276" w:type="dxa"/>
            <w:tcBorders>
              <w:top w:val="nil"/>
              <w:left w:val="nil"/>
              <w:bottom w:val="single" w:sz="4" w:space="0" w:color="auto"/>
              <w:right w:val="single" w:sz="4" w:space="0" w:color="auto"/>
            </w:tcBorders>
            <w:shd w:val="clear" w:color="auto" w:fill="auto"/>
            <w:noWrap/>
            <w:vAlign w:val="bottom"/>
            <w:hideMark/>
          </w:tcPr>
          <w:p w14:paraId="72186F0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52F6A177" w14:textId="77777777" w:rsidTr="006D4574">
        <w:trPr>
          <w:trHeight w:val="40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EE15CC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141</w:t>
            </w:r>
          </w:p>
        </w:tc>
        <w:tc>
          <w:tcPr>
            <w:tcW w:w="2997" w:type="dxa"/>
            <w:tcBorders>
              <w:top w:val="nil"/>
              <w:left w:val="nil"/>
              <w:bottom w:val="single" w:sz="4" w:space="0" w:color="auto"/>
              <w:right w:val="single" w:sz="4" w:space="0" w:color="auto"/>
            </w:tcBorders>
            <w:shd w:val="clear" w:color="auto" w:fill="auto"/>
            <w:vAlign w:val="bottom"/>
            <w:hideMark/>
          </w:tcPr>
          <w:p w14:paraId="56B06FE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14:paraId="49C2648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4196BCC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4ED4C0D6"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29CA84F2" w14:textId="77777777" w:rsidTr="006D4574">
        <w:trPr>
          <w:trHeight w:val="406"/>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A9D364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142</w:t>
            </w:r>
          </w:p>
        </w:tc>
        <w:tc>
          <w:tcPr>
            <w:tcW w:w="2997" w:type="dxa"/>
            <w:tcBorders>
              <w:top w:val="nil"/>
              <w:left w:val="nil"/>
              <w:bottom w:val="single" w:sz="4" w:space="0" w:color="auto"/>
              <w:right w:val="single" w:sz="4" w:space="0" w:color="auto"/>
            </w:tcBorders>
            <w:shd w:val="clear" w:color="auto" w:fill="auto"/>
            <w:vAlign w:val="bottom"/>
            <w:hideMark/>
          </w:tcPr>
          <w:p w14:paraId="5C376E9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 CAPACITY BUILDING: PROFESSIONAL SERVICES  </w:t>
            </w:r>
          </w:p>
        </w:tc>
        <w:tc>
          <w:tcPr>
            <w:tcW w:w="1560" w:type="dxa"/>
            <w:tcBorders>
              <w:top w:val="nil"/>
              <w:left w:val="nil"/>
              <w:bottom w:val="single" w:sz="4" w:space="0" w:color="auto"/>
              <w:right w:val="single" w:sz="4" w:space="0" w:color="auto"/>
            </w:tcBorders>
            <w:shd w:val="clear" w:color="auto" w:fill="auto"/>
            <w:noWrap/>
            <w:vAlign w:val="bottom"/>
            <w:hideMark/>
          </w:tcPr>
          <w:p w14:paraId="559BB22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510DC38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1812F194"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5F55AD8" w14:textId="77777777" w:rsidTr="006D4574">
        <w:trPr>
          <w:trHeight w:val="41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595B0B02"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143</w:t>
            </w:r>
          </w:p>
        </w:tc>
        <w:tc>
          <w:tcPr>
            <w:tcW w:w="2997" w:type="dxa"/>
            <w:tcBorders>
              <w:top w:val="nil"/>
              <w:left w:val="nil"/>
              <w:bottom w:val="single" w:sz="4" w:space="0" w:color="auto"/>
              <w:right w:val="single" w:sz="4" w:space="0" w:color="auto"/>
            </w:tcBorders>
            <w:shd w:val="clear" w:color="auto" w:fill="auto"/>
            <w:vAlign w:val="bottom"/>
            <w:hideMark/>
          </w:tcPr>
          <w:p w14:paraId="14C2366D"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79AEC03F"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40122A1F"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13E6BD35"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115E13AF" w14:textId="77777777" w:rsidTr="006D4574">
        <w:trPr>
          <w:trHeight w:val="404"/>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0AAD9FA"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144</w:t>
            </w:r>
          </w:p>
        </w:tc>
        <w:tc>
          <w:tcPr>
            <w:tcW w:w="2997" w:type="dxa"/>
            <w:tcBorders>
              <w:top w:val="nil"/>
              <w:left w:val="nil"/>
              <w:bottom w:val="single" w:sz="4" w:space="0" w:color="auto"/>
              <w:right w:val="single" w:sz="4" w:space="0" w:color="auto"/>
            </w:tcBorders>
            <w:shd w:val="clear" w:color="auto" w:fill="auto"/>
            <w:vAlign w:val="bottom"/>
            <w:hideMark/>
          </w:tcPr>
          <w:p w14:paraId="35790691"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7EFDABBC"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11</w:t>
            </w:r>
          </w:p>
        </w:tc>
        <w:tc>
          <w:tcPr>
            <w:tcW w:w="3143" w:type="dxa"/>
            <w:tcBorders>
              <w:top w:val="nil"/>
              <w:left w:val="nil"/>
              <w:bottom w:val="single" w:sz="4" w:space="0" w:color="auto"/>
              <w:right w:val="single" w:sz="4" w:space="0" w:color="auto"/>
            </w:tcBorders>
            <w:shd w:val="clear" w:color="auto" w:fill="auto"/>
            <w:vAlign w:val="bottom"/>
            <w:hideMark/>
          </w:tcPr>
          <w:p w14:paraId="64B2466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DEPUTY DIRECTOR                                   </w:t>
            </w:r>
          </w:p>
        </w:tc>
        <w:tc>
          <w:tcPr>
            <w:tcW w:w="1276" w:type="dxa"/>
            <w:tcBorders>
              <w:top w:val="nil"/>
              <w:left w:val="nil"/>
              <w:bottom w:val="single" w:sz="4" w:space="0" w:color="auto"/>
              <w:right w:val="single" w:sz="4" w:space="0" w:color="auto"/>
            </w:tcBorders>
            <w:shd w:val="clear" w:color="auto" w:fill="auto"/>
            <w:noWrap/>
            <w:vAlign w:val="bottom"/>
            <w:hideMark/>
          </w:tcPr>
          <w:p w14:paraId="2643C80B"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r w:rsidR="006D4574" w:rsidRPr="00FF2964" w14:paraId="47355AE4" w14:textId="77777777" w:rsidTr="006D4574">
        <w:trPr>
          <w:trHeight w:val="41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6125D133"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145</w:t>
            </w:r>
          </w:p>
        </w:tc>
        <w:tc>
          <w:tcPr>
            <w:tcW w:w="2997" w:type="dxa"/>
            <w:tcBorders>
              <w:top w:val="nil"/>
              <w:left w:val="nil"/>
              <w:bottom w:val="single" w:sz="4" w:space="0" w:color="auto"/>
              <w:right w:val="single" w:sz="4" w:space="0" w:color="auto"/>
            </w:tcBorders>
            <w:shd w:val="clear" w:color="auto" w:fill="auto"/>
            <w:vAlign w:val="bottom"/>
            <w:hideMark/>
          </w:tcPr>
          <w:p w14:paraId="02D78D50"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HO DIR:CAPACITY BUILDING : ENGINEERING SERVICES   </w:t>
            </w:r>
          </w:p>
        </w:tc>
        <w:tc>
          <w:tcPr>
            <w:tcW w:w="1560" w:type="dxa"/>
            <w:tcBorders>
              <w:top w:val="nil"/>
              <w:left w:val="nil"/>
              <w:bottom w:val="single" w:sz="4" w:space="0" w:color="auto"/>
              <w:right w:val="single" w:sz="4" w:space="0" w:color="auto"/>
            </w:tcBorders>
            <w:shd w:val="clear" w:color="auto" w:fill="auto"/>
            <w:noWrap/>
            <w:vAlign w:val="bottom"/>
            <w:hideMark/>
          </w:tcPr>
          <w:p w14:paraId="2254EC3D" w14:textId="77777777" w:rsidR="006D4574" w:rsidRPr="00EC1906" w:rsidRDefault="006D4574" w:rsidP="006D4574">
            <w:pPr>
              <w:spacing w:after="0" w:line="240" w:lineRule="auto"/>
              <w:jc w:val="center"/>
              <w:rPr>
                <w:rFonts w:ascii="Arial" w:hAnsi="Arial" w:cs="Arial"/>
                <w:color w:val="000000"/>
                <w:sz w:val="18"/>
                <w:szCs w:val="18"/>
                <w:lang w:eastAsia="en-ZA"/>
              </w:rPr>
            </w:pPr>
            <w:r w:rsidRPr="00EC1906">
              <w:rPr>
                <w:rFonts w:ascii="Arial" w:hAnsi="Arial" w:cs="Arial"/>
                <w:color w:val="000000"/>
                <w:sz w:val="18"/>
                <w:szCs w:val="18"/>
                <w:lang w:eastAsia="en-ZA"/>
              </w:rPr>
              <w:t>13</w:t>
            </w:r>
          </w:p>
        </w:tc>
        <w:tc>
          <w:tcPr>
            <w:tcW w:w="3143" w:type="dxa"/>
            <w:tcBorders>
              <w:top w:val="nil"/>
              <w:left w:val="nil"/>
              <w:bottom w:val="single" w:sz="4" w:space="0" w:color="auto"/>
              <w:right w:val="single" w:sz="4" w:space="0" w:color="auto"/>
            </w:tcBorders>
            <w:shd w:val="clear" w:color="auto" w:fill="auto"/>
            <w:vAlign w:val="bottom"/>
            <w:hideMark/>
          </w:tcPr>
          <w:p w14:paraId="2EF7A027"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 xml:space="preserve">DIRECTOR                                          </w:t>
            </w:r>
          </w:p>
        </w:tc>
        <w:tc>
          <w:tcPr>
            <w:tcW w:w="1276" w:type="dxa"/>
            <w:tcBorders>
              <w:top w:val="nil"/>
              <w:left w:val="nil"/>
              <w:bottom w:val="single" w:sz="4" w:space="0" w:color="auto"/>
              <w:right w:val="single" w:sz="4" w:space="0" w:color="auto"/>
            </w:tcBorders>
            <w:shd w:val="clear" w:color="auto" w:fill="auto"/>
            <w:noWrap/>
            <w:vAlign w:val="bottom"/>
            <w:hideMark/>
          </w:tcPr>
          <w:p w14:paraId="6CC7C74A" w14:textId="77777777" w:rsidR="006D4574" w:rsidRPr="00EC1906" w:rsidRDefault="006D4574" w:rsidP="006D4574">
            <w:pPr>
              <w:spacing w:after="0" w:line="240" w:lineRule="auto"/>
              <w:rPr>
                <w:rFonts w:ascii="Arial" w:hAnsi="Arial" w:cs="Arial"/>
                <w:color w:val="000000"/>
                <w:sz w:val="18"/>
                <w:szCs w:val="18"/>
                <w:lang w:eastAsia="en-ZA"/>
              </w:rPr>
            </w:pPr>
            <w:r w:rsidRPr="00EC1906">
              <w:rPr>
                <w:rFonts w:ascii="Arial" w:hAnsi="Arial" w:cs="Arial"/>
                <w:color w:val="000000"/>
                <w:sz w:val="18"/>
                <w:szCs w:val="18"/>
                <w:lang w:eastAsia="en-ZA"/>
              </w:rPr>
              <w:t>20160401</w:t>
            </w:r>
          </w:p>
        </w:tc>
      </w:tr>
    </w:tbl>
    <w:p w14:paraId="64ECC427" w14:textId="77777777" w:rsidR="006D4574" w:rsidRDefault="006D4574" w:rsidP="006D4574">
      <w:pPr>
        <w:spacing w:after="0" w:line="240" w:lineRule="auto"/>
        <w:rPr>
          <w:rFonts w:ascii="Arial" w:hAnsi="Arial" w:cs="Arial"/>
        </w:rPr>
      </w:pPr>
    </w:p>
    <w:p w14:paraId="6A2DF883" w14:textId="77777777" w:rsidR="006D4574" w:rsidRPr="00FF2964" w:rsidRDefault="006D4574" w:rsidP="006D4574">
      <w:pPr>
        <w:spacing w:after="0" w:line="240" w:lineRule="auto"/>
        <w:rPr>
          <w:rFonts w:ascii="Arial" w:hAnsi="Arial" w:cs="Arial"/>
        </w:rPr>
      </w:pPr>
      <w:r w:rsidRPr="00FF2964">
        <w:rPr>
          <w:rFonts w:ascii="Arial" w:hAnsi="Arial" w:cs="Arial"/>
        </w:rPr>
        <w:t>The impact of the finding:</w:t>
      </w:r>
    </w:p>
    <w:p w14:paraId="00A3AC76" w14:textId="77777777" w:rsidR="006D4574" w:rsidRDefault="006D4574" w:rsidP="006D4574">
      <w:pPr>
        <w:autoSpaceDE w:val="0"/>
        <w:autoSpaceDN w:val="0"/>
        <w:adjustRightInd w:val="0"/>
        <w:spacing w:after="0" w:line="240" w:lineRule="auto"/>
        <w:rPr>
          <w:rFonts w:ascii="Arial" w:hAnsi="Arial" w:cs="Arial"/>
        </w:rPr>
      </w:pPr>
    </w:p>
    <w:p w14:paraId="221BC971" w14:textId="77777777" w:rsidR="006D4574" w:rsidRPr="00FF2964" w:rsidRDefault="006D4574" w:rsidP="006D4574">
      <w:pPr>
        <w:autoSpaceDE w:val="0"/>
        <w:autoSpaceDN w:val="0"/>
        <w:adjustRightInd w:val="0"/>
        <w:spacing w:after="0" w:line="240" w:lineRule="auto"/>
        <w:rPr>
          <w:rFonts w:ascii="Arial" w:hAnsi="Arial" w:cs="Arial"/>
        </w:rPr>
      </w:pPr>
      <w:r w:rsidRPr="00FF2964">
        <w:rPr>
          <w:rFonts w:ascii="Arial" w:hAnsi="Arial" w:cs="Arial"/>
        </w:rPr>
        <w:t>Service delivery might be negatively affected if vacancies are not filled timeously. The department may not be able fulfil its mandate or objective due to staff shortages.</w:t>
      </w:r>
    </w:p>
    <w:p w14:paraId="1F0BABBA" w14:textId="77777777" w:rsidR="006D4574" w:rsidRPr="00FF2964" w:rsidRDefault="006D4574" w:rsidP="006D4574">
      <w:pPr>
        <w:spacing w:after="0" w:line="240" w:lineRule="auto"/>
        <w:rPr>
          <w:rFonts w:ascii="Arial" w:hAnsi="Arial" w:cs="Arial"/>
          <w:b/>
          <w:bCs/>
        </w:rPr>
      </w:pPr>
    </w:p>
    <w:p w14:paraId="1DC7BBFA" w14:textId="77777777" w:rsidR="006D4574" w:rsidRPr="00FF2964" w:rsidRDefault="006D4574" w:rsidP="006D4574">
      <w:pPr>
        <w:spacing w:after="0" w:line="240" w:lineRule="auto"/>
        <w:rPr>
          <w:rFonts w:ascii="Arial" w:hAnsi="Arial" w:cs="Arial"/>
          <w:b/>
          <w:bCs/>
        </w:rPr>
      </w:pPr>
      <w:r w:rsidRPr="00FF2964">
        <w:rPr>
          <w:rFonts w:ascii="Arial" w:hAnsi="Arial" w:cs="Arial"/>
          <w:b/>
          <w:bCs/>
        </w:rPr>
        <w:t>Internal control deficiency</w:t>
      </w:r>
    </w:p>
    <w:p w14:paraId="128326E6" w14:textId="77777777" w:rsidR="006D4574" w:rsidRPr="00FF2964" w:rsidRDefault="006D4574" w:rsidP="006D4574">
      <w:pPr>
        <w:spacing w:after="0" w:line="240" w:lineRule="auto"/>
        <w:rPr>
          <w:rFonts w:ascii="Arial" w:hAnsi="Arial" w:cs="Arial"/>
          <w:b/>
          <w:bCs/>
        </w:rPr>
      </w:pPr>
    </w:p>
    <w:p w14:paraId="4C7802CF" w14:textId="77777777" w:rsidR="006D4574" w:rsidRPr="00FF2964" w:rsidRDefault="006D4574" w:rsidP="006D4574">
      <w:pPr>
        <w:pStyle w:val="NormalWeb"/>
        <w:spacing w:before="0" w:beforeAutospacing="0" w:after="0" w:afterAutospacing="0"/>
        <w:rPr>
          <w:rFonts w:ascii="Arial" w:hAnsi="Arial" w:cs="Arial"/>
          <w:sz w:val="22"/>
          <w:szCs w:val="22"/>
        </w:rPr>
      </w:pPr>
      <w:r w:rsidRPr="00FF2964">
        <w:rPr>
          <w:rFonts w:ascii="Arial" w:hAnsi="Arial" w:cs="Arial"/>
          <w:sz w:val="22"/>
          <w:szCs w:val="22"/>
        </w:rPr>
        <w:t>The finding occurred as result of the fact that:</w:t>
      </w:r>
    </w:p>
    <w:p w14:paraId="331098B4" w14:textId="77777777" w:rsidR="006D4574" w:rsidRPr="00673394" w:rsidRDefault="006D4574" w:rsidP="006D4574">
      <w:pPr>
        <w:pStyle w:val="NormalWeb"/>
        <w:spacing w:before="0" w:beforeAutospacing="0" w:after="0" w:afterAutospacing="0"/>
        <w:ind w:left="567" w:hanging="567"/>
        <w:rPr>
          <w:rFonts w:ascii="Arial" w:hAnsi="Arial" w:cs="Arial"/>
          <w:sz w:val="22"/>
          <w:szCs w:val="22"/>
        </w:rPr>
      </w:pPr>
    </w:p>
    <w:p w14:paraId="1EBEF6ED" w14:textId="77777777" w:rsidR="006D4574" w:rsidRPr="00F54571" w:rsidRDefault="006D4574" w:rsidP="009A54E9">
      <w:pPr>
        <w:pStyle w:val="ListParagraph"/>
        <w:numPr>
          <w:ilvl w:val="0"/>
          <w:numId w:val="72"/>
        </w:numPr>
        <w:ind w:left="567" w:hanging="567"/>
        <w:rPr>
          <w:rFonts w:ascii="Arial" w:hAnsi="Arial" w:cs="Arial"/>
          <w:sz w:val="22"/>
          <w:szCs w:val="22"/>
        </w:rPr>
      </w:pPr>
      <w:r w:rsidRPr="00F54571">
        <w:rPr>
          <w:rFonts w:ascii="Arial" w:hAnsi="Arial" w:cs="Arial"/>
          <w:sz w:val="22"/>
          <w:szCs w:val="22"/>
        </w:rPr>
        <w:t xml:space="preserve">The total employee cost budget allocated to the department is not sufficient to fill all vacant posts. </w:t>
      </w:r>
    </w:p>
    <w:p w14:paraId="1F13AB28" w14:textId="77777777" w:rsidR="006D4574" w:rsidRPr="00FF2964" w:rsidRDefault="006D4574" w:rsidP="006D4574">
      <w:pPr>
        <w:spacing w:after="0" w:line="240" w:lineRule="auto"/>
        <w:ind w:left="567" w:hanging="567"/>
        <w:rPr>
          <w:rFonts w:ascii="Arial" w:hAnsi="Arial" w:cs="Arial"/>
        </w:rPr>
      </w:pPr>
    </w:p>
    <w:p w14:paraId="5099D4D4" w14:textId="77777777" w:rsidR="006D4574" w:rsidRPr="00FF2964" w:rsidRDefault="006D4574" w:rsidP="006D4574">
      <w:pPr>
        <w:spacing w:after="0" w:line="240" w:lineRule="auto"/>
        <w:ind w:left="567" w:hanging="567"/>
        <w:rPr>
          <w:rFonts w:ascii="Arial" w:hAnsi="Arial" w:cs="Arial"/>
        </w:rPr>
      </w:pPr>
      <w:r w:rsidRPr="00FF2964">
        <w:rPr>
          <w:rFonts w:ascii="Arial" w:hAnsi="Arial" w:cs="Arial"/>
        </w:rPr>
        <w:t xml:space="preserve">b)      Lack of implementation of corrective action on audit findings.  In response to the same audit finding during the previous year management responded that </w:t>
      </w:r>
      <w:r w:rsidRPr="00FF2964">
        <w:rPr>
          <w:rFonts w:ascii="Arial" w:hAnsi="Arial" w:cs="Arial"/>
          <w:i/>
        </w:rPr>
        <w:t>“Development and implementation of the Recruitment Plan and deactivation of unfunded positions from the PERSAL establishment in the implementation of the new structure.”</w:t>
      </w:r>
      <w:r w:rsidRPr="00FF2964">
        <w:rPr>
          <w:rFonts w:ascii="Arial" w:hAnsi="Arial" w:cs="Arial"/>
        </w:rPr>
        <w:t xml:space="preserve"> </w:t>
      </w:r>
    </w:p>
    <w:p w14:paraId="3886A4CE" w14:textId="77777777" w:rsidR="006D4574" w:rsidRPr="00FF2964" w:rsidRDefault="006D4574" w:rsidP="006D4574">
      <w:pPr>
        <w:spacing w:after="0" w:line="240" w:lineRule="auto"/>
        <w:ind w:left="567" w:hanging="567"/>
        <w:rPr>
          <w:rFonts w:ascii="Arial" w:hAnsi="Arial" w:cs="Arial"/>
          <w:i/>
        </w:rPr>
      </w:pPr>
    </w:p>
    <w:p w14:paraId="206D39DF"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deficiencies:</w:t>
      </w:r>
    </w:p>
    <w:p w14:paraId="1951DAFC" w14:textId="77777777" w:rsidR="006D4574" w:rsidRPr="00FF2964" w:rsidRDefault="006D4574" w:rsidP="006D4574">
      <w:pPr>
        <w:spacing w:after="0" w:line="240" w:lineRule="auto"/>
        <w:jc w:val="both"/>
        <w:rPr>
          <w:rFonts w:ascii="Arial" w:hAnsi="Arial" w:cs="Arial"/>
          <w:lang w:val="en-GB"/>
        </w:rPr>
      </w:pPr>
    </w:p>
    <w:p w14:paraId="744AA726" w14:textId="77777777" w:rsidR="006D4574" w:rsidRPr="00EC1906" w:rsidRDefault="006D4574" w:rsidP="006D4574">
      <w:pPr>
        <w:spacing w:after="0" w:line="240" w:lineRule="auto"/>
        <w:rPr>
          <w:rFonts w:ascii="Arial" w:hAnsi="Arial" w:cs="Arial"/>
          <w:bCs/>
          <w:i/>
        </w:rPr>
      </w:pPr>
      <w:r w:rsidRPr="00EC1906">
        <w:rPr>
          <w:rFonts w:ascii="Arial" w:hAnsi="Arial" w:cs="Arial"/>
          <w:bCs/>
          <w:i/>
        </w:rPr>
        <w:t>Leadership</w:t>
      </w:r>
    </w:p>
    <w:p w14:paraId="6EFB4015" w14:textId="77777777" w:rsidR="006D4574" w:rsidRPr="00FF2964" w:rsidRDefault="006D4574" w:rsidP="006D4574">
      <w:pPr>
        <w:spacing w:after="0" w:line="240" w:lineRule="auto"/>
        <w:rPr>
          <w:rFonts w:ascii="Arial" w:hAnsi="Arial" w:cs="Arial"/>
          <w:b/>
          <w:bCs/>
        </w:rPr>
      </w:pPr>
    </w:p>
    <w:p w14:paraId="37D65965" w14:textId="77777777" w:rsidR="006D4574" w:rsidRPr="00FF2964" w:rsidRDefault="006D4574" w:rsidP="006D4574">
      <w:pPr>
        <w:spacing w:after="0" w:line="240" w:lineRule="auto"/>
        <w:rPr>
          <w:rFonts w:ascii="Arial" w:hAnsi="Arial" w:cs="Arial"/>
          <w:bCs/>
        </w:rPr>
      </w:pPr>
      <w:r w:rsidRPr="00FF2964">
        <w:rPr>
          <w:rFonts w:ascii="Arial" w:hAnsi="Arial" w:cs="Arial"/>
          <w:bCs/>
        </w:rPr>
        <w:t>The department did not implement effective HR management to ensure that adequate and sufficiently skilled resources are in place and that performance is monitored.</w:t>
      </w:r>
    </w:p>
    <w:p w14:paraId="35304398" w14:textId="77777777" w:rsidR="006D4574" w:rsidRPr="00FF2964" w:rsidRDefault="006D4574" w:rsidP="006D4574">
      <w:pPr>
        <w:spacing w:after="0" w:line="240" w:lineRule="auto"/>
        <w:rPr>
          <w:rFonts w:ascii="Arial" w:hAnsi="Arial" w:cs="Arial"/>
          <w:bCs/>
        </w:rPr>
      </w:pPr>
    </w:p>
    <w:p w14:paraId="179DF823"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224508FE" w14:textId="77777777" w:rsidR="006D4574" w:rsidRPr="00FF2964" w:rsidRDefault="006D4574" w:rsidP="006D4574">
      <w:pPr>
        <w:spacing w:after="0" w:line="240" w:lineRule="auto"/>
        <w:ind w:left="567" w:hanging="567"/>
        <w:rPr>
          <w:rFonts w:ascii="Arial" w:hAnsi="Arial" w:cs="Arial"/>
          <w:b/>
        </w:rPr>
      </w:pPr>
    </w:p>
    <w:p w14:paraId="4D76CD8B"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a)      </w:t>
      </w:r>
      <w:r w:rsidRPr="00FF2964">
        <w:rPr>
          <w:rFonts w:ascii="Arial" w:hAnsi="Arial" w:cs="Arial"/>
          <w:color w:val="000000"/>
          <w:lang w:eastAsia="en-ZA"/>
        </w:rPr>
        <w:t>The department should as a matter of urgency filled all vacant post which are approved on the structure, as they are funded post.</w:t>
      </w:r>
    </w:p>
    <w:p w14:paraId="61B81C18" w14:textId="77777777" w:rsidR="006D4574" w:rsidRPr="00FF2964" w:rsidRDefault="006D4574" w:rsidP="006D4574">
      <w:pPr>
        <w:spacing w:after="0" w:line="240" w:lineRule="auto"/>
        <w:ind w:left="567" w:hanging="567"/>
        <w:rPr>
          <w:rFonts w:ascii="Arial" w:hAnsi="Arial" w:cs="Arial"/>
          <w:color w:val="000000"/>
          <w:lang w:eastAsia="en-ZA"/>
        </w:rPr>
      </w:pPr>
    </w:p>
    <w:p w14:paraId="6F1AB34F"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b)      </w:t>
      </w:r>
      <w:r w:rsidRPr="00FF2964">
        <w:rPr>
          <w:rFonts w:ascii="Arial" w:hAnsi="Arial" w:cs="Arial"/>
          <w:color w:val="000000"/>
          <w:lang w:eastAsia="en-ZA"/>
        </w:rPr>
        <w:t>Vacant positions should be monitored and filled within reasonable period to ensure cost effective service delivery by the department.</w:t>
      </w:r>
    </w:p>
    <w:p w14:paraId="6E5DE1CC" w14:textId="77777777" w:rsidR="006D4574" w:rsidRPr="00FF2964" w:rsidRDefault="006D4574" w:rsidP="006D4574">
      <w:pPr>
        <w:spacing w:after="0" w:line="240" w:lineRule="auto"/>
        <w:ind w:left="567" w:hanging="567"/>
        <w:rPr>
          <w:rFonts w:ascii="Arial" w:hAnsi="Arial" w:cs="Arial"/>
          <w:color w:val="000000"/>
          <w:lang w:eastAsia="en-ZA"/>
        </w:rPr>
      </w:pPr>
    </w:p>
    <w:p w14:paraId="22AC31F1" w14:textId="77777777" w:rsidR="006D4574" w:rsidRPr="00FF2964" w:rsidRDefault="006D4574" w:rsidP="006D4574">
      <w:pPr>
        <w:spacing w:after="0" w:line="240" w:lineRule="auto"/>
        <w:ind w:left="567" w:hanging="567"/>
        <w:rPr>
          <w:rFonts w:ascii="Arial" w:hAnsi="Arial" w:cs="Arial"/>
          <w:color w:val="000000"/>
          <w:lang w:eastAsia="en-ZA"/>
        </w:rPr>
      </w:pPr>
      <w:r>
        <w:rPr>
          <w:rFonts w:ascii="Arial" w:hAnsi="Arial" w:cs="Arial"/>
          <w:color w:val="000000"/>
          <w:lang w:eastAsia="en-ZA"/>
        </w:rPr>
        <w:t>c)      </w:t>
      </w:r>
      <w:r w:rsidRPr="00FF2964">
        <w:rPr>
          <w:rFonts w:ascii="Arial" w:hAnsi="Arial" w:cs="Arial"/>
          <w:color w:val="000000"/>
          <w:lang w:eastAsia="en-ZA"/>
        </w:rPr>
        <w:t>The department should consider abolishing the posts which will not filled on the PERSAL organizational structure.</w:t>
      </w:r>
    </w:p>
    <w:p w14:paraId="4304B481" w14:textId="77777777" w:rsidR="006D4574" w:rsidRPr="00FF2964" w:rsidRDefault="006D4574" w:rsidP="006D4574">
      <w:pPr>
        <w:spacing w:after="0" w:line="240" w:lineRule="auto"/>
        <w:ind w:left="720" w:hanging="720"/>
        <w:rPr>
          <w:rFonts w:ascii="Arial" w:hAnsi="Arial" w:cs="Arial"/>
          <w:color w:val="000000"/>
          <w:lang w:eastAsia="en-ZA"/>
        </w:rPr>
      </w:pPr>
    </w:p>
    <w:p w14:paraId="268D9D6B" w14:textId="77777777" w:rsidR="006D4574" w:rsidRPr="00FF2964" w:rsidRDefault="006D4574" w:rsidP="006D4574">
      <w:pPr>
        <w:keepNext/>
        <w:spacing w:after="0" w:line="240" w:lineRule="auto"/>
        <w:jc w:val="both"/>
        <w:rPr>
          <w:rFonts w:ascii="Arial" w:hAnsi="Arial" w:cs="Arial"/>
          <w:b/>
        </w:rPr>
      </w:pPr>
      <w:r w:rsidRPr="00FF2964">
        <w:rPr>
          <w:rFonts w:ascii="Arial" w:hAnsi="Arial" w:cs="Arial"/>
          <w:b/>
        </w:rPr>
        <w:t xml:space="preserve">Management Response </w:t>
      </w:r>
    </w:p>
    <w:p w14:paraId="21DCE292" w14:textId="77777777" w:rsidR="006D4574" w:rsidRPr="00FF2964" w:rsidRDefault="006D4574" w:rsidP="006D4574">
      <w:pPr>
        <w:keepNext/>
        <w:spacing w:after="0" w:line="240" w:lineRule="auto"/>
        <w:jc w:val="both"/>
        <w:rPr>
          <w:rFonts w:ascii="Arial" w:hAnsi="Arial" w:cs="Arial"/>
        </w:rPr>
      </w:pPr>
    </w:p>
    <w:p w14:paraId="31ECC691" w14:textId="77777777" w:rsidR="006D4574" w:rsidRPr="00FF2964" w:rsidRDefault="006D4574" w:rsidP="006D4574">
      <w:pPr>
        <w:keepNext/>
        <w:spacing w:after="0" w:line="240" w:lineRule="auto"/>
        <w:rPr>
          <w:rFonts w:ascii="Arial" w:hAnsi="Arial" w:cs="Arial"/>
        </w:rPr>
      </w:pPr>
      <w:r w:rsidRPr="00FF2964">
        <w:rPr>
          <w:rFonts w:ascii="Arial" w:hAnsi="Arial" w:cs="Arial"/>
        </w:rPr>
        <w:t>I am in agreement with the finding for the following reasons [and supply the following/attached information in support of this]:</w:t>
      </w:r>
    </w:p>
    <w:p w14:paraId="638A861C" w14:textId="77777777" w:rsidR="006D4574" w:rsidRPr="00FF2964" w:rsidRDefault="006D4574" w:rsidP="006D4574">
      <w:pPr>
        <w:keepNext/>
        <w:spacing w:after="0" w:line="240" w:lineRule="auto"/>
        <w:rPr>
          <w:rFonts w:ascii="Arial" w:hAnsi="Arial" w:cs="Arial"/>
        </w:rPr>
      </w:pPr>
    </w:p>
    <w:p w14:paraId="5447CD6B" w14:textId="77777777" w:rsidR="006D4574" w:rsidRPr="00FF2964" w:rsidRDefault="006D4574" w:rsidP="006D4574">
      <w:pPr>
        <w:keepNext/>
        <w:spacing w:after="0" w:line="240" w:lineRule="auto"/>
        <w:rPr>
          <w:rFonts w:ascii="Arial" w:hAnsi="Arial" w:cs="Arial"/>
        </w:rPr>
      </w:pPr>
      <w:r w:rsidRPr="00FF2964">
        <w:rPr>
          <w:rFonts w:ascii="Arial" w:hAnsi="Arial" w:cs="Arial"/>
        </w:rPr>
        <w:t>The approval and the implementation of the new organizational structures of the Department resulted in the creation of new senior management positions. The implementation of the implementation cost containment measures and budget cuts on the compensation budget and budget ceilings (Human Resource Budget Plan) contributed to the delayed and non-filling of some positions in the Department.</w:t>
      </w:r>
    </w:p>
    <w:p w14:paraId="61A05544" w14:textId="77777777" w:rsidR="006D4574" w:rsidRPr="00FF2964" w:rsidRDefault="006D4574" w:rsidP="006D4574">
      <w:pPr>
        <w:keepNext/>
        <w:spacing w:after="0" w:line="240" w:lineRule="auto"/>
        <w:rPr>
          <w:rFonts w:ascii="Arial" w:hAnsi="Arial" w:cs="Arial"/>
        </w:rPr>
      </w:pPr>
    </w:p>
    <w:p w14:paraId="5EF3F1E9" w14:textId="77777777" w:rsidR="006D4574" w:rsidRPr="00FF2964" w:rsidRDefault="006D4574" w:rsidP="006D4574">
      <w:pPr>
        <w:keepNext/>
        <w:spacing w:after="0" w:line="240" w:lineRule="auto"/>
        <w:rPr>
          <w:rFonts w:ascii="Arial" w:hAnsi="Arial" w:cs="Arial"/>
        </w:rPr>
      </w:pPr>
      <w:r w:rsidRPr="00FF2964">
        <w:rPr>
          <w:rFonts w:ascii="Arial" w:hAnsi="Arial" w:cs="Arial"/>
        </w:rPr>
        <w:t>In addition the approved organizational structure and its wholesale implementation on the post establishment increased the number of positions and vacancies whilst the compensation budget remain insufficient. Having finalized the matching and placing processes, the department will soon engage in a process of identifying positions for filling informed by the availability of funds. All positions for which the Department will not have funds to fill will be de-activated from the post establishment and be incorporated into the human resource plan to reflect the incremental activation of such positions informed by the human capacity requirements and availability of funds. In this instance only funded vacancies will remain on the post establishment.</w:t>
      </w:r>
    </w:p>
    <w:p w14:paraId="4F945A2D" w14:textId="77777777" w:rsidR="006D4574" w:rsidRPr="00FF2964"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FF2964" w14:paraId="3B840A8B"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095444B8" w14:textId="77777777"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00DD0E8E" w14:textId="77777777" w:rsidR="006D4574" w:rsidRPr="00EC1906" w:rsidRDefault="006D4574" w:rsidP="006D4574">
            <w:pPr>
              <w:keepNext/>
              <w:spacing w:after="0" w:line="240" w:lineRule="auto"/>
              <w:jc w:val="both"/>
              <w:rPr>
                <w:rFonts w:ascii="Arial" w:hAnsi="Arial" w:cs="Arial"/>
                <w:b/>
                <w:bCs/>
                <w:sz w:val="18"/>
                <w:szCs w:val="18"/>
                <w:highlight w:val="lightGray"/>
              </w:rPr>
            </w:pPr>
            <w:r w:rsidRPr="00EC1906">
              <w:rPr>
                <w:rFonts w:ascii="Arial" w:hAnsi="Arial" w:cs="Arial"/>
                <w:b/>
                <w:bCs/>
                <w:sz w:val="18"/>
                <w:szCs w:val="18"/>
                <w:highlight w:val="lightGray"/>
              </w:rPr>
              <w:t>Response</w:t>
            </w:r>
          </w:p>
        </w:tc>
      </w:tr>
      <w:tr w:rsidR="006D4574" w:rsidRPr="00FF2964" w14:paraId="600E9B7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3954FBC"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2220D16A"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57D3BC2B"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B6FC4EE"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9E2B2FA" w14:textId="77777777"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08F91CD5" w14:textId="77777777" w:rsidR="006D4574" w:rsidRPr="00EC1906" w:rsidRDefault="006D4574" w:rsidP="006D4574">
            <w:pPr>
              <w:keepNext/>
              <w:spacing w:after="0" w:line="240" w:lineRule="auto"/>
              <w:jc w:val="both"/>
              <w:rPr>
                <w:rFonts w:ascii="Arial" w:hAnsi="Arial" w:cs="Arial"/>
                <w:b/>
                <w:bCs/>
                <w:sz w:val="18"/>
                <w:szCs w:val="18"/>
              </w:rPr>
            </w:pPr>
            <w:r w:rsidRPr="00EC1906">
              <w:rPr>
                <w:rFonts w:ascii="Arial" w:hAnsi="Arial" w:cs="Arial"/>
                <w:b/>
                <w:bCs/>
                <w:sz w:val="18"/>
                <w:szCs w:val="18"/>
              </w:rPr>
              <w:t>No</w:t>
            </w:r>
          </w:p>
        </w:tc>
      </w:tr>
      <w:tr w:rsidR="006D4574" w:rsidRPr="00FF2964" w14:paraId="4899040A"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0E69E93" w14:textId="77777777"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A5E6F40" w14:textId="77777777"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73DEE235"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14:paraId="7909D8C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13CC5FB"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0383F991"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32D6E76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9CF72B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766F9C95"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20FA25A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97759C3"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72BB92C3"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0980FF3D"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37840170"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5E380A3D" w14:textId="77777777"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6EDBD39" w14:textId="77777777" w:rsidR="006D4574" w:rsidRPr="00EC1906" w:rsidRDefault="006D4574" w:rsidP="006D4574">
            <w:pPr>
              <w:keepNext/>
              <w:spacing w:after="0" w:line="240" w:lineRule="auto"/>
              <w:jc w:val="both"/>
              <w:rPr>
                <w:rFonts w:ascii="Arial" w:hAnsi="Arial" w:cs="Arial"/>
                <w:b/>
                <w:sz w:val="18"/>
                <w:szCs w:val="18"/>
              </w:rPr>
            </w:pPr>
            <w:r w:rsidRPr="00EC1906">
              <w:rPr>
                <w:rFonts w:ascii="Arial" w:hAnsi="Arial" w:cs="Arial"/>
                <w:b/>
                <w:sz w:val="18"/>
                <w:szCs w:val="18"/>
              </w:rPr>
              <w:t>No</w:t>
            </w:r>
          </w:p>
        </w:tc>
      </w:tr>
      <w:tr w:rsidR="006D4574" w:rsidRPr="00FF2964" w14:paraId="74A30283"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34CC7E3C" w14:textId="77777777" w:rsidR="006D4574" w:rsidRPr="00EC1906"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4138AAE" w14:textId="77777777" w:rsidR="006D4574" w:rsidRPr="00EC1906"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1CBC089C"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r>
      <w:tr w:rsidR="006D4574" w:rsidRPr="00FF2964" w14:paraId="26055973"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CA4647C" w14:textId="77777777" w:rsidR="006D4574" w:rsidRPr="00EC1906"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39AFBD7E"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28DF2C7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6455FFA"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1E7FD370"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0296949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4B943E5"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226E754B"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510EC18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5CE3BBE"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33D6C34A"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453AF81B"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E22409D"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43159D34"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2F3CA963"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14:paraId="510D0D8E"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24D060B" w14:textId="77777777"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FED8C7E"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373395F8"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5044ED1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CCDDED8"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 xml:space="preserve">If management does not agree with the root </w:t>
            </w:r>
            <w:proofErr w:type="gramStart"/>
            <w:r w:rsidRPr="00EC1906">
              <w:rPr>
                <w:rFonts w:ascii="Arial" w:hAnsi="Arial" w:cs="Arial"/>
                <w:sz w:val="18"/>
                <w:szCs w:val="18"/>
              </w:rPr>
              <w:t>cause</w:t>
            </w:r>
            <w:proofErr w:type="gramEnd"/>
            <w:r w:rsidRPr="00EC1906">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00EAF1A5"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408556A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F480390"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8BD94D1"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6C02BFCF"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b/>
                <w:bCs/>
                <w:sz w:val="18"/>
                <w:szCs w:val="18"/>
              </w:rPr>
              <w:t>No</w:t>
            </w:r>
          </w:p>
        </w:tc>
      </w:tr>
      <w:tr w:rsidR="006D4574" w:rsidRPr="00FF2964" w14:paraId="465139BE"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659C7E4" w14:textId="77777777" w:rsidR="006D4574" w:rsidRPr="00EC1906"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D56486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x</w:t>
            </w:r>
          </w:p>
        </w:tc>
        <w:tc>
          <w:tcPr>
            <w:tcW w:w="1213" w:type="dxa"/>
            <w:gridSpan w:val="2"/>
            <w:tcBorders>
              <w:top w:val="single" w:sz="4" w:space="0" w:color="auto"/>
              <w:left w:val="single" w:sz="4" w:space="0" w:color="auto"/>
              <w:bottom w:val="single" w:sz="4" w:space="0" w:color="auto"/>
              <w:right w:val="single" w:sz="4" w:space="0" w:color="auto"/>
            </w:tcBorders>
          </w:tcPr>
          <w:p w14:paraId="02245157" w14:textId="77777777" w:rsidR="006D4574" w:rsidRPr="00EC1906" w:rsidRDefault="006D4574" w:rsidP="006D4574">
            <w:pPr>
              <w:keepNext/>
              <w:spacing w:after="0" w:line="240" w:lineRule="auto"/>
              <w:jc w:val="both"/>
              <w:rPr>
                <w:rFonts w:ascii="Arial" w:hAnsi="Arial" w:cs="Arial"/>
                <w:sz w:val="18"/>
                <w:szCs w:val="18"/>
              </w:rPr>
            </w:pPr>
          </w:p>
        </w:tc>
      </w:tr>
      <w:tr w:rsidR="006D4574" w:rsidRPr="00FF2964" w14:paraId="7EB268A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520FE46" w14:textId="77777777" w:rsidR="006D4574" w:rsidRPr="00EC1906" w:rsidRDefault="006D4574" w:rsidP="006D4574">
            <w:pPr>
              <w:keepNext/>
              <w:spacing w:after="0" w:line="240" w:lineRule="auto"/>
              <w:jc w:val="both"/>
              <w:rPr>
                <w:rFonts w:ascii="Arial" w:hAnsi="Arial" w:cs="Arial"/>
                <w:sz w:val="18"/>
                <w:szCs w:val="18"/>
              </w:rPr>
            </w:pPr>
            <w:r w:rsidRPr="00EC1906">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4DC7A283" w14:textId="77777777" w:rsidR="006D4574" w:rsidRPr="00EC1906" w:rsidRDefault="006D4574" w:rsidP="006D4574">
            <w:pPr>
              <w:keepNext/>
              <w:spacing w:after="0" w:line="240" w:lineRule="auto"/>
              <w:jc w:val="both"/>
              <w:rPr>
                <w:rFonts w:ascii="Arial" w:hAnsi="Arial" w:cs="Arial"/>
                <w:sz w:val="18"/>
                <w:szCs w:val="18"/>
              </w:rPr>
            </w:pPr>
          </w:p>
        </w:tc>
      </w:tr>
    </w:tbl>
    <w:p w14:paraId="1D66ED66" w14:textId="77777777" w:rsidR="006D4574" w:rsidRPr="00FF2964" w:rsidRDefault="006D4574" w:rsidP="006D4574">
      <w:pPr>
        <w:spacing w:after="0" w:line="240" w:lineRule="auto"/>
        <w:jc w:val="both"/>
        <w:rPr>
          <w:rFonts w:ascii="Arial" w:hAnsi="Arial" w:cs="Arial"/>
          <w:b/>
          <w:bCs/>
        </w:rPr>
      </w:pPr>
    </w:p>
    <w:p w14:paraId="10AE2438" w14:textId="77777777" w:rsidR="006D4574" w:rsidRPr="00EC1906" w:rsidRDefault="006D4574" w:rsidP="006D4574">
      <w:pPr>
        <w:spacing w:after="0" w:line="240" w:lineRule="auto"/>
        <w:jc w:val="both"/>
        <w:rPr>
          <w:rFonts w:ascii="Arial" w:hAnsi="Arial" w:cs="Arial"/>
          <w:iCs/>
        </w:rPr>
      </w:pPr>
      <w:r w:rsidRPr="00EC1906">
        <w:rPr>
          <w:rFonts w:ascii="Arial" w:hAnsi="Arial" w:cs="Arial"/>
          <w:iCs/>
        </w:rPr>
        <w:t>Name:</w:t>
      </w:r>
      <w:r w:rsidRPr="00EC1906">
        <w:rPr>
          <w:rFonts w:ascii="Arial" w:eastAsia="Arial Unicode MS" w:hAnsi="Arial" w:cs="Arial"/>
        </w:rPr>
        <w:t xml:space="preserve">   Mr Clive Mtshisa</w:t>
      </w:r>
    </w:p>
    <w:p w14:paraId="03B03ABC" w14:textId="77777777" w:rsidR="006D4574" w:rsidRPr="00EC1906" w:rsidRDefault="006D4574" w:rsidP="006D4574">
      <w:pPr>
        <w:spacing w:after="0" w:line="240" w:lineRule="auto"/>
        <w:jc w:val="both"/>
        <w:rPr>
          <w:rFonts w:ascii="Arial" w:hAnsi="Arial" w:cs="Arial"/>
          <w:iCs/>
        </w:rPr>
      </w:pPr>
      <w:r w:rsidRPr="00EC1906">
        <w:rPr>
          <w:rFonts w:ascii="Arial" w:hAnsi="Arial" w:cs="Arial"/>
          <w:iCs/>
        </w:rPr>
        <w:t>Position: DDG: Corporate Services</w:t>
      </w:r>
    </w:p>
    <w:p w14:paraId="1AC9EF3A" w14:textId="77777777" w:rsidR="006D4574" w:rsidRPr="00EC1906" w:rsidRDefault="006D4574" w:rsidP="006D4574">
      <w:pPr>
        <w:spacing w:after="0" w:line="240" w:lineRule="auto"/>
        <w:jc w:val="both"/>
        <w:rPr>
          <w:rFonts w:ascii="Arial" w:hAnsi="Arial" w:cs="Arial"/>
          <w:iCs/>
        </w:rPr>
      </w:pPr>
      <w:r>
        <w:rPr>
          <w:rFonts w:ascii="Arial" w:hAnsi="Arial" w:cs="Arial"/>
          <w:iCs/>
        </w:rPr>
        <w:t xml:space="preserve">Date: </w:t>
      </w:r>
      <w:r w:rsidRPr="00EC1906">
        <w:rPr>
          <w:rFonts w:ascii="Arial" w:hAnsi="Arial" w:cs="Arial"/>
          <w:iCs/>
        </w:rPr>
        <w:t>9 July 2018</w:t>
      </w:r>
    </w:p>
    <w:p w14:paraId="4FEB4EFF" w14:textId="77777777" w:rsidR="006D4574" w:rsidRPr="00FF2964" w:rsidRDefault="006D4574" w:rsidP="006D4574">
      <w:pPr>
        <w:spacing w:after="0" w:line="240" w:lineRule="auto"/>
        <w:jc w:val="both"/>
        <w:rPr>
          <w:rFonts w:ascii="Arial" w:hAnsi="Arial" w:cs="Arial"/>
          <w:b/>
          <w:iCs/>
        </w:rPr>
      </w:pPr>
    </w:p>
    <w:p w14:paraId="11427F0E"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3F10FD93" w14:textId="77777777" w:rsidR="006D4574" w:rsidRPr="00FF2964" w:rsidRDefault="006D4574" w:rsidP="006D4574">
      <w:pPr>
        <w:keepNext/>
        <w:spacing w:after="0" w:line="240" w:lineRule="auto"/>
        <w:jc w:val="both"/>
        <w:rPr>
          <w:rFonts w:ascii="Arial" w:hAnsi="Arial" w:cs="Arial"/>
        </w:rPr>
      </w:pPr>
    </w:p>
    <w:p w14:paraId="09DCC0CE" w14:textId="77777777" w:rsidR="006D4574" w:rsidRPr="00FF2964" w:rsidRDefault="006D4574" w:rsidP="006D4574">
      <w:pPr>
        <w:spacing w:after="0" w:line="240" w:lineRule="auto"/>
        <w:rPr>
          <w:rFonts w:ascii="Arial" w:hAnsi="Arial" w:cs="Arial"/>
        </w:rPr>
      </w:pPr>
      <w:r w:rsidRPr="00FF2964">
        <w:rPr>
          <w:rFonts w:ascii="Arial" w:hAnsi="Arial" w:cs="Arial"/>
          <w:iCs/>
        </w:rPr>
        <w:t>Management agrees with the finding, therefore this issue will remain in the management report. AGSA will follow-up the corrective actions taken during the 2018/19 financial year audit.</w:t>
      </w:r>
    </w:p>
    <w:p w14:paraId="74DD4E7D" w14:textId="77777777" w:rsidR="006D4574" w:rsidRPr="00FF2964" w:rsidRDefault="006D4574" w:rsidP="006D4574">
      <w:pPr>
        <w:keepNext/>
        <w:spacing w:after="0" w:line="240" w:lineRule="auto"/>
        <w:jc w:val="both"/>
        <w:rPr>
          <w:rFonts w:ascii="Arial" w:hAnsi="Arial" w:cs="Arial"/>
        </w:rPr>
      </w:pPr>
    </w:p>
    <w:p w14:paraId="6918FF54" w14:textId="77777777" w:rsidR="006D4574" w:rsidRDefault="006D4574" w:rsidP="006D4574">
      <w:pPr>
        <w:spacing w:after="0" w:line="240" w:lineRule="auto"/>
        <w:rPr>
          <w:rFonts w:ascii="Arial" w:hAnsi="Arial" w:cs="Arial"/>
          <w:b/>
          <w:bCs/>
        </w:rPr>
      </w:pPr>
      <w:r w:rsidRPr="00FF2964">
        <w:rPr>
          <w:rFonts w:ascii="Arial" w:hAnsi="Arial" w:cs="Arial"/>
          <w:b/>
          <w:bCs/>
        </w:rPr>
        <w:br w:type="page"/>
      </w:r>
      <w:r>
        <w:rPr>
          <w:rFonts w:ascii="Arial" w:hAnsi="Arial" w:cs="Arial"/>
          <w:b/>
          <w:bCs/>
        </w:rPr>
        <w:t>Audit finding</w:t>
      </w:r>
      <w:r w:rsidRPr="00FF2964" w:rsidDel="00673394">
        <w:rPr>
          <w:rFonts w:ascii="Arial" w:hAnsi="Arial" w:cs="Arial"/>
          <w:b/>
          <w:bCs/>
        </w:rPr>
        <w:t xml:space="preserve"> </w:t>
      </w:r>
    </w:p>
    <w:p w14:paraId="7F082555" w14:textId="77777777" w:rsidR="006D4574" w:rsidRDefault="006D4574" w:rsidP="006D4574">
      <w:pPr>
        <w:spacing w:after="0" w:line="240" w:lineRule="auto"/>
        <w:rPr>
          <w:rFonts w:ascii="Arial" w:hAnsi="Arial" w:cs="Arial"/>
          <w:b/>
          <w:bCs/>
        </w:rPr>
      </w:pPr>
    </w:p>
    <w:p w14:paraId="768D3CB0" w14:textId="77777777" w:rsidR="006D4574" w:rsidRPr="00080A11" w:rsidRDefault="006D4574" w:rsidP="006D4574">
      <w:pPr>
        <w:spacing w:after="0" w:line="240" w:lineRule="auto"/>
        <w:rPr>
          <w:rFonts w:ascii="Arial" w:hAnsi="Arial" w:cs="Arial"/>
          <w:bCs/>
        </w:rPr>
      </w:pPr>
      <w:r w:rsidRPr="00080A11">
        <w:rPr>
          <w:rFonts w:ascii="Arial" w:hAnsi="Arial" w:cs="Arial"/>
          <w:bCs/>
        </w:rPr>
        <w:t>Human Resource: Manual Leave forms captured not timeously.</w:t>
      </w:r>
    </w:p>
    <w:p w14:paraId="235E343C" w14:textId="77777777" w:rsidR="006D4574" w:rsidRPr="00FF2964" w:rsidRDefault="006D4574" w:rsidP="006D4574">
      <w:pPr>
        <w:spacing w:after="0" w:line="240" w:lineRule="auto"/>
        <w:rPr>
          <w:rFonts w:ascii="Arial" w:hAnsi="Arial" w:cs="Arial"/>
          <w:b/>
          <w:bCs/>
        </w:rPr>
      </w:pPr>
    </w:p>
    <w:p w14:paraId="7006A4DB" w14:textId="77777777" w:rsidR="006D4574" w:rsidRPr="00080A11" w:rsidRDefault="006D4574" w:rsidP="006D4574">
      <w:pPr>
        <w:pStyle w:val="NoSpacing"/>
        <w:rPr>
          <w:rFonts w:ascii="Arial" w:hAnsi="Arial" w:cs="Arial"/>
          <w:sz w:val="22"/>
          <w:szCs w:val="22"/>
        </w:rPr>
      </w:pPr>
      <w:r w:rsidRPr="00080A11">
        <w:rPr>
          <w:rFonts w:ascii="Arial" w:hAnsi="Arial" w:cs="Arial"/>
          <w:sz w:val="22"/>
          <w:szCs w:val="22"/>
        </w:rPr>
        <w:t>Laws, rules and regulations</w:t>
      </w:r>
    </w:p>
    <w:p w14:paraId="49EF5534" w14:textId="77777777" w:rsidR="006D4574" w:rsidRPr="00FF2964" w:rsidRDefault="006D4574" w:rsidP="006D4574">
      <w:pPr>
        <w:autoSpaceDE w:val="0"/>
        <w:autoSpaceDN w:val="0"/>
        <w:adjustRightInd w:val="0"/>
        <w:spacing w:after="0" w:line="240" w:lineRule="auto"/>
        <w:ind w:left="567" w:hanging="567"/>
        <w:rPr>
          <w:rFonts w:ascii="Arial" w:hAnsi="Arial" w:cs="Arial"/>
          <w:color w:val="000000"/>
        </w:rPr>
      </w:pPr>
    </w:p>
    <w:p w14:paraId="7DA4783D" w14:textId="77777777" w:rsidR="006D4574" w:rsidRPr="00FF2964" w:rsidRDefault="006D4574" w:rsidP="006D4574">
      <w:pPr>
        <w:tabs>
          <w:tab w:val="left" w:pos="360"/>
        </w:tabs>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r>
      <w:r w:rsidRPr="00FF2964">
        <w:rPr>
          <w:rFonts w:ascii="Arial" w:hAnsi="Arial" w:cs="Arial"/>
          <w:color w:val="000000"/>
          <w:lang w:eastAsia="en-ZA"/>
        </w:rPr>
        <w:tab/>
        <w:t>Public Finance Management Act sections 40(</w:t>
      </w:r>
      <w:proofErr w:type="spellStart"/>
      <w:r w:rsidRPr="00FF2964">
        <w:rPr>
          <w:rFonts w:ascii="Arial" w:hAnsi="Arial" w:cs="Arial"/>
          <w:color w:val="000000"/>
          <w:lang w:eastAsia="en-ZA"/>
        </w:rPr>
        <w:t>i</w:t>
      </w:r>
      <w:proofErr w:type="spellEnd"/>
      <w:r w:rsidRPr="00FF2964">
        <w:rPr>
          <w:rFonts w:ascii="Arial" w:hAnsi="Arial" w:cs="Arial"/>
          <w:color w:val="000000"/>
          <w:lang w:eastAsia="en-ZA"/>
        </w:rPr>
        <w:t>):</w:t>
      </w:r>
    </w:p>
    <w:p w14:paraId="29A5BFE3" w14:textId="77777777" w:rsidR="006D4574" w:rsidRPr="00FF2964" w:rsidRDefault="006D4574" w:rsidP="006D4574">
      <w:pPr>
        <w:spacing w:after="0" w:line="240" w:lineRule="auto"/>
        <w:ind w:left="567" w:hanging="567"/>
        <w:rPr>
          <w:rFonts w:ascii="Arial" w:hAnsi="Arial" w:cs="Arial"/>
          <w:color w:val="000000"/>
          <w:lang w:eastAsia="en-ZA"/>
        </w:rPr>
      </w:pPr>
    </w:p>
    <w:p w14:paraId="56BF2787" w14:textId="77777777" w:rsidR="006D4574" w:rsidRDefault="006D4574" w:rsidP="006D4574">
      <w:pPr>
        <w:spacing w:after="0" w:line="240" w:lineRule="auto"/>
        <w:ind w:left="567"/>
        <w:jc w:val="both"/>
        <w:rPr>
          <w:rFonts w:ascii="Arial" w:hAnsi="Arial" w:cs="Arial"/>
          <w:i/>
          <w:iCs/>
          <w:color w:val="000000"/>
          <w:lang w:val="en-GB" w:eastAsia="en-ZA"/>
        </w:rPr>
      </w:pPr>
      <w:r w:rsidRPr="00FF2964">
        <w:rPr>
          <w:rFonts w:ascii="Arial" w:hAnsi="Arial" w:cs="Arial"/>
          <w:i/>
          <w:iCs/>
          <w:color w:val="000000"/>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14:paraId="7E5C4B7E" w14:textId="77777777" w:rsidR="006D4574" w:rsidRPr="00FF2964" w:rsidRDefault="006D4574" w:rsidP="006D4574">
      <w:pPr>
        <w:spacing w:after="0" w:line="240" w:lineRule="auto"/>
        <w:ind w:left="567"/>
        <w:jc w:val="both"/>
        <w:rPr>
          <w:rFonts w:ascii="Arial" w:hAnsi="Arial" w:cs="Arial"/>
          <w:i/>
          <w:iCs/>
          <w:color w:val="000000"/>
          <w:lang w:val="en-GB" w:eastAsia="en-ZA"/>
        </w:rPr>
      </w:pPr>
    </w:p>
    <w:p w14:paraId="35C91EBB" w14:textId="77777777" w:rsidR="006D4574" w:rsidRPr="00FF2964"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b)</w:t>
      </w:r>
      <w:r w:rsidRPr="00FF2964">
        <w:rPr>
          <w:rFonts w:ascii="Arial" w:hAnsi="Arial" w:cs="Arial"/>
          <w:color w:val="000000"/>
          <w:sz w:val="22"/>
          <w:szCs w:val="22"/>
        </w:rPr>
        <w:tab/>
        <w:t>In terms of the Modified Cash Standard: Provisions and other liabilities</w:t>
      </w:r>
    </w:p>
    <w:p w14:paraId="7FACAC71" w14:textId="77777777" w:rsidR="006D4574" w:rsidRPr="00FF2964"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FF2964">
        <w:rPr>
          <w:rFonts w:ascii="Arial" w:hAnsi="Arial" w:cs="Arial"/>
          <w:i/>
          <w:iCs/>
          <w:color w:val="000000"/>
          <w:sz w:val="22"/>
          <w:szCs w:val="22"/>
        </w:rPr>
        <w:t xml:space="preserve">“5(b)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14:paraId="1E607A51" w14:textId="77777777" w:rsidR="006D4574" w:rsidRPr="00FF2964" w:rsidRDefault="006D4574" w:rsidP="006D4574">
      <w:pPr>
        <w:pStyle w:val="NormalWeb"/>
        <w:spacing w:before="0" w:beforeAutospacing="0" w:after="0" w:afterAutospacing="0"/>
        <w:ind w:left="567" w:hanging="567"/>
        <w:rPr>
          <w:rFonts w:ascii="Arial" w:hAnsi="Arial" w:cs="Arial"/>
          <w:i/>
          <w:iCs/>
          <w:color w:val="000000"/>
          <w:sz w:val="22"/>
          <w:szCs w:val="22"/>
        </w:rPr>
      </w:pPr>
    </w:p>
    <w:p w14:paraId="7641344A" w14:textId="77777777"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Measurement of provisions </w:t>
      </w:r>
    </w:p>
    <w:p w14:paraId="3E7FE3EF" w14:textId="77777777" w:rsidR="006D4574" w:rsidRPr="00080A11" w:rsidRDefault="006D4574" w:rsidP="006D4574">
      <w:pPr>
        <w:pStyle w:val="NormalWeb"/>
        <w:spacing w:before="0" w:beforeAutospacing="0" w:after="0" w:afterAutospacing="0"/>
        <w:ind w:left="567" w:hanging="567"/>
        <w:rPr>
          <w:rFonts w:ascii="Arial" w:hAnsi="Arial" w:cs="Arial"/>
          <w:sz w:val="22"/>
          <w:szCs w:val="22"/>
        </w:rPr>
      </w:pPr>
    </w:p>
    <w:p w14:paraId="4B5814C6" w14:textId="77777777" w:rsidR="006D4574" w:rsidRPr="00080A11" w:rsidRDefault="006D4574" w:rsidP="006D4574">
      <w:pPr>
        <w:pStyle w:val="NormalWeb"/>
        <w:spacing w:before="0" w:beforeAutospacing="0" w:after="0" w:afterAutospacing="0"/>
        <w:ind w:left="567" w:hanging="567"/>
        <w:rPr>
          <w:rStyle w:val="Strong"/>
          <w:rFonts w:ascii="Arial" w:hAnsi="Arial" w:cs="Arial"/>
          <w:sz w:val="22"/>
          <w:szCs w:val="22"/>
        </w:rPr>
      </w:pPr>
      <w:r w:rsidRPr="00080A11">
        <w:rPr>
          <w:rStyle w:val="Strong"/>
          <w:rFonts w:ascii="Arial" w:hAnsi="Arial" w:cs="Arial"/>
          <w:color w:val="000000"/>
          <w:sz w:val="22"/>
          <w:szCs w:val="22"/>
        </w:rPr>
        <w:t xml:space="preserve">Best estimate </w:t>
      </w:r>
    </w:p>
    <w:p w14:paraId="0D21DEAD" w14:textId="77777777" w:rsidR="006D4574" w:rsidRPr="00080A11" w:rsidRDefault="006D4574" w:rsidP="006D4574">
      <w:pPr>
        <w:pStyle w:val="NormalWeb"/>
        <w:adjustRightInd w:val="0"/>
        <w:spacing w:before="0" w:beforeAutospacing="0" w:after="0" w:afterAutospacing="0"/>
        <w:ind w:left="567" w:hanging="567"/>
        <w:rPr>
          <w:rFonts w:ascii="Arial" w:hAnsi="Arial" w:cs="Arial"/>
          <w:sz w:val="22"/>
          <w:szCs w:val="22"/>
        </w:rPr>
      </w:pPr>
    </w:p>
    <w:p w14:paraId="67685827" w14:textId="77777777"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080A11">
        <w:rPr>
          <w:rFonts w:ascii="Arial" w:hAnsi="Arial" w:cs="Arial"/>
          <w:i/>
          <w:iCs/>
          <w:color w:val="000000"/>
          <w:sz w:val="22"/>
          <w:szCs w:val="22"/>
        </w:rPr>
        <w:t>“25</w:t>
      </w:r>
      <w:r w:rsidRPr="00080A11">
        <w:rPr>
          <w:rFonts w:ascii="Arial" w:hAnsi="Arial" w:cs="Arial"/>
          <w:i/>
          <w:iCs/>
          <w:color w:val="000000"/>
          <w:sz w:val="22"/>
          <w:szCs w:val="22"/>
        </w:rPr>
        <w:tab/>
        <w:t xml:space="preserve">The amount disclosed as a provision shall be the best estimate of the funds required to settle the present obligation at the reporting date. The time value of money is ignored where the obligation will be settled some-time after the reporting date”. </w:t>
      </w:r>
    </w:p>
    <w:p w14:paraId="290AD10C" w14:textId="77777777" w:rsidR="006D4574" w:rsidRPr="00080A11"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14:paraId="1F027D06" w14:textId="77777777" w:rsidR="006D4574" w:rsidRPr="00080A11"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sidRPr="00080A11">
        <w:rPr>
          <w:rFonts w:ascii="Arial" w:hAnsi="Arial" w:cs="Arial"/>
          <w:i/>
          <w:iCs/>
          <w:color w:val="000000"/>
          <w:sz w:val="22"/>
          <w:szCs w:val="22"/>
        </w:rPr>
        <w:t xml:space="preserve">“48 </w:t>
      </w:r>
      <w:r w:rsidRPr="00080A11">
        <w:rPr>
          <w:rFonts w:ascii="Arial" w:hAnsi="Arial" w:cs="Arial"/>
          <w:i/>
          <w:iCs/>
          <w:color w:val="000000"/>
          <w:sz w:val="22"/>
          <w:szCs w:val="22"/>
        </w:rPr>
        <w:tab/>
        <w:t xml:space="preserve">A department shall disclose the value of each major class of provisions for employee benefits as at the reporting date”. </w:t>
      </w:r>
    </w:p>
    <w:p w14:paraId="3D83037B" w14:textId="77777777" w:rsidR="006D4574" w:rsidRPr="00080A11" w:rsidRDefault="006D4574" w:rsidP="006D4574">
      <w:pPr>
        <w:spacing w:after="0" w:line="240" w:lineRule="auto"/>
        <w:rPr>
          <w:rFonts w:ascii="Arial" w:hAnsi="Arial" w:cs="Arial"/>
          <w:color w:val="000000"/>
          <w:lang w:eastAsia="en-ZA"/>
        </w:rPr>
      </w:pPr>
    </w:p>
    <w:p w14:paraId="66295747" w14:textId="77777777" w:rsidR="006D4574" w:rsidRPr="00080A11" w:rsidRDefault="006D4574" w:rsidP="006D4574">
      <w:pPr>
        <w:spacing w:after="0" w:line="240" w:lineRule="auto"/>
        <w:rPr>
          <w:rFonts w:ascii="Arial" w:hAnsi="Arial" w:cs="Arial"/>
          <w:color w:val="000000"/>
          <w:lang w:eastAsia="en-ZA"/>
        </w:rPr>
      </w:pPr>
      <w:r w:rsidRPr="00080A11">
        <w:rPr>
          <w:rFonts w:ascii="Arial" w:hAnsi="Arial" w:cs="Arial"/>
          <w:color w:val="000000"/>
          <w:lang w:eastAsia="en-ZA"/>
        </w:rPr>
        <w:t xml:space="preserve">The following deviations were noted: </w:t>
      </w:r>
    </w:p>
    <w:p w14:paraId="5B063793" w14:textId="77777777" w:rsidR="006D4574" w:rsidRPr="00080A11" w:rsidRDefault="006D4574" w:rsidP="006D4574">
      <w:pPr>
        <w:spacing w:after="0" w:line="240" w:lineRule="auto"/>
        <w:rPr>
          <w:rFonts w:ascii="Arial" w:hAnsi="Arial" w:cs="Arial"/>
          <w:color w:val="000000"/>
          <w:lang w:eastAsia="en-ZA"/>
        </w:rPr>
      </w:pPr>
    </w:p>
    <w:p w14:paraId="188EFB1D" w14:textId="77777777" w:rsidR="006D4574" w:rsidRPr="00080A11" w:rsidRDefault="006D4574" w:rsidP="009A54E9">
      <w:pPr>
        <w:pStyle w:val="ListParagraph"/>
        <w:numPr>
          <w:ilvl w:val="0"/>
          <w:numId w:val="73"/>
        </w:numPr>
        <w:adjustRightInd w:val="0"/>
        <w:ind w:left="567" w:hanging="567"/>
        <w:rPr>
          <w:rFonts w:ascii="Arial" w:hAnsi="Arial" w:cs="Arial"/>
          <w:color w:val="000000"/>
          <w:sz w:val="22"/>
          <w:szCs w:val="22"/>
          <w:lang w:eastAsia="en-ZA"/>
        </w:rPr>
      </w:pPr>
      <w:r w:rsidRPr="00080A11">
        <w:rPr>
          <w:rFonts w:ascii="Arial" w:hAnsi="Arial" w:cs="Arial"/>
          <w:color w:val="000000"/>
          <w:sz w:val="22"/>
          <w:szCs w:val="22"/>
          <w:lang w:eastAsia="en-ZA"/>
        </w:rPr>
        <w:t xml:space="preserve">We performed analysis of the leave taken and leave captured on the </w:t>
      </w:r>
      <w:proofErr w:type="spellStart"/>
      <w:r w:rsidRPr="00080A11">
        <w:rPr>
          <w:rFonts w:ascii="Arial" w:hAnsi="Arial" w:cs="Arial"/>
          <w:color w:val="000000"/>
          <w:sz w:val="22"/>
          <w:szCs w:val="22"/>
          <w:lang w:eastAsia="en-ZA"/>
        </w:rPr>
        <w:t>Persal</w:t>
      </w:r>
      <w:proofErr w:type="spellEnd"/>
      <w:r w:rsidRPr="00080A11">
        <w:rPr>
          <w:rFonts w:ascii="Arial" w:hAnsi="Arial" w:cs="Arial"/>
          <w:color w:val="000000"/>
          <w:sz w:val="22"/>
          <w:szCs w:val="22"/>
          <w:lang w:eastAsia="en-ZA"/>
        </w:rPr>
        <w:t xml:space="preserve"> system and the following deviations were noted that the department does not captured annual leave taken timeously on the </w:t>
      </w:r>
      <w:proofErr w:type="spellStart"/>
      <w:r w:rsidRPr="00080A11">
        <w:rPr>
          <w:rFonts w:ascii="Arial" w:hAnsi="Arial" w:cs="Arial"/>
          <w:color w:val="000000"/>
          <w:sz w:val="22"/>
          <w:szCs w:val="22"/>
          <w:lang w:eastAsia="en-ZA"/>
        </w:rPr>
        <w:t>Persal</w:t>
      </w:r>
      <w:proofErr w:type="spellEnd"/>
      <w:r w:rsidRPr="00080A11">
        <w:rPr>
          <w:rFonts w:ascii="Arial" w:hAnsi="Arial" w:cs="Arial"/>
          <w:color w:val="000000"/>
          <w:sz w:val="22"/>
          <w:szCs w:val="22"/>
          <w:lang w:eastAsia="en-ZA"/>
        </w:rPr>
        <w:t>.</w:t>
      </w:r>
    </w:p>
    <w:p w14:paraId="404452EA" w14:textId="77777777" w:rsidR="006D4574" w:rsidRPr="00FF2964" w:rsidRDefault="006D4574" w:rsidP="006D4574">
      <w:pPr>
        <w:spacing w:after="0" w:line="240" w:lineRule="auto"/>
        <w:rPr>
          <w:rFonts w:ascii="Arial" w:hAnsi="Arial" w:cs="Arial"/>
          <w:color w:val="000000"/>
          <w:lang w:eastAsia="en-ZA"/>
        </w:rPr>
      </w:pPr>
    </w:p>
    <w:tbl>
      <w:tblPr>
        <w:tblStyle w:val="TableGrid23"/>
        <w:tblW w:w="9072" w:type="dxa"/>
        <w:tblInd w:w="108" w:type="dxa"/>
        <w:tblLook w:val="04A0" w:firstRow="1" w:lastRow="0" w:firstColumn="1" w:lastColumn="0" w:noHBand="0" w:noVBand="1"/>
      </w:tblPr>
      <w:tblGrid>
        <w:gridCol w:w="1418"/>
        <w:gridCol w:w="992"/>
        <w:gridCol w:w="992"/>
        <w:gridCol w:w="993"/>
        <w:gridCol w:w="1134"/>
        <w:gridCol w:w="1134"/>
        <w:gridCol w:w="1134"/>
        <w:gridCol w:w="1275"/>
      </w:tblGrid>
      <w:tr w:rsidR="006D4574" w:rsidRPr="00FF2964" w14:paraId="492DAB57" w14:textId="77777777" w:rsidTr="006D4574">
        <w:tc>
          <w:tcPr>
            <w:tcW w:w="1418" w:type="dxa"/>
            <w:shd w:val="clear" w:color="auto" w:fill="BFBFBF" w:themeFill="background1" w:themeFillShade="BF"/>
          </w:tcPr>
          <w:p w14:paraId="182DAA82" w14:textId="77777777" w:rsidR="006D4574" w:rsidRPr="00F21E41" w:rsidRDefault="006D4574" w:rsidP="006D4574">
            <w:pPr>
              <w:adjustRightInd w:val="0"/>
              <w:rPr>
                <w:rFonts w:ascii="Arial" w:hAnsi="Arial" w:cs="Arial"/>
                <w:sz w:val="18"/>
                <w:szCs w:val="18"/>
                <w:lang w:eastAsia="en-ZA"/>
              </w:rPr>
            </w:pPr>
          </w:p>
        </w:tc>
        <w:tc>
          <w:tcPr>
            <w:tcW w:w="7654" w:type="dxa"/>
            <w:gridSpan w:val="7"/>
            <w:shd w:val="clear" w:color="auto" w:fill="BFBFBF" w:themeFill="background1" w:themeFillShade="BF"/>
          </w:tcPr>
          <w:p w14:paraId="2AF30C5A" w14:textId="77777777" w:rsidR="006D4574" w:rsidRPr="00F21E41" w:rsidRDefault="006D4574" w:rsidP="006D4574">
            <w:pPr>
              <w:adjustRightInd w:val="0"/>
              <w:jc w:val="center"/>
              <w:rPr>
                <w:rFonts w:ascii="Arial" w:hAnsi="Arial" w:cs="Arial"/>
                <w:b/>
                <w:sz w:val="18"/>
                <w:szCs w:val="18"/>
                <w:lang w:eastAsia="en-ZA"/>
              </w:rPr>
            </w:pPr>
            <w:r w:rsidRPr="00F21E41">
              <w:rPr>
                <w:rFonts w:ascii="Arial" w:hAnsi="Arial" w:cs="Arial"/>
                <w:b/>
                <w:sz w:val="18"/>
                <w:szCs w:val="18"/>
                <w:lang w:eastAsia="en-ZA"/>
              </w:rPr>
              <w:t xml:space="preserve">How many days it took for annual leave to be captured on </w:t>
            </w:r>
            <w:proofErr w:type="spellStart"/>
            <w:r w:rsidRPr="00F21E41">
              <w:rPr>
                <w:rFonts w:ascii="Arial" w:hAnsi="Arial" w:cs="Arial"/>
                <w:b/>
                <w:sz w:val="18"/>
                <w:szCs w:val="18"/>
                <w:lang w:eastAsia="en-ZA"/>
              </w:rPr>
              <w:t>Persal</w:t>
            </w:r>
            <w:proofErr w:type="spellEnd"/>
            <w:r w:rsidRPr="00F21E41">
              <w:rPr>
                <w:rFonts w:ascii="Arial" w:hAnsi="Arial" w:cs="Arial"/>
                <w:b/>
                <w:sz w:val="18"/>
                <w:szCs w:val="18"/>
                <w:lang w:eastAsia="en-ZA"/>
              </w:rPr>
              <w:t xml:space="preserve"> system</w:t>
            </w:r>
          </w:p>
        </w:tc>
      </w:tr>
      <w:tr w:rsidR="006D4574" w:rsidRPr="00FF2964" w14:paraId="27BAEC16" w14:textId="77777777" w:rsidTr="006D4574">
        <w:tc>
          <w:tcPr>
            <w:tcW w:w="1418" w:type="dxa"/>
            <w:shd w:val="clear" w:color="auto" w:fill="BFBFBF" w:themeFill="background1" w:themeFillShade="BF"/>
          </w:tcPr>
          <w:p w14:paraId="78130FDB"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Days</w:t>
            </w:r>
          </w:p>
        </w:tc>
        <w:tc>
          <w:tcPr>
            <w:tcW w:w="992" w:type="dxa"/>
            <w:shd w:val="clear" w:color="auto" w:fill="BFBFBF" w:themeFill="background1" w:themeFillShade="BF"/>
          </w:tcPr>
          <w:p w14:paraId="0E5429F1"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0 to 30 days</w:t>
            </w:r>
          </w:p>
        </w:tc>
        <w:tc>
          <w:tcPr>
            <w:tcW w:w="992" w:type="dxa"/>
            <w:shd w:val="clear" w:color="auto" w:fill="BFBFBF" w:themeFill="background1" w:themeFillShade="BF"/>
          </w:tcPr>
          <w:p w14:paraId="4DD9ACE2"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31 to 60 days</w:t>
            </w:r>
          </w:p>
        </w:tc>
        <w:tc>
          <w:tcPr>
            <w:tcW w:w="993" w:type="dxa"/>
            <w:shd w:val="clear" w:color="auto" w:fill="BFBFBF" w:themeFill="background1" w:themeFillShade="BF"/>
          </w:tcPr>
          <w:p w14:paraId="32CA4BFE"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61 to 90 days</w:t>
            </w:r>
          </w:p>
        </w:tc>
        <w:tc>
          <w:tcPr>
            <w:tcW w:w="1134" w:type="dxa"/>
            <w:shd w:val="clear" w:color="auto" w:fill="BFBFBF" w:themeFill="background1" w:themeFillShade="BF"/>
          </w:tcPr>
          <w:p w14:paraId="15D22CB6"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91 to 120 days</w:t>
            </w:r>
          </w:p>
        </w:tc>
        <w:tc>
          <w:tcPr>
            <w:tcW w:w="1134" w:type="dxa"/>
            <w:shd w:val="clear" w:color="auto" w:fill="BFBFBF" w:themeFill="background1" w:themeFillShade="BF"/>
          </w:tcPr>
          <w:p w14:paraId="3B0A0900"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121 to 180 days</w:t>
            </w:r>
          </w:p>
        </w:tc>
        <w:tc>
          <w:tcPr>
            <w:tcW w:w="1134" w:type="dxa"/>
            <w:shd w:val="clear" w:color="auto" w:fill="BFBFBF" w:themeFill="background1" w:themeFillShade="BF"/>
          </w:tcPr>
          <w:p w14:paraId="0B081866"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181 to 365 days</w:t>
            </w:r>
          </w:p>
        </w:tc>
        <w:tc>
          <w:tcPr>
            <w:tcW w:w="1275" w:type="dxa"/>
            <w:shd w:val="clear" w:color="auto" w:fill="BFBFBF" w:themeFill="background1" w:themeFillShade="BF"/>
          </w:tcPr>
          <w:p w14:paraId="509CBAE6" w14:textId="77777777" w:rsidR="006D4574" w:rsidRPr="00F21E41" w:rsidRDefault="006D4574" w:rsidP="006D4574">
            <w:pPr>
              <w:adjustRightInd w:val="0"/>
              <w:rPr>
                <w:rFonts w:ascii="Arial" w:hAnsi="Arial" w:cs="Arial"/>
                <w:b/>
                <w:sz w:val="18"/>
                <w:szCs w:val="18"/>
                <w:lang w:eastAsia="en-ZA"/>
              </w:rPr>
            </w:pPr>
            <w:r w:rsidRPr="00F21E41">
              <w:rPr>
                <w:rFonts w:ascii="Arial" w:hAnsi="Arial" w:cs="Arial"/>
                <w:b/>
                <w:sz w:val="18"/>
                <w:szCs w:val="18"/>
                <w:lang w:eastAsia="en-ZA"/>
              </w:rPr>
              <w:t>More than a year</w:t>
            </w:r>
          </w:p>
        </w:tc>
      </w:tr>
      <w:tr w:rsidR="006D4574" w:rsidRPr="00FF2964" w14:paraId="1912FC24" w14:textId="77777777" w:rsidTr="006D4574">
        <w:tc>
          <w:tcPr>
            <w:tcW w:w="1418" w:type="dxa"/>
          </w:tcPr>
          <w:p w14:paraId="48FFDC5C"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Percentage Annual Leave</w:t>
            </w:r>
          </w:p>
        </w:tc>
        <w:tc>
          <w:tcPr>
            <w:tcW w:w="992" w:type="dxa"/>
            <w:vAlign w:val="bottom"/>
          </w:tcPr>
          <w:p w14:paraId="1AB5A37E"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72,91</w:t>
            </w:r>
          </w:p>
        </w:tc>
        <w:tc>
          <w:tcPr>
            <w:tcW w:w="992" w:type="dxa"/>
            <w:vAlign w:val="bottom"/>
          </w:tcPr>
          <w:p w14:paraId="454DEC18"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18,72</w:t>
            </w:r>
          </w:p>
        </w:tc>
        <w:tc>
          <w:tcPr>
            <w:tcW w:w="993" w:type="dxa"/>
            <w:vAlign w:val="bottom"/>
          </w:tcPr>
          <w:p w14:paraId="59672DF5"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5,04</w:t>
            </w:r>
          </w:p>
        </w:tc>
        <w:tc>
          <w:tcPr>
            <w:tcW w:w="1134" w:type="dxa"/>
            <w:vAlign w:val="bottom"/>
          </w:tcPr>
          <w:p w14:paraId="665AF6A7"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1,28</w:t>
            </w:r>
          </w:p>
        </w:tc>
        <w:tc>
          <w:tcPr>
            <w:tcW w:w="1134" w:type="dxa"/>
            <w:vAlign w:val="bottom"/>
          </w:tcPr>
          <w:p w14:paraId="4AB55F07"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0,77</w:t>
            </w:r>
          </w:p>
        </w:tc>
        <w:tc>
          <w:tcPr>
            <w:tcW w:w="1134" w:type="dxa"/>
            <w:vAlign w:val="bottom"/>
          </w:tcPr>
          <w:p w14:paraId="2B0B5AC6"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0,2</w:t>
            </w:r>
          </w:p>
        </w:tc>
        <w:tc>
          <w:tcPr>
            <w:tcW w:w="1275" w:type="dxa"/>
            <w:vAlign w:val="bottom"/>
          </w:tcPr>
          <w:p w14:paraId="6DA61F7D" w14:textId="77777777" w:rsidR="006D4574" w:rsidRPr="00F21E41" w:rsidRDefault="006D4574" w:rsidP="006D4574">
            <w:pPr>
              <w:adjustRightInd w:val="0"/>
              <w:rPr>
                <w:rFonts w:ascii="Arial" w:hAnsi="Arial" w:cs="Arial"/>
                <w:sz w:val="18"/>
                <w:szCs w:val="18"/>
                <w:lang w:eastAsia="en-ZA"/>
              </w:rPr>
            </w:pPr>
            <w:r w:rsidRPr="00F21E41">
              <w:rPr>
                <w:rFonts w:ascii="Arial" w:hAnsi="Arial" w:cs="Arial"/>
                <w:sz w:val="18"/>
                <w:szCs w:val="18"/>
                <w:lang w:eastAsia="en-ZA"/>
              </w:rPr>
              <w:t>1,08</w:t>
            </w:r>
          </w:p>
        </w:tc>
      </w:tr>
    </w:tbl>
    <w:p w14:paraId="085FC321" w14:textId="77777777" w:rsidR="006D4574" w:rsidRPr="00080A11" w:rsidRDefault="006D4574" w:rsidP="006D4574">
      <w:pPr>
        <w:spacing w:after="0" w:line="240" w:lineRule="auto"/>
        <w:rPr>
          <w:rFonts w:ascii="Arial" w:hAnsi="Arial" w:cs="Arial"/>
          <w:color w:val="000000"/>
          <w:lang w:eastAsia="en-ZA"/>
        </w:rPr>
      </w:pPr>
    </w:p>
    <w:p w14:paraId="5CCD787E" w14:textId="77777777" w:rsidR="006D4574" w:rsidRPr="00080A11" w:rsidRDefault="006D4574" w:rsidP="009A54E9">
      <w:pPr>
        <w:pStyle w:val="ListParagraph"/>
        <w:numPr>
          <w:ilvl w:val="0"/>
          <w:numId w:val="73"/>
        </w:numPr>
        <w:ind w:left="567" w:hanging="567"/>
        <w:rPr>
          <w:rFonts w:ascii="Arial" w:hAnsi="Arial" w:cs="Arial"/>
          <w:color w:val="000000"/>
          <w:sz w:val="22"/>
          <w:szCs w:val="22"/>
          <w:lang w:eastAsia="en-ZA"/>
        </w:rPr>
      </w:pPr>
      <w:r w:rsidRPr="00080A11">
        <w:rPr>
          <w:rFonts w:ascii="Arial" w:hAnsi="Arial" w:cs="Arial"/>
          <w:iCs/>
          <w:color w:val="000000"/>
          <w:sz w:val="22"/>
          <w:szCs w:val="22"/>
        </w:rPr>
        <w:t>The following are the examples of the cases where leave forms were not captured timeously</w:t>
      </w:r>
      <w:r w:rsidRPr="00080A11">
        <w:rPr>
          <w:rFonts w:ascii="Arial" w:hAnsi="Arial" w:cs="Arial"/>
          <w:i/>
          <w:iCs/>
          <w:color w:val="000000"/>
          <w:sz w:val="22"/>
          <w:szCs w:val="22"/>
        </w:rPr>
        <w:t>.</w:t>
      </w:r>
    </w:p>
    <w:p w14:paraId="519459C1" w14:textId="77777777" w:rsidR="006D4574" w:rsidRPr="00080A11" w:rsidRDefault="006D4574" w:rsidP="006D4574">
      <w:pPr>
        <w:pStyle w:val="ListParagraph"/>
        <w:rPr>
          <w:rFonts w:ascii="Arial" w:hAnsi="Arial" w:cs="Arial"/>
          <w:color w:val="000000"/>
          <w:sz w:val="22"/>
          <w:szCs w:val="22"/>
          <w:lang w:eastAsia="en-ZA"/>
        </w:rPr>
      </w:pPr>
    </w:p>
    <w:tbl>
      <w:tblPr>
        <w:tblW w:w="9161" w:type="dxa"/>
        <w:tblInd w:w="93" w:type="dxa"/>
        <w:tblLook w:val="04A0" w:firstRow="1" w:lastRow="0" w:firstColumn="1" w:lastColumn="0" w:noHBand="0" w:noVBand="1"/>
      </w:tblPr>
      <w:tblGrid>
        <w:gridCol w:w="456"/>
        <w:gridCol w:w="1017"/>
        <w:gridCol w:w="1447"/>
        <w:gridCol w:w="787"/>
        <w:gridCol w:w="1553"/>
        <w:gridCol w:w="850"/>
        <w:gridCol w:w="1017"/>
        <w:gridCol w:w="1017"/>
        <w:gridCol w:w="1017"/>
      </w:tblGrid>
      <w:tr w:rsidR="006D4574" w:rsidRPr="00FF2964" w14:paraId="01064DFD" w14:textId="77777777" w:rsidTr="006D4574">
        <w:trPr>
          <w:trHeight w:val="480"/>
          <w:tblHeader/>
        </w:trPr>
        <w:tc>
          <w:tcPr>
            <w:tcW w:w="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4344351A"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AB6072E" w14:textId="77777777" w:rsidR="006D4574" w:rsidRPr="00F21E41" w:rsidRDefault="006D4574" w:rsidP="006D4574">
            <w:pPr>
              <w:spacing w:after="0" w:line="240" w:lineRule="auto"/>
              <w:rPr>
                <w:rFonts w:ascii="Arial" w:hAnsi="Arial" w:cs="Arial"/>
                <w:b/>
                <w:bCs/>
                <w:color w:val="000000"/>
                <w:sz w:val="18"/>
                <w:szCs w:val="18"/>
                <w:lang w:eastAsia="en-ZA"/>
              </w:rPr>
            </w:pPr>
            <w:proofErr w:type="spellStart"/>
            <w:r w:rsidRPr="00F21E41">
              <w:rPr>
                <w:rFonts w:ascii="Arial" w:hAnsi="Arial" w:cs="Arial"/>
                <w:b/>
                <w:bCs/>
                <w:color w:val="000000"/>
                <w:sz w:val="18"/>
                <w:szCs w:val="18"/>
                <w:lang w:eastAsia="en-ZA"/>
              </w:rPr>
              <w:t>Persal</w:t>
            </w:r>
            <w:proofErr w:type="spellEnd"/>
            <w:r w:rsidRPr="00F21E41">
              <w:rPr>
                <w:rFonts w:ascii="Arial" w:hAnsi="Arial" w:cs="Arial"/>
                <w:b/>
                <w:bCs/>
                <w:color w:val="000000"/>
                <w:sz w:val="18"/>
                <w:szCs w:val="18"/>
                <w:lang w:eastAsia="en-ZA"/>
              </w:rPr>
              <w:t xml:space="preserve"> no</w:t>
            </w:r>
          </w:p>
        </w:tc>
        <w:tc>
          <w:tcPr>
            <w:tcW w:w="144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43E364C"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Surname</w:t>
            </w:r>
          </w:p>
        </w:tc>
        <w:tc>
          <w:tcPr>
            <w:tcW w:w="78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1B5B923"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Initials</w:t>
            </w:r>
          </w:p>
        </w:tc>
        <w:tc>
          <w:tcPr>
            <w:tcW w:w="155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38C17AE"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Leave description</w:t>
            </w:r>
          </w:p>
        </w:tc>
        <w:tc>
          <w:tcPr>
            <w:tcW w:w="85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0754F3F"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No of days</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F6DF6FB"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Start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8A8E5E2"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End date</w:t>
            </w:r>
          </w:p>
        </w:tc>
        <w:tc>
          <w:tcPr>
            <w:tcW w:w="101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287DBC2" w14:textId="77777777" w:rsidR="006D4574" w:rsidRPr="00F21E41" w:rsidRDefault="006D4574" w:rsidP="006D4574">
            <w:pPr>
              <w:spacing w:after="0" w:line="240" w:lineRule="auto"/>
              <w:rPr>
                <w:rFonts w:ascii="Arial" w:hAnsi="Arial" w:cs="Arial"/>
                <w:b/>
                <w:bCs/>
                <w:color w:val="000000"/>
                <w:sz w:val="18"/>
                <w:szCs w:val="18"/>
                <w:lang w:eastAsia="en-ZA"/>
              </w:rPr>
            </w:pPr>
            <w:r w:rsidRPr="00F21E41">
              <w:rPr>
                <w:rFonts w:ascii="Arial" w:hAnsi="Arial" w:cs="Arial"/>
                <w:b/>
                <w:bCs/>
                <w:color w:val="000000"/>
                <w:sz w:val="18"/>
                <w:szCs w:val="18"/>
                <w:lang w:eastAsia="en-ZA"/>
              </w:rPr>
              <w:t>Update date</w:t>
            </w:r>
          </w:p>
        </w:tc>
      </w:tr>
      <w:tr w:rsidR="006D4574" w:rsidRPr="00FF2964" w14:paraId="4676C2BA"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9EA925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66FCEC9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14:paraId="100E6CF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14:paraId="147764C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14:paraId="4362C5D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F4DB4BC"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231B570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20170710</w:t>
            </w:r>
          </w:p>
        </w:tc>
        <w:tc>
          <w:tcPr>
            <w:tcW w:w="1017" w:type="dxa"/>
            <w:tcBorders>
              <w:top w:val="nil"/>
              <w:left w:val="nil"/>
              <w:bottom w:val="single" w:sz="4" w:space="0" w:color="auto"/>
              <w:right w:val="single" w:sz="4" w:space="0" w:color="auto"/>
            </w:tcBorders>
            <w:shd w:val="clear" w:color="auto" w:fill="auto"/>
            <w:noWrap/>
            <w:vAlign w:val="bottom"/>
            <w:hideMark/>
          </w:tcPr>
          <w:p w14:paraId="6AE6935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20170711</w:t>
            </w:r>
          </w:p>
        </w:tc>
        <w:tc>
          <w:tcPr>
            <w:tcW w:w="1017" w:type="dxa"/>
            <w:tcBorders>
              <w:top w:val="nil"/>
              <w:left w:val="nil"/>
              <w:bottom w:val="single" w:sz="4" w:space="0" w:color="auto"/>
              <w:right w:val="single" w:sz="4" w:space="0" w:color="auto"/>
            </w:tcBorders>
            <w:shd w:val="clear" w:color="auto" w:fill="auto"/>
            <w:noWrap/>
            <w:vAlign w:val="bottom"/>
            <w:hideMark/>
          </w:tcPr>
          <w:p w14:paraId="2AB03F3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55F01D5B"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51942E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45291A0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23765275</w:t>
            </w:r>
          </w:p>
        </w:tc>
        <w:tc>
          <w:tcPr>
            <w:tcW w:w="1447" w:type="dxa"/>
            <w:tcBorders>
              <w:top w:val="nil"/>
              <w:left w:val="nil"/>
              <w:bottom w:val="single" w:sz="4" w:space="0" w:color="auto"/>
              <w:right w:val="single" w:sz="4" w:space="0" w:color="auto"/>
            </w:tcBorders>
            <w:shd w:val="clear" w:color="auto" w:fill="auto"/>
            <w:noWrap/>
            <w:vAlign w:val="bottom"/>
            <w:hideMark/>
          </w:tcPr>
          <w:p w14:paraId="54D90EA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MKHWANAZI</w:t>
            </w:r>
          </w:p>
        </w:tc>
        <w:tc>
          <w:tcPr>
            <w:tcW w:w="787" w:type="dxa"/>
            <w:tcBorders>
              <w:top w:val="nil"/>
              <w:left w:val="nil"/>
              <w:bottom w:val="single" w:sz="4" w:space="0" w:color="auto"/>
              <w:right w:val="single" w:sz="4" w:space="0" w:color="auto"/>
            </w:tcBorders>
            <w:shd w:val="clear" w:color="auto" w:fill="auto"/>
            <w:noWrap/>
            <w:vAlign w:val="bottom"/>
            <w:hideMark/>
          </w:tcPr>
          <w:p w14:paraId="26151EA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STP</w:t>
            </w:r>
          </w:p>
        </w:tc>
        <w:tc>
          <w:tcPr>
            <w:tcW w:w="1553" w:type="dxa"/>
            <w:tcBorders>
              <w:top w:val="nil"/>
              <w:left w:val="nil"/>
              <w:bottom w:val="single" w:sz="4" w:space="0" w:color="auto"/>
              <w:right w:val="single" w:sz="4" w:space="0" w:color="auto"/>
            </w:tcBorders>
            <w:shd w:val="clear" w:color="auto" w:fill="auto"/>
            <w:noWrap/>
            <w:vAlign w:val="bottom"/>
            <w:hideMark/>
          </w:tcPr>
          <w:p w14:paraId="1344ABC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4C7FC2D8"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5C62BD7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14:paraId="530B9F1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20171101</w:t>
            </w:r>
          </w:p>
        </w:tc>
        <w:tc>
          <w:tcPr>
            <w:tcW w:w="1017" w:type="dxa"/>
            <w:tcBorders>
              <w:top w:val="nil"/>
              <w:left w:val="nil"/>
              <w:bottom w:val="single" w:sz="4" w:space="0" w:color="auto"/>
              <w:right w:val="single" w:sz="4" w:space="0" w:color="auto"/>
            </w:tcBorders>
            <w:shd w:val="clear" w:color="auto" w:fill="auto"/>
            <w:noWrap/>
            <w:vAlign w:val="bottom"/>
            <w:hideMark/>
          </w:tcPr>
          <w:p w14:paraId="7FE3819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32B7338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7A3043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43E6DD1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26982234</w:t>
            </w:r>
          </w:p>
        </w:tc>
        <w:tc>
          <w:tcPr>
            <w:tcW w:w="1447" w:type="dxa"/>
            <w:tcBorders>
              <w:top w:val="nil"/>
              <w:left w:val="nil"/>
              <w:bottom w:val="single" w:sz="4" w:space="0" w:color="auto"/>
              <w:right w:val="single" w:sz="4" w:space="0" w:color="auto"/>
            </w:tcBorders>
            <w:shd w:val="clear" w:color="auto" w:fill="auto"/>
            <w:noWrap/>
            <w:vAlign w:val="bottom"/>
            <w:hideMark/>
          </w:tcPr>
          <w:p w14:paraId="0ABBE2D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MARUMOLWA</w:t>
            </w:r>
          </w:p>
        </w:tc>
        <w:tc>
          <w:tcPr>
            <w:tcW w:w="787" w:type="dxa"/>
            <w:tcBorders>
              <w:top w:val="nil"/>
              <w:left w:val="nil"/>
              <w:bottom w:val="single" w:sz="4" w:space="0" w:color="auto"/>
              <w:right w:val="single" w:sz="4" w:space="0" w:color="auto"/>
            </w:tcBorders>
            <w:shd w:val="clear" w:color="auto" w:fill="auto"/>
            <w:noWrap/>
            <w:vAlign w:val="bottom"/>
            <w:hideMark/>
          </w:tcPr>
          <w:p w14:paraId="64FB24A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KG</w:t>
            </w:r>
          </w:p>
        </w:tc>
        <w:tc>
          <w:tcPr>
            <w:tcW w:w="1553" w:type="dxa"/>
            <w:tcBorders>
              <w:top w:val="nil"/>
              <w:left w:val="nil"/>
              <w:bottom w:val="single" w:sz="4" w:space="0" w:color="auto"/>
              <w:right w:val="single" w:sz="4" w:space="0" w:color="auto"/>
            </w:tcBorders>
            <w:shd w:val="clear" w:color="auto" w:fill="auto"/>
            <w:noWrap/>
            <w:vAlign w:val="bottom"/>
            <w:hideMark/>
          </w:tcPr>
          <w:p w14:paraId="11B9275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72792F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143EF85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20171127</w:t>
            </w:r>
          </w:p>
        </w:tc>
        <w:tc>
          <w:tcPr>
            <w:tcW w:w="1017" w:type="dxa"/>
            <w:tcBorders>
              <w:top w:val="nil"/>
              <w:left w:val="nil"/>
              <w:bottom w:val="single" w:sz="4" w:space="0" w:color="auto"/>
              <w:right w:val="single" w:sz="4" w:space="0" w:color="auto"/>
            </w:tcBorders>
            <w:shd w:val="clear" w:color="auto" w:fill="auto"/>
            <w:noWrap/>
            <w:vAlign w:val="bottom"/>
            <w:hideMark/>
          </w:tcPr>
          <w:p w14:paraId="4EC8C6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20171129</w:t>
            </w:r>
          </w:p>
        </w:tc>
        <w:tc>
          <w:tcPr>
            <w:tcW w:w="1017" w:type="dxa"/>
            <w:tcBorders>
              <w:top w:val="nil"/>
              <w:left w:val="nil"/>
              <w:bottom w:val="single" w:sz="4" w:space="0" w:color="auto"/>
              <w:right w:val="single" w:sz="4" w:space="0" w:color="auto"/>
            </w:tcBorders>
            <w:shd w:val="clear" w:color="auto" w:fill="auto"/>
            <w:noWrap/>
            <w:vAlign w:val="bottom"/>
            <w:hideMark/>
          </w:tcPr>
          <w:p w14:paraId="0785CA8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20180411</w:t>
            </w:r>
          </w:p>
        </w:tc>
      </w:tr>
      <w:tr w:rsidR="006D4574" w:rsidRPr="00FF2964" w14:paraId="48FB135E"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940620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75FDE29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14:paraId="27EB77B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14:paraId="0F5CFA8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14:paraId="7D04E73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4026E35A"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2EECBA5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20171221</w:t>
            </w:r>
          </w:p>
        </w:tc>
        <w:tc>
          <w:tcPr>
            <w:tcW w:w="1017" w:type="dxa"/>
            <w:tcBorders>
              <w:top w:val="nil"/>
              <w:left w:val="nil"/>
              <w:bottom w:val="single" w:sz="4" w:space="0" w:color="auto"/>
              <w:right w:val="single" w:sz="4" w:space="0" w:color="auto"/>
            </w:tcBorders>
            <w:shd w:val="clear" w:color="auto" w:fill="auto"/>
            <w:noWrap/>
            <w:vAlign w:val="bottom"/>
            <w:hideMark/>
          </w:tcPr>
          <w:p w14:paraId="4AB5F38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414D2E6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25B5FE1D"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322DC1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4B61F0C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14:paraId="075F431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14:paraId="6C9D645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14:paraId="6D1ED35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29E8EF0"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27DE816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20171212</w:t>
            </w:r>
          </w:p>
        </w:tc>
        <w:tc>
          <w:tcPr>
            <w:tcW w:w="1017" w:type="dxa"/>
            <w:tcBorders>
              <w:top w:val="nil"/>
              <w:left w:val="nil"/>
              <w:bottom w:val="single" w:sz="4" w:space="0" w:color="auto"/>
              <w:right w:val="single" w:sz="4" w:space="0" w:color="auto"/>
            </w:tcBorders>
            <w:shd w:val="clear" w:color="auto" w:fill="auto"/>
            <w:noWrap/>
            <w:vAlign w:val="bottom"/>
            <w:hideMark/>
          </w:tcPr>
          <w:p w14:paraId="1E171BB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20171213</w:t>
            </w:r>
          </w:p>
        </w:tc>
        <w:tc>
          <w:tcPr>
            <w:tcW w:w="1017" w:type="dxa"/>
            <w:tcBorders>
              <w:top w:val="nil"/>
              <w:left w:val="nil"/>
              <w:bottom w:val="single" w:sz="4" w:space="0" w:color="auto"/>
              <w:right w:val="single" w:sz="4" w:space="0" w:color="auto"/>
            </w:tcBorders>
            <w:shd w:val="clear" w:color="auto" w:fill="auto"/>
            <w:noWrap/>
            <w:vAlign w:val="bottom"/>
            <w:hideMark/>
          </w:tcPr>
          <w:p w14:paraId="778E35E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3196E644"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1E25E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14:paraId="7448798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25795040</w:t>
            </w:r>
          </w:p>
        </w:tc>
        <w:tc>
          <w:tcPr>
            <w:tcW w:w="1447" w:type="dxa"/>
            <w:tcBorders>
              <w:top w:val="nil"/>
              <w:left w:val="nil"/>
              <w:bottom w:val="single" w:sz="4" w:space="0" w:color="auto"/>
              <w:right w:val="single" w:sz="4" w:space="0" w:color="auto"/>
            </w:tcBorders>
            <w:shd w:val="clear" w:color="auto" w:fill="auto"/>
            <w:noWrap/>
            <w:vAlign w:val="bottom"/>
            <w:hideMark/>
          </w:tcPr>
          <w:p w14:paraId="1B6BFE4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MAKHUBELA</w:t>
            </w:r>
          </w:p>
        </w:tc>
        <w:tc>
          <w:tcPr>
            <w:tcW w:w="787" w:type="dxa"/>
            <w:tcBorders>
              <w:top w:val="nil"/>
              <w:left w:val="nil"/>
              <w:bottom w:val="single" w:sz="4" w:space="0" w:color="auto"/>
              <w:right w:val="single" w:sz="4" w:space="0" w:color="auto"/>
            </w:tcBorders>
            <w:shd w:val="clear" w:color="auto" w:fill="auto"/>
            <w:noWrap/>
            <w:vAlign w:val="bottom"/>
            <w:hideMark/>
          </w:tcPr>
          <w:p w14:paraId="19078EF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TG</w:t>
            </w:r>
          </w:p>
        </w:tc>
        <w:tc>
          <w:tcPr>
            <w:tcW w:w="1553" w:type="dxa"/>
            <w:tcBorders>
              <w:top w:val="nil"/>
              <w:left w:val="nil"/>
              <w:bottom w:val="single" w:sz="4" w:space="0" w:color="auto"/>
              <w:right w:val="single" w:sz="4" w:space="0" w:color="auto"/>
            </w:tcBorders>
            <w:shd w:val="clear" w:color="auto" w:fill="auto"/>
            <w:noWrap/>
            <w:vAlign w:val="bottom"/>
            <w:hideMark/>
          </w:tcPr>
          <w:p w14:paraId="5205508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0EF5C55"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6</w:t>
            </w:r>
          </w:p>
        </w:tc>
        <w:tc>
          <w:tcPr>
            <w:tcW w:w="1017" w:type="dxa"/>
            <w:tcBorders>
              <w:top w:val="nil"/>
              <w:left w:val="nil"/>
              <w:bottom w:val="single" w:sz="4" w:space="0" w:color="auto"/>
              <w:right w:val="single" w:sz="4" w:space="0" w:color="auto"/>
            </w:tcBorders>
            <w:shd w:val="clear" w:color="auto" w:fill="auto"/>
            <w:noWrap/>
            <w:vAlign w:val="bottom"/>
            <w:hideMark/>
          </w:tcPr>
          <w:p w14:paraId="69B5E41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01FB736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20180109</w:t>
            </w:r>
          </w:p>
        </w:tc>
        <w:tc>
          <w:tcPr>
            <w:tcW w:w="1017" w:type="dxa"/>
            <w:tcBorders>
              <w:top w:val="nil"/>
              <w:left w:val="nil"/>
              <w:bottom w:val="single" w:sz="4" w:space="0" w:color="auto"/>
              <w:right w:val="single" w:sz="4" w:space="0" w:color="auto"/>
            </w:tcBorders>
            <w:shd w:val="clear" w:color="auto" w:fill="auto"/>
            <w:noWrap/>
            <w:vAlign w:val="bottom"/>
            <w:hideMark/>
          </w:tcPr>
          <w:p w14:paraId="26875A1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20180426</w:t>
            </w:r>
          </w:p>
        </w:tc>
      </w:tr>
      <w:tr w:rsidR="006D4574" w:rsidRPr="00FF2964" w14:paraId="112F4A5A"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50C900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w:t>
            </w:r>
          </w:p>
        </w:tc>
        <w:tc>
          <w:tcPr>
            <w:tcW w:w="1017" w:type="dxa"/>
            <w:tcBorders>
              <w:top w:val="nil"/>
              <w:left w:val="nil"/>
              <w:bottom w:val="single" w:sz="4" w:space="0" w:color="auto"/>
              <w:right w:val="single" w:sz="4" w:space="0" w:color="auto"/>
            </w:tcBorders>
            <w:shd w:val="clear" w:color="auto" w:fill="auto"/>
            <w:noWrap/>
            <w:vAlign w:val="bottom"/>
            <w:hideMark/>
          </w:tcPr>
          <w:p w14:paraId="4DFD2CE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14:paraId="04B0C97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14:paraId="0D2E173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14:paraId="3C3CDD1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5FB765C"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1AF84C3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20171219</w:t>
            </w:r>
          </w:p>
        </w:tc>
        <w:tc>
          <w:tcPr>
            <w:tcW w:w="1017" w:type="dxa"/>
            <w:tcBorders>
              <w:top w:val="nil"/>
              <w:left w:val="nil"/>
              <w:bottom w:val="single" w:sz="4" w:space="0" w:color="auto"/>
              <w:right w:val="single" w:sz="4" w:space="0" w:color="auto"/>
            </w:tcBorders>
            <w:shd w:val="clear" w:color="auto" w:fill="auto"/>
            <w:noWrap/>
            <w:vAlign w:val="bottom"/>
            <w:hideMark/>
          </w:tcPr>
          <w:p w14:paraId="4290949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3FA0A6E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22DDAC73"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E442A2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8</w:t>
            </w:r>
          </w:p>
        </w:tc>
        <w:tc>
          <w:tcPr>
            <w:tcW w:w="1017" w:type="dxa"/>
            <w:tcBorders>
              <w:top w:val="nil"/>
              <w:left w:val="nil"/>
              <w:bottom w:val="single" w:sz="4" w:space="0" w:color="auto"/>
              <w:right w:val="single" w:sz="4" w:space="0" w:color="auto"/>
            </w:tcBorders>
            <w:shd w:val="clear" w:color="auto" w:fill="auto"/>
            <w:noWrap/>
            <w:vAlign w:val="bottom"/>
            <w:hideMark/>
          </w:tcPr>
          <w:p w14:paraId="7811CA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5D89AA6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055C376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3DC6EE9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3BB23B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0D55102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20171218</w:t>
            </w:r>
          </w:p>
        </w:tc>
        <w:tc>
          <w:tcPr>
            <w:tcW w:w="1017" w:type="dxa"/>
            <w:tcBorders>
              <w:top w:val="nil"/>
              <w:left w:val="nil"/>
              <w:bottom w:val="single" w:sz="4" w:space="0" w:color="auto"/>
              <w:right w:val="single" w:sz="4" w:space="0" w:color="auto"/>
            </w:tcBorders>
            <w:shd w:val="clear" w:color="auto" w:fill="auto"/>
            <w:noWrap/>
            <w:vAlign w:val="bottom"/>
            <w:hideMark/>
          </w:tcPr>
          <w:p w14:paraId="135A3DC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20171222</w:t>
            </w:r>
          </w:p>
        </w:tc>
        <w:tc>
          <w:tcPr>
            <w:tcW w:w="1017" w:type="dxa"/>
            <w:tcBorders>
              <w:top w:val="nil"/>
              <w:left w:val="nil"/>
              <w:bottom w:val="single" w:sz="4" w:space="0" w:color="auto"/>
              <w:right w:val="single" w:sz="4" w:space="0" w:color="auto"/>
            </w:tcBorders>
            <w:shd w:val="clear" w:color="auto" w:fill="auto"/>
            <w:noWrap/>
            <w:vAlign w:val="bottom"/>
            <w:hideMark/>
          </w:tcPr>
          <w:p w14:paraId="0800D45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6A37C8C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D2D71C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4372830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22265767</w:t>
            </w:r>
          </w:p>
        </w:tc>
        <w:tc>
          <w:tcPr>
            <w:tcW w:w="1447" w:type="dxa"/>
            <w:tcBorders>
              <w:top w:val="nil"/>
              <w:left w:val="nil"/>
              <w:bottom w:val="single" w:sz="4" w:space="0" w:color="auto"/>
              <w:right w:val="single" w:sz="4" w:space="0" w:color="auto"/>
            </w:tcBorders>
            <w:shd w:val="clear" w:color="auto" w:fill="auto"/>
            <w:noWrap/>
            <w:vAlign w:val="bottom"/>
            <w:hideMark/>
          </w:tcPr>
          <w:p w14:paraId="1B19BC6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MOHAKANE</w:t>
            </w:r>
          </w:p>
        </w:tc>
        <w:tc>
          <w:tcPr>
            <w:tcW w:w="787" w:type="dxa"/>
            <w:tcBorders>
              <w:top w:val="nil"/>
              <w:left w:val="nil"/>
              <w:bottom w:val="single" w:sz="4" w:space="0" w:color="auto"/>
              <w:right w:val="single" w:sz="4" w:space="0" w:color="auto"/>
            </w:tcBorders>
            <w:shd w:val="clear" w:color="auto" w:fill="auto"/>
            <w:noWrap/>
            <w:vAlign w:val="bottom"/>
            <w:hideMark/>
          </w:tcPr>
          <w:p w14:paraId="455D5D8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DL</w:t>
            </w:r>
          </w:p>
        </w:tc>
        <w:tc>
          <w:tcPr>
            <w:tcW w:w="1553" w:type="dxa"/>
            <w:tcBorders>
              <w:top w:val="nil"/>
              <w:left w:val="nil"/>
              <w:bottom w:val="single" w:sz="4" w:space="0" w:color="auto"/>
              <w:right w:val="single" w:sz="4" w:space="0" w:color="auto"/>
            </w:tcBorders>
            <w:shd w:val="clear" w:color="auto" w:fill="auto"/>
            <w:noWrap/>
            <w:vAlign w:val="bottom"/>
            <w:hideMark/>
          </w:tcPr>
          <w:p w14:paraId="29D936D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D1AB90B"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55399F0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1E96CD0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14:paraId="1A4528B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0C1338C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91E3B0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17CB795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90007701</w:t>
            </w:r>
          </w:p>
        </w:tc>
        <w:tc>
          <w:tcPr>
            <w:tcW w:w="1447" w:type="dxa"/>
            <w:tcBorders>
              <w:top w:val="nil"/>
              <w:left w:val="nil"/>
              <w:bottom w:val="single" w:sz="4" w:space="0" w:color="auto"/>
              <w:right w:val="single" w:sz="4" w:space="0" w:color="auto"/>
            </w:tcBorders>
            <w:shd w:val="clear" w:color="auto" w:fill="auto"/>
            <w:noWrap/>
            <w:vAlign w:val="bottom"/>
            <w:hideMark/>
          </w:tcPr>
          <w:p w14:paraId="73FB24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MOILOA</w:t>
            </w:r>
          </w:p>
        </w:tc>
        <w:tc>
          <w:tcPr>
            <w:tcW w:w="787" w:type="dxa"/>
            <w:tcBorders>
              <w:top w:val="nil"/>
              <w:left w:val="nil"/>
              <w:bottom w:val="single" w:sz="4" w:space="0" w:color="auto"/>
              <w:right w:val="single" w:sz="4" w:space="0" w:color="auto"/>
            </w:tcBorders>
            <w:shd w:val="clear" w:color="auto" w:fill="auto"/>
            <w:noWrap/>
            <w:vAlign w:val="bottom"/>
            <w:hideMark/>
          </w:tcPr>
          <w:p w14:paraId="04AB5C3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MP</w:t>
            </w:r>
          </w:p>
        </w:tc>
        <w:tc>
          <w:tcPr>
            <w:tcW w:w="1553" w:type="dxa"/>
            <w:tcBorders>
              <w:top w:val="nil"/>
              <w:left w:val="nil"/>
              <w:bottom w:val="single" w:sz="4" w:space="0" w:color="auto"/>
              <w:right w:val="single" w:sz="4" w:space="0" w:color="auto"/>
            </w:tcBorders>
            <w:shd w:val="clear" w:color="auto" w:fill="auto"/>
            <w:noWrap/>
            <w:vAlign w:val="bottom"/>
            <w:hideMark/>
          </w:tcPr>
          <w:p w14:paraId="3CFD41E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AD552C4"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10</w:t>
            </w:r>
          </w:p>
        </w:tc>
        <w:tc>
          <w:tcPr>
            <w:tcW w:w="1017" w:type="dxa"/>
            <w:tcBorders>
              <w:top w:val="nil"/>
              <w:left w:val="nil"/>
              <w:bottom w:val="single" w:sz="4" w:space="0" w:color="auto"/>
              <w:right w:val="single" w:sz="4" w:space="0" w:color="auto"/>
            </w:tcBorders>
            <w:shd w:val="clear" w:color="auto" w:fill="auto"/>
            <w:noWrap/>
            <w:vAlign w:val="bottom"/>
            <w:hideMark/>
          </w:tcPr>
          <w:p w14:paraId="44D516F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3DDF2C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20180115</w:t>
            </w:r>
          </w:p>
        </w:tc>
        <w:tc>
          <w:tcPr>
            <w:tcW w:w="1017" w:type="dxa"/>
            <w:tcBorders>
              <w:top w:val="nil"/>
              <w:left w:val="nil"/>
              <w:bottom w:val="single" w:sz="4" w:space="0" w:color="auto"/>
              <w:right w:val="single" w:sz="4" w:space="0" w:color="auto"/>
            </w:tcBorders>
            <w:shd w:val="clear" w:color="auto" w:fill="auto"/>
            <w:noWrap/>
            <w:vAlign w:val="bottom"/>
            <w:hideMark/>
          </w:tcPr>
          <w:p w14:paraId="35B2166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22EFEBF4"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874FFD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14:paraId="1B875F4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22236546</w:t>
            </w:r>
          </w:p>
        </w:tc>
        <w:tc>
          <w:tcPr>
            <w:tcW w:w="1447" w:type="dxa"/>
            <w:tcBorders>
              <w:top w:val="nil"/>
              <w:left w:val="nil"/>
              <w:bottom w:val="single" w:sz="4" w:space="0" w:color="auto"/>
              <w:right w:val="single" w:sz="4" w:space="0" w:color="auto"/>
            </w:tcBorders>
            <w:shd w:val="clear" w:color="auto" w:fill="auto"/>
            <w:noWrap/>
            <w:vAlign w:val="bottom"/>
            <w:hideMark/>
          </w:tcPr>
          <w:p w14:paraId="335FED6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MOEKETSI</w:t>
            </w:r>
          </w:p>
        </w:tc>
        <w:tc>
          <w:tcPr>
            <w:tcW w:w="787" w:type="dxa"/>
            <w:tcBorders>
              <w:top w:val="nil"/>
              <w:left w:val="nil"/>
              <w:bottom w:val="single" w:sz="4" w:space="0" w:color="auto"/>
              <w:right w:val="single" w:sz="4" w:space="0" w:color="auto"/>
            </w:tcBorders>
            <w:shd w:val="clear" w:color="auto" w:fill="auto"/>
            <w:noWrap/>
            <w:vAlign w:val="bottom"/>
            <w:hideMark/>
          </w:tcPr>
          <w:p w14:paraId="02237FD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w:t>
            </w:r>
          </w:p>
        </w:tc>
        <w:tc>
          <w:tcPr>
            <w:tcW w:w="1553" w:type="dxa"/>
            <w:tcBorders>
              <w:top w:val="nil"/>
              <w:left w:val="nil"/>
              <w:bottom w:val="single" w:sz="4" w:space="0" w:color="auto"/>
              <w:right w:val="single" w:sz="4" w:space="0" w:color="auto"/>
            </w:tcBorders>
            <w:shd w:val="clear" w:color="auto" w:fill="auto"/>
            <w:noWrap/>
            <w:vAlign w:val="bottom"/>
            <w:hideMark/>
          </w:tcPr>
          <w:p w14:paraId="26ECBC9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30ACF8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30C78DF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729EDBA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20180105</w:t>
            </w:r>
          </w:p>
        </w:tc>
        <w:tc>
          <w:tcPr>
            <w:tcW w:w="1017" w:type="dxa"/>
            <w:tcBorders>
              <w:top w:val="nil"/>
              <w:left w:val="nil"/>
              <w:bottom w:val="single" w:sz="4" w:space="0" w:color="auto"/>
              <w:right w:val="single" w:sz="4" w:space="0" w:color="auto"/>
            </w:tcBorders>
            <w:shd w:val="clear" w:color="auto" w:fill="auto"/>
            <w:noWrap/>
            <w:vAlign w:val="bottom"/>
            <w:hideMark/>
          </w:tcPr>
          <w:p w14:paraId="535C9C9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20180404</w:t>
            </w:r>
          </w:p>
        </w:tc>
      </w:tr>
      <w:tr w:rsidR="006D4574" w:rsidRPr="00FF2964" w14:paraId="504D8B2E"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93BB1B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12</w:t>
            </w:r>
          </w:p>
        </w:tc>
        <w:tc>
          <w:tcPr>
            <w:tcW w:w="1017" w:type="dxa"/>
            <w:tcBorders>
              <w:top w:val="nil"/>
              <w:left w:val="nil"/>
              <w:bottom w:val="single" w:sz="4" w:space="0" w:color="auto"/>
              <w:right w:val="single" w:sz="4" w:space="0" w:color="auto"/>
            </w:tcBorders>
            <w:shd w:val="clear" w:color="auto" w:fill="auto"/>
            <w:noWrap/>
            <w:vAlign w:val="bottom"/>
            <w:hideMark/>
          </w:tcPr>
          <w:p w14:paraId="321E0E5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18471374</w:t>
            </w:r>
          </w:p>
        </w:tc>
        <w:tc>
          <w:tcPr>
            <w:tcW w:w="1447" w:type="dxa"/>
            <w:tcBorders>
              <w:top w:val="nil"/>
              <w:left w:val="nil"/>
              <w:bottom w:val="single" w:sz="4" w:space="0" w:color="auto"/>
              <w:right w:val="single" w:sz="4" w:space="0" w:color="auto"/>
            </w:tcBorders>
            <w:shd w:val="clear" w:color="auto" w:fill="auto"/>
            <w:noWrap/>
            <w:vAlign w:val="bottom"/>
            <w:hideMark/>
          </w:tcPr>
          <w:p w14:paraId="46196E1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JIYANE</w:t>
            </w:r>
          </w:p>
        </w:tc>
        <w:tc>
          <w:tcPr>
            <w:tcW w:w="787" w:type="dxa"/>
            <w:tcBorders>
              <w:top w:val="nil"/>
              <w:left w:val="nil"/>
              <w:bottom w:val="single" w:sz="4" w:space="0" w:color="auto"/>
              <w:right w:val="single" w:sz="4" w:space="0" w:color="auto"/>
            </w:tcBorders>
            <w:shd w:val="clear" w:color="auto" w:fill="auto"/>
            <w:noWrap/>
            <w:vAlign w:val="bottom"/>
            <w:hideMark/>
          </w:tcPr>
          <w:p w14:paraId="58A1F2B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NV</w:t>
            </w:r>
          </w:p>
        </w:tc>
        <w:tc>
          <w:tcPr>
            <w:tcW w:w="1553" w:type="dxa"/>
            <w:tcBorders>
              <w:top w:val="nil"/>
              <w:left w:val="nil"/>
              <w:bottom w:val="single" w:sz="4" w:space="0" w:color="auto"/>
              <w:right w:val="single" w:sz="4" w:space="0" w:color="auto"/>
            </w:tcBorders>
            <w:shd w:val="clear" w:color="auto" w:fill="auto"/>
            <w:noWrap/>
            <w:vAlign w:val="bottom"/>
            <w:hideMark/>
          </w:tcPr>
          <w:p w14:paraId="57E9992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7A4F689"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4E92B44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6D1B88D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545EB4D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77C6CBD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9E138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13</w:t>
            </w:r>
          </w:p>
        </w:tc>
        <w:tc>
          <w:tcPr>
            <w:tcW w:w="1017" w:type="dxa"/>
            <w:tcBorders>
              <w:top w:val="nil"/>
              <w:left w:val="nil"/>
              <w:bottom w:val="single" w:sz="4" w:space="0" w:color="auto"/>
              <w:right w:val="single" w:sz="4" w:space="0" w:color="auto"/>
            </w:tcBorders>
            <w:shd w:val="clear" w:color="auto" w:fill="auto"/>
            <w:noWrap/>
            <w:vAlign w:val="bottom"/>
            <w:hideMark/>
          </w:tcPr>
          <w:p w14:paraId="6031455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5D3DC79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261DB88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5D3DDFD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9C2685F"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9</w:t>
            </w:r>
          </w:p>
        </w:tc>
        <w:tc>
          <w:tcPr>
            <w:tcW w:w="1017" w:type="dxa"/>
            <w:tcBorders>
              <w:top w:val="nil"/>
              <w:left w:val="nil"/>
              <w:bottom w:val="single" w:sz="4" w:space="0" w:color="auto"/>
              <w:right w:val="single" w:sz="4" w:space="0" w:color="auto"/>
            </w:tcBorders>
            <w:shd w:val="clear" w:color="auto" w:fill="auto"/>
            <w:noWrap/>
            <w:vAlign w:val="bottom"/>
            <w:hideMark/>
          </w:tcPr>
          <w:p w14:paraId="222ACFB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5F706D9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7728EAD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59F0169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085FF4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14</w:t>
            </w:r>
          </w:p>
        </w:tc>
        <w:tc>
          <w:tcPr>
            <w:tcW w:w="1017" w:type="dxa"/>
            <w:tcBorders>
              <w:top w:val="nil"/>
              <w:left w:val="nil"/>
              <w:bottom w:val="single" w:sz="4" w:space="0" w:color="auto"/>
              <w:right w:val="single" w:sz="4" w:space="0" w:color="auto"/>
            </w:tcBorders>
            <w:shd w:val="clear" w:color="auto" w:fill="auto"/>
            <w:noWrap/>
            <w:vAlign w:val="bottom"/>
            <w:hideMark/>
          </w:tcPr>
          <w:p w14:paraId="4F9FCF8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22690654</w:t>
            </w:r>
          </w:p>
        </w:tc>
        <w:tc>
          <w:tcPr>
            <w:tcW w:w="1447" w:type="dxa"/>
            <w:tcBorders>
              <w:top w:val="nil"/>
              <w:left w:val="nil"/>
              <w:bottom w:val="single" w:sz="4" w:space="0" w:color="auto"/>
              <w:right w:val="single" w:sz="4" w:space="0" w:color="auto"/>
            </w:tcBorders>
            <w:shd w:val="clear" w:color="auto" w:fill="auto"/>
            <w:noWrap/>
            <w:vAlign w:val="bottom"/>
            <w:hideMark/>
          </w:tcPr>
          <w:p w14:paraId="40E8CAA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ZACA</w:t>
            </w:r>
          </w:p>
        </w:tc>
        <w:tc>
          <w:tcPr>
            <w:tcW w:w="787" w:type="dxa"/>
            <w:tcBorders>
              <w:top w:val="nil"/>
              <w:left w:val="nil"/>
              <w:bottom w:val="single" w:sz="4" w:space="0" w:color="auto"/>
              <w:right w:val="single" w:sz="4" w:space="0" w:color="auto"/>
            </w:tcBorders>
            <w:shd w:val="clear" w:color="auto" w:fill="auto"/>
            <w:noWrap/>
            <w:vAlign w:val="bottom"/>
            <w:hideMark/>
          </w:tcPr>
          <w:p w14:paraId="3DB432E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SW</w:t>
            </w:r>
          </w:p>
        </w:tc>
        <w:tc>
          <w:tcPr>
            <w:tcW w:w="1553" w:type="dxa"/>
            <w:tcBorders>
              <w:top w:val="nil"/>
              <w:left w:val="nil"/>
              <w:bottom w:val="single" w:sz="4" w:space="0" w:color="auto"/>
              <w:right w:val="single" w:sz="4" w:space="0" w:color="auto"/>
            </w:tcBorders>
            <w:shd w:val="clear" w:color="auto" w:fill="auto"/>
            <w:noWrap/>
            <w:vAlign w:val="bottom"/>
            <w:hideMark/>
          </w:tcPr>
          <w:p w14:paraId="4510A80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B0AB031"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5416229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20180111</w:t>
            </w:r>
          </w:p>
        </w:tc>
        <w:tc>
          <w:tcPr>
            <w:tcW w:w="1017" w:type="dxa"/>
            <w:tcBorders>
              <w:top w:val="nil"/>
              <w:left w:val="nil"/>
              <w:bottom w:val="single" w:sz="4" w:space="0" w:color="auto"/>
              <w:right w:val="single" w:sz="4" w:space="0" w:color="auto"/>
            </w:tcBorders>
            <w:shd w:val="clear" w:color="auto" w:fill="auto"/>
            <w:noWrap/>
            <w:vAlign w:val="bottom"/>
            <w:hideMark/>
          </w:tcPr>
          <w:p w14:paraId="703AC09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20180112</w:t>
            </w:r>
          </w:p>
        </w:tc>
        <w:tc>
          <w:tcPr>
            <w:tcW w:w="1017" w:type="dxa"/>
            <w:tcBorders>
              <w:top w:val="nil"/>
              <w:left w:val="nil"/>
              <w:bottom w:val="single" w:sz="4" w:space="0" w:color="auto"/>
              <w:right w:val="single" w:sz="4" w:space="0" w:color="auto"/>
            </w:tcBorders>
            <w:shd w:val="clear" w:color="auto" w:fill="auto"/>
            <w:noWrap/>
            <w:vAlign w:val="bottom"/>
            <w:hideMark/>
          </w:tcPr>
          <w:p w14:paraId="18FA6B3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71B683D9"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A9F712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15</w:t>
            </w:r>
          </w:p>
        </w:tc>
        <w:tc>
          <w:tcPr>
            <w:tcW w:w="1017" w:type="dxa"/>
            <w:tcBorders>
              <w:top w:val="nil"/>
              <w:left w:val="nil"/>
              <w:bottom w:val="single" w:sz="4" w:space="0" w:color="auto"/>
              <w:right w:val="single" w:sz="4" w:space="0" w:color="auto"/>
            </w:tcBorders>
            <w:shd w:val="clear" w:color="auto" w:fill="auto"/>
            <w:noWrap/>
            <w:vAlign w:val="bottom"/>
            <w:hideMark/>
          </w:tcPr>
          <w:p w14:paraId="01C3C36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22341081</w:t>
            </w:r>
          </w:p>
        </w:tc>
        <w:tc>
          <w:tcPr>
            <w:tcW w:w="1447" w:type="dxa"/>
            <w:tcBorders>
              <w:top w:val="nil"/>
              <w:left w:val="nil"/>
              <w:bottom w:val="single" w:sz="4" w:space="0" w:color="auto"/>
              <w:right w:val="single" w:sz="4" w:space="0" w:color="auto"/>
            </w:tcBorders>
            <w:shd w:val="clear" w:color="auto" w:fill="auto"/>
            <w:noWrap/>
            <w:vAlign w:val="bottom"/>
            <w:hideMark/>
          </w:tcPr>
          <w:p w14:paraId="4E2BF3A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BUTHELEZI</w:t>
            </w:r>
          </w:p>
        </w:tc>
        <w:tc>
          <w:tcPr>
            <w:tcW w:w="787" w:type="dxa"/>
            <w:tcBorders>
              <w:top w:val="nil"/>
              <w:left w:val="nil"/>
              <w:bottom w:val="single" w:sz="4" w:space="0" w:color="auto"/>
              <w:right w:val="single" w:sz="4" w:space="0" w:color="auto"/>
            </w:tcBorders>
            <w:shd w:val="clear" w:color="auto" w:fill="auto"/>
            <w:noWrap/>
            <w:vAlign w:val="bottom"/>
            <w:hideMark/>
          </w:tcPr>
          <w:p w14:paraId="0730029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ZF</w:t>
            </w:r>
          </w:p>
        </w:tc>
        <w:tc>
          <w:tcPr>
            <w:tcW w:w="1553" w:type="dxa"/>
            <w:tcBorders>
              <w:top w:val="nil"/>
              <w:left w:val="nil"/>
              <w:bottom w:val="single" w:sz="4" w:space="0" w:color="auto"/>
              <w:right w:val="single" w:sz="4" w:space="0" w:color="auto"/>
            </w:tcBorders>
            <w:shd w:val="clear" w:color="auto" w:fill="auto"/>
            <w:noWrap/>
            <w:vAlign w:val="bottom"/>
            <w:hideMark/>
          </w:tcPr>
          <w:p w14:paraId="57E094C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DB77C8A"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11</w:t>
            </w:r>
          </w:p>
        </w:tc>
        <w:tc>
          <w:tcPr>
            <w:tcW w:w="1017" w:type="dxa"/>
            <w:tcBorders>
              <w:top w:val="nil"/>
              <w:left w:val="nil"/>
              <w:bottom w:val="single" w:sz="4" w:space="0" w:color="auto"/>
              <w:right w:val="single" w:sz="4" w:space="0" w:color="auto"/>
            </w:tcBorders>
            <w:shd w:val="clear" w:color="auto" w:fill="auto"/>
            <w:noWrap/>
            <w:vAlign w:val="bottom"/>
            <w:hideMark/>
          </w:tcPr>
          <w:p w14:paraId="63319E7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20180102</w:t>
            </w:r>
          </w:p>
        </w:tc>
        <w:tc>
          <w:tcPr>
            <w:tcW w:w="1017" w:type="dxa"/>
            <w:tcBorders>
              <w:top w:val="nil"/>
              <w:left w:val="nil"/>
              <w:bottom w:val="single" w:sz="4" w:space="0" w:color="auto"/>
              <w:right w:val="single" w:sz="4" w:space="0" w:color="auto"/>
            </w:tcBorders>
            <w:shd w:val="clear" w:color="auto" w:fill="auto"/>
            <w:noWrap/>
            <w:vAlign w:val="bottom"/>
            <w:hideMark/>
          </w:tcPr>
          <w:p w14:paraId="0198F70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20180116</w:t>
            </w:r>
          </w:p>
        </w:tc>
        <w:tc>
          <w:tcPr>
            <w:tcW w:w="1017" w:type="dxa"/>
            <w:tcBorders>
              <w:top w:val="nil"/>
              <w:left w:val="nil"/>
              <w:bottom w:val="single" w:sz="4" w:space="0" w:color="auto"/>
              <w:right w:val="single" w:sz="4" w:space="0" w:color="auto"/>
            </w:tcBorders>
            <w:shd w:val="clear" w:color="auto" w:fill="auto"/>
            <w:noWrap/>
            <w:vAlign w:val="bottom"/>
            <w:hideMark/>
          </w:tcPr>
          <w:p w14:paraId="6449791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24512A62"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1ED1F1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w:t>
            </w:r>
          </w:p>
        </w:tc>
        <w:tc>
          <w:tcPr>
            <w:tcW w:w="1017" w:type="dxa"/>
            <w:tcBorders>
              <w:top w:val="nil"/>
              <w:left w:val="nil"/>
              <w:bottom w:val="single" w:sz="4" w:space="0" w:color="auto"/>
              <w:right w:val="single" w:sz="4" w:space="0" w:color="auto"/>
            </w:tcBorders>
            <w:shd w:val="clear" w:color="auto" w:fill="auto"/>
            <w:noWrap/>
            <w:vAlign w:val="bottom"/>
            <w:hideMark/>
          </w:tcPr>
          <w:p w14:paraId="00CF31A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27B02A7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2C59BF1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0A048DF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6BC70C31"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4E2B929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14:paraId="78A4C5A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20180117</w:t>
            </w:r>
          </w:p>
        </w:tc>
        <w:tc>
          <w:tcPr>
            <w:tcW w:w="1017" w:type="dxa"/>
            <w:tcBorders>
              <w:top w:val="nil"/>
              <w:left w:val="nil"/>
              <w:bottom w:val="single" w:sz="4" w:space="0" w:color="auto"/>
              <w:right w:val="single" w:sz="4" w:space="0" w:color="auto"/>
            </w:tcBorders>
            <w:shd w:val="clear" w:color="auto" w:fill="auto"/>
            <w:noWrap/>
            <w:vAlign w:val="bottom"/>
            <w:hideMark/>
          </w:tcPr>
          <w:p w14:paraId="6440C84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5D6D6DA7"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8D3C77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w:t>
            </w:r>
          </w:p>
        </w:tc>
        <w:tc>
          <w:tcPr>
            <w:tcW w:w="1017" w:type="dxa"/>
            <w:tcBorders>
              <w:top w:val="nil"/>
              <w:left w:val="nil"/>
              <w:bottom w:val="single" w:sz="4" w:space="0" w:color="auto"/>
              <w:right w:val="single" w:sz="4" w:space="0" w:color="auto"/>
            </w:tcBorders>
            <w:shd w:val="clear" w:color="auto" w:fill="auto"/>
            <w:noWrap/>
            <w:vAlign w:val="bottom"/>
            <w:hideMark/>
          </w:tcPr>
          <w:p w14:paraId="4F98269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19190271</w:t>
            </w:r>
          </w:p>
        </w:tc>
        <w:tc>
          <w:tcPr>
            <w:tcW w:w="1447" w:type="dxa"/>
            <w:tcBorders>
              <w:top w:val="nil"/>
              <w:left w:val="nil"/>
              <w:bottom w:val="single" w:sz="4" w:space="0" w:color="auto"/>
              <w:right w:val="single" w:sz="4" w:space="0" w:color="auto"/>
            </w:tcBorders>
            <w:shd w:val="clear" w:color="auto" w:fill="auto"/>
            <w:noWrap/>
            <w:vAlign w:val="bottom"/>
            <w:hideMark/>
          </w:tcPr>
          <w:p w14:paraId="1B0CC96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MOROE</w:t>
            </w:r>
          </w:p>
        </w:tc>
        <w:tc>
          <w:tcPr>
            <w:tcW w:w="787" w:type="dxa"/>
            <w:tcBorders>
              <w:top w:val="nil"/>
              <w:left w:val="nil"/>
              <w:bottom w:val="single" w:sz="4" w:space="0" w:color="auto"/>
              <w:right w:val="single" w:sz="4" w:space="0" w:color="auto"/>
            </w:tcBorders>
            <w:shd w:val="clear" w:color="auto" w:fill="auto"/>
            <w:noWrap/>
            <w:vAlign w:val="bottom"/>
            <w:hideMark/>
          </w:tcPr>
          <w:p w14:paraId="5496E20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KR</w:t>
            </w:r>
          </w:p>
        </w:tc>
        <w:tc>
          <w:tcPr>
            <w:tcW w:w="1553" w:type="dxa"/>
            <w:tcBorders>
              <w:top w:val="nil"/>
              <w:left w:val="nil"/>
              <w:bottom w:val="single" w:sz="4" w:space="0" w:color="auto"/>
              <w:right w:val="single" w:sz="4" w:space="0" w:color="auto"/>
            </w:tcBorders>
            <w:shd w:val="clear" w:color="auto" w:fill="auto"/>
            <w:noWrap/>
            <w:vAlign w:val="bottom"/>
            <w:hideMark/>
          </w:tcPr>
          <w:p w14:paraId="3B6B466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1D786E94"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3036EE1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14:paraId="4658EFC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20180207</w:t>
            </w:r>
          </w:p>
        </w:tc>
        <w:tc>
          <w:tcPr>
            <w:tcW w:w="1017" w:type="dxa"/>
            <w:tcBorders>
              <w:top w:val="nil"/>
              <w:left w:val="nil"/>
              <w:bottom w:val="single" w:sz="4" w:space="0" w:color="auto"/>
              <w:right w:val="single" w:sz="4" w:space="0" w:color="auto"/>
            </w:tcBorders>
            <w:shd w:val="clear" w:color="auto" w:fill="auto"/>
            <w:noWrap/>
            <w:vAlign w:val="bottom"/>
            <w:hideMark/>
          </w:tcPr>
          <w:p w14:paraId="5CF27B3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30F0437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A1491D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w:t>
            </w:r>
          </w:p>
        </w:tc>
        <w:tc>
          <w:tcPr>
            <w:tcW w:w="1017" w:type="dxa"/>
            <w:tcBorders>
              <w:top w:val="nil"/>
              <w:left w:val="nil"/>
              <w:bottom w:val="single" w:sz="4" w:space="0" w:color="auto"/>
              <w:right w:val="single" w:sz="4" w:space="0" w:color="auto"/>
            </w:tcBorders>
            <w:shd w:val="clear" w:color="auto" w:fill="auto"/>
            <w:noWrap/>
            <w:vAlign w:val="bottom"/>
            <w:hideMark/>
          </w:tcPr>
          <w:p w14:paraId="122C77D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70057842</w:t>
            </w:r>
          </w:p>
        </w:tc>
        <w:tc>
          <w:tcPr>
            <w:tcW w:w="1447" w:type="dxa"/>
            <w:tcBorders>
              <w:top w:val="nil"/>
              <w:left w:val="nil"/>
              <w:bottom w:val="single" w:sz="4" w:space="0" w:color="auto"/>
              <w:right w:val="single" w:sz="4" w:space="0" w:color="auto"/>
            </w:tcBorders>
            <w:shd w:val="clear" w:color="auto" w:fill="auto"/>
            <w:noWrap/>
            <w:vAlign w:val="bottom"/>
            <w:hideMark/>
          </w:tcPr>
          <w:p w14:paraId="4EFF5C6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RAMPETA</w:t>
            </w:r>
          </w:p>
        </w:tc>
        <w:tc>
          <w:tcPr>
            <w:tcW w:w="787" w:type="dxa"/>
            <w:tcBorders>
              <w:top w:val="nil"/>
              <w:left w:val="nil"/>
              <w:bottom w:val="single" w:sz="4" w:space="0" w:color="auto"/>
              <w:right w:val="single" w:sz="4" w:space="0" w:color="auto"/>
            </w:tcBorders>
            <w:shd w:val="clear" w:color="auto" w:fill="auto"/>
            <w:noWrap/>
            <w:vAlign w:val="bottom"/>
            <w:hideMark/>
          </w:tcPr>
          <w:p w14:paraId="3588FD0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IA</w:t>
            </w:r>
          </w:p>
        </w:tc>
        <w:tc>
          <w:tcPr>
            <w:tcW w:w="1553" w:type="dxa"/>
            <w:tcBorders>
              <w:top w:val="nil"/>
              <w:left w:val="nil"/>
              <w:bottom w:val="single" w:sz="4" w:space="0" w:color="auto"/>
              <w:right w:val="single" w:sz="4" w:space="0" w:color="auto"/>
            </w:tcBorders>
            <w:shd w:val="clear" w:color="auto" w:fill="auto"/>
            <w:noWrap/>
            <w:vAlign w:val="bottom"/>
            <w:hideMark/>
          </w:tcPr>
          <w:p w14:paraId="63603AC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DBADAF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046E782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14:paraId="1D03CB3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20180209</w:t>
            </w:r>
          </w:p>
        </w:tc>
        <w:tc>
          <w:tcPr>
            <w:tcW w:w="1017" w:type="dxa"/>
            <w:tcBorders>
              <w:top w:val="nil"/>
              <w:left w:val="nil"/>
              <w:bottom w:val="single" w:sz="4" w:space="0" w:color="auto"/>
              <w:right w:val="single" w:sz="4" w:space="0" w:color="auto"/>
            </w:tcBorders>
            <w:shd w:val="clear" w:color="auto" w:fill="auto"/>
            <w:noWrap/>
            <w:vAlign w:val="bottom"/>
            <w:hideMark/>
          </w:tcPr>
          <w:p w14:paraId="35985B3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14:paraId="0D4B5D52"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C58269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w:t>
            </w:r>
          </w:p>
        </w:tc>
        <w:tc>
          <w:tcPr>
            <w:tcW w:w="1017" w:type="dxa"/>
            <w:tcBorders>
              <w:top w:val="nil"/>
              <w:left w:val="nil"/>
              <w:bottom w:val="single" w:sz="4" w:space="0" w:color="auto"/>
              <w:right w:val="single" w:sz="4" w:space="0" w:color="auto"/>
            </w:tcBorders>
            <w:shd w:val="clear" w:color="auto" w:fill="auto"/>
            <w:noWrap/>
            <w:vAlign w:val="bottom"/>
            <w:hideMark/>
          </w:tcPr>
          <w:p w14:paraId="2CCC13F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90914279</w:t>
            </w:r>
          </w:p>
        </w:tc>
        <w:tc>
          <w:tcPr>
            <w:tcW w:w="1447" w:type="dxa"/>
            <w:tcBorders>
              <w:top w:val="nil"/>
              <w:left w:val="nil"/>
              <w:bottom w:val="single" w:sz="4" w:space="0" w:color="auto"/>
              <w:right w:val="single" w:sz="4" w:space="0" w:color="auto"/>
            </w:tcBorders>
            <w:shd w:val="clear" w:color="auto" w:fill="auto"/>
            <w:noWrap/>
            <w:vAlign w:val="bottom"/>
            <w:hideMark/>
          </w:tcPr>
          <w:p w14:paraId="2C27BB2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NTSIE</w:t>
            </w:r>
          </w:p>
        </w:tc>
        <w:tc>
          <w:tcPr>
            <w:tcW w:w="787" w:type="dxa"/>
            <w:tcBorders>
              <w:top w:val="nil"/>
              <w:left w:val="nil"/>
              <w:bottom w:val="single" w:sz="4" w:space="0" w:color="auto"/>
              <w:right w:val="single" w:sz="4" w:space="0" w:color="auto"/>
            </w:tcBorders>
            <w:shd w:val="clear" w:color="auto" w:fill="auto"/>
            <w:noWrap/>
            <w:vAlign w:val="bottom"/>
            <w:hideMark/>
          </w:tcPr>
          <w:p w14:paraId="0B43DD1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AK</w:t>
            </w:r>
          </w:p>
        </w:tc>
        <w:tc>
          <w:tcPr>
            <w:tcW w:w="1553" w:type="dxa"/>
            <w:tcBorders>
              <w:top w:val="nil"/>
              <w:left w:val="nil"/>
              <w:bottom w:val="single" w:sz="4" w:space="0" w:color="auto"/>
              <w:right w:val="single" w:sz="4" w:space="0" w:color="auto"/>
            </w:tcBorders>
            <w:shd w:val="clear" w:color="auto" w:fill="auto"/>
            <w:noWrap/>
            <w:vAlign w:val="bottom"/>
            <w:hideMark/>
          </w:tcPr>
          <w:p w14:paraId="4585F3A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EE22DC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0602334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14:paraId="1D7545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20180208</w:t>
            </w:r>
          </w:p>
        </w:tc>
        <w:tc>
          <w:tcPr>
            <w:tcW w:w="1017" w:type="dxa"/>
            <w:tcBorders>
              <w:top w:val="nil"/>
              <w:left w:val="nil"/>
              <w:bottom w:val="single" w:sz="4" w:space="0" w:color="auto"/>
              <w:right w:val="single" w:sz="4" w:space="0" w:color="auto"/>
            </w:tcBorders>
            <w:shd w:val="clear" w:color="auto" w:fill="auto"/>
            <w:noWrap/>
            <w:vAlign w:val="bottom"/>
            <w:hideMark/>
          </w:tcPr>
          <w:p w14:paraId="36EF16D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14:paraId="5FFFDAC6"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F47BCE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w:t>
            </w:r>
          </w:p>
        </w:tc>
        <w:tc>
          <w:tcPr>
            <w:tcW w:w="1017" w:type="dxa"/>
            <w:tcBorders>
              <w:top w:val="nil"/>
              <w:left w:val="nil"/>
              <w:bottom w:val="single" w:sz="4" w:space="0" w:color="auto"/>
              <w:right w:val="single" w:sz="4" w:space="0" w:color="auto"/>
            </w:tcBorders>
            <w:shd w:val="clear" w:color="auto" w:fill="auto"/>
            <w:noWrap/>
            <w:vAlign w:val="bottom"/>
            <w:hideMark/>
          </w:tcPr>
          <w:p w14:paraId="1E26A08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27622461</w:t>
            </w:r>
          </w:p>
        </w:tc>
        <w:tc>
          <w:tcPr>
            <w:tcW w:w="1447" w:type="dxa"/>
            <w:tcBorders>
              <w:top w:val="nil"/>
              <w:left w:val="nil"/>
              <w:bottom w:val="single" w:sz="4" w:space="0" w:color="auto"/>
              <w:right w:val="single" w:sz="4" w:space="0" w:color="auto"/>
            </w:tcBorders>
            <w:shd w:val="clear" w:color="auto" w:fill="auto"/>
            <w:noWrap/>
            <w:vAlign w:val="bottom"/>
            <w:hideMark/>
          </w:tcPr>
          <w:p w14:paraId="4AE9B7E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NGWENYA</w:t>
            </w:r>
          </w:p>
        </w:tc>
        <w:tc>
          <w:tcPr>
            <w:tcW w:w="787" w:type="dxa"/>
            <w:tcBorders>
              <w:top w:val="nil"/>
              <w:left w:val="nil"/>
              <w:bottom w:val="single" w:sz="4" w:space="0" w:color="auto"/>
              <w:right w:val="single" w:sz="4" w:space="0" w:color="auto"/>
            </w:tcBorders>
            <w:shd w:val="clear" w:color="auto" w:fill="auto"/>
            <w:noWrap/>
            <w:vAlign w:val="bottom"/>
            <w:hideMark/>
          </w:tcPr>
          <w:p w14:paraId="0342119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SE</w:t>
            </w:r>
          </w:p>
        </w:tc>
        <w:tc>
          <w:tcPr>
            <w:tcW w:w="1553" w:type="dxa"/>
            <w:tcBorders>
              <w:top w:val="nil"/>
              <w:left w:val="nil"/>
              <w:bottom w:val="single" w:sz="4" w:space="0" w:color="auto"/>
              <w:right w:val="single" w:sz="4" w:space="0" w:color="auto"/>
            </w:tcBorders>
            <w:shd w:val="clear" w:color="auto" w:fill="auto"/>
            <w:noWrap/>
            <w:vAlign w:val="bottom"/>
            <w:hideMark/>
          </w:tcPr>
          <w:p w14:paraId="18A95F1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4B1C6A8"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231EE89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20180131</w:t>
            </w:r>
          </w:p>
        </w:tc>
        <w:tc>
          <w:tcPr>
            <w:tcW w:w="1017" w:type="dxa"/>
            <w:tcBorders>
              <w:top w:val="nil"/>
              <w:left w:val="nil"/>
              <w:bottom w:val="single" w:sz="4" w:space="0" w:color="auto"/>
              <w:right w:val="single" w:sz="4" w:space="0" w:color="auto"/>
            </w:tcBorders>
            <w:shd w:val="clear" w:color="auto" w:fill="auto"/>
            <w:noWrap/>
            <w:vAlign w:val="bottom"/>
            <w:hideMark/>
          </w:tcPr>
          <w:p w14:paraId="73CD75E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14:paraId="2C309CE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14:paraId="6D86246C"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7578D91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21</w:t>
            </w:r>
          </w:p>
        </w:tc>
        <w:tc>
          <w:tcPr>
            <w:tcW w:w="1017" w:type="dxa"/>
            <w:tcBorders>
              <w:top w:val="nil"/>
              <w:left w:val="nil"/>
              <w:bottom w:val="single" w:sz="4" w:space="0" w:color="auto"/>
              <w:right w:val="single" w:sz="4" w:space="0" w:color="auto"/>
            </w:tcBorders>
            <w:shd w:val="clear" w:color="auto" w:fill="auto"/>
            <w:noWrap/>
            <w:vAlign w:val="bottom"/>
            <w:hideMark/>
          </w:tcPr>
          <w:p w14:paraId="382DF8B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19417918</w:t>
            </w:r>
          </w:p>
        </w:tc>
        <w:tc>
          <w:tcPr>
            <w:tcW w:w="1447" w:type="dxa"/>
            <w:tcBorders>
              <w:top w:val="nil"/>
              <w:left w:val="nil"/>
              <w:bottom w:val="single" w:sz="4" w:space="0" w:color="auto"/>
              <w:right w:val="single" w:sz="4" w:space="0" w:color="auto"/>
            </w:tcBorders>
            <w:shd w:val="clear" w:color="auto" w:fill="auto"/>
            <w:noWrap/>
            <w:vAlign w:val="bottom"/>
            <w:hideMark/>
          </w:tcPr>
          <w:p w14:paraId="56AA58F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MBANJWA</w:t>
            </w:r>
          </w:p>
        </w:tc>
        <w:tc>
          <w:tcPr>
            <w:tcW w:w="787" w:type="dxa"/>
            <w:tcBorders>
              <w:top w:val="nil"/>
              <w:left w:val="nil"/>
              <w:bottom w:val="single" w:sz="4" w:space="0" w:color="auto"/>
              <w:right w:val="single" w:sz="4" w:space="0" w:color="auto"/>
            </w:tcBorders>
            <w:shd w:val="clear" w:color="auto" w:fill="auto"/>
            <w:noWrap/>
            <w:vAlign w:val="bottom"/>
            <w:hideMark/>
          </w:tcPr>
          <w:p w14:paraId="6024048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DN</w:t>
            </w:r>
          </w:p>
        </w:tc>
        <w:tc>
          <w:tcPr>
            <w:tcW w:w="1553" w:type="dxa"/>
            <w:tcBorders>
              <w:top w:val="nil"/>
              <w:left w:val="nil"/>
              <w:bottom w:val="single" w:sz="4" w:space="0" w:color="auto"/>
              <w:right w:val="single" w:sz="4" w:space="0" w:color="auto"/>
            </w:tcBorders>
            <w:shd w:val="clear" w:color="auto" w:fill="auto"/>
            <w:noWrap/>
            <w:vAlign w:val="bottom"/>
            <w:hideMark/>
          </w:tcPr>
          <w:p w14:paraId="60CF629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F075FF5"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28F8E69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20180202</w:t>
            </w:r>
          </w:p>
        </w:tc>
        <w:tc>
          <w:tcPr>
            <w:tcW w:w="1017" w:type="dxa"/>
            <w:tcBorders>
              <w:top w:val="nil"/>
              <w:left w:val="nil"/>
              <w:bottom w:val="single" w:sz="4" w:space="0" w:color="auto"/>
              <w:right w:val="single" w:sz="4" w:space="0" w:color="auto"/>
            </w:tcBorders>
            <w:shd w:val="clear" w:color="auto" w:fill="auto"/>
            <w:noWrap/>
            <w:vAlign w:val="bottom"/>
            <w:hideMark/>
          </w:tcPr>
          <w:p w14:paraId="6FB2E54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20180205</w:t>
            </w:r>
          </w:p>
        </w:tc>
        <w:tc>
          <w:tcPr>
            <w:tcW w:w="1017" w:type="dxa"/>
            <w:tcBorders>
              <w:top w:val="nil"/>
              <w:left w:val="nil"/>
              <w:bottom w:val="single" w:sz="4" w:space="0" w:color="auto"/>
              <w:right w:val="single" w:sz="4" w:space="0" w:color="auto"/>
            </w:tcBorders>
            <w:shd w:val="clear" w:color="auto" w:fill="auto"/>
            <w:noWrap/>
            <w:vAlign w:val="bottom"/>
            <w:hideMark/>
          </w:tcPr>
          <w:p w14:paraId="3D11C38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20180406</w:t>
            </w:r>
          </w:p>
        </w:tc>
      </w:tr>
      <w:tr w:rsidR="006D4574" w:rsidRPr="00FF2964" w14:paraId="57220A2F"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E30270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w:t>
            </w:r>
          </w:p>
        </w:tc>
        <w:tc>
          <w:tcPr>
            <w:tcW w:w="1017" w:type="dxa"/>
            <w:tcBorders>
              <w:top w:val="nil"/>
              <w:left w:val="nil"/>
              <w:bottom w:val="single" w:sz="4" w:space="0" w:color="auto"/>
              <w:right w:val="single" w:sz="4" w:space="0" w:color="auto"/>
            </w:tcBorders>
            <w:shd w:val="clear" w:color="auto" w:fill="auto"/>
            <w:noWrap/>
            <w:vAlign w:val="bottom"/>
            <w:hideMark/>
          </w:tcPr>
          <w:p w14:paraId="2856826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22935061</w:t>
            </w:r>
          </w:p>
        </w:tc>
        <w:tc>
          <w:tcPr>
            <w:tcW w:w="1447" w:type="dxa"/>
            <w:tcBorders>
              <w:top w:val="nil"/>
              <w:left w:val="nil"/>
              <w:bottom w:val="single" w:sz="4" w:space="0" w:color="auto"/>
              <w:right w:val="single" w:sz="4" w:space="0" w:color="auto"/>
            </w:tcBorders>
            <w:shd w:val="clear" w:color="auto" w:fill="auto"/>
            <w:noWrap/>
            <w:vAlign w:val="bottom"/>
            <w:hideMark/>
          </w:tcPr>
          <w:p w14:paraId="19D46B4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MOHAPI</w:t>
            </w:r>
          </w:p>
        </w:tc>
        <w:tc>
          <w:tcPr>
            <w:tcW w:w="787" w:type="dxa"/>
            <w:tcBorders>
              <w:top w:val="nil"/>
              <w:left w:val="nil"/>
              <w:bottom w:val="single" w:sz="4" w:space="0" w:color="auto"/>
              <w:right w:val="single" w:sz="4" w:space="0" w:color="auto"/>
            </w:tcBorders>
            <w:shd w:val="clear" w:color="auto" w:fill="auto"/>
            <w:noWrap/>
            <w:vAlign w:val="bottom"/>
            <w:hideMark/>
          </w:tcPr>
          <w:p w14:paraId="05234FF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SG</w:t>
            </w:r>
          </w:p>
        </w:tc>
        <w:tc>
          <w:tcPr>
            <w:tcW w:w="1553" w:type="dxa"/>
            <w:tcBorders>
              <w:top w:val="nil"/>
              <w:left w:val="nil"/>
              <w:bottom w:val="single" w:sz="4" w:space="0" w:color="auto"/>
              <w:right w:val="single" w:sz="4" w:space="0" w:color="auto"/>
            </w:tcBorders>
            <w:shd w:val="clear" w:color="auto" w:fill="auto"/>
            <w:noWrap/>
            <w:vAlign w:val="bottom"/>
            <w:hideMark/>
          </w:tcPr>
          <w:p w14:paraId="36BE944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484B9627"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16CC23A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14:paraId="308043B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20180227</w:t>
            </w:r>
          </w:p>
        </w:tc>
        <w:tc>
          <w:tcPr>
            <w:tcW w:w="1017" w:type="dxa"/>
            <w:tcBorders>
              <w:top w:val="nil"/>
              <w:left w:val="nil"/>
              <w:bottom w:val="single" w:sz="4" w:space="0" w:color="auto"/>
              <w:right w:val="single" w:sz="4" w:space="0" w:color="auto"/>
            </w:tcBorders>
            <w:shd w:val="clear" w:color="auto" w:fill="auto"/>
            <w:noWrap/>
            <w:vAlign w:val="bottom"/>
            <w:hideMark/>
          </w:tcPr>
          <w:p w14:paraId="43B3787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20180417</w:t>
            </w:r>
          </w:p>
        </w:tc>
      </w:tr>
      <w:tr w:rsidR="006D4574" w:rsidRPr="00FF2964" w14:paraId="39D42E7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4FED7E7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23</w:t>
            </w:r>
          </w:p>
        </w:tc>
        <w:tc>
          <w:tcPr>
            <w:tcW w:w="1017" w:type="dxa"/>
            <w:tcBorders>
              <w:top w:val="nil"/>
              <w:left w:val="nil"/>
              <w:bottom w:val="single" w:sz="4" w:space="0" w:color="auto"/>
              <w:right w:val="single" w:sz="4" w:space="0" w:color="auto"/>
            </w:tcBorders>
            <w:shd w:val="clear" w:color="auto" w:fill="auto"/>
            <w:noWrap/>
            <w:vAlign w:val="bottom"/>
            <w:hideMark/>
          </w:tcPr>
          <w:p w14:paraId="6518BF4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14:paraId="016F7EF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14:paraId="2D66474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14:paraId="47C8890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733E36B5"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34C5BFD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14:paraId="215D0E7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20180301</w:t>
            </w:r>
          </w:p>
        </w:tc>
        <w:tc>
          <w:tcPr>
            <w:tcW w:w="1017" w:type="dxa"/>
            <w:tcBorders>
              <w:top w:val="nil"/>
              <w:left w:val="nil"/>
              <w:bottom w:val="single" w:sz="4" w:space="0" w:color="auto"/>
              <w:right w:val="single" w:sz="4" w:space="0" w:color="auto"/>
            </w:tcBorders>
            <w:shd w:val="clear" w:color="auto" w:fill="auto"/>
            <w:noWrap/>
            <w:vAlign w:val="bottom"/>
            <w:hideMark/>
          </w:tcPr>
          <w:p w14:paraId="09FFEA8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20180409</w:t>
            </w:r>
          </w:p>
        </w:tc>
      </w:tr>
      <w:tr w:rsidR="006D4574" w:rsidRPr="00FF2964" w14:paraId="4627F563"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C06FEF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24</w:t>
            </w:r>
          </w:p>
        </w:tc>
        <w:tc>
          <w:tcPr>
            <w:tcW w:w="1017" w:type="dxa"/>
            <w:tcBorders>
              <w:top w:val="nil"/>
              <w:left w:val="nil"/>
              <w:bottom w:val="single" w:sz="4" w:space="0" w:color="auto"/>
              <w:right w:val="single" w:sz="4" w:space="0" w:color="auto"/>
            </w:tcBorders>
            <w:shd w:val="clear" w:color="auto" w:fill="auto"/>
            <w:noWrap/>
            <w:vAlign w:val="bottom"/>
            <w:hideMark/>
          </w:tcPr>
          <w:p w14:paraId="536F457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17653495</w:t>
            </w:r>
          </w:p>
        </w:tc>
        <w:tc>
          <w:tcPr>
            <w:tcW w:w="1447" w:type="dxa"/>
            <w:tcBorders>
              <w:top w:val="nil"/>
              <w:left w:val="nil"/>
              <w:bottom w:val="single" w:sz="4" w:space="0" w:color="auto"/>
              <w:right w:val="single" w:sz="4" w:space="0" w:color="auto"/>
            </w:tcBorders>
            <w:shd w:val="clear" w:color="auto" w:fill="auto"/>
            <w:noWrap/>
            <w:vAlign w:val="bottom"/>
            <w:hideMark/>
          </w:tcPr>
          <w:p w14:paraId="6EC9690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NOLUSU</w:t>
            </w:r>
          </w:p>
        </w:tc>
        <w:tc>
          <w:tcPr>
            <w:tcW w:w="787" w:type="dxa"/>
            <w:tcBorders>
              <w:top w:val="nil"/>
              <w:left w:val="nil"/>
              <w:bottom w:val="single" w:sz="4" w:space="0" w:color="auto"/>
              <w:right w:val="single" w:sz="4" w:space="0" w:color="auto"/>
            </w:tcBorders>
            <w:shd w:val="clear" w:color="auto" w:fill="auto"/>
            <w:noWrap/>
            <w:vAlign w:val="bottom"/>
            <w:hideMark/>
          </w:tcPr>
          <w:p w14:paraId="3FCF409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TA</w:t>
            </w:r>
          </w:p>
        </w:tc>
        <w:tc>
          <w:tcPr>
            <w:tcW w:w="1553" w:type="dxa"/>
            <w:tcBorders>
              <w:top w:val="nil"/>
              <w:left w:val="nil"/>
              <w:bottom w:val="single" w:sz="4" w:space="0" w:color="auto"/>
              <w:right w:val="single" w:sz="4" w:space="0" w:color="auto"/>
            </w:tcBorders>
            <w:shd w:val="clear" w:color="auto" w:fill="auto"/>
            <w:noWrap/>
            <w:vAlign w:val="bottom"/>
            <w:hideMark/>
          </w:tcPr>
          <w:p w14:paraId="0CED648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0A366510"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4</w:t>
            </w:r>
          </w:p>
        </w:tc>
        <w:tc>
          <w:tcPr>
            <w:tcW w:w="1017" w:type="dxa"/>
            <w:tcBorders>
              <w:top w:val="nil"/>
              <w:left w:val="nil"/>
              <w:bottom w:val="single" w:sz="4" w:space="0" w:color="auto"/>
              <w:right w:val="single" w:sz="4" w:space="0" w:color="auto"/>
            </w:tcBorders>
            <w:shd w:val="clear" w:color="auto" w:fill="auto"/>
            <w:noWrap/>
            <w:vAlign w:val="bottom"/>
            <w:hideMark/>
          </w:tcPr>
          <w:p w14:paraId="63CFDE5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20180308</w:t>
            </w:r>
          </w:p>
        </w:tc>
        <w:tc>
          <w:tcPr>
            <w:tcW w:w="1017" w:type="dxa"/>
            <w:tcBorders>
              <w:top w:val="nil"/>
              <w:left w:val="nil"/>
              <w:bottom w:val="single" w:sz="4" w:space="0" w:color="auto"/>
              <w:right w:val="single" w:sz="4" w:space="0" w:color="auto"/>
            </w:tcBorders>
            <w:shd w:val="clear" w:color="auto" w:fill="auto"/>
            <w:noWrap/>
            <w:vAlign w:val="bottom"/>
            <w:hideMark/>
          </w:tcPr>
          <w:p w14:paraId="3892A7E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20180313</w:t>
            </w:r>
          </w:p>
        </w:tc>
        <w:tc>
          <w:tcPr>
            <w:tcW w:w="1017" w:type="dxa"/>
            <w:tcBorders>
              <w:top w:val="nil"/>
              <w:left w:val="nil"/>
              <w:bottom w:val="single" w:sz="4" w:space="0" w:color="auto"/>
              <w:right w:val="single" w:sz="4" w:space="0" w:color="auto"/>
            </w:tcBorders>
            <w:shd w:val="clear" w:color="auto" w:fill="auto"/>
            <w:noWrap/>
            <w:vAlign w:val="bottom"/>
            <w:hideMark/>
          </w:tcPr>
          <w:p w14:paraId="6D3FDDA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06238107"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5FDB20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25</w:t>
            </w:r>
          </w:p>
        </w:tc>
        <w:tc>
          <w:tcPr>
            <w:tcW w:w="1017" w:type="dxa"/>
            <w:tcBorders>
              <w:top w:val="nil"/>
              <w:left w:val="nil"/>
              <w:bottom w:val="single" w:sz="4" w:space="0" w:color="auto"/>
              <w:right w:val="single" w:sz="4" w:space="0" w:color="auto"/>
            </w:tcBorders>
            <w:shd w:val="clear" w:color="auto" w:fill="auto"/>
            <w:noWrap/>
            <w:vAlign w:val="bottom"/>
            <w:hideMark/>
          </w:tcPr>
          <w:p w14:paraId="70A29E7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18779301</w:t>
            </w:r>
          </w:p>
        </w:tc>
        <w:tc>
          <w:tcPr>
            <w:tcW w:w="1447" w:type="dxa"/>
            <w:tcBorders>
              <w:top w:val="nil"/>
              <w:left w:val="nil"/>
              <w:bottom w:val="single" w:sz="4" w:space="0" w:color="auto"/>
              <w:right w:val="single" w:sz="4" w:space="0" w:color="auto"/>
            </w:tcBorders>
            <w:shd w:val="clear" w:color="auto" w:fill="auto"/>
            <w:noWrap/>
            <w:vAlign w:val="bottom"/>
            <w:hideMark/>
          </w:tcPr>
          <w:p w14:paraId="29A512D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MULIMA</w:t>
            </w:r>
          </w:p>
        </w:tc>
        <w:tc>
          <w:tcPr>
            <w:tcW w:w="787" w:type="dxa"/>
            <w:tcBorders>
              <w:top w:val="nil"/>
              <w:left w:val="nil"/>
              <w:bottom w:val="single" w:sz="4" w:space="0" w:color="auto"/>
              <w:right w:val="single" w:sz="4" w:space="0" w:color="auto"/>
            </w:tcBorders>
            <w:shd w:val="clear" w:color="auto" w:fill="auto"/>
            <w:noWrap/>
            <w:vAlign w:val="bottom"/>
            <w:hideMark/>
          </w:tcPr>
          <w:p w14:paraId="3CD1A2F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MJ</w:t>
            </w:r>
          </w:p>
        </w:tc>
        <w:tc>
          <w:tcPr>
            <w:tcW w:w="1553" w:type="dxa"/>
            <w:tcBorders>
              <w:top w:val="nil"/>
              <w:left w:val="nil"/>
              <w:bottom w:val="single" w:sz="4" w:space="0" w:color="auto"/>
              <w:right w:val="single" w:sz="4" w:space="0" w:color="auto"/>
            </w:tcBorders>
            <w:shd w:val="clear" w:color="auto" w:fill="auto"/>
            <w:noWrap/>
            <w:vAlign w:val="bottom"/>
            <w:hideMark/>
          </w:tcPr>
          <w:p w14:paraId="5164DEA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25BE841C"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18DEFF0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14:paraId="3DEAE672"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20180302</w:t>
            </w:r>
          </w:p>
        </w:tc>
        <w:tc>
          <w:tcPr>
            <w:tcW w:w="1017" w:type="dxa"/>
            <w:tcBorders>
              <w:top w:val="nil"/>
              <w:left w:val="nil"/>
              <w:bottom w:val="single" w:sz="4" w:space="0" w:color="auto"/>
              <w:right w:val="single" w:sz="4" w:space="0" w:color="auto"/>
            </w:tcBorders>
            <w:shd w:val="clear" w:color="auto" w:fill="auto"/>
            <w:noWrap/>
            <w:vAlign w:val="bottom"/>
            <w:hideMark/>
          </w:tcPr>
          <w:p w14:paraId="779765A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20180405</w:t>
            </w:r>
          </w:p>
        </w:tc>
      </w:tr>
      <w:tr w:rsidR="006D4574" w:rsidRPr="00FF2964" w14:paraId="6B43AE5B"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B19966D"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w:t>
            </w:r>
          </w:p>
        </w:tc>
        <w:tc>
          <w:tcPr>
            <w:tcW w:w="1017" w:type="dxa"/>
            <w:tcBorders>
              <w:top w:val="nil"/>
              <w:left w:val="nil"/>
              <w:bottom w:val="single" w:sz="4" w:space="0" w:color="auto"/>
              <w:right w:val="single" w:sz="4" w:space="0" w:color="auto"/>
            </w:tcBorders>
            <w:shd w:val="clear" w:color="auto" w:fill="auto"/>
            <w:noWrap/>
            <w:vAlign w:val="bottom"/>
            <w:hideMark/>
          </w:tcPr>
          <w:p w14:paraId="3FACA5D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26424355</w:t>
            </w:r>
          </w:p>
        </w:tc>
        <w:tc>
          <w:tcPr>
            <w:tcW w:w="1447" w:type="dxa"/>
            <w:tcBorders>
              <w:top w:val="nil"/>
              <w:left w:val="nil"/>
              <w:bottom w:val="single" w:sz="4" w:space="0" w:color="auto"/>
              <w:right w:val="single" w:sz="4" w:space="0" w:color="auto"/>
            </w:tcBorders>
            <w:shd w:val="clear" w:color="auto" w:fill="auto"/>
            <w:noWrap/>
            <w:vAlign w:val="bottom"/>
            <w:hideMark/>
          </w:tcPr>
          <w:p w14:paraId="5D64206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MATHABATHE</w:t>
            </w:r>
          </w:p>
        </w:tc>
        <w:tc>
          <w:tcPr>
            <w:tcW w:w="787" w:type="dxa"/>
            <w:tcBorders>
              <w:top w:val="nil"/>
              <w:left w:val="nil"/>
              <w:bottom w:val="single" w:sz="4" w:space="0" w:color="auto"/>
              <w:right w:val="single" w:sz="4" w:space="0" w:color="auto"/>
            </w:tcBorders>
            <w:shd w:val="clear" w:color="auto" w:fill="auto"/>
            <w:noWrap/>
            <w:vAlign w:val="bottom"/>
            <w:hideMark/>
          </w:tcPr>
          <w:p w14:paraId="653CA2DA"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w:t>
            </w:r>
          </w:p>
        </w:tc>
        <w:tc>
          <w:tcPr>
            <w:tcW w:w="1553" w:type="dxa"/>
            <w:tcBorders>
              <w:top w:val="nil"/>
              <w:left w:val="nil"/>
              <w:bottom w:val="single" w:sz="4" w:space="0" w:color="auto"/>
              <w:right w:val="single" w:sz="4" w:space="0" w:color="auto"/>
            </w:tcBorders>
            <w:shd w:val="clear" w:color="auto" w:fill="auto"/>
            <w:noWrap/>
            <w:vAlign w:val="bottom"/>
            <w:hideMark/>
          </w:tcPr>
          <w:p w14:paraId="62407A4E"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5EA0FEDD"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3</w:t>
            </w:r>
          </w:p>
        </w:tc>
        <w:tc>
          <w:tcPr>
            <w:tcW w:w="1017" w:type="dxa"/>
            <w:tcBorders>
              <w:top w:val="nil"/>
              <w:left w:val="nil"/>
              <w:bottom w:val="single" w:sz="4" w:space="0" w:color="auto"/>
              <w:right w:val="single" w:sz="4" w:space="0" w:color="auto"/>
            </w:tcBorders>
            <w:shd w:val="clear" w:color="auto" w:fill="auto"/>
            <w:noWrap/>
            <w:vAlign w:val="bottom"/>
            <w:hideMark/>
          </w:tcPr>
          <w:p w14:paraId="615E602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20180314</w:t>
            </w:r>
          </w:p>
        </w:tc>
        <w:tc>
          <w:tcPr>
            <w:tcW w:w="1017" w:type="dxa"/>
            <w:tcBorders>
              <w:top w:val="nil"/>
              <w:left w:val="nil"/>
              <w:bottom w:val="single" w:sz="4" w:space="0" w:color="auto"/>
              <w:right w:val="single" w:sz="4" w:space="0" w:color="auto"/>
            </w:tcBorders>
            <w:shd w:val="clear" w:color="auto" w:fill="auto"/>
            <w:noWrap/>
            <w:vAlign w:val="bottom"/>
            <w:hideMark/>
          </w:tcPr>
          <w:p w14:paraId="7C9B289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6770BE5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20180418</w:t>
            </w:r>
          </w:p>
        </w:tc>
      </w:tr>
      <w:tr w:rsidR="006D4574" w:rsidRPr="00FF2964" w14:paraId="1433C055"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E84B838"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27</w:t>
            </w:r>
          </w:p>
        </w:tc>
        <w:tc>
          <w:tcPr>
            <w:tcW w:w="1017" w:type="dxa"/>
            <w:tcBorders>
              <w:top w:val="nil"/>
              <w:left w:val="nil"/>
              <w:bottom w:val="single" w:sz="4" w:space="0" w:color="auto"/>
              <w:right w:val="single" w:sz="4" w:space="0" w:color="auto"/>
            </w:tcBorders>
            <w:shd w:val="clear" w:color="auto" w:fill="auto"/>
            <w:noWrap/>
            <w:vAlign w:val="bottom"/>
            <w:hideMark/>
          </w:tcPr>
          <w:p w14:paraId="649C0A3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16896670</w:t>
            </w:r>
          </w:p>
        </w:tc>
        <w:tc>
          <w:tcPr>
            <w:tcW w:w="1447" w:type="dxa"/>
            <w:tcBorders>
              <w:top w:val="nil"/>
              <w:left w:val="nil"/>
              <w:bottom w:val="single" w:sz="4" w:space="0" w:color="auto"/>
              <w:right w:val="single" w:sz="4" w:space="0" w:color="auto"/>
            </w:tcBorders>
            <w:shd w:val="clear" w:color="auto" w:fill="auto"/>
            <w:noWrap/>
            <w:vAlign w:val="bottom"/>
            <w:hideMark/>
          </w:tcPr>
          <w:p w14:paraId="513FEF7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MTHEMBU</w:t>
            </w:r>
          </w:p>
        </w:tc>
        <w:tc>
          <w:tcPr>
            <w:tcW w:w="787" w:type="dxa"/>
            <w:tcBorders>
              <w:top w:val="nil"/>
              <w:left w:val="nil"/>
              <w:bottom w:val="single" w:sz="4" w:space="0" w:color="auto"/>
              <w:right w:val="single" w:sz="4" w:space="0" w:color="auto"/>
            </w:tcBorders>
            <w:shd w:val="clear" w:color="auto" w:fill="auto"/>
            <w:noWrap/>
            <w:vAlign w:val="bottom"/>
            <w:hideMark/>
          </w:tcPr>
          <w:p w14:paraId="1CD17C46"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FS</w:t>
            </w:r>
          </w:p>
        </w:tc>
        <w:tc>
          <w:tcPr>
            <w:tcW w:w="1553" w:type="dxa"/>
            <w:tcBorders>
              <w:top w:val="nil"/>
              <w:left w:val="nil"/>
              <w:bottom w:val="single" w:sz="4" w:space="0" w:color="auto"/>
              <w:right w:val="single" w:sz="4" w:space="0" w:color="auto"/>
            </w:tcBorders>
            <w:shd w:val="clear" w:color="auto" w:fill="auto"/>
            <w:noWrap/>
            <w:vAlign w:val="bottom"/>
            <w:hideMark/>
          </w:tcPr>
          <w:p w14:paraId="2B99421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188B908"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1</w:t>
            </w:r>
          </w:p>
        </w:tc>
        <w:tc>
          <w:tcPr>
            <w:tcW w:w="1017" w:type="dxa"/>
            <w:tcBorders>
              <w:top w:val="nil"/>
              <w:left w:val="nil"/>
              <w:bottom w:val="single" w:sz="4" w:space="0" w:color="auto"/>
              <w:right w:val="single" w:sz="4" w:space="0" w:color="auto"/>
            </w:tcBorders>
            <w:shd w:val="clear" w:color="auto" w:fill="auto"/>
            <w:noWrap/>
            <w:vAlign w:val="bottom"/>
            <w:hideMark/>
          </w:tcPr>
          <w:p w14:paraId="652F317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5E8A4A1F"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7A4A6C9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20180416</w:t>
            </w:r>
          </w:p>
        </w:tc>
      </w:tr>
      <w:tr w:rsidR="006D4574" w:rsidRPr="00FF2964" w14:paraId="0FB9D021"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206645A3"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28</w:t>
            </w:r>
          </w:p>
        </w:tc>
        <w:tc>
          <w:tcPr>
            <w:tcW w:w="1017" w:type="dxa"/>
            <w:tcBorders>
              <w:top w:val="nil"/>
              <w:left w:val="nil"/>
              <w:bottom w:val="single" w:sz="4" w:space="0" w:color="auto"/>
              <w:right w:val="single" w:sz="4" w:space="0" w:color="auto"/>
            </w:tcBorders>
            <w:shd w:val="clear" w:color="auto" w:fill="auto"/>
            <w:noWrap/>
            <w:vAlign w:val="bottom"/>
            <w:hideMark/>
          </w:tcPr>
          <w:p w14:paraId="0E8A4001"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19179758</w:t>
            </w:r>
          </w:p>
        </w:tc>
        <w:tc>
          <w:tcPr>
            <w:tcW w:w="1447" w:type="dxa"/>
            <w:tcBorders>
              <w:top w:val="nil"/>
              <w:left w:val="nil"/>
              <w:bottom w:val="single" w:sz="4" w:space="0" w:color="auto"/>
              <w:right w:val="single" w:sz="4" w:space="0" w:color="auto"/>
            </w:tcBorders>
            <w:shd w:val="clear" w:color="auto" w:fill="auto"/>
            <w:noWrap/>
            <w:vAlign w:val="bottom"/>
            <w:hideMark/>
          </w:tcPr>
          <w:p w14:paraId="68C62C45"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MASOKA</w:t>
            </w:r>
          </w:p>
        </w:tc>
        <w:tc>
          <w:tcPr>
            <w:tcW w:w="787" w:type="dxa"/>
            <w:tcBorders>
              <w:top w:val="nil"/>
              <w:left w:val="nil"/>
              <w:bottom w:val="single" w:sz="4" w:space="0" w:color="auto"/>
              <w:right w:val="single" w:sz="4" w:space="0" w:color="auto"/>
            </w:tcBorders>
            <w:shd w:val="clear" w:color="auto" w:fill="auto"/>
            <w:noWrap/>
            <w:vAlign w:val="bottom"/>
            <w:hideMark/>
          </w:tcPr>
          <w:p w14:paraId="159D3EF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MS</w:t>
            </w:r>
          </w:p>
        </w:tc>
        <w:tc>
          <w:tcPr>
            <w:tcW w:w="1553" w:type="dxa"/>
            <w:tcBorders>
              <w:top w:val="nil"/>
              <w:left w:val="nil"/>
              <w:bottom w:val="single" w:sz="4" w:space="0" w:color="auto"/>
              <w:right w:val="single" w:sz="4" w:space="0" w:color="auto"/>
            </w:tcBorders>
            <w:shd w:val="clear" w:color="auto" w:fill="auto"/>
            <w:noWrap/>
            <w:vAlign w:val="bottom"/>
            <w:hideMark/>
          </w:tcPr>
          <w:p w14:paraId="4C8552C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31C5C6AE"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5</w:t>
            </w:r>
          </w:p>
        </w:tc>
        <w:tc>
          <w:tcPr>
            <w:tcW w:w="1017" w:type="dxa"/>
            <w:tcBorders>
              <w:top w:val="nil"/>
              <w:left w:val="nil"/>
              <w:bottom w:val="single" w:sz="4" w:space="0" w:color="auto"/>
              <w:right w:val="single" w:sz="4" w:space="0" w:color="auto"/>
            </w:tcBorders>
            <w:shd w:val="clear" w:color="auto" w:fill="auto"/>
            <w:noWrap/>
            <w:vAlign w:val="bottom"/>
            <w:hideMark/>
          </w:tcPr>
          <w:p w14:paraId="0B63DD00"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20180316</w:t>
            </w:r>
          </w:p>
        </w:tc>
        <w:tc>
          <w:tcPr>
            <w:tcW w:w="1017" w:type="dxa"/>
            <w:tcBorders>
              <w:top w:val="nil"/>
              <w:left w:val="nil"/>
              <w:bottom w:val="single" w:sz="4" w:space="0" w:color="auto"/>
              <w:right w:val="single" w:sz="4" w:space="0" w:color="auto"/>
            </w:tcBorders>
            <w:shd w:val="clear" w:color="auto" w:fill="auto"/>
            <w:noWrap/>
            <w:vAlign w:val="bottom"/>
            <w:hideMark/>
          </w:tcPr>
          <w:p w14:paraId="1122100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14:paraId="62CDE43C"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20180423</w:t>
            </w:r>
          </w:p>
        </w:tc>
      </w:tr>
      <w:tr w:rsidR="006D4574" w:rsidRPr="00FF2964" w14:paraId="0E2CBBB0" w14:textId="77777777" w:rsidTr="006D4574">
        <w:trPr>
          <w:trHeight w:val="22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6723EE7"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29</w:t>
            </w:r>
          </w:p>
        </w:tc>
        <w:tc>
          <w:tcPr>
            <w:tcW w:w="1017" w:type="dxa"/>
            <w:tcBorders>
              <w:top w:val="nil"/>
              <w:left w:val="nil"/>
              <w:bottom w:val="single" w:sz="4" w:space="0" w:color="auto"/>
              <w:right w:val="single" w:sz="4" w:space="0" w:color="auto"/>
            </w:tcBorders>
            <w:shd w:val="clear" w:color="auto" w:fill="auto"/>
            <w:noWrap/>
            <w:vAlign w:val="bottom"/>
            <w:hideMark/>
          </w:tcPr>
          <w:p w14:paraId="47E4179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22508058</w:t>
            </w:r>
          </w:p>
        </w:tc>
        <w:tc>
          <w:tcPr>
            <w:tcW w:w="1447" w:type="dxa"/>
            <w:tcBorders>
              <w:top w:val="nil"/>
              <w:left w:val="nil"/>
              <w:bottom w:val="single" w:sz="4" w:space="0" w:color="auto"/>
              <w:right w:val="single" w:sz="4" w:space="0" w:color="auto"/>
            </w:tcBorders>
            <w:shd w:val="clear" w:color="auto" w:fill="auto"/>
            <w:noWrap/>
            <w:vAlign w:val="bottom"/>
            <w:hideMark/>
          </w:tcPr>
          <w:p w14:paraId="146A808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MAITSAPO</w:t>
            </w:r>
          </w:p>
        </w:tc>
        <w:tc>
          <w:tcPr>
            <w:tcW w:w="787" w:type="dxa"/>
            <w:tcBorders>
              <w:top w:val="nil"/>
              <w:left w:val="nil"/>
              <w:bottom w:val="single" w:sz="4" w:space="0" w:color="auto"/>
              <w:right w:val="single" w:sz="4" w:space="0" w:color="auto"/>
            </w:tcBorders>
            <w:shd w:val="clear" w:color="auto" w:fill="auto"/>
            <w:noWrap/>
            <w:vAlign w:val="bottom"/>
            <w:hideMark/>
          </w:tcPr>
          <w:p w14:paraId="54D1B87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JS</w:t>
            </w:r>
          </w:p>
        </w:tc>
        <w:tc>
          <w:tcPr>
            <w:tcW w:w="1553" w:type="dxa"/>
            <w:tcBorders>
              <w:top w:val="nil"/>
              <w:left w:val="nil"/>
              <w:bottom w:val="single" w:sz="4" w:space="0" w:color="auto"/>
              <w:right w:val="single" w:sz="4" w:space="0" w:color="auto"/>
            </w:tcBorders>
            <w:shd w:val="clear" w:color="auto" w:fill="auto"/>
            <w:noWrap/>
            <w:vAlign w:val="bottom"/>
            <w:hideMark/>
          </w:tcPr>
          <w:p w14:paraId="0C9ED659"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VACATION - FULL PAY (WORK DAYS)</w:t>
            </w:r>
          </w:p>
        </w:tc>
        <w:tc>
          <w:tcPr>
            <w:tcW w:w="850" w:type="dxa"/>
            <w:tcBorders>
              <w:top w:val="nil"/>
              <w:left w:val="nil"/>
              <w:bottom w:val="single" w:sz="4" w:space="0" w:color="auto"/>
              <w:right w:val="single" w:sz="4" w:space="0" w:color="auto"/>
            </w:tcBorders>
            <w:shd w:val="clear" w:color="auto" w:fill="auto"/>
            <w:noWrap/>
            <w:vAlign w:val="bottom"/>
            <w:hideMark/>
          </w:tcPr>
          <w:p w14:paraId="4491C662" w14:textId="77777777" w:rsidR="006D4574" w:rsidRPr="00F21E41" w:rsidRDefault="006D4574" w:rsidP="006D4574">
            <w:pPr>
              <w:spacing w:after="0" w:line="240" w:lineRule="auto"/>
              <w:jc w:val="center"/>
              <w:rPr>
                <w:rFonts w:ascii="Arial" w:hAnsi="Arial" w:cs="Arial"/>
                <w:color w:val="000000"/>
                <w:sz w:val="18"/>
                <w:szCs w:val="18"/>
                <w:lang w:eastAsia="en-ZA"/>
              </w:rPr>
            </w:pPr>
            <w:r w:rsidRPr="00F21E41">
              <w:rPr>
                <w:rFonts w:ascii="Arial" w:hAnsi="Arial" w:cs="Arial"/>
                <w:color w:val="000000"/>
                <w:sz w:val="18"/>
                <w:szCs w:val="18"/>
                <w:lang w:eastAsia="en-ZA"/>
              </w:rPr>
              <w:t>2</w:t>
            </w:r>
          </w:p>
        </w:tc>
        <w:tc>
          <w:tcPr>
            <w:tcW w:w="1017" w:type="dxa"/>
            <w:tcBorders>
              <w:top w:val="nil"/>
              <w:left w:val="nil"/>
              <w:bottom w:val="single" w:sz="4" w:space="0" w:color="auto"/>
              <w:right w:val="single" w:sz="4" w:space="0" w:color="auto"/>
            </w:tcBorders>
            <w:shd w:val="clear" w:color="auto" w:fill="auto"/>
            <w:noWrap/>
            <w:vAlign w:val="bottom"/>
            <w:hideMark/>
          </w:tcPr>
          <w:p w14:paraId="27748454"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20180323</w:t>
            </w:r>
          </w:p>
        </w:tc>
        <w:tc>
          <w:tcPr>
            <w:tcW w:w="1017" w:type="dxa"/>
            <w:tcBorders>
              <w:top w:val="nil"/>
              <w:left w:val="nil"/>
              <w:bottom w:val="single" w:sz="4" w:space="0" w:color="auto"/>
              <w:right w:val="single" w:sz="4" w:space="0" w:color="auto"/>
            </w:tcBorders>
            <w:shd w:val="clear" w:color="auto" w:fill="auto"/>
            <w:noWrap/>
            <w:vAlign w:val="bottom"/>
            <w:hideMark/>
          </w:tcPr>
          <w:p w14:paraId="3C05657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20180326</w:t>
            </w:r>
          </w:p>
        </w:tc>
        <w:tc>
          <w:tcPr>
            <w:tcW w:w="1017" w:type="dxa"/>
            <w:tcBorders>
              <w:top w:val="nil"/>
              <w:left w:val="nil"/>
              <w:bottom w:val="single" w:sz="4" w:space="0" w:color="auto"/>
              <w:right w:val="single" w:sz="4" w:space="0" w:color="auto"/>
            </w:tcBorders>
            <w:shd w:val="clear" w:color="auto" w:fill="auto"/>
            <w:noWrap/>
            <w:vAlign w:val="bottom"/>
            <w:hideMark/>
          </w:tcPr>
          <w:p w14:paraId="3612E6CB" w14:textId="77777777" w:rsidR="006D4574" w:rsidRPr="00F21E41" w:rsidRDefault="006D4574" w:rsidP="006D4574">
            <w:pPr>
              <w:spacing w:after="0" w:line="240" w:lineRule="auto"/>
              <w:rPr>
                <w:rFonts w:ascii="Arial" w:hAnsi="Arial" w:cs="Arial"/>
                <w:color w:val="000000"/>
                <w:sz w:val="18"/>
                <w:szCs w:val="18"/>
                <w:lang w:eastAsia="en-ZA"/>
              </w:rPr>
            </w:pPr>
            <w:r w:rsidRPr="00F21E41">
              <w:rPr>
                <w:rFonts w:ascii="Arial" w:hAnsi="Arial" w:cs="Arial"/>
                <w:color w:val="000000"/>
                <w:sz w:val="18"/>
                <w:szCs w:val="18"/>
                <w:lang w:eastAsia="en-ZA"/>
              </w:rPr>
              <w:t>20180425</w:t>
            </w:r>
          </w:p>
        </w:tc>
      </w:tr>
    </w:tbl>
    <w:p w14:paraId="6528FC6B" w14:textId="77777777" w:rsidR="006D4574" w:rsidRPr="00FF2964" w:rsidRDefault="006D4574" w:rsidP="006D4574">
      <w:pPr>
        <w:spacing w:after="0" w:line="240" w:lineRule="auto"/>
        <w:ind w:left="426" w:hanging="426"/>
        <w:rPr>
          <w:rFonts w:ascii="Arial" w:hAnsi="Arial" w:cs="Arial"/>
          <w:color w:val="000000"/>
          <w:lang w:eastAsia="en-ZA"/>
        </w:rPr>
      </w:pPr>
    </w:p>
    <w:p w14:paraId="70687886" w14:textId="77777777" w:rsidR="006D4574" w:rsidRPr="00FF2964" w:rsidRDefault="006D4574" w:rsidP="006D4574">
      <w:pPr>
        <w:spacing w:after="0" w:line="240" w:lineRule="auto"/>
        <w:ind w:left="426" w:hanging="426"/>
        <w:rPr>
          <w:rFonts w:ascii="Arial" w:hAnsi="Arial" w:cs="Arial"/>
          <w:color w:val="000000"/>
          <w:lang w:eastAsia="en-ZA"/>
        </w:rPr>
      </w:pPr>
      <w:r w:rsidRPr="00FF2964">
        <w:rPr>
          <w:rFonts w:ascii="Arial" w:hAnsi="Arial" w:cs="Arial"/>
          <w:color w:val="000000"/>
          <w:lang w:eastAsia="en-ZA"/>
        </w:rPr>
        <w:t>The impact of the finding</w:t>
      </w:r>
    </w:p>
    <w:p w14:paraId="72E49CD8" w14:textId="77777777" w:rsidR="006D4574" w:rsidRPr="00FF2964" w:rsidRDefault="006D4574" w:rsidP="006D4574">
      <w:pPr>
        <w:spacing w:after="0" w:line="240" w:lineRule="auto"/>
        <w:ind w:left="426" w:hanging="426"/>
        <w:rPr>
          <w:rFonts w:ascii="Arial" w:hAnsi="Arial" w:cs="Arial"/>
          <w:color w:val="000000"/>
          <w:lang w:eastAsia="en-ZA"/>
        </w:rPr>
      </w:pPr>
    </w:p>
    <w:p w14:paraId="47620786"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rPr>
        <w:t xml:space="preserve">Employee benefit amount disclosed which relate to leave entitlement in the annual financial statements might be overstated as result of the leave taken not captured on the </w:t>
      </w:r>
      <w:proofErr w:type="spellStart"/>
      <w:r w:rsidRPr="00FF2964">
        <w:rPr>
          <w:rFonts w:ascii="Arial" w:hAnsi="Arial" w:cs="Arial"/>
          <w:color w:val="000000"/>
        </w:rPr>
        <w:t>Persal</w:t>
      </w:r>
      <w:proofErr w:type="spellEnd"/>
      <w:r w:rsidRPr="00FF2964">
        <w:rPr>
          <w:rFonts w:ascii="Arial" w:hAnsi="Arial" w:cs="Arial"/>
          <w:color w:val="000000"/>
        </w:rPr>
        <w:t xml:space="preserve"> system.</w:t>
      </w:r>
    </w:p>
    <w:p w14:paraId="16C77FAA"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7E796A61"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12F31256" w14:textId="77777777" w:rsidR="006D4574" w:rsidRPr="00FF2964" w:rsidRDefault="006D4574" w:rsidP="006D4574">
      <w:pPr>
        <w:spacing w:after="0" w:line="240" w:lineRule="auto"/>
        <w:jc w:val="both"/>
        <w:rPr>
          <w:rFonts w:ascii="Arial" w:hAnsi="Arial" w:cs="Arial"/>
          <w:lang w:val="en-GB"/>
        </w:rPr>
      </w:pPr>
    </w:p>
    <w:p w14:paraId="121333E7"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05BAE369" w14:textId="77777777" w:rsidR="006D4574" w:rsidRPr="00FF2964" w:rsidRDefault="006D4574" w:rsidP="006D4574">
      <w:pPr>
        <w:spacing w:after="0" w:line="240" w:lineRule="auto"/>
        <w:jc w:val="both"/>
        <w:rPr>
          <w:rFonts w:ascii="Arial" w:hAnsi="Arial" w:cs="Arial"/>
          <w:lang w:val="en-GB"/>
        </w:rPr>
      </w:pPr>
    </w:p>
    <w:p w14:paraId="6DB2F95A" w14:textId="77777777" w:rsidR="006D4574" w:rsidRPr="00FF2964" w:rsidRDefault="006D4574" w:rsidP="006D4574">
      <w:pPr>
        <w:shd w:val="clear" w:color="auto" w:fill="FFFFFF"/>
        <w:spacing w:after="0" w:line="240" w:lineRule="auto"/>
        <w:rPr>
          <w:rFonts w:ascii="Arial" w:hAnsi="Arial" w:cs="Arial"/>
        </w:rPr>
      </w:pPr>
      <w:r w:rsidRPr="00FF2964">
        <w:rPr>
          <w:rFonts w:ascii="Arial" w:hAnsi="Arial" w:cs="Arial"/>
        </w:rPr>
        <w:t xml:space="preserve">The manual leave forms are not submitted and captured timeously into </w:t>
      </w:r>
      <w:proofErr w:type="spellStart"/>
      <w:r w:rsidRPr="00FF2964">
        <w:rPr>
          <w:rFonts w:ascii="Arial" w:hAnsi="Arial" w:cs="Arial"/>
        </w:rPr>
        <w:t>Persal</w:t>
      </w:r>
      <w:proofErr w:type="spellEnd"/>
      <w:r w:rsidRPr="00FF2964">
        <w:rPr>
          <w:rFonts w:ascii="Arial" w:hAnsi="Arial" w:cs="Arial"/>
        </w:rPr>
        <w:t xml:space="preserve"> system</w:t>
      </w:r>
    </w:p>
    <w:p w14:paraId="0614D31B" w14:textId="77777777" w:rsidR="006D4574" w:rsidRPr="00FF2964" w:rsidRDefault="006D4574" w:rsidP="006D4574">
      <w:pPr>
        <w:spacing w:after="0" w:line="240" w:lineRule="auto"/>
        <w:jc w:val="both"/>
        <w:rPr>
          <w:rFonts w:ascii="Arial" w:hAnsi="Arial" w:cs="Arial"/>
          <w:lang w:val="en-GB"/>
        </w:rPr>
      </w:pPr>
    </w:p>
    <w:p w14:paraId="67F36B61"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14:paraId="006B4767" w14:textId="77777777" w:rsidR="006D4574" w:rsidRPr="00FF2964" w:rsidRDefault="006D4574" w:rsidP="006D4574">
      <w:pPr>
        <w:spacing w:after="0" w:line="240" w:lineRule="auto"/>
        <w:rPr>
          <w:rFonts w:ascii="Arial" w:hAnsi="Arial" w:cs="Arial"/>
        </w:rPr>
      </w:pPr>
    </w:p>
    <w:p w14:paraId="2E9EE1C2" w14:textId="77777777" w:rsidR="006D4574" w:rsidRPr="006B39A8" w:rsidRDefault="006D4574" w:rsidP="006D4574">
      <w:pPr>
        <w:spacing w:after="0" w:line="240" w:lineRule="auto"/>
        <w:rPr>
          <w:rFonts w:ascii="Arial" w:hAnsi="Arial" w:cs="Arial"/>
          <w:bCs/>
          <w:i/>
        </w:rPr>
      </w:pPr>
      <w:r w:rsidRPr="006B39A8">
        <w:rPr>
          <w:rFonts w:ascii="Arial" w:hAnsi="Arial" w:cs="Arial"/>
          <w:bCs/>
          <w:i/>
        </w:rPr>
        <w:t>Financial and Performance Management</w:t>
      </w:r>
    </w:p>
    <w:p w14:paraId="204790D1" w14:textId="77777777"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p>
    <w:p w14:paraId="748B6FE3" w14:textId="77777777" w:rsidR="006D4574" w:rsidRPr="00FF2964" w:rsidRDefault="006D4574" w:rsidP="006D4574">
      <w:pPr>
        <w:pStyle w:val="NormalWeb"/>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a)</w:t>
      </w:r>
      <w:r w:rsidRPr="00FF2964">
        <w:rPr>
          <w:rFonts w:ascii="Arial" w:hAnsi="Arial" w:cs="Arial"/>
          <w:color w:val="000000"/>
          <w:sz w:val="22"/>
          <w:szCs w:val="22"/>
        </w:rPr>
        <w:tab/>
        <w:t>The department did not implement controls over daily and monthly processing and reconciling of transactions</w:t>
      </w:r>
    </w:p>
    <w:p w14:paraId="24504460" w14:textId="77777777" w:rsidR="006D4574" w:rsidRPr="00FF2964" w:rsidRDefault="006D4574" w:rsidP="006D4574">
      <w:pPr>
        <w:spacing w:after="0" w:line="240" w:lineRule="auto"/>
        <w:ind w:left="567" w:hanging="567"/>
        <w:rPr>
          <w:rFonts w:ascii="Arial" w:hAnsi="Arial" w:cs="Arial"/>
        </w:rPr>
      </w:pPr>
    </w:p>
    <w:p w14:paraId="365BDE22" w14:textId="77777777" w:rsidR="006D4574" w:rsidRPr="00FF2964" w:rsidRDefault="006D4574" w:rsidP="006D4574">
      <w:pPr>
        <w:spacing w:after="0" w:line="240" w:lineRule="auto"/>
        <w:ind w:left="567" w:hanging="567"/>
        <w:rPr>
          <w:rFonts w:ascii="Arial" w:hAnsi="Arial" w:cs="Arial"/>
        </w:rPr>
      </w:pPr>
      <w:r w:rsidRPr="00FF2964">
        <w:rPr>
          <w:rFonts w:ascii="Arial" w:hAnsi="Arial" w:cs="Arial"/>
        </w:rPr>
        <w:t>b)</w:t>
      </w:r>
      <w:r w:rsidRPr="00FF2964">
        <w:rPr>
          <w:rFonts w:ascii="Arial" w:hAnsi="Arial" w:cs="Arial"/>
        </w:rPr>
        <w:tab/>
        <w:t>The department did not prepare regular, accurate and complete financial and performance reports that are supported and evidenced by reliable information.</w:t>
      </w:r>
    </w:p>
    <w:p w14:paraId="7D658E39" w14:textId="77777777" w:rsidR="006D4574" w:rsidRPr="00FF2964" w:rsidRDefault="006D4574" w:rsidP="006D4574">
      <w:pPr>
        <w:spacing w:after="0" w:line="240" w:lineRule="auto"/>
        <w:rPr>
          <w:rFonts w:ascii="Arial" w:hAnsi="Arial" w:cs="Arial"/>
          <w:iCs/>
        </w:rPr>
      </w:pPr>
    </w:p>
    <w:p w14:paraId="3C0E12AC"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02EF34F8" w14:textId="77777777" w:rsidR="006D4574" w:rsidRPr="00FF2964" w:rsidRDefault="006D4574" w:rsidP="006D4574">
      <w:pPr>
        <w:spacing w:after="0" w:line="240" w:lineRule="auto"/>
        <w:ind w:left="567" w:hanging="567"/>
        <w:rPr>
          <w:rFonts w:ascii="Arial" w:hAnsi="Arial" w:cs="Arial"/>
          <w:b/>
        </w:rPr>
      </w:pPr>
    </w:p>
    <w:p w14:paraId="2DCFB176" w14:textId="77777777"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a)</w:t>
      </w:r>
      <w:r w:rsidRPr="00FF2964">
        <w:rPr>
          <w:rFonts w:ascii="Arial" w:hAnsi="Arial" w:cs="Arial"/>
          <w:color w:val="000000"/>
          <w:lang w:eastAsia="en-ZA"/>
        </w:rPr>
        <w:tab/>
        <w:t xml:space="preserve">Human Resource manager should ensure that the reconciliation between the manual leave forms and leave captured on </w:t>
      </w:r>
      <w:proofErr w:type="spellStart"/>
      <w:r w:rsidRPr="00FF2964">
        <w:rPr>
          <w:rFonts w:ascii="Arial" w:hAnsi="Arial" w:cs="Arial"/>
          <w:color w:val="000000"/>
          <w:lang w:eastAsia="en-ZA"/>
        </w:rPr>
        <w:t>Persal</w:t>
      </w:r>
      <w:proofErr w:type="spellEnd"/>
      <w:r w:rsidRPr="00FF2964">
        <w:rPr>
          <w:rFonts w:ascii="Arial" w:hAnsi="Arial" w:cs="Arial"/>
          <w:color w:val="000000"/>
          <w:lang w:eastAsia="en-ZA"/>
        </w:rPr>
        <w:t xml:space="preserve"> system is performed on a monthly basis and reviewed by the senior official. </w:t>
      </w:r>
    </w:p>
    <w:p w14:paraId="13D7CB85" w14:textId="77777777" w:rsidR="006D4574" w:rsidRPr="00FF2964" w:rsidRDefault="006D4574" w:rsidP="006D4574">
      <w:pPr>
        <w:spacing w:after="0" w:line="240" w:lineRule="auto"/>
        <w:ind w:left="567" w:hanging="567"/>
        <w:rPr>
          <w:rFonts w:ascii="Arial" w:hAnsi="Arial" w:cs="Arial"/>
          <w:color w:val="000000"/>
          <w:lang w:eastAsia="en-ZA"/>
        </w:rPr>
      </w:pPr>
    </w:p>
    <w:p w14:paraId="58A77B04" w14:textId="77777777" w:rsidR="006D4574" w:rsidRPr="00FF2964" w:rsidRDefault="006D4574" w:rsidP="006D4574">
      <w:pPr>
        <w:spacing w:after="0" w:line="240" w:lineRule="auto"/>
        <w:ind w:left="567" w:hanging="567"/>
        <w:rPr>
          <w:rFonts w:ascii="Arial" w:hAnsi="Arial" w:cs="Arial"/>
          <w:color w:val="000000"/>
          <w:lang w:eastAsia="en-ZA"/>
        </w:rPr>
      </w:pPr>
      <w:r w:rsidRPr="00FF2964">
        <w:rPr>
          <w:rFonts w:ascii="Arial" w:hAnsi="Arial" w:cs="Arial"/>
          <w:color w:val="000000"/>
          <w:lang w:eastAsia="en-ZA"/>
        </w:rPr>
        <w:t>b)</w:t>
      </w:r>
      <w:r w:rsidRPr="00FF2964">
        <w:rPr>
          <w:rFonts w:ascii="Arial" w:hAnsi="Arial" w:cs="Arial"/>
          <w:color w:val="000000"/>
          <w:lang w:eastAsia="en-ZA"/>
        </w:rPr>
        <w:tab/>
        <w:t xml:space="preserve"> The department should capture all leave taken before 31 March 2018 on the </w:t>
      </w:r>
      <w:proofErr w:type="spellStart"/>
      <w:r w:rsidRPr="00FF2964">
        <w:rPr>
          <w:rFonts w:ascii="Arial" w:hAnsi="Arial" w:cs="Arial"/>
          <w:color w:val="000000"/>
          <w:lang w:eastAsia="en-ZA"/>
        </w:rPr>
        <w:t>Persal</w:t>
      </w:r>
      <w:proofErr w:type="spellEnd"/>
      <w:r w:rsidRPr="00FF2964">
        <w:rPr>
          <w:rFonts w:ascii="Arial" w:hAnsi="Arial" w:cs="Arial"/>
          <w:color w:val="000000"/>
          <w:lang w:eastAsia="en-ZA"/>
        </w:rPr>
        <w:t xml:space="preserve"> system in the same current financial year to avoid overstating the employee benefit amount. </w:t>
      </w:r>
    </w:p>
    <w:p w14:paraId="2C273028" w14:textId="77777777" w:rsidR="006D4574" w:rsidRPr="00FF2964" w:rsidRDefault="006D4574" w:rsidP="006D4574">
      <w:pPr>
        <w:spacing w:after="0" w:line="240" w:lineRule="auto"/>
        <w:ind w:left="720" w:hanging="720"/>
        <w:rPr>
          <w:rFonts w:ascii="Arial" w:hAnsi="Arial" w:cs="Arial"/>
          <w:color w:val="000000"/>
          <w:lang w:eastAsia="en-ZA"/>
        </w:rPr>
      </w:pPr>
    </w:p>
    <w:p w14:paraId="766F30FD" w14:textId="77777777" w:rsidR="006D4574" w:rsidRPr="00FF2964" w:rsidRDefault="006D4574" w:rsidP="006D4574">
      <w:pPr>
        <w:keepNext/>
        <w:spacing w:after="0" w:line="240" w:lineRule="auto"/>
        <w:jc w:val="both"/>
        <w:rPr>
          <w:rFonts w:ascii="Arial" w:hAnsi="Arial" w:cs="Arial"/>
          <w:b/>
        </w:rPr>
      </w:pPr>
      <w:r w:rsidRPr="00FF2964">
        <w:rPr>
          <w:rFonts w:ascii="Arial" w:hAnsi="Arial" w:cs="Arial"/>
          <w:b/>
        </w:rPr>
        <w:t xml:space="preserve">Management Response </w:t>
      </w:r>
    </w:p>
    <w:p w14:paraId="22B75E89" w14:textId="77777777" w:rsidR="006D4574" w:rsidRPr="00FF2964" w:rsidRDefault="006D4574" w:rsidP="006D4574">
      <w:pPr>
        <w:keepNext/>
        <w:spacing w:after="0" w:line="240" w:lineRule="auto"/>
        <w:jc w:val="both"/>
        <w:rPr>
          <w:rFonts w:ascii="Arial" w:hAnsi="Arial" w:cs="Arial"/>
        </w:rPr>
      </w:pPr>
    </w:p>
    <w:p w14:paraId="6FB274B9"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2C34DDEF"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5D5D9BDA"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0332F611" w14:textId="77777777"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55168E4A" w14:textId="77777777" w:rsidR="006D4574" w:rsidRPr="006B39A8" w:rsidRDefault="006D4574" w:rsidP="006D4574">
            <w:pPr>
              <w:keepNext/>
              <w:spacing w:after="0" w:line="240" w:lineRule="auto"/>
              <w:jc w:val="both"/>
              <w:rPr>
                <w:rFonts w:ascii="Arial" w:hAnsi="Arial" w:cs="Arial"/>
                <w:b/>
                <w:bCs/>
                <w:sz w:val="18"/>
                <w:szCs w:val="18"/>
                <w:highlight w:val="lightGray"/>
              </w:rPr>
            </w:pPr>
            <w:r w:rsidRPr="006B39A8">
              <w:rPr>
                <w:rFonts w:ascii="Arial" w:hAnsi="Arial" w:cs="Arial"/>
                <w:b/>
                <w:bCs/>
                <w:sz w:val="18"/>
                <w:szCs w:val="18"/>
                <w:highlight w:val="lightGray"/>
              </w:rPr>
              <w:t>Response</w:t>
            </w:r>
          </w:p>
        </w:tc>
      </w:tr>
      <w:tr w:rsidR="006D4574" w:rsidRPr="00FF2964" w14:paraId="513DBAF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B30EB69"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4EC40697"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317EC0E"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83AE6C8"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16B457F5" w14:textId="77777777"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1F9F088E" w14:textId="77777777" w:rsidR="006D4574" w:rsidRPr="006B39A8" w:rsidRDefault="006D4574" w:rsidP="006D4574">
            <w:pPr>
              <w:keepNext/>
              <w:spacing w:after="0" w:line="240" w:lineRule="auto"/>
              <w:jc w:val="both"/>
              <w:rPr>
                <w:rFonts w:ascii="Arial" w:hAnsi="Arial" w:cs="Arial"/>
                <w:b/>
                <w:bCs/>
                <w:sz w:val="18"/>
                <w:szCs w:val="18"/>
              </w:rPr>
            </w:pPr>
            <w:r w:rsidRPr="006B39A8">
              <w:rPr>
                <w:rFonts w:ascii="Arial" w:hAnsi="Arial" w:cs="Arial"/>
                <w:b/>
                <w:bCs/>
                <w:sz w:val="18"/>
                <w:szCs w:val="18"/>
              </w:rPr>
              <w:t>No</w:t>
            </w:r>
          </w:p>
        </w:tc>
      </w:tr>
      <w:tr w:rsidR="006D4574" w:rsidRPr="00FF2964" w14:paraId="7895130A"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7C79EF7" w14:textId="77777777"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002A4752" w14:textId="77777777"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70FEC33E"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5469814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A08560E"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7CDA0E74"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17CF716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E90AA66"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3EE5FAB3"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0FA9C17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C3D739A"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2C889ADC"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0C1C4147"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E6EC584"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7A9C655E" w14:textId="77777777"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5CE9B045" w14:textId="77777777" w:rsidR="006D4574" w:rsidRPr="006B39A8" w:rsidRDefault="006D4574" w:rsidP="006D4574">
            <w:pPr>
              <w:keepNext/>
              <w:spacing w:after="0" w:line="240" w:lineRule="auto"/>
              <w:jc w:val="both"/>
              <w:rPr>
                <w:rFonts w:ascii="Arial" w:hAnsi="Arial" w:cs="Arial"/>
                <w:b/>
                <w:sz w:val="18"/>
                <w:szCs w:val="18"/>
              </w:rPr>
            </w:pPr>
            <w:r w:rsidRPr="006B39A8">
              <w:rPr>
                <w:rFonts w:ascii="Arial" w:hAnsi="Arial" w:cs="Arial"/>
                <w:b/>
                <w:sz w:val="18"/>
                <w:szCs w:val="18"/>
              </w:rPr>
              <w:t>No</w:t>
            </w:r>
          </w:p>
        </w:tc>
      </w:tr>
      <w:tr w:rsidR="006D4574" w:rsidRPr="00FF2964" w14:paraId="54F3F382"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3300FE16" w14:textId="77777777" w:rsidR="006D4574" w:rsidRPr="006B39A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8205BCC" w14:textId="77777777" w:rsidR="006D4574" w:rsidRPr="006B39A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C6E77BB"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4CDA4738"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DD1B35F" w14:textId="77777777" w:rsidR="006D4574" w:rsidRPr="006B39A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60DB01A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0FCF34C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CEAFEFD"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0E453356"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0AE90EA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B2945B0"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196320AB"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24C19EC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9E3B792"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20061789"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48D3393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2F571D1"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D1C2EE1"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0D3F19F3"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14:paraId="18D4BF0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A461CA9" w14:textId="77777777"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EC67602" w14:textId="77777777"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3EA9F2CF"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00B0FDA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4B027A3"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 xml:space="preserve">If management does not agree with the root </w:t>
            </w:r>
            <w:proofErr w:type="gramStart"/>
            <w:r w:rsidRPr="006B39A8">
              <w:rPr>
                <w:rFonts w:ascii="Arial" w:hAnsi="Arial" w:cs="Arial"/>
                <w:sz w:val="18"/>
                <w:szCs w:val="18"/>
              </w:rPr>
              <w:t>cause</w:t>
            </w:r>
            <w:proofErr w:type="gramEnd"/>
            <w:r w:rsidRPr="006B39A8">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64ED5A60"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63F379B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0FEBA6B"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74265CC"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79484106"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b/>
                <w:bCs/>
                <w:sz w:val="18"/>
                <w:szCs w:val="18"/>
              </w:rPr>
              <w:t>No</w:t>
            </w:r>
          </w:p>
        </w:tc>
      </w:tr>
      <w:tr w:rsidR="006D4574" w:rsidRPr="00FF2964" w14:paraId="30CB1996"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E91491C" w14:textId="77777777" w:rsidR="006D4574" w:rsidRPr="006B39A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76AE72A9" w14:textId="77777777" w:rsidR="006D4574" w:rsidRPr="006B39A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1D71C624" w14:textId="77777777" w:rsidR="006D4574" w:rsidRPr="006B39A8" w:rsidRDefault="006D4574" w:rsidP="006D4574">
            <w:pPr>
              <w:keepNext/>
              <w:spacing w:after="0" w:line="240" w:lineRule="auto"/>
              <w:jc w:val="both"/>
              <w:rPr>
                <w:rFonts w:ascii="Arial" w:hAnsi="Arial" w:cs="Arial"/>
                <w:sz w:val="18"/>
                <w:szCs w:val="18"/>
              </w:rPr>
            </w:pPr>
          </w:p>
        </w:tc>
      </w:tr>
      <w:tr w:rsidR="006D4574" w:rsidRPr="00FF2964" w14:paraId="3C04DFF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AA16668" w14:textId="77777777" w:rsidR="006D4574" w:rsidRPr="006B39A8" w:rsidRDefault="006D4574" w:rsidP="006D4574">
            <w:pPr>
              <w:keepNext/>
              <w:spacing w:after="0" w:line="240" w:lineRule="auto"/>
              <w:jc w:val="both"/>
              <w:rPr>
                <w:rFonts w:ascii="Arial" w:hAnsi="Arial" w:cs="Arial"/>
                <w:sz w:val="18"/>
                <w:szCs w:val="18"/>
              </w:rPr>
            </w:pPr>
            <w:r w:rsidRPr="006B39A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1CE29899" w14:textId="77777777" w:rsidR="006D4574" w:rsidRPr="006B39A8" w:rsidRDefault="006D4574" w:rsidP="006D4574">
            <w:pPr>
              <w:keepNext/>
              <w:spacing w:after="0" w:line="240" w:lineRule="auto"/>
              <w:jc w:val="both"/>
              <w:rPr>
                <w:rFonts w:ascii="Arial" w:hAnsi="Arial" w:cs="Arial"/>
                <w:sz w:val="18"/>
                <w:szCs w:val="18"/>
              </w:rPr>
            </w:pPr>
          </w:p>
        </w:tc>
      </w:tr>
    </w:tbl>
    <w:p w14:paraId="22105A3A" w14:textId="77777777" w:rsidR="006D4574" w:rsidRPr="00FF2964" w:rsidRDefault="006D4574" w:rsidP="006D4574">
      <w:pPr>
        <w:spacing w:after="0" w:line="240" w:lineRule="auto"/>
        <w:jc w:val="both"/>
        <w:rPr>
          <w:rFonts w:ascii="Arial" w:hAnsi="Arial" w:cs="Arial"/>
          <w:b/>
          <w:bCs/>
        </w:rPr>
      </w:pPr>
    </w:p>
    <w:p w14:paraId="68621A97"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Name:</w:t>
      </w:r>
      <w:r w:rsidRPr="00FF2964">
        <w:rPr>
          <w:rFonts w:ascii="Arial" w:eastAsia="Arial Unicode MS" w:hAnsi="Arial" w:cs="Arial"/>
        </w:rPr>
        <w:t xml:space="preserve">   </w:t>
      </w:r>
    </w:p>
    <w:p w14:paraId="16A3038D"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Position: </w:t>
      </w:r>
    </w:p>
    <w:p w14:paraId="06CBF2E5" w14:textId="77777777" w:rsidR="006D4574" w:rsidRPr="00FF2964" w:rsidRDefault="006D4574" w:rsidP="006D4574">
      <w:pPr>
        <w:spacing w:after="0" w:line="240" w:lineRule="auto"/>
        <w:jc w:val="both"/>
        <w:rPr>
          <w:rFonts w:ascii="Arial" w:hAnsi="Arial" w:cs="Arial"/>
          <w:i/>
          <w:iCs/>
        </w:rPr>
      </w:pPr>
      <w:r w:rsidRPr="00FF2964">
        <w:rPr>
          <w:rFonts w:ascii="Arial" w:hAnsi="Arial" w:cs="Arial"/>
          <w:i/>
          <w:iCs/>
        </w:rPr>
        <w:t xml:space="preserve">Date: </w:t>
      </w:r>
    </w:p>
    <w:p w14:paraId="5931F748" w14:textId="77777777" w:rsidR="006D4574" w:rsidRPr="00FF2964" w:rsidRDefault="006D4574" w:rsidP="006D4574">
      <w:pPr>
        <w:spacing w:after="0" w:line="240" w:lineRule="auto"/>
        <w:jc w:val="both"/>
        <w:rPr>
          <w:rFonts w:ascii="Arial" w:hAnsi="Arial" w:cs="Arial"/>
          <w:b/>
          <w:iCs/>
        </w:rPr>
      </w:pPr>
    </w:p>
    <w:p w14:paraId="6CE878EB"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2D73C190" w14:textId="77777777" w:rsidR="006D4574" w:rsidRDefault="006D4574" w:rsidP="006D4574">
      <w:pPr>
        <w:keepNext/>
        <w:spacing w:after="0" w:line="240" w:lineRule="auto"/>
        <w:jc w:val="both"/>
        <w:rPr>
          <w:rFonts w:ascii="Arial" w:hAnsi="Arial" w:cs="Arial"/>
        </w:rPr>
      </w:pPr>
    </w:p>
    <w:p w14:paraId="4CD58442" w14:textId="77777777" w:rsidR="006D4574" w:rsidRPr="00FF2964" w:rsidRDefault="006D4574" w:rsidP="006D4574">
      <w:pPr>
        <w:keepNext/>
        <w:spacing w:after="0" w:line="240" w:lineRule="auto"/>
        <w:jc w:val="both"/>
        <w:rPr>
          <w:rFonts w:ascii="Arial" w:hAnsi="Arial" w:cs="Arial"/>
        </w:rPr>
      </w:pPr>
      <w:r>
        <w:rPr>
          <w:rFonts w:ascii="Arial" w:hAnsi="Arial" w:cs="Arial"/>
        </w:rPr>
        <w:t>No management response received as yet</w:t>
      </w:r>
    </w:p>
    <w:p w14:paraId="363FB4BD"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45058B8E"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Goods and services</w:t>
      </w:r>
    </w:p>
    <w:p w14:paraId="00C798B6" w14:textId="77777777" w:rsidR="006D4574" w:rsidRPr="00F54571" w:rsidRDefault="006D4574" w:rsidP="006D4574">
      <w:pPr>
        <w:pStyle w:val="FindingHeading1"/>
        <w:numPr>
          <w:ilvl w:val="0"/>
          <w:numId w:val="0"/>
        </w:numPr>
        <w:spacing w:before="0" w:after="0"/>
        <w:rPr>
          <w:rFonts w:cs="Arial"/>
        </w:rPr>
      </w:pPr>
      <w:r w:rsidRPr="00F54571">
        <w:rPr>
          <w:rFonts w:cs="Arial"/>
        </w:rPr>
        <w:t>Audit Finding</w:t>
      </w:r>
    </w:p>
    <w:p w14:paraId="043A3498" w14:textId="77777777" w:rsidR="006D4574" w:rsidRPr="00411DC0" w:rsidRDefault="006D4574" w:rsidP="006D4574">
      <w:pPr>
        <w:pStyle w:val="FindingHeading1"/>
        <w:numPr>
          <w:ilvl w:val="0"/>
          <w:numId w:val="0"/>
        </w:numPr>
        <w:spacing w:before="0" w:after="0"/>
        <w:rPr>
          <w:rFonts w:cs="Arial"/>
          <w:szCs w:val="22"/>
        </w:rPr>
      </w:pPr>
    </w:p>
    <w:p w14:paraId="480060B8" w14:textId="77777777" w:rsidR="006D4574" w:rsidRPr="00411DC0" w:rsidRDefault="006D4574" w:rsidP="006D4574">
      <w:pPr>
        <w:pStyle w:val="FindingHeading1"/>
        <w:numPr>
          <w:ilvl w:val="0"/>
          <w:numId w:val="0"/>
        </w:numPr>
        <w:spacing w:before="0" w:after="0"/>
        <w:rPr>
          <w:rFonts w:cs="Arial"/>
          <w:b w:val="0"/>
          <w:szCs w:val="22"/>
        </w:rPr>
      </w:pPr>
      <w:r w:rsidRPr="00411DC0">
        <w:rPr>
          <w:rFonts w:cs="Arial"/>
          <w:b w:val="0"/>
          <w:szCs w:val="22"/>
        </w:rPr>
        <w:t>Legal Services: Non–compliance with SCM Processes</w:t>
      </w:r>
    </w:p>
    <w:p w14:paraId="518B4C57" w14:textId="77777777" w:rsidR="006D4574" w:rsidRPr="00411DC0" w:rsidRDefault="006D4574" w:rsidP="006D4574">
      <w:pPr>
        <w:spacing w:after="0" w:line="240" w:lineRule="auto"/>
        <w:jc w:val="both"/>
        <w:rPr>
          <w:rFonts w:ascii="Arial" w:hAnsi="Arial" w:cs="Arial"/>
        </w:rPr>
      </w:pPr>
    </w:p>
    <w:p w14:paraId="67FC89DB" w14:textId="77777777" w:rsidR="006D4574" w:rsidRPr="003610BB" w:rsidRDefault="006D4574" w:rsidP="006D4574">
      <w:pPr>
        <w:spacing w:after="0" w:line="240" w:lineRule="auto"/>
        <w:jc w:val="both"/>
        <w:rPr>
          <w:rFonts w:ascii="Arial" w:hAnsi="Arial" w:cs="Arial"/>
          <w:color w:val="000000"/>
        </w:rPr>
      </w:pPr>
      <w:r w:rsidRPr="00A057CB">
        <w:rPr>
          <w:rFonts w:ascii="Arial" w:hAnsi="Arial" w:cs="Arial"/>
        </w:rPr>
        <w:t>Audit Finding</w:t>
      </w:r>
      <w:r w:rsidRPr="003610BB">
        <w:rPr>
          <w:rFonts w:ascii="Arial" w:hAnsi="Arial" w:cs="Arial"/>
          <w:color w:val="000000"/>
        </w:rPr>
        <w:t xml:space="preserve"> </w:t>
      </w:r>
    </w:p>
    <w:p w14:paraId="5E41981C" w14:textId="77777777" w:rsidR="006D4574" w:rsidRPr="00A057CB" w:rsidRDefault="006D4574" w:rsidP="006D4574">
      <w:pPr>
        <w:tabs>
          <w:tab w:val="left" w:pos="360"/>
        </w:tabs>
        <w:spacing w:after="0" w:line="240" w:lineRule="auto"/>
        <w:ind w:left="567" w:hanging="567"/>
        <w:rPr>
          <w:rFonts w:ascii="Arial" w:hAnsi="Arial" w:cs="Arial"/>
          <w:lang w:eastAsia="en-ZA"/>
        </w:rPr>
      </w:pPr>
    </w:p>
    <w:p w14:paraId="15754630" w14:textId="77777777" w:rsidR="006D4574" w:rsidRPr="00A057CB" w:rsidRDefault="006D4574" w:rsidP="009A54E9">
      <w:pPr>
        <w:pStyle w:val="ListParagraph"/>
        <w:numPr>
          <w:ilvl w:val="0"/>
          <w:numId w:val="103"/>
        </w:numPr>
        <w:tabs>
          <w:tab w:val="left" w:pos="360"/>
        </w:tabs>
        <w:ind w:left="567" w:hanging="567"/>
        <w:contextualSpacing/>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38(1)(a)(iii) states that</w:t>
      </w:r>
      <w:r w:rsidRPr="00A057CB">
        <w:rPr>
          <w:rFonts w:ascii="Arial" w:hAnsi="Arial" w:cs="Arial"/>
          <w:i/>
          <w:iCs/>
          <w:color w:val="000000"/>
          <w:sz w:val="22"/>
          <w:szCs w:val="22"/>
          <w:lang w:eastAsia="en-ZA"/>
        </w:rPr>
        <w:t>:</w:t>
      </w:r>
    </w:p>
    <w:p w14:paraId="4F125503" w14:textId="77777777" w:rsidR="006D4574" w:rsidRPr="003610BB" w:rsidRDefault="006D4574" w:rsidP="006D4574">
      <w:pPr>
        <w:autoSpaceDE w:val="0"/>
        <w:autoSpaceDN w:val="0"/>
        <w:adjustRightInd w:val="0"/>
        <w:spacing w:after="0" w:line="240" w:lineRule="auto"/>
        <w:ind w:left="567" w:hanging="567"/>
        <w:rPr>
          <w:rFonts w:ascii="Arial" w:hAnsi="Arial" w:cs="Arial"/>
          <w:i/>
          <w:iCs/>
          <w:color w:val="000000"/>
          <w:lang w:eastAsia="en-ZA"/>
        </w:rPr>
      </w:pPr>
    </w:p>
    <w:p w14:paraId="0D542910" w14:textId="77777777"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ensure that that department, trading entity or constitutional institution has and maintains—an appropriate procurement and provisioning system which is fair, equitable, transparent, competitive and cost-effective”.</w:t>
      </w:r>
    </w:p>
    <w:p w14:paraId="70B7FD89" w14:textId="77777777" w:rsidR="006D4574" w:rsidRPr="00A057CB" w:rsidRDefault="006D4574" w:rsidP="006D4574">
      <w:pPr>
        <w:spacing w:after="0" w:line="240" w:lineRule="auto"/>
        <w:ind w:left="567" w:hanging="567"/>
        <w:rPr>
          <w:rFonts w:ascii="Arial" w:hAnsi="Arial" w:cs="Arial"/>
          <w:i/>
          <w:iCs/>
          <w:lang w:eastAsia="en-ZA"/>
        </w:rPr>
      </w:pPr>
    </w:p>
    <w:p w14:paraId="5D866FD9" w14:textId="77777777" w:rsidR="006D4574" w:rsidRPr="00A057CB" w:rsidRDefault="006D4574" w:rsidP="009A54E9">
      <w:pPr>
        <w:pStyle w:val="ListParagraph"/>
        <w:numPr>
          <w:ilvl w:val="0"/>
          <w:numId w:val="103"/>
        </w:numPr>
        <w:ind w:left="567" w:hanging="567"/>
        <w:contextualSpacing/>
        <w:rPr>
          <w:rFonts w:ascii="Arial" w:hAnsi="Arial" w:cs="Arial"/>
          <w:iCs/>
          <w:sz w:val="22"/>
          <w:szCs w:val="22"/>
          <w:lang w:eastAsia="en-ZA"/>
        </w:rPr>
      </w:pPr>
      <w:r w:rsidRPr="00A057CB">
        <w:rPr>
          <w:rFonts w:ascii="Arial" w:hAnsi="Arial" w:cs="Arial"/>
          <w:iCs/>
          <w:sz w:val="22"/>
          <w:szCs w:val="22"/>
          <w:lang w:eastAsia="en-ZA"/>
        </w:rPr>
        <w:t>Furthermore, Treasury Regulation 16A3.2 States that A Supply Chain Management referred to in paragraph 16A3.1 must:</w:t>
      </w:r>
    </w:p>
    <w:p w14:paraId="097DB413"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fair, equitable, transparent, competitive and cost effective;</w:t>
      </w:r>
    </w:p>
    <w:p w14:paraId="3671E105"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Preferential Procurement Policy Framework Act, 2000 (Act No.5 of 200)</w:t>
      </w:r>
    </w:p>
    <w:p w14:paraId="49D2456C" w14:textId="77777777" w:rsidR="006D4574" w:rsidRPr="00A057CB" w:rsidRDefault="006D4574" w:rsidP="009A54E9">
      <w:pPr>
        <w:pStyle w:val="ListParagraph"/>
        <w:numPr>
          <w:ilvl w:val="0"/>
          <w:numId w:val="99"/>
        </w:numPr>
        <w:ind w:left="1134" w:hanging="567"/>
        <w:rPr>
          <w:rFonts w:ascii="Arial" w:hAnsi="Arial" w:cs="Arial"/>
          <w:iCs/>
          <w:sz w:val="22"/>
          <w:szCs w:val="22"/>
          <w:lang w:eastAsia="en-ZA"/>
        </w:rPr>
      </w:pPr>
      <w:r w:rsidRPr="00A057CB">
        <w:rPr>
          <w:rFonts w:ascii="Arial" w:hAnsi="Arial" w:cs="Arial"/>
          <w:iCs/>
          <w:sz w:val="22"/>
          <w:szCs w:val="22"/>
          <w:lang w:eastAsia="en-ZA"/>
        </w:rPr>
        <w:t>be consistent with the Broad Based Black Economic Empowerment Act, 2003 (Act No 53 of 2003)</w:t>
      </w:r>
    </w:p>
    <w:p w14:paraId="22BE1A73" w14:textId="77777777" w:rsidR="006D4574" w:rsidRPr="00A057CB" w:rsidRDefault="006D4574" w:rsidP="006D4574">
      <w:pPr>
        <w:pStyle w:val="ListParagraph"/>
        <w:ind w:left="567" w:hanging="567"/>
        <w:rPr>
          <w:rFonts w:ascii="Arial" w:hAnsi="Arial" w:cs="Arial"/>
          <w:i/>
          <w:iCs/>
          <w:sz w:val="22"/>
          <w:szCs w:val="22"/>
          <w:lang w:eastAsia="en-ZA"/>
        </w:rPr>
      </w:pPr>
    </w:p>
    <w:p w14:paraId="72097BED" w14:textId="77777777" w:rsidR="006D4574" w:rsidRPr="00A057CB" w:rsidRDefault="006D4574" w:rsidP="006D4574">
      <w:pPr>
        <w:autoSpaceDE w:val="0"/>
        <w:autoSpaceDN w:val="0"/>
        <w:adjustRightInd w:val="0"/>
        <w:spacing w:after="0" w:line="240" w:lineRule="auto"/>
        <w:ind w:left="567" w:hanging="567"/>
        <w:rPr>
          <w:rFonts w:ascii="Arial" w:hAnsi="Arial" w:cs="Arial"/>
          <w:bCs/>
        </w:rPr>
      </w:pPr>
      <w:r w:rsidRPr="003610BB">
        <w:rPr>
          <w:rFonts w:ascii="Arial" w:hAnsi="Arial" w:cs="Arial"/>
          <w:bCs/>
        </w:rPr>
        <w:t xml:space="preserve">c) </w:t>
      </w:r>
      <w:r w:rsidRPr="00A057CB">
        <w:rPr>
          <w:rFonts w:ascii="Arial" w:hAnsi="Arial" w:cs="Arial"/>
          <w:bCs/>
        </w:rPr>
        <w:tab/>
        <w:t xml:space="preserve">Irregular expenditure is defined as </w:t>
      </w:r>
      <w:r w:rsidRPr="00A057CB">
        <w:rPr>
          <w:rFonts w:ascii="Arial" w:hAnsi="Arial" w:cs="Arial"/>
        </w:rPr>
        <w:t>expenditure, other than unauthorised expenditure, incurred in contravention of or that is not in accordance with a requirement of any applicable legislation, including—</w:t>
      </w:r>
    </w:p>
    <w:p w14:paraId="70E41E3E" w14:textId="77777777"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a</w:t>
      </w:r>
      <w:r w:rsidRPr="00A057CB">
        <w:rPr>
          <w:rFonts w:ascii="Arial" w:hAnsi="Arial" w:cs="Arial"/>
        </w:rPr>
        <w:t xml:space="preserve">) </w:t>
      </w:r>
      <w:r w:rsidRPr="00A057CB">
        <w:rPr>
          <w:rFonts w:ascii="Arial" w:hAnsi="Arial" w:cs="Arial"/>
        </w:rPr>
        <w:tab/>
      </w:r>
      <w:proofErr w:type="gramStart"/>
      <w:r w:rsidRPr="00A057CB">
        <w:rPr>
          <w:rFonts w:ascii="Arial" w:hAnsi="Arial" w:cs="Arial"/>
        </w:rPr>
        <w:t>this</w:t>
      </w:r>
      <w:proofErr w:type="gramEnd"/>
      <w:r w:rsidRPr="00A057CB">
        <w:rPr>
          <w:rFonts w:ascii="Arial" w:hAnsi="Arial" w:cs="Arial"/>
        </w:rPr>
        <w:t xml:space="preserve"> Act; </w:t>
      </w:r>
      <w:proofErr w:type="gramStart"/>
      <w:r w:rsidRPr="00A057CB">
        <w:rPr>
          <w:rFonts w:ascii="Arial" w:hAnsi="Arial" w:cs="Arial"/>
        </w:rPr>
        <w:t>or</w:t>
      </w:r>
      <w:proofErr w:type="gramEnd"/>
    </w:p>
    <w:p w14:paraId="7A692722" w14:textId="77777777" w:rsidR="006D4574" w:rsidRPr="00A057CB" w:rsidRDefault="006D4574" w:rsidP="006D4574">
      <w:pPr>
        <w:autoSpaceDE w:val="0"/>
        <w:autoSpaceDN w:val="0"/>
        <w:adjustRightInd w:val="0"/>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b</w:t>
      </w:r>
      <w:r w:rsidRPr="00A057CB">
        <w:rPr>
          <w:rFonts w:ascii="Arial" w:hAnsi="Arial" w:cs="Arial"/>
        </w:rPr>
        <w:t xml:space="preserve">) </w:t>
      </w:r>
      <w:r w:rsidRPr="00A057CB">
        <w:rPr>
          <w:rFonts w:ascii="Arial" w:hAnsi="Arial" w:cs="Arial"/>
        </w:rPr>
        <w:tab/>
      </w:r>
      <w:proofErr w:type="gramStart"/>
      <w:r w:rsidRPr="00A057CB">
        <w:rPr>
          <w:rFonts w:ascii="Arial" w:hAnsi="Arial" w:cs="Arial"/>
        </w:rPr>
        <w:t>the</w:t>
      </w:r>
      <w:proofErr w:type="gramEnd"/>
      <w:r w:rsidRPr="00A057CB">
        <w:rPr>
          <w:rFonts w:ascii="Arial" w:hAnsi="Arial" w:cs="Arial"/>
        </w:rPr>
        <w:t xml:space="preserve"> State Tender Board Act, 1968 (Act No. 86 of 1968), or any regulations made in terms of that Act or</w:t>
      </w:r>
    </w:p>
    <w:p w14:paraId="2F0F31DF" w14:textId="77777777" w:rsidR="006D4574" w:rsidRPr="00A057CB" w:rsidRDefault="006D4574" w:rsidP="006D4574">
      <w:pPr>
        <w:spacing w:after="0" w:line="240" w:lineRule="auto"/>
        <w:ind w:left="1134" w:hanging="567"/>
        <w:rPr>
          <w:rFonts w:ascii="Arial" w:hAnsi="Arial" w:cs="Arial"/>
        </w:rPr>
      </w:pPr>
      <w:r w:rsidRPr="00A057CB">
        <w:rPr>
          <w:rFonts w:ascii="Arial" w:hAnsi="Arial" w:cs="Arial"/>
        </w:rPr>
        <w:t>(</w:t>
      </w:r>
      <w:r w:rsidRPr="00A057CB">
        <w:rPr>
          <w:rFonts w:ascii="Arial" w:hAnsi="Arial" w:cs="Arial"/>
          <w:iCs/>
        </w:rPr>
        <w:t>c</w:t>
      </w:r>
      <w:r w:rsidRPr="00A057CB">
        <w:rPr>
          <w:rFonts w:ascii="Arial" w:hAnsi="Arial" w:cs="Arial"/>
        </w:rPr>
        <w:t xml:space="preserve">) </w:t>
      </w:r>
      <w:r w:rsidRPr="00A057CB">
        <w:rPr>
          <w:rFonts w:ascii="Arial" w:hAnsi="Arial" w:cs="Arial"/>
        </w:rPr>
        <w:tab/>
      </w:r>
      <w:proofErr w:type="gramStart"/>
      <w:r w:rsidRPr="00A057CB">
        <w:rPr>
          <w:rFonts w:ascii="Arial" w:hAnsi="Arial" w:cs="Arial"/>
        </w:rPr>
        <w:t>any</w:t>
      </w:r>
      <w:proofErr w:type="gramEnd"/>
      <w:r w:rsidRPr="00A057CB">
        <w:rPr>
          <w:rFonts w:ascii="Arial" w:hAnsi="Arial" w:cs="Arial"/>
        </w:rPr>
        <w:t xml:space="preserve"> provincial legislation providing for procurement procedures in that provincial government”</w:t>
      </w:r>
    </w:p>
    <w:p w14:paraId="74F90EDA" w14:textId="77777777" w:rsidR="006D4574" w:rsidRPr="00A057CB" w:rsidRDefault="006D4574" w:rsidP="006D4574">
      <w:pPr>
        <w:spacing w:after="0" w:line="240" w:lineRule="auto"/>
        <w:rPr>
          <w:rFonts w:ascii="Arial" w:hAnsi="Arial" w:cs="Arial"/>
          <w:i/>
          <w:iCs/>
          <w:lang w:eastAsia="en-ZA"/>
        </w:rPr>
      </w:pPr>
    </w:p>
    <w:p w14:paraId="11BBAF0B"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following deviation was noted:</w:t>
      </w:r>
    </w:p>
    <w:p w14:paraId="6836F78F" w14:textId="77777777" w:rsidR="006D4574" w:rsidRPr="00A057CB" w:rsidRDefault="006D4574" w:rsidP="006D4574">
      <w:pPr>
        <w:spacing w:after="0" w:line="240" w:lineRule="auto"/>
        <w:rPr>
          <w:rFonts w:ascii="Arial" w:hAnsi="Arial" w:cs="Arial"/>
          <w:color w:val="000000"/>
          <w:lang w:eastAsia="en-ZA"/>
        </w:rPr>
      </w:pPr>
    </w:p>
    <w:p w14:paraId="1FC41C7E"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When auditing goods and services – Legal Service Fees it was noted that legal services directorate did not follow an appropriate SCM process of obtaining three quotations from different law firms in order to obtain services from the State Attorney for the below transactions. It was further noted that in some cases the department recommended the firm that must be appointed by the State Attorney office then based on the recommendation the State Attorney appoints the law firm without following the SCM process.</w:t>
      </w:r>
    </w:p>
    <w:p w14:paraId="4185C4B2" w14:textId="77777777" w:rsidR="006D4574" w:rsidRPr="00A057CB" w:rsidRDefault="006D4574" w:rsidP="006D4574">
      <w:pPr>
        <w:spacing w:after="0" w:line="240" w:lineRule="auto"/>
        <w:rPr>
          <w:rFonts w:ascii="Arial" w:hAnsi="Arial" w:cs="Arial"/>
          <w:color w:val="000000"/>
          <w:lang w:eastAsia="en-ZA"/>
        </w:rPr>
      </w:pPr>
    </w:p>
    <w:tbl>
      <w:tblPr>
        <w:tblW w:w="9077" w:type="dxa"/>
        <w:tblInd w:w="103" w:type="dxa"/>
        <w:tblLayout w:type="fixed"/>
        <w:tblLook w:val="04A0" w:firstRow="1" w:lastRow="0" w:firstColumn="1" w:lastColumn="0" w:noHBand="0" w:noVBand="1"/>
      </w:tblPr>
      <w:tblGrid>
        <w:gridCol w:w="459"/>
        <w:gridCol w:w="1134"/>
        <w:gridCol w:w="964"/>
        <w:gridCol w:w="992"/>
        <w:gridCol w:w="1276"/>
        <w:gridCol w:w="992"/>
        <w:gridCol w:w="992"/>
        <w:gridCol w:w="993"/>
        <w:gridCol w:w="1275"/>
      </w:tblGrid>
      <w:tr w:rsidR="006D4574" w:rsidRPr="00FF2964" w14:paraId="048F8F48" w14:textId="77777777" w:rsidTr="006D4574">
        <w:trPr>
          <w:trHeight w:val="414"/>
          <w:tblHeader/>
        </w:trPr>
        <w:tc>
          <w:tcPr>
            <w:tcW w:w="45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3D7BFF9"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No</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14:paraId="46EC8F18"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Supplier Name</w:t>
            </w:r>
          </w:p>
        </w:tc>
        <w:tc>
          <w:tcPr>
            <w:tcW w:w="964" w:type="dxa"/>
            <w:tcBorders>
              <w:top w:val="single" w:sz="4" w:space="0" w:color="auto"/>
              <w:left w:val="nil"/>
              <w:bottom w:val="single" w:sz="4" w:space="0" w:color="auto"/>
              <w:right w:val="single" w:sz="4" w:space="0" w:color="auto"/>
            </w:tcBorders>
            <w:shd w:val="clear" w:color="000000" w:fill="D9D9D9"/>
            <w:vAlign w:val="bottom"/>
            <w:hideMark/>
          </w:tcPr>
          <w:p w14:paraId="7C3A6B2D"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Payment number</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682E86EB"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Payment Date</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5BFAE306"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Amount per GL</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42E44E79"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Invoice number</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4BA34402"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Invoice receipt date</w:t>
            </w:r>
          </w:p>
        </w:tc>
        <w:tc>
          <w:tcPr>
            <w:tcW w:w="993" w:type="dxa"/>
            <w:tcBorders>
              <w:top w:val="single" w:sz="4" w:space="0" w:color="auto"/>
              <w:left w:val="nil"/>
              <w:bottom w:val="single" w:sz="4" w:space="0" w:color="auto"/>
              <w:right w:val="single" w:sz="4" w:space="0" w:color="auto"/>
            </w:tcBorders>
            <w:shd w:val="clear" w:color="000000" w:fill="D9D9D9"/>
            <w:vAlign w:val="bottom"/>
            <w:hideMark/>
          </w:tcPr>
          <w:p w14:paraId="5174E894"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Services rendered</w:t>
            </w:r>
          </w:p>
        </w:tc>
        <w:tc>
          <w:tcPr>
            <w:tcW w:w="1275" w:type="dxa"/>
            <w:tcBorders>
              <w:top w:val="single" w:sz="4" w:space="0" w:color="auto"/>
              <w:left w:val="nil"/>
              <w:bottom w:val="single" w:sz="4" w:space="0" w:color="auto"/>
              <w:right w:val="single" w:sz="4" w:space="0" w:color="auto"/>
            </w:tcBorders>
            <w:shd w:val="clear" w:color="000000" w:fill="D9D9D9"/>
            <w:vAlign w:val="bottom"/>
            <w:hideMark/>
          </w:tcPr>
          <w:p w14:paraId="0D0B462B" w14:textId="77777777" w:rsidR="006D4574" w:rsidRPr="001C4208" w:rsidRDefault="006D4574" w:rsidP="006D4574">
            <w:pPr>
              <w:spacing w:after="0" w:line="240" w:lineRule="auto"/>
              <w:rPr>
                <w:rFonts w:ascii="Arial" w:hAnsi="Arial" w:cs="Arial"/>
                <w:b/>
                <w:bCs/>
                <w:color w:val="000000"/>
                <w:sz w:val="16"/>
                <w:szCs w:val="16"/>
                <w:lang w:eastAsia="en-ZA"/>
              </w:rPr>
            </w:pPr>
            <w:r w:rsidRPr="001C4208">
              <w:rPr>
                <w:rFonts w:ascii="Arial" w:hAnsi="Arial" w:cs="Arial"/>
                <w:b/>
                <w:bCs/>
                <w:color w:val="000000"/>
                <w:sz w:val="16"/>
                <w:szCs w:val="16"/>
                <w:lang w:eastAsia="en-ZA"/>
              </w:rPr>
              <w:t>Amount per invoice</w:t>
            </w:r>
          </w:p>
        </w:tc>
      </w:tr>
      <w:tr w:rsidR="006D4574" w:rsidRPr="00FF2964" w14:paraId="715D402E"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12785E5A"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w:t>
            </w:r>
          </w:p>
        </w:tc>
        <w:tc>
          <w:tcPr>
            <w:tcW w:w="1134" w:type="dxa"/>
            <w:tcBorders>
              <w:top w:val="nil"/>
              <w:left w:val="nil"/>
              <w:bottom w:val="single" w:sz="4" w:space="0" w:color="auto"/>
              <w:right w:val="single" w:sz="4" w:space="0" w:color="auto"/>
            </w:tcBorders>
            <w:shd w:val="clear" w:color="auto" w:fill="auto"/>
            <w:noWrap/>
            <w:vAlign w:val="bottom"/>
            <w:hideMark/>
          </w:tcPr>
          <w:p w14:paraId="2EC8681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94DA8B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2401971</w:t>
            </w:r>
          </w:p>
        </w:tc>
        <w:tc>
          <w:tcPr>
            <w:tcW w:w="992" w:type="dxa"/>
            <w:tcBorders>
              <w:top w:val="nil"/>
              <w:left w:val="nil"/>
              <w:bottom w:val="single" w:sz="4" w:space="0" w:color="auto"/>
              <w:right w:val="single" w:sz="4" w:space="0" w:color="auto"/>
            </w:tcBorders>
            <w:shd w:val="clear" w:color="auto" w:fill="auto"/>
            <w:noWrap/>
            <w:vAlign w:val="bottom"/>
            <w:hideMark/>
          </w:tcPr>
          <w:p w14:paraId="134F8D4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20-Jun-17</w:t>
            </w:r>
          </w:p>
        </w:tc>
        <w:tc>
          <w:tcPr>
            <w:tcW w:w="1276" w:type="dxa"/>
            <w:tcBorders>
              <w:top w:val="nil"/>
              <w:left w:val="nil"/>
              <w:bottom w:val="single" w:sz="4" w:space="0" w:color="auto"/>
              <w:right w:val="single" w:sz="4" w:space="0" w:color="auto"/>
            </w:tcBorders>
            <w:shd w:val="clear" w:color="auto" w:fill="auto"/>
            <w:noWrap/>
            <w:vAlign w:val="bottom"/>
            <w:hideMark/>
          </w:tcPr>
          <w:p w14:paraId="6DEC2AE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253 263,</w:t>
            </w:r>
            <w:r w:rsidRPr="001C4208">
              <w:rPr>
                <w:rFonts w:ascii="Arial" w:hAnsi="Arial" w:cs="Arial"/>
                <w:color w:val="000000"/>
                <w:sz w:val="16"/>
                <w:szCs w:val="16"/>
                <w:lang w:eastAsia="en-ZA"/>
              </w:rPr>
              <w:t xml:space="preserve">15 </w:t>
            </w:r>
          </w:p>
        </w:tc>
        <w:tc>
          <w:tcPr>
            <w:tcW w:w="992" w:type="dxa"/>
            <w:tcBorders>
              <w:top w:val="nil"/>
              <w:left w:val="nil"/>
              <w:bottom w:val="single" w:sz="4" w:space="0" w:color="auto"/>
              <w:right w:val="single" w:sz="4" w:space="0" w:color="auto"/>
            </w:tcBorders>
            <w:shd w:val="clear" w:color="auto" w:fill="auto"/>
            <w:noWrap/>
            <w:vAlign w:val="bottom"/>
            <w:hideMark/>
          </w:tcPr>
          <w:p w14:paraId="18376DD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392PTA16A</w:t>
            </w:r>
          </w:p>
        </w:tc>
        <w:tc>
          <w:tcPr>
            <w:tcW w:w="992" w:type="dxa"/>
            <w:tcBorders>
              <w:top w:val="nil"/>
              <w:left w:val="nil"/>
              <w:bottom w:val="single" w:sz="4" w:space="0" w:color="auto"/>
              <w:right w:val="single" w:sz="4" w:space="0" w:color="auto"/>
            </w:tcBorders>
            <w:shd w:val="clear" w:color="auto" w:fill="auto"/>
            <w:noWrap/>
            <w:vAlign w:val="bottom"/>
            <w:hideMark/>
          </w:tcPr>
          <w:p w14:paraId="217C828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07-Dec-16</w:t>
            </w:r>
          </w:p>
        </w:tc>
        <w:tc>
          <w:tcPr>
            <w:tcW w:w="993" w:type="dxa"/>
            <w:tcBorders>
              <w:top w:val="nil"/>
              <w:left w:val="nil"/>
              <w:bottom w:val="single" w:sz="4" w:space="0" w:color="auto"/>
              <w:right w:val="single" w:sz="4" w:space="0" w:color="auto"/>
            </w:tcBorders>
            <w:shd w:val="clear" w:color="auto" w:fill="auto"/>
            <w:noWrap/>
            <w:vAlign w:val="bottom"/>
            <w:hideMark/>
          </w:tcPr>
          <w:p w14:paraId="40A8573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526176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253 263,</w:t>
            </w:r>
            <w:r w:rsidRPr="001C4208">
              <w:rPr>
                <w:rFonts w:ascii="Arial" w:hAnsi="Arial" w:cs="Arial"/>
                <w:color w:val="000000"/>
                <w:sz w:val="16"/>
                <w:szCs w:val="16"/>
                <w:lang w:eastAsia="en-ZA"/>
              </w:rPr>
              <w:t xml:space="preserve">15 </w:t>
            </w:r>
          </w:p>
        </w:tc>
      </w:tr>
      <w:tr w:rsidR="006D4574" w:rsidRPr="00FF2964" w14:paraId="37AA3BCC"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14:paraId="21741C8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w:t>
            </w:r>
          </w:p>
        </w:tc>
        <w:tc>
          <w:tcPr>
            <w:tcW w:w="1134" w:type="dxa"/>
            <w:tcBorders>
              <w:top w:val="nil"/>
              <w:left w:val="nil"/>
              <w:bottom w:val="single" w:sz="4" w:space="0" w:color="auto"/>
              <w:right w:val="single" w:sz="4" w:space="0" w:color="auto"/>
            </w:tcBorders>
            <w:shd w:val="clear" w:color="auto" w:fill="auto"/>
            <w:noWrap/>
            <w:vAlign w:val="bottom"/>
          </w:tcPr>
          <w:p w14:paraId="7E77053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14:paraId="3710D6B8"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2401969</w:t>
            </w:r>
          </w:p>
        </w:tc>
        <w:tc>
          <w:tcPr>
            <w:tcW w:w="992" w:type="dxa"/>
            <w:tcBorders>
              <w:top w:val="nil"/>
              <w:left w:val="nil"/>
              <w:bottom w:val="single" w:sz="4" w:space="0" w:color="auto"/>
              <w:right w:val="single" w:sz="4" w:space="0" w:color="auto"/>
            </w:tcBorders>
            <w:shd w:val="clear" w:color="auto" w:fill="auto"/>
            <w:noWrap/>
            <w:vAlign w:val="bottom"/>
          </w:tcPr>
          <w:p w14:paraId="1C0A178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19-Jun-17</w:t>
            </w:r>
          </w:p>
        </w:tc>
        <w:tc>
          <w:tcPr>
            <w:tcW w:w="1276" w:type="dxa"/>
            <w:tcBorders>
              <w:top w:val="nil"/>
              <w:left w:val="nil"/>
              <w:bottom w:val="single" w:sz="4" w:space="0" w:color="auto"/>
              <w:right w:val="single" w:sz="4" w:space="0" w:color="auto"/>
            </w:tcBorders>
            <w:shd w:val="clear" w:color="auto" w:fill="auto"/>
            <w:noWrap/>
            <w:vAlign w:val="bottom"/>
          </w:tcPr>
          <w:p w14:paraId="4A346E5A"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171 604,</w:t>
            </w:r>
            <w:r w:rsidRPr="001C4208">
              <w:rPr>
                <w:rFonts w:ascii="Arial" w:hAnsi="Arial" w:cs="Arial"/>
                <w:color w:val="000000"/>
                <w:sz w:val="16"/>
                <w:szCs w:val="16"/>
                <w:lang w:eastAsia="en-ZA"/>
              </w:rPr>
              <w:t>84</w:t>
            </w:r>
          </w:p>
        </w:tc>
        <w:tc>
          <w:tcPr>
            <w:tcW w:w="992" w:type="dxa"/>
            <w:tcBorders>
              <w:top w:val="nil"/>
              <w:left w:val="nil"/>
              <w:bottom w:val="single" w:sz="4" w:space="0" w:color="auto"/>
              <w:right w:val="single" w:sz="4" w:space="0" w:color="auto"/>
            </w:tcBorders>
            <w:shd w:val="clear" w:color="auto" w:fill="auto"/>
            <w:noWrap/>
            <w:vAlign w:val="bottom"/>
          </w:tcPr>
          <w:p w14:paraId="587A5F4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710PTA15A</w:t>
            </w:r>
          </w:p>
        </w:tc>
        <w:tc>
          <w:tcPr>
            <w:tcW w:w="992" w:type="dxa"/>
            <w:tcBorders>
              <w:top w:val="nil"/>
              <w:left w:val="nil"/>
              <w:bottom w:val="single" w:sz="4" w:space="0" w:color="auto"/>
              <w:right w:val="single" w:sz="4" w:space="0" w:color="auto"/>
            </w:tcBorders>
            <w:shd w:val="clear" w:color="auto" w:fill="auto"/>
            <w:noWrap/>
            <w:vAlign w:val="bottom"/>
          </w:tcPr>
          <w:p w14:paraId="69A5951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08-Jun-17</w:t>
            </w:r>
          </w:p>
        </w:tc>
        <w:tc>
          <w:tcPr>
            <w:tcW w:w="993" w:type="dxa"/>
            <w:tcBorders>
              <w:top w:val="nil"/>
              <w:left w:val="nil"/>
              <w:bottom w:val="single" w:sz="4" w:space="0" w:color="auto"/>
              <w:right w:val="single" w:sz="4" w:space="0" w:color="auto"/>
            </w:tcBorders>
            <w:shd w:val="clear" w:color="auto" w:fill="auto"/>
            <w:noWrap/>
            <w:vAlign w:val="bottom"/>
          </w:tcPr>
          <w:p w14:paraId="1056321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tcPr>
          <w:p w14:paraId="55CD14F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171 604,</w:t>
            </w:r>
            <w:r w:rsidRPr="001C4208">
              <w:rPr>
                <w:rFonts w:ascii="Arial" w:hAnsi="Arial" w:cs="Arial"/>
                <w:color w:val="000000"/>
                <w:sz w:val="16"/>
                <w:szCs w:val="16"/>
                <w:lang w:eastAsia="en-ZA"/>
              </w:rPr>
              <w:t>84</w:t>
            </w:r>
          </w:p>
        </w:tc>
      </w:tr>
      <w:tr w:rsidR="006D4574" w:rsidRPr="00FF2964" w14:paraId="142C55DF"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tcPr>
          <w:p w14:paraId="18C4C273"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3</w:t>
            </w:r>
          </w:p>
        </w:tc>
        <w:tc>
          <w:tcPr>
            <w:tcW w:w="1134" w:type="dxa"/>
            <w:tcBorders>
              <w:top w:val="nil"/>
              <w:left w:val="nil"/>
              <w:bottom w:val="single" w:sz="4" w:space="0" w:color="auto"/>
              <w:right w:val="single" w:sz="4" w:space="0" w:color="auto"/>
            </w:tcBorders>
            <w:shd w:val="clear" w:color="auto" w:fill="auto"/>
            <w:noWrap/>
            <w:vAlign w:val="bottom"/>
          </w:tcPr>
          <w:p w14:paraId="4F64783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tcPr>
          <w:p w14:paraId="5C659A6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2400006</w:t>
            </w:r>
          </w:p>
        </w:tc>
        <w:tc>
          <w:tcPr>
            <w:tcW w:w="992" w:type="dxa"/>
            <w:tcBorders>
              <w:top w:val="nil"/>
              <w:left w:val="nil"/>
              <w:bottom w:val="single" w:sz="4" w:space="0" w:color="auto"/>
              <w:right w:val="single" w:sz="4" w:space="0" w:color="auto"/>
            </w:tcBorders>
            <w:shd w:val="clear" w:color="auto" w:fill="auto"/>
            <w:noWrap/>
            <w:vAlign w:val="bottom"/>
          </w:tcPr>
          <w:p w14:paraId="40E1E80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06-Apr-17</w:t>
            </w:r>
          </w:p>
        </w:tc>
        <w:tc>
          <w:tcPr>
            <w:tcW w:w="1276" w:type="dxa"/>
            <w:tcBorders>
              <w:top w:val="nil"/>
              <w:left w:val="nil"/>
              <w:bottom w:val="single" w:sz="4" w:space="0" w:color="auto"/>
              <w:right w:val="single" w:sz="4" w:space="0" w:color="auto"/>
            </w:tcBorders>
            <w:shd w:val="clear" w:color="auto" w:fill="auto"/>
            <w:noWrap/>
            <w:vAlign w:val="bottom"/>
          </w:tcPr>
          <w:p w14:paraId="358FBA6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1 178 586,</w:t>
            </w:r>
            <w:r w:rsidRPr="001C4208">
              <w:rPr>
                <w:rFonts w:ascii="Arial" w:hAnsi="Arial" w:cs="Arial"/>
                <w:color w:val="000000"/>
                <w:sz w:val="16"/>
                <w:szCs w:val="16"/>
                <w:lang w:eastAsia="en-ZA"/>
              </w:rPr>
              <w:t>06</w:t>
            </w:r>
          </w:p>
        </w:tc>
        <w:tc>
          <w:tcPr>
            <w:tcW w:w="992" w:type="dxa"/>
            <w:tcBorders>
              <w:top w:val="nil"/>
              <w:left w:val="nil"/>
              <w:bottom w:val="single" w:sz="4" w:space="0" w:color="auto"/>
              <w:right w:val="single" w:sz="4" w:space="0" w:color="auto"/>
            </w:tcBorders>
            <w:shd w:val="clear" w:color="auto" w:fill="auto"/>
            <w:noWrap/>
            <w:vAlign w:val="bottom"/>
          </w:tcPr>
          <w:p w14:paraId="65EFA59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989PTA16</w:t>
            </w:r>
          </w:p>
        </w:tc>
        <w:tc>
          <w:tcPr>
            <w:tcW w:w="992" w:type="dxa"/>
            <w:tcBorders>
              <w:top w:val="nil"/>
              <w:left w:val="nil"/>
              <w:bottom w:val="single" w:sz="4" w:space="0" w:color="auto"/>
              <w:right w:val="single" w:sz="4" w:space="0" w:color="auto"/>
            </w:tcBorders>
            <w:shd w:val="clear" w:color="auto" w:fill="auto"/>
            <w:noWrap/>
            <w:vAlign w:val="bottom"/>
          </w:tcPr>
          <w:p w14:paraId="35AF677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29-Mar-17</w:t>
            </w:r>
          </w:p>
        </w:tc>
        <w:tc>
          <w:tcPr>
            <w:tcW w:w="993" w:type="dxa"/>
            <w:tcBorders>
              <w:top w:val="nil"/>
              <w:left w:val="nil"/>
              <w:bottom w:val="single" w:sz="4" w:space="0" w:color="auto"/>
              <w:right w:val="single" w:sz="4" w:space="0" w:color="auto"/>
            </w:tcBorders>
            <w:shd w:val="clear" w:color="auto" w:fill="auto"/>
            <w:noWrap/>
            <w:vAlign w:val="bottom"/>
          </w:tcPr>
          <w:p w14:paraId="25213E7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tcPr>
          <w:p w14:paraId="0766F75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1 178 586,</w:t>
            </w:r>
            <w:r w:rsidRPr="001C4208">
              <w:rPr>
                <w:rFonts w:ascii="Arial" w:hAnsi="Arial" w:cs="Arial"/>
                <w:color w:val="000000"/>
                <w:sz w:val="16"/>
                <w:szCs w:val="16"/>
                <w:lang w:eastAsia="en-ZA"/>
              </w:rPr>
              <w:t>06</w:t>
            </w:r>
          </w:p>
        </w:tc>
      </w:tr>
      <w:tr w:rsidR="006D4574" w:rsidRPr="00FF2964" w14:paraId="76A09CA0"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03E71080"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4</w:t>
            </w:r>
          </w:p>
        </w:tc>
        <w:tc>
          <w:tcPr>
            <w:tcW w:w="1134" w:type="dxa"/>
            <w:tcBorders>
              <w:top w:val="nil"/>
              <w:left w:val="nil"/>
              <w:bottom w:val="single" w:sz="4" w:space="0" w:color="auto"/>
              <w:right w:val="single" w:sz="4" w:space="0" w:color="auto"/>
            </w:tcBorders>
            <w:shd w:val="clear" w:color="auto" w:fill="auto"/>
            <w:noWrap/>
            <w:vAlign w:val="bottom"/>
            <w:hideMark/>
          </w:tcPr>
          <w:p w14:paraId="5270B2B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48855433"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2402813</w:t>
            </w:r>
          </w:p>
        </w:tc>
        <w:tc>
          <w:tcPr>
            <w:tcW w:w="992" w:type="dxa"/>
            <w:tcBorders>
              <w:top w:val="nil"/>
              <w:left w:val="nil"/>
              <w:bottom w:val="single" w:sz="4" w:space="0" w:color="auto"/>
              <w:right w:val="single" w:sz="4" w:space="0" w:color="auto"/>
            </w:tcBorders>
            <w:shd w:val="clear" w:color="auto" w:fill="auto"/>
            <w:noWrap/>
            <w:vAlign w:val="bottom"/>
            <w:hideMark/>
          </w:tcPr>
          <w:p w14:paraId="3DFBFF1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17-Jul-17</w:t>
            </w:r>
          </w:p>
        </w:tc>
        <w:tc>
          <w:tcPr>
            <w:tcW w:w="1276" w:type="dxa"/>
            <w:tcBorders>
              <w:top w:val="nil"/>
              <w:left w:val="nil"/>
              <w:bottom w:val="single" w:sz="4" w:space="0" w:color="auto"/>
              <w:right w:val="single" w:sz="4" w:space="0" w:color="auto"/>
            </w:tcBorders>
            <w:shd w:val="clear" w:color="auto" w:fill="auto"/>
            <w:noWrap/>
            <w:vAlign w:val="bottom"/>
            <w:hideMark/>
          </w:tcPr>
          <w:p w14:paraId="07752784"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456 319,</w:t>
            </w:r>
            <w:r w:rsidRPr="001C4208">
              <w:rPr>
                <w:rFonts w:ascii="Arial" w:hAnsi="Arial" w:cs="Arial"/>
                <w:color w:val="000000"/>
                <w:sz w:val="16"/>
                <w:szCs w:val="16"/>
                <w:lang w:eastAsia="en-ZA"/>
              </w:rPr>
              <w:t xml:space="preserve">80 </w:t>
            </w:r>
          </w:p>
        </w:tc>
        <w:tc>
          <w:tcPr>
            <w:tcW w:w="992" w:type="dxa"/>
            <w:tcBorders>
              <w:top w:val="nil"/>
              <w:left w:val="nil"/>
              <w:bottom w:val="single" w:sz="4" w:space="0" w:color="auto"/>
              <w:right w:val="single" w:sz="4" w:space="0" w:color="auto"/>
            </w:tcBorders>
            <w:shd w:val="clear" w:color="auto" w:fill="auto"/>
            <w:noWrap/>
            <w:vAlign w:val="bottom"/>
            <w:hideMark/>
          </w:tcPr>
          <w:p w14:paraId="34799B7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011DBN17</w:t>
            </w:r>
          </w:p>
        </w:tc>
        <w:tc>
          <w:tcPr>
            <w:tcW w:w="992" w:type="dxa"/>
            <w:tcBorders>
              <w:top w:val="nil"/>
              <w:left w:val="nil"/>
              <w:bottom w:val="single" w:sz="4" w:space="0" w:color="auto"/>
              <w:right w:val="single" w:sz="4" w:space="0" w:color="auto"/>
            </w:tcBorders>
            <w:shd w:val="clear" w:color="auto" w:fill="auto"/>
            <w:noWrap/>
            <w:vAlign w:val="bottom"/>
            <w:hideMark/>
          </w:tcPr>
          <w:p w14:paraId="384EEE8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11-Jul-17</w:t>
            </w:r>
          </w:p>
        </w:tc>
        <w:tc>
          <w:tcPr>
            <w:tcW w:w="993" w:type="dxa"/>
            <w:tcBorders>
              <w:top w:val="nil"/>
              <w:left w:val="nil"/>
              <w:bottom w:val="single" w:sz="4" w:space="0" w:color="auto"/>
              <w:right w:val="single" w:sz="4" w:space="0" w:color="auto"/>
            </w:tcBorders>
            <w:shd w:val="clear" w:color="auto" w:fill="auto"/>
            <w:noWrap/>
            <w:vAlign w:val="bottom"/>
            <w:hideMark/>
          </w:tcPr>
          <w:p w14:paraId="47210B3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9B7AE2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456 319,</w:t>
            </w:r>
            <w:r w:rsidRPr="001C4208">
              <w:rPr>
                <w:rFonts w:ascii="Arial" w:hAnsi="Arial" w:cs="Arial"/>
                <w:color w:val="000000"/>
                <w:sz w:val="16"/>
                <w:szCs w:val="16"/>
                <w:lang w:eastAsia="en-ZA"/>
              </w:rPr>
              <w:t xml:space="preserve">80 </w:t>
            </w:r>
          </w:p>
        </w:tc>
      </w:tr>
      <w:tr w:rsidR="006D4574" w:rsidRPr="00FF2964" w14:paraId="40D16969"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0AA5A881"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5</w:t>
            </w:r>
          </w:p>
        </w:tc>
        <w:tc>
          <w:tcPr>
            <w:tcW w:w="1134" w:type="dxa"/>
            <w:tcBorders>
              <w:top w:val="nil"/>
              <w:left w:val="nil"/>
              <w:bottom w:val="single" w:sz="4" w:space="0" w:color="auto"/>
              <w:right w:val="single" w:sz="4" w:space="0" w:color="auto"/>
            </w:tcBorders>
            <w:shd w:val="clear" w:color="auto" w:fill="auto"/>
            <w:noWrap/>
            <w:vAlign w:val="bottom"/>
            <w:hideMark/>
          </w:tcPr>
          <w:p w14:paraId="103E127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85627A8"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2402817</w:t>
            </w:r>
          </w:p>
        </w:tc>
        <w:tc>
          <w:tcPr>
            <w:tcW w:w="992" w:type="dxa"/>
            <w:tcBorders>
              <w:top w:val="nil"/>
              <w:left w:val="nil"/>
              <w:bottom w:val="single" w:sz="4" w:space="0" w:color="auto"/>
              <w:right w:val="single" w:sz="4" w:space="0" w:color="auto"/>
            </w:tcBorders>
            <w:shd w:val="clear" w:color="auto" w:fill="auto"/>
            <w:noWrap/>
            <w:vAlign w:val="bottom"/>
            <w:hideMark/>
          </w:tcPr>
          <w:p w14:paraId="5C3C311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17-Jul-17</w:t>
            </w:r>
          </w:p>
        </w:tc>
        <w:tc>
          <w:tcPr>
            <w:tcW w:w="1276" w:type="dxa"/>
            <w:tcBorders>
              <w:top w:val="nil"/>
              <w:left w:val="nil"/>
              <w:bottom w:val="single" w:sz="4" w:space="0" w:color="auto"/>
              <w:right w:val="single" w:sz="4" w:space="0" w:color="auto"/>
            </w:tcBorders>
            <w:shd w:val="clear" w:color="auto" w:fill="auto"/>
            <w:noWrap/>
            <w:vAlign w:val="bottom"/>
            <w:hideMark/>
          </w:tcPr>
          <w:p w14:paraId="0C354AF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231 107,</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738A350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111PTA17</w:t>
            </w:r>
          </w:p>
        </w:tc>
        <w:tc>
          <w:tcPr>
            <w:tcW w:w="992" w:type="dxa"/>
            <w:tcBorders>
              <w:top w:val="nil"/>
              <w:left w:val="nil"/>
              <w:bottom w:val="single" w:sz="4" w:space="0" w:color="auto"/>
              <w:right w:val="single" w:sz="4" w:space="0" w:color="auto"/>
            </w:tcBorders>
            <w:shd w:val="clear" w:color="auto" w:fill="auto"/>
            <w:noWrap/>
            <w:vAlign w:val="bottom"/>
            <w:hideMark/>
          </w:tcPr>
          <w:p w14:paraId="18224AE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11-Jul-17</w:t>
            </w:r>
          </w:p>
        </w:tc>
        <w:tc>
          <w:tcPr>
            <w:tcW w:w="993" w:type="dxa"/>
            <w:tcBorders>
              <w:top w:val="nil"/>
              <w:left w:val="nil"/>
              <w:bottom w:val="single" w:sz="4" w:space="0" w:color="auto"/>
              <w:right w:val="single" w:sz="4" w:space="0" w:color="auto"/>
            </w:tcBorders>
            <w:shd w:val="clear" w:color="auto" w:fill="auto"/>
            <w:noWrap/>
            <w:vAlign w:val="bottom"/>
            <w:hideMark/>
          </w:tcPr>
          <w:p w14:paraId="76A1553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264F0722"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231 107,</w:t>
            </w:r>
            <w:r w:rsidRPr="001C4208">
              <w:rPr>
                <w:rFonts w:ascii="Arial" w:hAnsi="Arial" w:cs="Arial"/>
                <w:color w:val="000000"/>
                <w:sz w:val="16"/>
                <w:szCs w:val="16"/>
                <w:lang w:eastAsia="en-ZA"/>
              </w:rPr>
              <w:t xml:space="preserve">00 </w:t>
            </w:r>
          </w:p>
        </w:tc>
      </w:tr>
      <w:tr w:rsidR="006D4574" w:rsidRPr="00FF2964" w14:paraId="3B895D50"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CC5B49D"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6</w:t>
            </w:r>
          </w:p>
        </w:tc>
        <w:tc>
          <w:tcPr>
            <w:tcW w:w="1134" w:type="dxa"/>
            <w:tcBorders>
              <w:top w:val="nil"/>
              <w:left w:val="nil"/>
              <w:bottom w:val="single" w:sz="4" w:space="0" w:color="auto"/>
              <w:right w:val="single" w:sz="4" w:space="0" w:color="auto"/>
            </w:tcBorders>
            <w:shd w:val="clear" w:color="auto" w:fill="auto"/>
            <w:noWrap/>
            <w:vAlign w:val="bottom"/>
            <w:hideMark/>
          </w:tcPr>
          <w:p w14:paraId="07AED23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8C3400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2403349</w:t>
            </w:r>
          </w:p>
        </w:tc>
        <w:tc>
          <w:tcPr>
            <w:tcW w:w="992" w:type="dxa"/>
            <w:tcBorders>
              <w:top w:val="nil"/>
              <w:left w:val="nil"/>
              <w:bottom w:val="single" w:sz="4" w:space="0" w:color="auto"/>
              <w:right w:val="single" w:sz="4" w:space="0" w:color="auto"/>
            </w:tcBorders>
            <w:shd w:val="clear" w:color="auto" w:fill="auto"/>
            <w:noWrap/>
            <w:vAlign w:val="bottom"/>
            <w:hideMark/>
          </w:tcPr>
          <w:p w14:paraId="557C214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01-Aug-17</w:t>
            </w:r>
          </w:p>
        </w:tc>
        <w:tc>
          <w:tcPr>
            <w:tcW w:w="1276" w:type="dxa"/>
            <w:tcBorders>
              <w:top w:val="nil"/>
              <w:left w:val="nil"/>
              <w:bottom w:val="single" w:sz="4" w:space="0" w:color="auto"/>
              <w:right w:val="single" w:sz="4" w:space="0" w:color="auto"/>
            </w:tcBorders>
            <w:shd w:val="clear" w:color="auto" w:fill="auto"/>
            <w:noWrap/>
            <w:vAlign w:val="bottom"/>
            <w:hideMark/>
          </w:tcPr>
          <w:p w14:paraId="1615D812"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1 443 855,</w:t>
            </w:r>
            <w:r w:rsidRPr="001C4208">
              <w:rPr>
                <w:rFonts w:ascii="Arial" w:hAnsi="Arial" w:cs="Arial"/>
                <w:color w:val="000000"/>
                <w:sz w:val="16"/>
                <w:szCs w:val="16"/>
                <w:lang w:eastAsia="en-ZA"/>
              </w:rPr>
              <w:t xml:space="preserve">25 </w:t>
            </w:r>
          </w:p>
        </w:tc>
        <w:tc>
          <w:tcPr>
            <w:tcW w:w="992" w:type="dxa"/>
            <w:tcBorders>
              <w:top w:val="nil"/>
              <w:left w:val="nil"/>
              <w:bottom w:val="single" w:sz="4" w:space="0" w:color="auto"/>
              <w:right w:val="single" w:sz="4" w:space="0" w:color="auto"/>
            </w:tcBorders>
            <w:shd w:val="clear" w:color="auto" w:fill="auto"/>
            <w:noWrap/>
            <w:vAlign w:val="bottom"/>
            <w:hideMark/>
          </w:tcPr>
          <w:p w14:paraId="5F0EE94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121PTA17</w:t>
            </w:r>
          </w:p>
        </w:tc>
        <w:tc>
          <w:tcPr>
            <w:tcW w:w="992" w:type="dxa"/>
            <w:tcBorders>
              <w:top w:val="nil"/>
              <w:left w:val="nil"/>
              <w:bottom w:val="single" w:sz="4" w:space="0" w:color="auto"/>
              <w:right w:val="single" w:sz="4" w:space="0" w:color="auto"/>
            </w:tcBorders>
            <w:shd w:val="clear" w:color="auto" w:fill="auto"/>
            <w:noWrap/>
            <w:vAlign w:val="bottom"/>
            <w:hideMark/>
          </w:tcPr>
          <w:p w14:paraId="5A173DB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48A7DD9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6AEDB01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1 443 855,</w:t>
            </w:r>
            <w:r w:rsidRPr="001C4208">
              <w:rPr>
                <w:rFonts w:ascii="Arial" w:hAnsi="Arial" w:cs="Arial"/>
                <w:color w:val="000000"/>
                <w:sz w:val="16"/>
                <w:szCs w:val="16"/>
                <w:lang w:eastAsia="en-ZA"/>
              </w:rPr>
              <w:t xml:space="preserve">25 </w:t>
            </w:r>
          </w:p>
        </w:tc>
      </w:tr>
      <w:tr w:rsidR="006D4574" w:rsidRPr="00FF2964" w14:paraId="5A43EA89"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1FCDA2C0"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7</w:t>
            </w:r>
          </w:p>
        </w:tc>
        <w:tc>
          <w:tcPr>
            <w:tcW w:w="1134" w:type="dxa"/>
            <w:tcBorders>
              <w:top w:val="nil"/>
              <w:left w:val="nil"/>
              <w:bottom w:val="single" w:sz="4" w:space="0" w:color="auto"/>
              <w:right w:val="single" w:sz="4" w:space="0" w:color="auto"/>
            </w:tcBorders>
            <w:shd w:val="clear" w:color="auto" w:fill="auto"/>
            <w:noWrap/>
            <w:vAlign w:val="bottom"/>
            <w:hideMark/>
          </w:tcPr>
          <w:p w14:paraId="2EE96DA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4C215C1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2404882</w:t>
            </w:r>
          </w:p>
        </w:tc>
        <w:tc>
          <w:tcPr>
            <w:tcW w:w="992" w:type="dxa"/>
            <w:tcBorders>
              <w:top w:val="nil"/>
              <w:left w:val="nil"/>
              <w:bottom w:val="single" w:sz="4" w:space="0" w:color="auto"/>
              <w:right w:val="single" w:sz="4" w:space="0" w:color="auto"/>
            </w:tcBorders>
            <w:shd w:val="clear" w:color="auto" w:fill="auto"/>
            <w:noWrap/>
            <w:vAlign w:val="bottom"/>
            <w:hideMark/>
          </w:tcPr>
          <w:p w14:paraId="36D6BAD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13-Sep-17</w:t>
            </w:r>
          </w:p>
        </w:tc>
        <w:tc>
          <w:tcPr>
            <w:tcW w:w="1276" w:type="dxa"/>
            <w:tcBorders>
              <w:top w:val="nil"/>
              <w:left w:val="nil"/>
              <w:bottom w:val="single" w:sz="4" w:space="0" w:color="auto"/>
              <w:right w:val="single" w:sz="4" w:space="0" w:color="auto"/>
            </w:tcBorders>
            <w:shd w:val="clear" w:color="auto" w:fill="auto"/>
            <w:noWrap/>
            <w:vAlign w:val="bottom"/>
            <w:hideMark/>
          </w:tcPr>
          <w:p w14:paraId="66C9C34F"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101 200,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6556904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033PLK17</w:t>
            </w:r>
          </w:p>
        </w:tc>
        <w:tc>
          <w:tcPr>
            <w:tcW w:w="992" w:type="dxa"/>
            <w:tcBorders>
              <w:top w:val="nil"/>
              <w:left w:val="nil"/>
              <w:bottom w:val="single" w:sz="4" w:space="0" w:color="auto"/>
              <w:right w:val="single" w:sz="4" w:space="0" w:color="auto"/>
            </w:tcBorders>
            <w:shd w:val="clear" w:color="auto" w:fill="auto"/>
            <w:noWrap/>
            <w:vAlign w:val="bottom"/>
            <w:hideMark/>
          </w:tcPr>
          <w:p w14:paraId="44EADBA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00FA3F7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B605906"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101 200,</w:t>
            </w:r>
            <w:r w:rsidRPr="001C4208">
              <w:rPr>
                <w:rFonts w:ascii="Arial" w:hAnsi="Arial" w:cs="Arial"/>
                <w:color w:val="000000"/>
                <w:sz w:val="16"/>
                <w:szCs w:val="16"/>
                <w:lang w:eastAsia="en-ZA"/>
              </w:rPr>
              <w:t xml:space="preserve">00 </w:t>
            </w:r>
          </w:p>
        </w:tc>
      </w:tr>
      <w:tr w:rsidR="006D4574" w:rsidRPr="00FF2964" w14:paraId="205A6E21"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7A896750"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8</w:t>
            </w:r>
          </w:p>
        </w:tc>
        <w:tc>
          <w:tcPr>
            <w:tcW w:w="1134" w:type="dxa"/>
            <w:tcBorders>
              <w:top w:val="nil"/>
              <w:left w:val="nil"/>
              <w:bottom w:val="single" w:sz="4" w:space="0" w:color="auto"/>
              <w:right w:val="single" w:sz="4" w:space="0" w:color="auto"/>
            </w:tcBorders>
            <w:shd w:val="clear" w:color="auto" w:fill="auto"/>
            <w:noWrap/>
            <w:vAlign w:val="bottom"/>
            <w:hideMark/>
          </w:tcPr>
          <w:p w14:paraId="044D72F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2A40D808"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2404948</w:t>
            </w:r>
          </w:p>
        </w:tc>
        <w:tc>
          <w:tcPr>
            <w:tcW w:w="992" w:type="dxa"/>
            <w:tcBorders>
              <w:top w:val="nil"/>
              <w:left w:val="nil"/>
              <w:bottom w:val="single" w:sz="4" w:space="0" w:color="auto"/>
              <w:right w:val="single" w:sz="4" w:space="0" w:color="auto"/>
            </w:tcBorders>
            <w:shd w:val="clear" w:color="auto" w:fill="auto"/>
            <w:noWrap/>
            <w:vAlign w:val="bottom"/>
            <w:hideMark/>
          </w:tcPr>
          <w:p w14:paraId="14AC846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14-Sep-17</w:t>
            </w:r>
          </w:p>
        </w:tc>
        <w:tc>
          <w:tcPr>
            <w:tcW w:w="1276" w:type="dxa"/>
            <w:tcBorders>
              <w:top w:val="nil"/>
              <w:left w:val="nil"/>
              <w:bottom w:val="single" w:sz="4" w:space="0" w:color="auto"/>
              <w:right w:val="single" w:sz="4" w:space="0" w:color="auto"/>
            </w:tcBorders>
            <w:shd w:val="clear" w:color="auto" w:fill="auto"/>
            <w:noWrap/>
            <w:vAlign w:val="bottom"/>
            <w:hideMark/>
          </w:tcPr>
          <w:p w14:paraId="395F05B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1 172 829,</w:t>
            </w:r>
            <w:r w:rsidRPr="001C4208">
              <w:rPr>
                <w:rFonts w:ascii="Arial" w:hAnsi="Arial" w:cs="Arial"/>
                <w:color w:val="000000"/>
                <w:sz w:val="16"/>
                <w:szCs w:val="16"/>
                <w:lang w:eastAsia="en-ZA"/>
              </w:rPr>
              <w:t xml:space="preserve">56 </w:t>
            </w:r>
          </w:p>
        </w:tc>
        <w:tc>
          <w:tcPr>
            <w:tcW w:w="992" w:type="dxa"/>
            <w:tcBorders>
              <w:top w:val="nil"/>
              <w:left w:val="nil"/>
              <w:bottom w:val="single" w:sz="4" w:space="0" w:color="auto"/>
              <w:right w:val="single" w:sz="4" w:space="0" w:color="auto"/>
            </w:tcBorders>
            <w:shd w:val="clear" w:color="auto" w:fill="auto"/>
            <w:noWrap/>
            <w:vAlign w:val="bottom"/>
            <w:hideMark/>
          </w:tcPr>
          <w:p w14:paraId="0D6AB86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188PTA17</w:t>
            </w:r>
          </w:p>
        </w:tc>
        <w:tc>
          <w:tcPr>
            <w:tcW w:w="992" w:type="dxa"/>
            <w:tcBorders>
              <w:top w:val="nil"/>
              <w:left w:val="nil"/>
              <w:bottom w:val="single" w:sz="4" w:space="0" w:color="auto"/>
              <w:right w:val="single" w:sz="4" w:space="0" w:color="auto"/>
            </w:tcBorders>
            <w:shd w:val="clear" w:color="auto" w:fill="auto"/>
            <w:noWrap/>
            <w:vAlign w:val="bottom"/>
            <w:hideMark/>
          </w:tcPr>
          <w:p w14:paraId="52307A5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28D152C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161CF4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1 172 829,</w:t>
            </w:r>
            <w:r w:rsidRPr="001C4208">
              <w:rPr>
                <w:rFonts w:ascii="Arial" w:hAnsi="Arial" w:cs="Arial"/>
                <w:color w:val="000000"/>
                <w:sz w:val="16"/>
                <w:szCs w:val="16"/>
                <w:lang w:eastAsia="en-ZA"/>
              </w:rPr>
              <w:t xml:space="preserve">56 </w:t>
            </w:r>
          </w:p>
        </w:tc>
      </w:tr>
      <w:tr w:rsidR="006D4574" w:rsidRPr="00FF2964" w14:paraId="6AB4BF51"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83FA17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9</w:t>
            </w:r>
          </w:p>
        </w:tc>
        <w:tc>
          <w:tcPr>
            <w:tcW w:w="1134" w:type="dxa"/>
            <w:tcBorders>
              <w:top w:val="nil"/>
              <w:left w:val="nil"/>
              <w:bottom w:val="single" w:sz="4" w:space="0" w:color="auto"/>
              <w:right w:val="single" w:sz="4" w:space="0" w:color="auto"/>
            </w:tcBorders>
            <w:shd w:val="clear" w:color="auto" w:fill="auto"/>
            <w:noWrap/>
            <w:vAlign w:val="bottom"/>
            <w:hideMark/>
          </w:tcPr>
          <w:p w14:paraId="4C21F70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4E0FCBAC"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2404950</w:t>
            </w:r>
          </w:p>
        </w:tc>
        <w:tc>
          <w:tcPr>
            <w:tcW w:w="992" w:type="dxa"/>
            <w:tcBorders>
              <w:top w:val="nil"/>
              <w:left w:val="nil"/>
              <w:bottom w:val="single" w:sz="4" w:space="0" w:color="auto"/>
              <w:right w:val="single" w:sz="4" w:space="0" w:color="auto"/>
            </w:tcBorders>
            <w:shd w:val="clear" w:color="auto" w:fill="auto"/>
            <w:noWrap/>
            <w:vAlign w:val="bottom"/>
            <w:hideMark/>
          </w:tcPr>
          <w:p w14:paraId="4F055B6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14-Sep-17</w:t>
            </w:r>
          </w:p>
        </w:tc>
        <w:tc>
          <w:tcPr>
            <w:tcW w:w="1276" w:type="dxa"/>
            <w:tcBorders>
              <w:top w:val="nil"/>
              <w:left w:val="nil"/>
              <w:bottom w:val="single" w:sz="4" w:space="0" w:color="auto"/>
              <w:right w:val="single" w:sz="4" w:space="0" w:color="auto"/>
            </w:tcBorders>
            <w:shd w:val="clear" w:color="auto" w:fill="auto"/>
            <w:noWrap/>
            <w:vAlign w:val="bottom"/>
            <w:hideMark/>
          </w:tcPr>
          <w:p w14:paraId="1B914B8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393 021,</w:t>
            </w:r>
            <w:r w:rsidRPr="001C4208">
              <w:rPr>
                <w:rFonts w:ascii="Arial" w:hAnsi="Arial" w:cs="Arial"/>
                <w:color w:val="000000"/>
                <w:sz w:val="16"/>
                <w:szCs w:val="16"/>
                <w:lang w:eastAsia="en-ZA"/>
              </w:rPr>
              <w:t xml:space="preserve">34 </w:t>
            </w:r>
          </w:p>
        </w:tc>
        <w:tc>
          <w:tcPr>
            <w:tcW w:w="992" w:type="dxa"/>
            <w:tcBorders>
              <w:top w:val="nil"/>
              <w:left w:val="nil"/>
              <w:bottom w:val="single" w:sz="4" w:space="0" w:color="auto"/>
              <w:right w:val="single" w:sz="4" w:space="0" w:color="auto"/>
            </w:tcBorders>
            <w:shd w:val="clear" w:color="auto" w:fill="auto"/>
            <w:noWrap/>
            <w:vAlign w:val="bottom"/>
            <w:hideMark/>
          </w:tcPr>
          <w:p w14:paraId="300C29B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055DBN17</w:t>
            </w:r>
          </w:p>
        </w:tc>
        <w:tc>
          <w:tcPr>
            <w:tcW w:w="992" w:type="dxa"/>
            <w:tcBorders>
              <w:top w:val="nil"/>
              <w:left w:val="nil"/>
              <w:bottom w:val="single" w:sz="4" w:space="0" w:color="auto"/>
              <w:right w:val="single" w:sz="4" w:space="0" w:color="auto"/>
            </w:tcBorders>
            <w:shd w:val="clear" w:color="auto" w:fill="auto"/>
            <w:noWrap/>
            <w:vAlign w:val="bottom"/>
            <w:hideMark/>
          </w:tcPr>
          <w:p w14:paraId="5DA9A5A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31-Aug-17</w:t>
            </w:r>
          </w:p>
        </w:tc>
        <w:tc>
          <w:tcPr>
            <w:tcW w:w="993" w:type="dxa"/>
            <w:tcBorders>
              <w:top w:val="nil"/>
              <w:left w:val="nil"/>
              <w:bottom w:val="single" w:sz="4" w:space="0" w:color="auto"/>
              <w:right w:val="single" w:sz="4" w:space="0" w:color="auto"/>
            </w:tcBorders>
            <w:shd w:val="clear" w:color="auto" w:fill="auto"/>
            <w:noWrap/>
            <w:vAlign w:val="bottom"/>
            <w:hideMark/>
          </w:tcPr>
          <w:p w14:paraId="5045C74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FFA91B6"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393 021,</w:t>
            </w:r>
            <w:r w:rsidRPr="001C4208">
              <w:rPr>
                <w:rFonts w:ascii="Arial" w:hAnsi="Arial" w:cs="Arial"/>
                <w:color w:val="000000"/>
                <w:sz w:val="16"/>
                <w:szCs w:val="16"/>
                <w:lang w:eastAsia="en-ZA"/>
              </w:rPr>
              <w:t xml:space="preserve">34 </w:t>
            </w:r>
          </w:p>
        </w:tc>
      </w:tr>
      <w:tr w:rsidR="006D4574" w:rsidRPr="00FF2964" w14:paraId="389AF369"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31C7C37"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10</w:t>
            </w:r>
          </w:p>
        </w:tc>
        <w:tc>
          <w:tcPr>
            <w:tcW w:w="1134" w:type="dxa"/>
            <w:tcBorders>
              <w:top w:val="nil"/>
              <w:left w:val="nil"/>
              <w:bottom w:val="single" w:sz="4" w:space="0" w:color="auto"/>
              <w:right w:val="single" w:sz="4" w:space="0" w:color="auto"/>
            </w:tcBorders>
            <w:shd w:val="clear" w:color="auto" w:fill="auto"/>
            <w:noWrap/>
            <w:vAlign w:val="bottom"/>
            <w:hideMark/>
          </w:tcPr>
          <w:p w14:paraId="66D6122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D829F7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2406146</w:t>
            </w:r>
          </w:p>
        </w:tc>
        <w:tc>
          <w:tcPr>
            <w:tcW w:w="992" w:type="dxa"/>
            <w:tcBorders>
              <w:top w:val="nil"/>
              <w:left w:val="nil"/>
              <w:bottom w:val="single" w:sz="4" w:space="0" w:color="auto"/>
              <w:right w:val="single" w:sz="4" w:space="0" w:color="auto"/>
            </w:tcBorders>
            <w:shd w:val="clear" w:color="auto" w:fill="auto"/>
            <w:noWrap/>
            <w:vAlign w:val="bottom"/>
            <w:hideMark/>
          </w:tcPr>
          <w:p w14:paraId="572D188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78140ED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823 005,</w:t>
            </w:r>
            <w:r w:rsidRPr="001C4208">
              <w:rPr>
                <w:rFonts w:ascii="Arial" w:hAnsi="Arial" w:cs="Arial"/>
                <w:color w:val="000000"/>
                <w:sz w:val="16"/>
                <w:szCs w:val="16"/>
                <w:lang w:eastAsia="en-ZA"/>
              </w:rPr>
              <w:t xml:space="preserve">41 </w:t>
            </w:r>
          </w:p>
        </w:tc>
        <w:tc>
          <w:tcPr>
            <w:tcW w:w="992" w:type="dxa"/>
            <w:tcBorders>
              <w:top w:val="nil"/>
              <w:left w:val="nil"/>
              <w:bottom w:val="single" w:sz="4" w:space="0" w:color="auto"/>
              <w:right w:val="single" w:sz="4" w:space="0" w:color="auto"/>
            </w:tcBorders>
            <w:shd w:val="clear" w:color="auto" w:fill="auto"/>
            <w:noWrap/>
            <w:vAlign w:val="bottom"/>
            <w:hideMark/>
          </w:tcPr>
          <w:p w14:paraId="348A801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012PTA17A</w:t>
            </w:r>
          </w:p>
        </w:tc>
        <w:tc>
          <w:tcPr>
            <w:tcW w:w="992" w:type="dxa"/>
            <w:tcBorders>
              <w:top w:val="nil"/>
              <w:left w:val="nil"/>
              <w:bottom w:val="single" w:sz="4" w:space="0" w:color="auto"/>
              <w:right w:val="single" w:sz="4" w:space="0" w:color="auto"/>
            </w:tcBorders>
            <w:shd w:val="clear" w:color="auto" w:fill="auto"/>
            <w:noWrap/>
            <w:vAlign w:val="bottom"/>
            <w:hideMark/>
          </w:tcPr>
          <w:p w14:paraId="405FA89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11-Oct-17</w:t>
            </w:r>
          </w:p>
        </w:tc>
        <w:tc>
          <w:tcPr>
            <w:tcW w:w="993" w:type="dxa"/>
            <w:tcBorders>
              <w:top w:val="nil"/>
              <w:left w:val="nil"/>
              <w:bottom w:val="single" w:sz="4" w:space="0" w:color="auto"/>
              <w:right w:val="single" w:sz="4" w:space="0" w:color="auto"/>
            </w:tcBorders>
            <w:shd w:val="clear" w:color="auto" w:fill="auto"/>
            <w:noWrap/>
            <w:vAlign w:val="bottom"/>
            <w:hideMark/>
          </w:tcPr>
          <w:p w14:paraId="30D2E32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2561EBA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823 005,</w:t>
            </w:r>
            <w:r w:rsidRPr="001C4208">
              <w:rPr>
                <w:rFonts w:ascii="Arial" w:hAnsi="Arial" w:cs="Arial"/>
                <w:color w:val="000000"/>
                <w:sz w:val="16"/>
                <w:szCs w:val="16"/>
                <w:lang w:eastAsia="en-ZA"/>
              </w:rPr>
              <w:t xml:space="preserve">41 </w:t>
            </w:r>
          </w:p>
        </w:tc>
      </w:tr>
      <w:tr w:rsidR="006D4574" w:rsidRPr="00FF2964" w14:paraId="2D23303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B78D963"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11</w:t>
            </w:r>
          </w:p>
        </w:tc>
        <w:tc>
          <w:tcPr>
            <w:tcW w:w="1134" w:type="dxa"/>
            <w:tcBorders>
              <w:top w:val="nil"/>
              <w:left w:val="nil"/>
              <w:bottom w:val="single" w:sz="4" w:space="0" w:color="auto"/>
              <w:right w:val="single" w:sz="4" w:space="0" w:color="auto"/>
            </w:tcBorders>
            <w:shd w:val="clear" w:color="auto" w:fill="auto"/>
            <w:noWrap/>
            <w:vAlign w:val="bottom"/>
            <w:hideMark/>
          </w:tcPr>
          <w:p w14:paraId="5638876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1B03FF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2406149</w:t>
            </w:r>
          </w:p>
        </w:tc>
        <w:tc>
          <w:tcPr>
            <w:tcW w:w="992" w:type="dxa"/>
            <w:tcBorders>
              <w:top w:val="nil"/>
              <w:left w:val="nil"/>
              <w:bottom w:val="single" w:sz="4" w:space="0" w:color="auto"/>
              <w:right w:val="single" w:sz="4" w:space="0" w:color="auto"/>
            </w:tcBorders>
            <w:shd w:val="clear" w:color="auto" w:fill="auto"/>
            <w:noWrap/>
            <w:vAlign w:val="bottom"/>
            <w:hideMark/>
          </w:tcPr>
          <w:p w14:paraId="719362C9"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3E41BAB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473 025,</w:t>
            </w:r>
            <w:r w:rsidRPr="001C4208">
              <w:rPr>
                <w:rFonts w:ascii="Arial" w:hAnsi="Arial" w:cs="Arial"/>
                <w:color w:val="000000"/>
                <w:sz w:val="16"/>
                <w:szCs w:val="16"/>
                <w:lang w:eastAsia="en-ZA"/>
              </w:rPr>
              <w:t xml:space="preserve">56 </w:t>
            </w:r>
          </w:p>
        </w:tc>
        <w:tc>
          <w:tcPr>
            <w:tcW w:w="992" w:type="dxa"/>
            <w:tcBorders>
              <w:top w:val="nil"/>
              <w:left w:val="nil"/>
              <w:bottom w:val="single" w:sz="4" w:space="0" w:color="auto"/>
              <w:right w:val="single" w:sz="4" w:space="0" w:color="auto"/>
            </w:tcBorders>
            <w:shd w:val="clear" w:color="auto" w:fill="auto"/>
            <w:noWrap/>
            <w:vAlign w:val="bottom"/>
            <w:hideMark/>
          </w:tcPr>
          <w:p w14:paraId="7AA50ED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641PTA16A</w:t>
            </w:r>
          </w:p>
        </w:tc>
        <w:tc>
          <w:tcPr>
            <w:tcW w:w="992" w:type="dxa"/>
            <w:tcBorders>
              <w:top w:val="nil"/>
              <w:left w:val="nil"/>
              <w:bottom w:val="single" w:sz="4" w:space="0" w:color="auto"/>
              <w:right w:val="single" w:sz="4" w:space="0" w:color="auto"/>
            </w:tcBorders>
            <w:shd w:val="clear" w:color="auto" w:fill="auto"/>
            <w:noWrap/>
            <w:vAlign w:val="bottom"/>
            <w:hideMark/>
          </w:tcPr>
          <w:p w14:paraId="2938355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12-Oct-17</w:t>
            </w:r>
          </w:p>
        </w:tc>
        <w:tc>
          <w:tcPr>
            <w:tcW w:w="993" w:type="dxa"/>
            <w:tcBorders>
              <w:top w:val="nil"/>
              <w:left w:val="nil"/>
              <w:bottom w:val="single" w:sz="4" w:space="0" w:color="auto"/>
              <w:right w:val="single" w:sz="4" w:space="0" w:color="auto"/>
            </w:tcBorders>
            <w:shd w:val="clear" w:color="auto" w:fill="auto"/>
            <w:noWrap/>
            <w:vAlign w:val="bottom"/>
            <w:hideMark/>
          </w:tcPr>
          <w:p w14:paraId="6C620FC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9055890"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1C4208">
              <w:rPr>
                <w:rFonts w:ascii="Arial" w:hAnsi="Arial" w:cs="Arial"/>
                <w:color w:val="000000"/>
                <w:sz w:val="16"/>
                <w:szCs w:val="16"/>
                <w:lang w:eastAsia="en-ZA"/>
              </w:rPr>
              <w:t>47</w:t>
            </w:r>
            <w:r>
              <w:rPr>
                <w:rFonts w:ascii="Arial" w:hAnsi="Arial" w:cs="Arial"/>
                <w:color w:val="000000"/>
                <w:sz w:val="16"/>
                <w:szCs w:val="16"/>
                <w:lang w:eastAsia="en-ZA"/>
              </w:rPr>
              <w:t>3 025,</w:t>
            </w:r>
            <w:r w:rsidRPr="001C4208">
              <w:rPr>
                <w:rFonts w:ascii="Arial" w:hAnsi="Arial" w:cs="Arial"/>
                <w:color w:val="000000"/>
                <w:sz w:val="16"/>
                <w:szCs w:val="16"/>
                <w:lang w:eastAsia="en-ZA"/>
              </w:rPr>
              <w:t xml:space="preserve">56 </w:t>
            </w:r>
          </w:p>
        </w:tc>
      </w:tr>
      <w:tr w:rsidR="006D4574" w:rsidRPr="00FF2964" w14:paraId="41DCE169"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9FD14F5"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12</w:t>
            </w:r>
          </w:p>
        </w:tc>
        <w:tc>
          <w:tcPr>
            <w:tcW w:w="1134" w:type="dxa"/>
            <w:tcBorders>
              <w:top w:val="nil"/>
              <w:left w:val="nil"/>
              <w:bottom w:val="single" w:sz="4" w:space="0" w:color="auto"/>
              <w:right w:val="single" w:sz="4" w:space="0" w:color="auto"/>
            </w:tcBorders>
            <w:shd w:val="clear" w:color="auto" w:fill="auto"/>
            <w:noWrap/>
            <w:vAlign w:val="bottom"/>
            <w:hideMark/>
          </w:tcPr>
          <w:p w14:paraId="3D19BB3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F30205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2406147</w:t>
            </w:r>
          </w:p>
        </w:tc>
        <w:tc>
          <w:tcPr>
            <w:tcW w:w="992" w:type="dxa"/>
            <w:tcBorders>
              <w:top w:val="nil"/>
              <w:left w:val="nil"/>
              <w:bottom w:val="single" w:sz="4" w:space="0" w:color="auto"/>
              <w:right w:val="single" w:sz="4" w:space="0" w:color="auto"/>
            </w:tcBorders>
            <w:shd w:val="clear" w:color="auto" w:fill="auto"/>
            <w:noWrap/>
            <w:vAlign w:val="bottom"/>
            <w:hideMark/>
          </w:tcPr>
          <w:p w14:paraId="1456ABDD"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5C0BFE7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685 939,</w:t>
            </w:r>
            <w:r w:rsidRPr="001C4208">
              <w:rPr>
                <w:rFonts w:ascii="Arial" w:hAnsi="Arial" w:cs="Arial"/>
                <w:color w:val="000000"/>
                <w:sz w:val="16"/>
                <w:szCs w:val="16"/>
                <w:lang w:eastAsia="en-ZA"/>
              </w:rPr>
              <w:t xml:space="preserve">88 </w:t>
            </w:r>
          </w:p>
        </w:tc>
        <w:tc>
          <w:tcPr>
            <w:tcW w:w="992" w:type="dxa"/>
            <w:tcBorders>
              <w:top w:val="nil"/>
              <w:left w:val="nil"/>
              <w:bottom w:val="single" w:sz="4" w:space="0" w:color="auto"/>
              <w:right w:val="single" w:sz="4" w:space="0" w:color="auto"/>
            </w:tcBorders>
            <w:shd w:val="clear" w:color="auto" w:fill="auto"/>
            <w:noWrap/>
            <w:vAlign w:val="bottom"/>
            <w:hideMark/>
          </w:tcPr>
          <w:p w14:paraId="532E42D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377PTA17</w:t>
            </w:r>
          </w:p>
        </w:tc>
        <w:tc>
          <w:tcPr>
            <w:tcW w:w="992" w:type="dxa"/>
            <w:tcBorders>
              <w:top w:val="nil"/>
              <w:left w:val="nil"/>
              <w:bottom w:val="single" w:sz="4" w:space="0" w:color="auto"/>
              <w:right w:val="single" w:sz="4" w:space="0" w:color="auto"/>
            </w:tcBorders>
            <w:shd w:val="clear" w:color="auto" w:fill="auto"/>
            <w:noWrap/>
            <w:vAlign w:val="bottom"/>
            <w:hideMark/>
          </w:tcPr>
          <w:p w14:paraId="30C73EF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12-Oct-17</w:t>
            </w:r>
          </w:p>
        </w:tc>
        <w:tc>
          <w:tcPr>
            <w:tcW w:w="993" w:type="dxa"/>
            <w:tcBorders>
              <w:top w:val="nil"/>
              <w:left w:val="nil"/>
              <w:bottom w:val="single" w:sz="4" w:space="0" w:color="auto"/>
              <w:right w:val="single" w:sz="4" w:space="0" w:color="auto"/>
            </w:tcBorders>
            <w:shd w:val="clear" w:color="auto" w:fill="auto"/>
            <w:noWrap/>
            <w:vAlign w:val="bottom"/>
            <w:hideMark/>
          </w:tcPr>
          <w:p w14:paraId="66C79C8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12CC476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685 939,</w:t>
            </w:r>
            <w:r w:rsidRPr="001C4208">
              <w:rPr>
                <w:rFonts w:ascii="Arial" w:hAnsi="Arial" w:cs="Arial"/>
                <w:color w:val="000000"/>
                <w:sz w:val="16"/>
                <w:szCs w:val="16"/>
                <w:lang w:eastAsia="en-ZA"/>
              </w:rPr>
              <w:t xml:space="preserve">88 </w:t>
            </w:r>
          </w:p>
        </w:tc>
      </w:tr>
      <w:tr w:rsidR="006D4574" w:rsidRPr="00FF2964" w14:paraId="1C0D0682"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51C0578E"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13</w:t>
            </w:r>
          </w:p>
        </w:tc>
        <w:tc>
          <w:tcPr>
            <w:tcW w:w="1134" w:type="dxa"/>
            <w:tcBorders>
              <w:top w:val="nil"/>
              <w:left w:val="nil"/>
              <w:bottom w:val="single" w:sz="4" w:space="0" w:color="auto"/>
              <w:right w:val="single" w:sz="4" w:space="0" w:color="auto"/>
            </w:tcBorders>
            <w:shd w:val="clear" w:color="auto" w:fill="auto"/>
            <w:noWrap/>
            <w:vAlign w:val="bottom"/>
            <w:hideMark/>
          </w:tcPr>
          <w:p w14:paraId="5AEBB75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1FE4FC1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2406162</w:t>
            </w:r>
          </w:p>
        </w:tc>
        <w:tc>
          <w:tcPr>
            <w:tcW w:w="992" w:type="dxa"/>
            <w:tcBorders>
              <w:top w:val="nil"/>
              <w:left w:val="nil"/>
              <w:bottom w:val="single" w:sz="4" w:space="0" w:color="auto"/>
              <w:right w:val="single" w:sz="4" w:space="0" w:color="auto"/>
            </w:tcBorders>
            <w:shd w:val="clear" w:color="auto" w:fill="auto"/>
            <w:noWrap/>
            <w:vAlign w:val="bottom"/>
            <w:hideMark/>
          </w:tcPr>
          <w:p w14:paraId="2EA6D6E4"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23-Oct-17</w:t>
            </w:r>
          </w:p>
        </w:tc>
        <w:tc>
          <w:tcPr>
            <w:tcW w:w="1276" w:type="dxa"/>
            <w:tcBorders>
              <w:top w:val="nil"/>
              <w:left w:val="nil"/>
              <w:bottom w:val="single" w:sz="4" w:space="0" w:color="auto"/>
              <w:right w:val="single" w:sz="4" w:space="0" w:color="auto"/>
            </w:tcBorders>
            <w:shd w:val="clear" w:color="auto" w:fill="auto"/>
            <w:noWrap/>
            <w:vAlign w:val="bottom"/>
            <w:hideMark/>
          </w:tcPr>
          <w:p w14:paraId="518EC3F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1 406 379,</w:t>
            </w:r>
            <w:r w:rsidRPr="001C4208">
              <w:rPr>
                <w:rFonts w:ascii="Arial" w:hAnsi="Arial" w:cs="Arial"/>
                <w:color w:val="000000"/>
                <w:sz w:val="16"/>
                <w:szCs w:val="16"/>
                <w:lang w:eastAsia="en-ZA"/>
              </w:rPr>
              <w:t xml:space="preserve">76 </w:t>
            </w:r>
          </w:p>
        </w:tc>
        <w:tc>
          <w:tcPr>
            <w:tcW w:w="992" w:type="dxa"/>
            <w:tcBorders>
              <w:top w:val="nil"/>
              <w:left w:val="nil"/>
              <w:bottom w:val="single" w:sz="4" w:space="0" w:color="auto"/>
              <w:right w:val="single" w:sz="4" w:space="0" w:color="auto"/>
            </w:tcBorders>
            <w:shd w:val="clear" w:color="auto" w:fill="auto"/>
            <w:noWrap/>
            <w:vAlign w:val="bottom"/>
            <w:hideMark/>
          </w:tcPr>
          <w:p w14:paraId="6CFFC99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272PTA17</w:t>
            </w:r>
          </w:p>
        </w:tc>
        <w:tc>
          <w:tcPr>
            <w:tcW w:w="992" w:type="dxa"/>
            <w:tcBorders>
              <w:top w:val="nil"/>
              <w:left w:val="nil"/>
              <w:bottom w:val="single" w:sz="4" w:space="0" w:color="auto"/>
              <w:right w:val="single" w:sz="4" w:space="0" w:color="auto"/>
            </w:tcBorders>
            <w:shd w:val="clear" w:color="auto" w:fill="auto"/>
            <w:noWrap/>
            <w:vAlign w:val="bottom"/>
            <w:hideMark/>
          </w:tcPr>
          <w:p w14:paraId="2BE5AC4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250EF48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9C81651"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1 406 379,</w:t>
            </w:r>
            <w:r w:rsidRPr="001C4208">
              <w:rPr>
                <w:rFonts w:ascii="Arial" w:hAnsi="Arial" w:cs="Arial"/>
                <w:color w:val="000000"/>
                <w:sz w:val="16"/>
                <w:szCs w:val="16"/>
                <w:lang w:eastAsia="en-ZA"/>
              </w:rPr>
              <w:t xml:space="preserve">76 </w:t>
            </w:r>
          </w:p>
        </w:tc>
      </w:tr>
      <w:tr w:rsidR="006D4574" w:rsidRPr="00FF2964" w14:paraId="74EE0CA5"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ABF5DFA"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14</w:t>
            </w:r>
          </w:p>
        </w:tc>
        <w:tc>
          <w:tcPr>
            <w:tcW w:w="1134" w:type="dxa"/>
            <w:tcBorders>
              <w:top w:val="nil"/>
              <w:left w:val="nil"/>
              <w:bottom w:val="single" w:sz="4" w:space="0" w:color="auto"/>
              <w:right w:val="single" w:sz="4" w:space="0" w:color="auto"/>
            </w:tcBorders>
            <w:shd w:val="clear" w:color="auto" w:fill="auto"/>
            <w:noWrap/>
            <w:vAlign w:val="bottom"/>
            <w:hideMark/>
          </w:tcPr>
          <w:p w14:paraId="5A8514D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E7E4258"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2411603</w:t>
            </w:r>
          </w:p>
        </w:tc>
        <w:tc>
          <w:tcPr>
            <w:tcW w:w="992" w:type="dxa"/>
            <w:tcBorders>
              <w:top w:val="nil"/>
              <w:left w:val="nil"/>
              <w:bottom w:val="single" w:sz="4" w:space="0" w:color="auto"/>
              <w:right w:val="single" w:sz="4" w:space="0" w:color="auto"/>
            </w:tcBorders>
            <w:shd w:val="clear" w:color="auto" w:fill="auto"/>
            <w:noWrap/>
            <w:vAlign w:val="bottom"/>
            <w:hideMark/>
          </w:tcPr>
          <w:p w14:paraId="0CC3FE9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5609B6E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131 580,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4DBB690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248JHB17</w:t>
            </w:r>
          </w:p>
        </w:tc>
        <w:tc>
          <w:tcPr>
            <w:tcW w:w="992" w:type="dxa"/>
            <w:tcBorders>
              <w:top w:val="nil"/>
              <w:left w:val="nil"/>
              <w:bottom w:val="single" w:sz="4" w:space="0" w:color="auto"/>
              <w:right w:val="single" w:sz="4" w:space="0" w:color="auto"/>
            </w:tcBorders>
            <w:shd w:val="clear" w:color="auto" w:fill="auto"/>
            <w:noWrap/>
            <w:vAlign w:val="bottom"/>
            <w:hideMark/>
          </w:tcPr>
          <w:p w14:paraId="29BA187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6348CFD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7B5B3430"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131 580,</w:t>
            </w:r>
            <w:r w:rsidRPr="001C4208">
              <w:rPr>
                <w:rFonts w:ascii="Arial" w:hAnsi="Arial" w:cs="Arial"/>
                <w:color w:val="000000"/>
                <w:sz w:val="16"/>
                <w:szCs w:val="16"/>
                <w:lang w:eastAsia="en-ZA"/>
              </w:rPr>
              <w:t xml:space="preserve">00 </w:t>
            </w:r>
          </w:p>
        </w:tc>
      </w:tr>
      <w:tr w:rsidR="006D4574" w:rsidRPr="00FF2964" w14:paraId="0D6B7D91"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B6815D7"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15</w:t>
            </w:r>
          </w:p>
        </w:tc>
        <w:tc>
          <w:tcPr>
            <w:tcW w:w="1134" w:type="dxa"/>
            <w:tcBorders>
              <w:top w:val="nil"/>
              <w:left w:val="nil"/>
              <w:bottom w:val="single" w:sz="4" w:space="0" w:color="auto"/>
              <w:right w:val="single" w:sz="4" w:space="0" w:color="auto"/>
            </w:tcBorders>
            <w:shd w:val="clear" w:color="auto" w:fill="auto"/>
            <w:noWrap/>
            <w:vAlign w:val="bottom"/>
            <w:hideMark/>
          </w:tcPr>
          <w:p w14:paraId="131ADBB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086B7950"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2411604</w:t>
            </w:r>
          </w:p>
        </w:tc>
        <w:tc>
          <w:tcPr>
            <w:tcW w:w="992" w:type="dxa"/>
            <w:tcBorders>
              <w:top w:val="nil"/>
              <w:left w:val="nil"/>
              <w:bottom w:val="single" w:sz="4" w:space="0" w:color="auto"/>
              <w:right w:val="single" w:sz="4" w:space="0" w:color="auto"/>
            </w:tcBorders>
            <w:shd w:val="clear" w:color="auto" w:fill="auto"/>
            <w:noWrap/>
            <w:vAlign w:val="bottom"/>
            <w:hideMark/>
          </w:tcPr>
          <w:p w14:paraId="1E199B47"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5766A28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128 686,</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1775BD3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138PLK17</w:t>
            </w:r>
          </w:p>
        </w:tc>
        <w:tc>
          <w:tcPr>
            <w:tcW w:w="992" w:type="dxa"/>
            <w:tcBorders>
              <w:top w:val="nil"/>
              <w:left w:val="nil"/>
              <w:bottom w:val="single" w:sz="4" w:space="0" w:color="auto"/>
              <w:right w:val="single" w:sz="4" w:space="0" w:color="auto"/>
            </w:tcBorders>
            <w:shd w:val="clear" w:color="auto" w:fill="auto"/>
            <w:noWrap/>
            <w:vAlign w:val="bottom"/>
            <w:hideMark/>
          </w:tcPr>
          <w:p w14:paraId="1AE85B85"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5F0BB8C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5FBDBF94"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128 686,</w:t>
            </w:r>
            <w:r w:rsidRPr="001C4208">
              <w:rPr>
                <w:rFonts w:ascii="Arial" w:hAnsi="Arial" w:cs="Arial"/>
                <w:color w:val="000000"/>
                <w:sz w:val="16"/>
                <w:szCs w:val="16"/>
                <w:lang w:eastAsia="en-ZA"/>
              </w:rPr>
              <w:t xml:space="preserve">00 </w:t>
            </w:r>
          </w:p>
        </w:tc>
      </w:tr>
      <w:tr w:rsidR="006D4574" w:rsidRPr="00FF2964" w14:paraId="35508402"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FBCCD42"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16</w:t>
            </w:r>
          </w:p>
        </w:tc>
        <w:tc>
          <w:tcPr>
            <w:tcW w:w="1134" w:type="dxa"/>
            <w:tcBorders>
              <w:top w:val="nil"/>
              <w:left w:val="nil"/>
              <w:bottom w:val="single" w:sz="4" w:space="0" w:color="auto"/>
              <w:right w:val="single" w:sz="4" w:space="0" w:color="auto"/>
            </w:tcBorders>
            <w:shd w:val="clear" w:color="auto" w:fill="auto"/>
            <w:noWrap/>
            <w:vAlign w:val="bottom"/>
            <w:hideMark/>
          </w:tcPr>
          <w:p w14:paraId="391B55E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8BBAC13"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2411605</w:t>
            </w:r>
          </w:p>
        </w:tc>
        <w:tc>
          <w:tcPr>
            <w:tcW w:w="992" w:type="dxa"/>
            <w:tcBorders>
              <w:top w:val="nil"/>
              <w:left w:val="nil"/>
              <w:bottom w:val="single" w:sz="4" w:space="0" w:color="auto"/>
              <w:right w:val="single" w:sz="4" w:space="0" w:color="auto"/>
            </w:tcBorders>
            <w:shd w:val="clear" w:color="auto" w:fill="auto"/>
            <w:noWrap/>
            <w:vAlign w:val="bottom"/>
            <w:hideMark/>
          </w:tcPr>
          <w:p w14:paraId="02C54C58"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660E6D9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198 269,</w:t>
            </w:r>
            <w:r w:rsidRPr="001C4208">
              <w:rPr>
                <w:rFonts w:ascii="Arial" w:hAnsi="Arial" w:cs="Arial"/>
                <w:color w:val="000000"/>
                <w:sz w:val="16"/>
                <w:szCs w:val="16"/>
                <w:lang w:eastAsia="en-ZA"/>
              </w:rPr>
              <w:t xml:space="preserve">46 </w:t>
            </w:r>
          </w:p>
        </w:tc>
        <w:tc>
          <w:tcPr>
            <w:tcW w:w="992" w:type="dxa"/>
            <w:tcBorders>
              <w:top w:val="nil"/>
              <w:left w:val="nil"/>
              <w:bottom w:val="single" w:sz="4" w:space="0" w:color="auto"/>
              <w:right w:val="single" w:sz="4" w:space="0" w:color="auto"/>
            </w:tcBorders>
            <w:shd w:val="clear" w:color="auto" w:fill="auto"/>
            <w:noWrap/>
            <w:vAlign w:val="bottom"/>
            <w:hideMark/>
          </w:tcPr>
          <w:p w14:paraId="528FE8D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181PEL17</w:t>
            </w:r>
          </w:p>
        </w:tc>
        <w:tc>
          <w:tcPr>
            <w:tcW w:w="992" w:type="dxa"/>
            <w:tcBorders>
              <w:top w:val="nil"/>
              <w:left w:val="nil"/>
              <w:bottom w:val="single" w:sz="4" w:space="0" w:color="auto"/>
              <w:right w:val="single" w:sz="4" w:space="0" w:color="auto"/>
            </w:tcBorders>
            <w:shd w:val="clear" w:color="auto" w:fill="auto"/>
            <w:noWrap/>
            <w:vAlign w:val="bottom"/>
            <w:hideMark/>
          </w:tcPr>
          <w:p w14:paraId="75E56C6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7D7CB0DD"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3399FB75"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198 269,</w:t>
            </w:r>
            <w:r w:rsidRPr="001C4208">
              <w:rPr>
                <w:rFonts w:ascii="Arial" w:hAnsi="Arial" w:cs="Arial"/>
                <w:color w:val="000000"/>
                <w:sz w:val="16"/>
                <w:szCs w:val="16"/>
                <w:lang w:eastAsia="en-ZA"/>
              </w:rPr>
              <w:t xml:space="preserve">46 </w:t>
            </w:r>
          </w:p>
        </w:tc>
      </w:tr>
      <w:tr w:rsidR="006D4574" w:rsidRPr="00FF2964" w14:paraId="030DBFA7"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6CE505A8"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17</w:t>
            </w:r>
          </w:p>
        </w:tc>
        <w:tc>
          <w:tcPr>
            <w:tcW w:w="1134" w:type="dxa"/>
            <w:tcBorders>
              <w:top w:val="nil"/>
              <w:left w:val="nil"/>
              <w:bottom w:val="single" w:sz="4" w:space="0" w:color="auto"/>
              <w:right w:val="single" w:sz="4" w:space="0" w:color="auto"/>
            </w:tcBorders>
            <w:shd w:val="clear" w:color="auto" w:fill="auto"/>
            <w:noWrap/>
            <w:vAlign w:val="bottom"/>
            <w:hideMark/>
          </w:tcPr>
          <w:p w14:paraId="2917026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72C50E4C"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2411607</w:t>
            </w:r>
          </w:p>
        </w:tc>
        <w:tc>
          <w:tcPr>
            <w:tcW w:w="992" w:type="dxa"/>
            <w:tcBorders>
              <w:top w:val="nil"/>
              <w:left w:val="nil"/>
              <w:bottom w:val="single" w:sz="4" w:space="0" w:color="auto"/>
              <w:right w:val="single" w:sz="4" w:space="0" w:color="auto"/>
            </w:tcBorders>
            <w:shd w:val="clear" w:color="auto" w:fill="auto"/>
            <w:noWrap/>
            <w:vAlign w:val="bottom"/>
            <w:hideMark/>
          </w:tcPr>
          <w:p w14:paraId="0CC27FBC"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1CAB082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273 398,</w:t>
            </w:r>
            <w:r w:rsidRPr="001C4208">
              <w:rPr>
                <w:rFonts w:ascii="Arial" w:hAnsi="Arial" w:cs="Arial"/>
                <w:color w:val="000000"/>
                <w:sz w:val="16"/>
                <w:szCs w:val="16"/>
                <w:lang w:eastAsia="en-ZA"/>
              </w:rPr>
              <w:t xml:space="preserve">29 </w:t>
            </w:r>
          </w:p>
        </w:tc>
        <w:tc>
          <w:tcPr>
            <w:tcW w:w="992" w:type="dxa"/>
            <w:tcBorders>
              <w:top w:val="nil"/>
              <w:left w:val="nil"/>
              <w:bottom w:val="single" w:sz="4" w:space="0" w:color="auto"/>
              <w:right w:val="single" w:sz="4" w:space="0" w:color="auto"/>
            </w:tcBorders>
            <w:shd w:val="clear" w:color="auto" w:fill="auto"/>
            <w:noWrap/>
            <w:vAlign w:val="bottom"/>
            <w:hideMark/>
          </w:tcPr>
          <w:p w14:paraId="68652E4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138PEL17</w:t>
            </w:r>
          </w:p>
        </w:tc>
        <w:tc>
          <w:tcPr>
            <w:tcW w:w="992" w:type="dxa"/>
            <w:tcBorders>
              <w:top w:val="nil"/>
              <w:left w:val="nil"/>
              <w:bottom w:val="single" w:sz="4" w:space="0" w:color="auto"/>
              <w:right w:val="single" w:sz="4" w:space="0" w:color="auto"/>
            </w:tcBorders>
            <w:shd w:val="clear" w:color="auto" w:fill="auto"/>
            <w:noWrap/>
            <w:vAlign w:val="bottom"/>
            <w:hideMark/>
          </w:tcPr>
          <w:p w14:paraId="0CADB07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7E57881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7F0BCEE9"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273 398,</w:t>
            </w:r>
            <w:r w:rsidRPr="001C4208">
              <w:rPr>
                <w:rFonts w:ascii="Arial" w:hAnsi="Arial" w:cs="Arial"/>
                <w:color w:val="000000"/>
                <w:sz w:val="16"/>
                <w:szCs w:val="16"/>
                <w:lang w:eastAsia="en-ZA"/>
              </w:rPr>
              <w:t xml:space="preserve">29 </w:t>
            </w:r>
          </w:p>
        </w:tc>
      </w:tr>
      <w:tr w:rsidR="006D4574" w:rsidRPr="00FF2964" w14:paraId="48063D84"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17E18A6"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18</w:t>
            </w:r>
          </w:p>
        </w:tc>
        <w:tc>
          <w:tcPr>
            <w:tcW w:w="1134" w:type="dxa"/>
            <w:tcBorders>
              <w:top w:val="nil"/>
              <w:left w:val="nil"/>
              <w:bottom w:val="single" w:sz="4" w:space="0" w:color="auto"/>
              <w:right w:val="single" w:sz="4" w:space="0" w:color="auto"/>
            </w:tcBorders>
            <w:shd w:val="clear" w:color="auto" w:fill="auto"/>
            <w:noWrap/>
            <w:vAlign w:val="bottom"/>
            <w:hideMark/>
          </w:tcPr>
          <w:p w14:paraId="1D846DE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7C78057C"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2411597</w:t>
            </w:r>
          </w:p>
        </w:tc>
        <w:tc>
          <w:tcPr>
            <w:tcW w:w="992" w:type="dxa"/>
            <w:tcBorders>
              <w:top w:val="nil"/>
              <w:left w:val="nil"/>
              <w:bottom w:val="single" w:sz="4" w:space="0" w:color="auto"/>
              <w:right w:val="single" w:sz="4" w:space="0" w:color="auto"/>
            </w:tcBorders>
            <w:shd w:val="clear" w:color="auto" w:fill="auto"/>
            <w:noWrap/>
            <w:vAlign w:val="bottom"/>
            <w:hideMark/>
          </w:tcPr>
          <w:p w14:paraId="23776175"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35E27F46"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100 528,</w:t>
            </w:r>
            <w:r w:rsidRPr="001C4208">
              <w:rPr>
                <w:rFonts w:ascii="Arial" w:hAnsi="Arial" w:cs="Arial"/>
                <w:color w:val="000000"/>
                <w:sz w:val="16"/>
                <w:szCs w:val="16"/>
                <w:lang w:eastAsia="en-ZA"/>
              </w:rPr>
              <w:t xml:space="preserve">09 </w:t>
            </w:r>
          </w:p>
        </w:tc>
        <w:tc>
          <w:tcPr>
            <w:tcW w:w="992" w:type="dxa"/>
            <w:tcBorders>
              <w:top w:val="nil"/>
              <w:left w:val="nil"/>
              <w:bottom w:val="single" w:sz="4" w:space="0" w:color="auto"/>
              <w:right w:val="single" w:sz="4" w:space="0" w:color="auto"/>
            </w:tcBorders>
            <w:shd w:val="clear" w:color="auto" w:fill="auto"/>
            <w:noWrap/>
            <w:vAlign w:val="bottom"/>
            <w:hideMark/>
          </w:tcPr>
          <w:p w14:paraId="4D397BFE"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142MMB17</w:t>
            </w:r>
          </w:p>
        </w:tc>
        <w:tc>
          <w:tcPr>
            <w:tcW w:w="992" w:type="dxa"/>
            <w:tcBorders>
              <w:top w:val="nil"/>
              <w:left w:val="nil"/>
              <w:bottom w:val="single" w:sz="4" w:space="0" w:color="auto"/>
              <w:right w:val="single" w:sz="4" w:space="0" w:color="auto"/>
            </w:tcBorders>
            <w:shd w:val="clear" w:color="auto" w:fill="auto"/>
            <w:noWrap/>
            <w:vAlign w:val="bottom"/>
            <w:hideMark/>
          </w:tcPr>
          <w:p w14:paraId="315697C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6209018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E8CBB9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100 528,</w:t>
            </w:r>
            <w:r w:rsidRPr="001C4208">
              <w:rPr>
                <w:rFonts w:ascii="Arial" w:hAnsi="Arial" w:cs="Arial"/>
                <w:color w:val="000000"/>
                <w:sz w:val="16"/>
                <w:szCs w:val="16"/>
                <w:lang w:eastAsia="en-ZA"/>
              </w:rPr>
              <w:t xml:space="preserve">09 </w:t>
            </w:r>
          </w:p>
        </w:tc>
      </w:tr>
      <w:tr w:rsidR="006D4574" w:rsidRPr="00FF2964" w14:paraId="68FC3F5C"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272D5BC"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19</w:t>
            </w:r>
          </w:p>
        </w:tc>
        <w:tc>
          <w:tcPr>
            <w:tcW w:w="1134" w:type="dxa"/>
            <w:tcBorders>
              <w:top w:val="nil"/>
              <w:left w:val="nil"/>
              <w:bottom w:val="single" w:sz="4" w:space="0" w:color="auto"/>
              <w:right w:val="single" w:sz="4" w:space="0" w:color="auto"/>
            </w:tcBorders>
            <w:shd w:val="clear" w:color="auto" w:fill="auto"/>
            <w:noWrap/>
            <w:vAlign w:val="bottom"/>
            <w:hideMark/>
          </w:tcPr>
          <w:p w14:paraId="7A7E4C8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5A4B094C"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2411614</w:t>
            </w:r>
          </w:p>
        </w:tc>
        <w:tc>
          <w:tcPr>
            <w:tcW w:w="992" w:type="dxa"/>
            <w:tcBorders>
              <w:top w:val="nil"/>
              <w:left w:val="nil"/>
              <w:bottom w:val="single" w:sz="4" w:space="0" w:color="auto"/>
              <w:right w:val="single" w:sz="4" w:space="0" w:color="auto"/>
            </w:tcBorders>
            <w:shd w:val="clear" w:color="auto" w:fill="auto"/>
            <w:noWrap/>
            <w:vAlign w:val="bottom"/>
            <w:hideMark/>
          </w:tcPr>
          <w:p w14:paraId="0BB0873F"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23-Mar-18</w:t>
            </w:r>
          </w:p>
        </w:tc>
        <w:tc>
          <w:tcPr>
            <w:tcW w:w="1276" w:type="dxa"/>
            <w:tcBorders>
              <w:top w:val="nil"/>
              <w:left w:val="nil"/>
              <w:bottom w:val="single" w:sz="4" w:space="0" w:color="auto"/>
              <w:right w:val="single" w:sz="4" w:space="0" w:color="auto"/>
            </w:tcBorders>
            <w:shd w:val="clear" w:color="auto" w:fill="auto"/>
            <w:noWrap/>
            <w:vAlign w:val="bottom"/>
            <w:hideMark/>
          </w:tcPr>
          <w:p w14:paraId="0E413F2D"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926 141,</w:t>
            </w:r>
            <w:r w:rsidRPr="001C4208">
              <w:rPr>
                <w:rFonts w:ascii="Arial" w:hAnsi="Arial" w:cs="Arial"/>
                <w:color w:val="000000"/>
                <w:sz w:val="16"/>
                <w:szCs w:val="16"/>
                <w:lang w:eastAsia="en-ZA"/>
              </w:rPr>
              <w:t xml:space="preserve">87 </w:t>
            </w:r>
          </w:p>
        </w:tc>
        <w:tc>
          <w:tcPr>
            <w:tcW w:w="992" w:type="dxa"/>
            <w:tcBorders>
              <w:top w:val="nil"/>
              <w:left w:val="nil"/>
              <w:bottom w:val="single" w:sz="4" w:space="0" w:color="auto"/>
              <w:right w:val="single" w:sz="4" w:space="0" w:color="auto"/>
            </w:tcBorders>
            <w:shd w:val="clear" w:color="auto" w:fill="auto"/>
            <w:noWrap/>
            <w:vAlign w:val="bottom"/>
            <w:hideMark/>
          </w:tcPr>
          <w:p w14:paraId="7821592B"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450PTA17</w:t>
            </w:r>
          </w:p>
        </w:tc>
        <w:tc>
          <w:tcPr>
            <w:tcW w:w="992" w:type="dxa"/>
            <w:tcBorders>
              <w:top w:val="nil"/>
              <w:left w:val="nil"/>
              <w:bottom w:val="single" w:sz="4" w:space="0" w:color="auto"/>
              <w:right w:val="single" w:sz="4" w:space="0" w:color="auto"/>
            </w:tcBorders>
            <w:shd w:val="clear" w:color="auto" w:fill="auto"/>
            <w:noWrap/>
            <w:vAlign w:val="bottom"/>
            <w:hideMark/>
          </w:tcPr>
          <w:p w14:paraId="3266ACD3"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2800EB3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464BE77B"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926 141,</w:t>
            </w:r>
            <w:r w:rsidRPr="001C4208">
              <w:rPr>
                <w:rFonts w:ascii="Arial" w:hAnsi="Arial" w:cs="Arial"/>
                <w:color w:val="000000"/>
                <w:sz w:val="16"/>
                <w:szCs w:val="16"/>
                <w:lang w:eastAsia="en-ZA"/>
              </w:rPr>
              <w:t xml:space="preserve">87 </w:t>
            </w:r>
          </w:p>
        </w:tc>
      </w:tr>
      <w:tr w:rsidR="006D4574" w:rsidRPr="00FF2964" w14:paraId="6789DE0B"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301798EB"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20</w:t>
            </w:r>
          </w:p>
        </w:tc>
        <w:tc>
          <w:tcPr>
            <w:tcW w:w="1134" w:type="dxa"/>
            <w:tcBorders>
              <w:top w:val="nil"/>
              <w:left w:val="nil"/>
              <w:bottom w:val="single" w:sz="4" w:space="0" w:color="auto"/>
              <w:right w:val="single" w:sz="4" w:space="0" w:color="auto"/>
            </w:tcBorders>
            <w:shd w:val="clear" w:color="auto" w:fill="auto"/>
            <w:noWrap/>
            <w:vAlign w:val="bottom"/>
            <w:hideMark/>
          </w:tcPr>
          <w:p w14:paraId="145249D0"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33E66D4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2411639</w:t>
            </w:r>
          </w:p>
        </w:tc>
        <w:tc>
          <w:tcPr>
            <w:tcW w:w="992" w:type="dxa"/>
            <w:tcBorders>
              <w:top w:val="nil"/>
              <w:left w:val="nil"/>
              <w:bottom w:val="single" w:sz="4" w:space="0" w:color="auto"/>
              <w:right w:val="single" w:sz="4" w:space="0" w:color="auto"/>
            </w:tcBorders>
            <w:shd w:val="clear" w:color="auto" w:fill="auto"/>
            <w:noWrap/>
            <w:vAlign w:val="bottom"/>
            <w:hideMark/>
          </w:tcPr>
          <w:p w14:paraId="29FA3566"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26-Mar-18</w:t>
            </w:r>
          </w:p>
        </w:tc>
        <w:tc>
          <w:tcPr>
            <w:tcW w:w="1276" w:type="dxa"/>
            <w:tcBorders>
              <w:top w:val="nil"/>
              <w:left w:val="nil"/>
              <w:bottom w:val="single" w:sz="4" w:space="0" w:color="auto"/>
              <w:right w:val="single" w:sz="4" w:space="0" w:color="auto"/>
            </w:tcBorders>
            <w:shd w:val="clear" w:color="auto" w:fill="auto"/>
            <w:noWrap/>
            <w:vAlign w:val="bottom"/>
            <w:hideMark/>
          </w:tcPr>
          <w:p w14:paraId="7EDF5B46"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133 520,</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59BD88BC"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228CTN17</w:t>
            </w:r>
          </w:p>
        </w:tc>
        <w:tc>
          <w:tcPr>
            <w:tcW w:w="992" w:type="dxa"/>
            <w:tcBorders>
              <w:top w:val="nil"/>
              <w:left w:val="nil"/>
              <w:bottom w:val="single" w:sz="4" w:space="0" w:color="auto"/>
              <w:right w:val="single" w:sz="4" w:space="0" w:color="auto"/>
            </w:tcBorders>
            <w:shd w:val="clear" w:color="auto" w:fill="auto"/>
            <w:noWrap/>
            <w:vAlign w:val="bottom"/>
            <w:hideMark/>
          </w:tcPr>
          <w:p w14:paraId="57337B5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6D0EEF9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710BAA1C"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133 520,</w:t>
            </w:r>
            <w:r w:rsidRPr="001C4208">
              <w:rPr>
                <w:rFonts w:ascii="Arial" w:hAnsi="Arial" w:cs="Arial"/>
                <w:color w:val="000000"/>
                <w:sz w:val="16"/>
                <w:szCs w:val="16"/>
                <w:lang w:eastAsia="en-ZA"/>
              </w:rPr>
              <w:t xml:space="preserve">00 </w:t>
            </w:r>
          </w:p>
        </w:tc>
      </w:tr>
      <w:tr w:rsidR="006D4574" w:rsidRPr="00FF2964" w14:paraId="0245D6F0"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2F183F2A"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21</w:t>
            </w:r>
          </w:p>
        </w:tc>
        <w:tc>
          <w:tcPr>
            <w:tcW w:w="1134" w:type="dxa"/>
            <w:tcBorders>
              <w:top w:val="nil"/>
              <w:left w:val="nil"/>
              <w:bottom w:val="single" w:sz="4" w:space="0" w:color="auto"/>
              <w:right w:val="single" w:sz="4" w:space="0" w:color="auto"/>
            </w:tcBorders>
            <w:shd w:val="clear" w:color="auto" w:fill="auto"/>
            <w:noWrap/>
            <w:vAlign w:val="bottom"/>
            <w:hideMark/>
          </w:tcPr>
          <w:p w14:paraId="503BE8B4"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255B0EF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2411642</w:t>
            </w:r>
          </w:p>
        </w:tc>
        <w:tc>
          <w:tcPr>
            <w:tcW w:w="992" w:type="dxa"/>
            <w:tcBorders>
              <w:top w:val="nil"/>
              <w:left w:val="nil"/>
              <w:bottom w:val="single" w:sz="4" w:space="0" w:color="auto"/>
              <w:right w:val="single" w:sz="4" w:space="0" w:color="auto"/>
            </w:tcBorders>
            <w:shd w:val="clear" w:color="auto" w:fill="auto"/>
            <w:noWrap/>
            <w:vAlign w:val="bottom"/>
            <w:hideMark/>
          </w:tcPr>
          <w:p w14:paraId="31590D5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26-Mar-18</w:t>
            </w:r>
          </w:p>
        </w:tc>
        <w:tc>
          <w:tcPr>
            <w:tcW w:w="1276" w:type="dxa"/>
            <w:tcBorders>
              <w:top w:val="nil"/>
              <w:left w:val="nil"/>
              <w:bottom w:val="single" w:sz="4" w:space="0" w:color="auto"/>
              <w:right w:val="single" w:sz="4" w:space="0" w:color="auto"/>
            </w:tcBorders>
            <w:shd w:val="clear" w:color="auto" w:fill="auto"/>
            <w:noWrap/>
            <w:vAlign w:val="bottom"/>
            <w:hideMark/>
          </w:tcPr>
          <w:p w14:paraId="4060A721"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 xml:space="preserve">  67</w:t>
            </w:r>
            <w:r>
              <w:rPr>
                <w:rFonts w:ascii="Arial" w:hAnsi="Arial" w:cs="Arial"/>
                <w:color w:val="000000"/>
                <w:sz w:val="16"/>
                <w:szCs w:val="16"/>
                <w:lang w:eastAsia="en-ZA"/>
              </w:rPr>
              <w:t>3 445,</w:t>
            </w:r>
            <w:r w:rsidRPr="001C4208">
              <w:rPr>
                <w:rFonts w:ascii="Arial" w:hAnsi="Arial" w:cs="Arial"/>
                <w:color w:val="000000"/>
                <w:sz w:val="16"/>
                <w:szCs w:val="16"/>
                <w:lang w:eastAsia="en-ZA"/>
              </w:rPr>
              <w:t xml:space="preserve">72 </w:t>
            </w:r>
          </w:p>
        </w:tc>
        <w:tc>
          <w:tcPr>
            <w:tcW w:w="992" w:type="dxa"/>
            <w:tcBorders>
              <w:top w:val="nil"/>
              <w:left w:val="nil"/>
              <w:bottom w:val="single" w:sz="4" w:space="0" w:color="auto"/>
              <w:right w:val="single" w:sz="4" w:space="0" w:color="auto"/>
            </w:tcBorders>
            <w:shd w:val="clear" w:color="auto" w:fill="auto"/>
            <w:noWrap/>
            <w:vAlign w:val="bottom"/>
            <w:hideMark/>
          </w:tcPr>
          <w:p w14:paraId="56F87A7F"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522PTA17</w:t>
            </w:r>
          </w:p>
        </w:tc>
        <w:tc>
          <w:tcPr>
            <w:tcW w:w="992" w:type="dxa"/>
            <w:tcBorders>
              <w:top w:val="nil"/>
              <w:left w:val="nil"/>
              <w:bottom w:val="single" w:sz="4" w:space="0" w:color="auto"/>
              <w:right w:val="single" w:sz="4" w:space="0" w:color="auto"/>
            </w:tcBorders>
            <w:shd w:val="clear" w:color="auto" w:fill="auto"/>
            <w:noWrap/>
            <w:vAlign w:val="bottom"/>
            <w:hideMark/>
          </w:tcPr>
          <w:p w14:paraId="15804E5A"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764AA1F7"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283487AE"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673 445,</w:t>
            </w:r>
            <w:r w:rsidRPr="001C4208">
              <w:rPr>
                <w:rFonts w:ascii="Arial" w:hAnsi="Arial" w:cs="Arial"/>
                <w:color w:val="000000"/>
                <w:sz w:val="16"/>
                <w:szCs w:val="16"/>
                <w:lang w:eastAsia="en-ZA"/>
              </w:rPr>
              <w:t xml:space="preserve">72 </w:t>
            </w:r>
          </w:p>
        </w:tc>
      </w:tr>
      <w:tr w:rsidR="006D4574" w:rsidRPr="00FF2964" w14:paraId="15DAA350" w14:textId="77777777" w:rsidTr="006D4574">
        <w:trPr>
          <w:trHeight w:val="288"/>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C53558E" w14:textId="77777777" w:rsidR="006D4574" w:rsidRPr="001C4208" w:rsidRDefault="006D4574" w:rsidP="006D4574">
            <w:pPr>
              <w:spacing w:after="0" w:line="240" w:lineRule="auto"/>
              <w:jc w:val="center"/>
              <w:rPr>
                <w:rFonts w:ascii="Arial" w:hAnsi="Arial" w:cs="Arial"/>
                <w:color w:val="000000"/>
                <w:sz w:val="16"/>
                <w:szCs w:val="16"/>
                <w:lang w:eastAsia="en-ZA"/>
              </w:rPr>
            </w:pPr>
            <w:r w:rsidRPr="001C4208">
              <w:rPr>
                <w:rFonts w:ascii="Arial" w:hAnsi="Arial" w:cs="Arial"/>
                <w:color w:val="000000"/>
                <w:sz w:val="16"/>
                <w:szCs w:val="16"/>
                <w:lang w:eastAsia="en-ZA"/>
              </w:rPr>
              <w:t>22</w:t>
            </w:r>
          </w:p>
        </w:tc>
        <w:tc>
          <w:tcPr>
            <w:tcW w:w="1134" w:type="dxa"/>
            <w:tcBorders>
              <w:top w:val="nil"/>
              <w:left w:val="nil"/>
              <w:bottom w:val="single" w:sz="4" w:space="0" w:color="auto"/>
              <w:right w:val="single" w:sz="4" w:space="0" w:color="auto"/>
            </w:tcBorders>
            <w:shd w:val="clear" w:color="auto" w:fill="auto"/>
            <w:noWrap/>
            <w:vAlign w:val="bottom"/>
            <w:hideMark/>
          </w:tcPr>
          <w:p w14:paraId="34061469"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Department of Justice</w:t>
            </w:r>
          </w:p>
        </w:tc>
        <w:tc>
          <w:tcPr>
            <w:tcW w:w="964" w:type="dxa"/>
            <w:tcBorders>
              <w:top w:val="nil"/>
              <w:left w:val="nil"/>
              <w:bottom w:val="single" w:sz="4" w:space="0" w:color="auto"/>
              <w:right w:val="single" w:sz="4" w:space="0" w:color="auto"/>
            </w:tcBorders>
            <w:shd w:val="clear" w:color="auto" w:fill="auto"/>
            <w:noWrap/>
            <w:vAlign w:val="bottom"/>
            <w:hideMark/>
          </w:tcPr>
          <w:p w14:paraId="6849D93B"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2411668</w:t>
            </w:r>
          </w:p>
        </w:tc>
        <w:tc>
          <w:tcPr>
            <w:tcW w:w="992" w:type="dxa"/>
            <w:tcBorders>
              <w:top w:val="nil"/>
              <w:left w:val="nil"/>
              <w:bottom w:val="single" w:sz="4" w:space="0" w:color="auto"/>
              <w:right w:val="single" w:sz="4" w:space="0" w:color="auto"/>
            </w:tcBorders>
            <w:shd w:val="clear" w:color="auto" w:fill="auto"/>
            <w:noWrap/>
            <w:vAlign w:val="bottom"/>
            <w:hideMark/>
          </w:tcPr>
          <w:p w14:paraId="741FAB82" w14:textId="77777777" w:rsidR="006D4574" w:rsidRPr="001C4208" w:rsidRDefault="006D4574" w:rsidP="006D4574">
            <w:pPr>
              <w:spacing w:after="0" w:line="240" w:lineRule="auto"/>
              <w:jc w:val="right"/>
              <w:rPr>
                <w:rFonts w:ascii="Arial" w:hAnsi="Arial" w:cs="Arial"/>
                <w:color w:val="000000"/>
                <w:sz w:val="16"/>
                <w:szCs w:val="16"/>
                <w:lang w:eastAsia="en-ZA"/>
              </w:rPr>
            </w:pPr>
            <w:r w:rsidRPr="001C4208">
              <w:rPr>
                <w:rFonts w:ascii="Arial" w:hAnsi="Arial" w:cs="Arial"/>
                <w:color w:val="000000"/>
                <w:sz w:val="16"/>
                <w:szCs w:val="16"/>
                <w:lang w:eastAsia="en-ZA"/>
              </w:rPr>
              <w:t>28-Mar-18</w:t>
            </w:r>
          </w:p>
        </w:tc>
        <w:tc>
          <w:tcPr>
            <w:tcW w:w="1276" w:type="dxa"/>
            <w:tcBorders>
              <w:top w:val="nil"/>
              <w:left w:val="nil"/>
              <w:bottom w:val="single" w:sz="4" w:space="0" w:color="auto"/>
              <w:right w:val="single" w:sz="4" w:space="0" w:color="auto"/>
            </w:tcBorders>
            <w:shd w:val="clear" w:color="auto" w:fill="auto"/>
            <w:noWrap/>
            <w:vAlign w:val="bottom"/>
            <w:hideMark/>
          </w:tcPr>
          <w:p w14:paraId="7E039CD3"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155 221,</w:t>
            </w:r>
            <w:r w:rsidRPr="001C4208">
              <w:rPr>
                <w:rFonts w:ascii="Arial" w:hAnsi="Arial" w:cs="Arial"/>
                <w:color w:val="000000"/>
                <w:sz w:val="16"/>
                <w:szCs w:val="16"/>
                <w:lang w:eastAsia="en-ZA"/>
              </w:rPr>
              <w:t xml:space="preserve">00 </w:t>
            </w:r>
          </w:p>
        </w:tc>
        <w:tc>
          <w:tcPr>
            <w:tcW w:w="992" w:type="dxa"/>
            <w:tcBorders>
              <w:top w:val="nil"/>
              <w:left w:val="nil"/>
              <w:bottom w:val="single" w:sz="4" w:space="0" w:color="auto"/>
              <w:right w:val="single" w:sz="4" w:space="0" w:color="auto"/>
            </w:tcBorders>
            <w:shd w:val="clear" w:color="auto" w:fill="auto"/>
            <w:noWrap/>
            <w:vAlign w:val="bottom"/>
            <w:hideMark/>
          </w:tcPr>
          <w:p w14:paraId="6BA43B9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216DBN17</w:t>
            </w:r>
          </w:p>
        </w:tc>
        <w:tc>
          <w:tcPr>
            <w:tcW w:w="992" w:type="dxa"/>
            <w:tcBorders>
              <w:top w:val="nil"/>
              <w:left w:val="nil"/>
              <w:bottom w:val="single" w:sz="4" w:space="0" w:color="auto"/>
              <w:right w:val="single" w:sz="4" w:space="0" w:color="auto"/>
            </w:tcBorders>
            <w:shd w:val="clear" w:color="auto" w:fill="auto"/>
            <w:noWrap/>
            <w:vAlign w:val="bottom"/>
            <w:hideMark/>
          </w:tcPr>
          <w:p w14:paraId="168E1FB1"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13-Mar-18</w:t>
            </w:r>
          </w:p>
        </w:tc>
        <w:tc>
          <w:tcPr>
            <w:tcW w:w="993" w:type="dxa"/>
            <w:tcBorders>
              <w:top w:val="nil"/>
              <w:left w:val="nil"/>
              <w:bottom w:val="single" w:sz="4" w:space="0" w:color="auto"/>
              <w:right w:val="single" w:sz="4" w:space="0" w:color="auto"/>
            </w:tcBorders>
            <w:shd w:val="clear" w:color="auto" w:fill="auto"/>
            <w:noWrap/>
            <w:vAlign w:val="bottom"/>
            <w:hideMark/>
          </w:tcPr>
          <w:p w14:paraId="65628012"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color w:val="000000"/>
                <w:sz w:val="16"/>
                <w:szCs w:val="16"/>
                <w:lang w:eastAsia="en-ZA"/>
              </w:rPr>
              <w:t>Legal fees</w:t>
            </w:r>
          </w:p>
        </w:tc>
        <w:tc>
          <w:tcPr>
            <w:tcW w:w="1275" w:type="dxa"/>
            <w:tcBorders>
              <w:top w:val="nil"/>
              <w:left w:val="nil"/>
              <w:bottom w:val="single" w:sz="4" w:space="0" w:color="auto"/>
              <w:right w:val="single" w:sz="4" w:space="0" w:color="auto"/>
            </w:tcBorders>
            <w:shd w:val="clear" w:color="auto" w:fill="auto"/>
            <w:noWrap/>
            <w:vAlign w:val="bottom"/>
            <w:hideMark/>
          </w:tcPr>
          <w:p w14:paraId="0ED82A47" w14:textId="77777777" w:rsidR="006D4574" w:rsidRPr="001C4208"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155 221,</w:t>
            </w:r>
            <w:r w:rsidRPr="001C4208">
              <w:rPr>
                <w:rFonts w:ascii="Arial" w:hAnsi="Arial" w:cs="Arial"/>
                <w:color w:val="000000"/>
                <w:sz w:val="16"/>
                <w:szCs w:val="16"/>
                <w:lang w:eastAsia="en-ZA"/>
              </w:rPr>
              <w:t xml:space="preserve">00 </w:t>
            </w:r>
          </w:p>
        </w:tc>
      </w:tr>
      <w:tr w:rsidR="006D4574" w:rsidRPr="00FF2964" w14:paraId="1A806622" w14:textId="77777777" w:rsidTr="006D4574">
        <w:trPr>
          <w:trHeight w:val="300"/>
        </w:trPr>
        <w:tc>
          <w:tcPr>
            <w:tcW w:w="354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7EC68" w14:textId="77777777" w:rsidR="006D4574" w:rsidRPr="001C4208" w:rsidRDefault="006D4574" w:rsidP="006D4574">
            <w:pPr>
              <w:spacing w:after="0" w:line="240" w:lineRule="auto"/>
              <w:rPr>
                <w:rFonts w:ascii="Arial" w:hAnsi="Arial" w:cs="Arial"/>
                <w:color w:val="000000"/>
                <w:sz w:val="16"/>
                <w:szCs w:val="16"/>
                <w:lang w:eastAsia="en-ZA"/>
              </w:rPr>
            </w:pPr>
            <w:r w:rsidRPr="001C4208">
              <w:rPr>
                <w:rFonts w:ascii="Arial" w:hAnsi="Arial" w:cs="Arial"/>
                <w:b/>
                <w:bCs/>
                <w:color w:val="000000"/>
                <w:sz w:val="16"/>
                <w:szCs w:val="16"/>
                <w:lang w:eastAsia="en-ZA"/>
              </w:rPr>
              <w:t>Total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54266" w14:textId="77777777" w:rsidR="006D4574" w:rsidRPr="001C4208"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11 510 928,</w:t>
            </w:r>
            <w:r w:rsidRPr="001C4208">
              <w:rPr>
                <w:rFonts w:ascii="Arial" w:hAnsi="Arial" w:cs="Arial"/>
                <w:b/>
                <w:bCs/>
                <w:color w:val="000000"/>
                <w:sz w:val="16"/>
                <w:szCs w:val="16"/>
                <w:lang w:eastAsia="en-ZA"/>
              </w:rPr>
              <w:t xml:space="preserve">04 </w:t>
            </w:r>
          </w:p>
        </w:tc>
        <w:tc>
          <w:tcPr>
            <w:tcW w:w="992" w:type="dxa"/>
            <w:tcBorders>
              <w:top w:val="single" w:sz="4" w:space="0" w:color="auto"/>
              <w:left w:val="single" w:sz="4" w:space="0" w:color="auto"/>
              <w:bottom w:val="single" w:sz="4" w:space="0" w:color="auto"/>
              <w:right w:val="nil"/>
            </w:tcBorders>
            <w:shd w:val="clear" w:color="auto" w:fill="auto"/>
            <w:noWrap/>
            <w:vAlign w:val="bottom"/>
            <w:hideMark/>
          </w:tcPr>
          <w:p w14:paraId="55011D31" w14:textId="77777777" w:rsidR="006D4574" w:rsidRPr="001C4208" w:rsidRDefault="006D4574" w:rsidP="006D4574">
            <w:pPr>
              <w:spacing w:after="0" w:line="240" w:lineRule="auto"/>
              <w:rPr>
                <w:rFonts w:ascii="Arial" w:hAnsi="Arial" w:cs="Arial"/>
                <w:color w:val="000000"/>
                <w:sz w:val="16"/>
                <w:szCs w:val="16"/>
                <w:lang w:eastAsia="en-ZA"/>
              </w:rPr>
            </w:pPr>
          </w:p>
        </w:tc>
        <w:tc>
          <w:tcPr>
            <w:tcW w:w="992" w:type="dxa"/>
            <w:tcBorders>
              <w:top w:val="single" w:sz="4" w:space="0" w:color="auto"/>
              <w:left w:val="nil"/>
              <w:bottom w:val="single" w:sz="4" w:space="0" w:color="auto"/>
              <w:right w:val="nil"/>
            </w:tcBorders>
            <w:shd w:val="clear" w:color="auto" w:fill="auto"/>
            <w:noWrap/>
            <w:vAlign w:val="bottom"/>
            <w:hideMark/>
          </w:tcPr>
          <w:p w14:paraId="26C9CE59" w14:textId="77777777" w:rsidR="006D4574" w:rsidRPr="001C4208" w:rsidRDefault="006D4574" w:rsidP="006D4574">
            <w:pPr>
              <w:spacing w:after="0" w:line="240" w:lineRule="auto"/>
              <w:rPr>
                <w:rFonts w:ascii="Arial" w:hAnsi="Arial" w:cs="Arial"/>
                <w:color w:val="000000"/>
                <w:sz w:val="16"/>
                <w:szCs w:val="16"/>
                <w:lang w:eastAsia="en-ZA"/>
              </w:rPr>
            </w:pP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26FDF53D" w14:textId="77777777" w:rsidR="006D4574" w:rsidRPr="001C4208" w:rsidRDefault="006D4574" w:rsidP="006D4574">
            <w:pPr>
              <w:spacing w:after="0" w:line="240" w:lineRule="auto"/>
              <w:rPr>
                <w:rFonts w:ascii="Arial" w:hAnsi="Arial" w:cs="Arial"/>
                <w:color w:val="000000"/>
                <w:sz w:val="16"/>
                <w:szCs w:val="16"/>
                <w:lang w:eastAsia="en-ZA"/>
              </w:rPr>
            </w:pPr>
          </w:p>
        </w:tc>
        <w:tc>
          <w:tcPr>
            <w:tcW w:w="127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7B5F4E1" w14:textId="77777777" w:rsidR="006D4574" w:rsidRPr="001C4208"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11 510 928,</w:t>
            </w:r>
            <w:r w:rsidRPr="001C4208">
              <w:rPr>
                <w:rFonts w:ascii="Arial" w:hAnsi="Arial" w:cs="Arial"/>
                <w:b/>
                <w:bCs/>
                <w:color w:val="000000"/>
                <w:sz w:val="16"/>
                <w:szCs w:val="16"/>
                <w:lang w:eastAsia="en-ZA"/>
              </w:rPr>
              <w:t xml:space="preserve">04 </w:t>
            </w:r>
          </w:p>
        </w:tc>
      </w:tr>
    </w:tbl>
    <w:p w14:paraId="4ADAECB5" w14:textId="77777777" w:rsidR="006D4574" w:rsidRPr="00FF2964" w:rsidRDefault="006D4574" w:rsidP="006D4574">
      <w:pPr>
        <w:spacing w:after="0" w:line="240" w:lineRule="auto"/>
        <w:rPr>
          <w:rFonts w:ascii="Arial" w:hAnsi="Arial" w:cs="Arial"/>
          <w:color w:val="000000"/>
          <w:lang w:eastAsia="en-ZA"/>
        </w:rPr>
      </w:pPr>
    </w:p>
    <w:p w14:paraId="4BB7CB19"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b/>
          <w:color w:val="000000"/>
          <w:lang w:eastAsia="en-ZA"/>
        </w:rPr>
        <w:t>The impact of the finding</w:t>
      </w:r>
    </w:p>
    <w:p w14:paraId="64F754C6" w14:textId="77777777" w:rsidR="006D4574" w:rsidRPr="00FF2964" w:rsidRDefault="006D4574" w:rsidP="006D4574">
      <w:pPr>
        <w:spacing w:after="0" w:line="240" w:lineRule="auto"/>
        <w:ind w:left="426" w:hanging="426"/>
        <w:rPr>
          <w:rFonts w:ascii="Arial" w:hAnsi="Arial" w:cs="Arial"/>
          <w:b/>
          <w:color w:val="000000"/>
          <w:lang w:eastAsia="en-ZA"/>
        </w:rPr>
      </w:pPr>
    </w:p>
    <w:p w14:paraId="7F7C0FD6"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may result in:</w:t>
      </w:r>
    </w:p>
    <w:p w14:paraId="557871C3" w14:textId="77777777" w:rsidR="006D4574" w:rsidRPr="00FF2964" w:rsidRDefault="006D4574" w:rsidP="006D4574">
      <w:pPr>
        <w:spacing w:after="0" w:line="240" w:lineRule="auto"/>
        <w:jc w:val="both"/>
        <w:rPr>
          <w:rFonts w:ascii="Arial" w:hAnsi="Arial" w:cs="Arial"/>
          <w:color w:val="000000"/>
          <w:lang w:eastAsia="en-ZA"/>
        </w:rPr>
      </w:pPr>
    </w:p>
    <w:p w14:paraId="08B12AC6" w14:textId="77777777" w:rsidR="006D4574" w:rsidRPr="00FF2964" w:rsidRDefault="006D4574" w:rsidP="006D4574">
      <w:pPr>
        <w:spacing w:after="0" w:line="240" w:lineRule="auto"/>
        <w:rPr>
          <w:rFonts w:ascii="Arial" w:hAnsi="Arial" w:cs="Arial"/>
          <w:iCs/>
          <w:color w:val="000000"/>
          <w:lang w:eastAsia="en-ZA"/>
        </w:rPr>
      </w:pPr>
      <w:r w:rsidRPr="00FF2964">
        <w:rPr>
          <w:rFonts w:ascii="Arial" w:hAnsi="Arial" w:cs="Arial"/>
          <w:color w:val="000000"/>
          <w:lang w:eastAsia="en-ZA"/>
        </w:rPr>
        <w:t xml:space="preserve">Non-compliance with </w:t>
      </w:r>
      <w:r w:rsidRPr="00FF2964">
        <w:rPr>
          <w:rFonts w:ascii="Arial" w:hAnsi="Arial" w:cs="Arial"/>
          <w:lang w:eastAsia="en-ZA"/>
        </w:rPr>
        <w:t xml:space="preserve">Public Finance Management Act section </w:t>
      </w:r>
      <w:r w:rsidRPr="00FF2964">
        <w:rPr>
          <w:rFonts w:ascii="Arial" w:hAnsi="Arial" w:cs="Arial"/>
          <w:iCs/>
          <w:color w:val="000000"/>
          <w:lang w:eastAsia="en-ZA"/>
        </w:rPr>
        <w:t>38(1</w:t>
      </w:r>
      <w:proofErr w:type="gramStart"/>
      <w:r w:rsidRPr="00FF2964">
        <w:rPr>
          <w:rFonts w:ascii="Arial" w:hAnsi="Arial" w:cs="Arial"/>
          <w:iCs/>
          <w:color w:val="000000"/>
          <w:lang w:eastAsia="en-ZA"/>
        </w:rPr>
        <w:t>)(</w:t>
      </w:r>
      <w:proofErr w:type="gramEnd"/>
      <w:r w:rsidRPr="00FF2964">
        <w:rPr>
          <w:rFonts w:ascii="Arial" w:hAnsi="Arial" w:cs="Arial"/>
          <w:iCs/>
          <w:color w:val="000000"/>
          <w:lang w:eastAsia="en-ZA"/>
        </w:rPr>
        <w:t>a)(iii) and</w:t>
      </w:r>
      <w:r w:rsidRPr="00FF2964">
        <w:rPr>
          <w:rFonts w:ascii="Arial" w:hAnsi="Arial" w:cs="Arial"/>
          <w:iCs/>
          <w:lang w:eastAsia="en-ZA"/>
        </w:rPr>
        <w:t xml:space="preserve"> Treasury Regulation 16A3.2</w:t>
      </w:r>
      <w:r w:rsidRPr="00FF2964">
        <w:rPr>
          <w:rFonts w:ascii="Arial" w:hAnsi="Arial" w:cs="Arial"/>
          <w:iCs/>
          <w:color w:val="000000"/>
          <w:lang w:eastAsia="en-ZA"/>
        </w:rPr>
        <w:t xml:space="preserve"> resulting in irregular expenditure of R11 510 928,04.</w:t>
      </w:r>
    </w:p>
    <w:p w14:paraId="0FC294BF"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36D11A4F" w14:textId="77777777" w:rsidR="006D4574" w:rsidRPr="00FF2964" w:rsidRDefault="006D4574" w:rsidP="006D4574">
      <w:pPr>
        <w:spacing w:after="0" w:line="240" w:lineRule="auto"/>
        <w:jc w:val="both"/>
        <w:rPr>
          <w:rFonts w:ascii="Arial" w:hAnsi="Arial" w:cs="Arial"/>
          <w:lang w:val="en-GB"/>
        </w:rPr>
      </w:pPr>
    </w:p>
    <w:p w14:paraId="0EEB2803"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6E6AB05D" w14:textId="77777777" w:rsidR="006D4574" w:rsidRPr="00FF2964" w:rsidRDefault="006D4574" w:rsidP="006D4574">
      <w:pPr>
        <w:spacing w:after="0" w:line="240" w:lineRule="auto"/>
        <w:jc w:val="both"/>
        <w:rPr>
          <w:rFonts w:ascii="Arial" w:hAnsi="Arial" w:cs="Arial"/>
          <w:lang w:val="en-GB"/>
        </w:rPr>
      </w:pPr>
    </w:p>
    <w:p w14:paraId="0DFCBF3F" w14:textId="77777777" w:rsidR="006D4574" w:rsidRPr="00FF2964" w:rsidRDefault="006D4574" w:rsidP="006D4574">
      <w:pPr>
        <w:spacing w:after="0" w:line="240" w:lineRule="auto"/>
        <w:rPr>
          <w:rFonts w:ascii="Arial" w:hAnsi="Arial" w:cs="Arial"/>
        </w:rPr>
      </w:pPr>
      <w:r w:rsidRPr="00FF2964">
        <w:rPr>
          <w:rFonts w:ascii="Arial" w:hAnsi="Arial" w:cs="Arial"/>
        </w:rPr>
        <w:t xml:space="preserve">Management has not implemented effective controls to ensure that the procurement of legal services is done in accordance with prescribed legislations </w:t>
      </w:r>
    </w:p>
    <w:p w14:paraId="34419740" w14:textId="77777777" w:rsidR="006D4574" w:rsidRPr="00FF2964" w:rsidRDefault="006D4574" w:rsidP="006D4574">
      <w:pPr>
        <w:spacing w:after="0" w:line="240" w:lineRule="auto"/>
        <w:jc w:val="both"/>
        <w:rPr>
          <w:rFonts w:ascii="Arial" w:hAnsi="Arial" w:cs="Arial"/>
        </w:rPr>
      </w:pPr>
    </w:p>
    <w:p w14:paraId="5354310A"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5FEA2EB6" w14:textId="77777777" w:rsidR="006D4574" w:rsidRPr="00FF2964" w:rsidRDefault="006D4574" w:rsidP="006D4574">
      <w:pPr>
        <w:spacing w:after="0" w:line="240" w:lineRule="auto"/>
        <w:rPr>
          <w:rFonts w:ascii="Arial" w:hAnsi="Arial" w:cs="Arial"/>
        </w:rPr>
      </w:pPr>
    </w:p>
    <w:p w14:paraId="360EF367" w14:textId="77777777" w:rsidR="006D4574" w:rsidRPr="001C4208" w:rsidRDefault="006D4574" w:rsidP="006D4574">
      <w:pPr>
        <w:spacing w:after="0" w:line="240" w:lineRule="auto"/>
        <w:rPr>
          <w:rFonts w:ascii="Arial" w:hAnsi="Arial" w:cs="Arial"/>
          <w:bCs/>
          <w:i/>
        </w:rPr>
      </w:pPr>
      <w:r w:rsidRPr="001C4208">
        <w:rPr>
          <w:rFonts w:ascii="Arial" w:hAnsi="Arial" w:cs="Arial"/>
          <w:bCs/>
          <w:i/>
        </w:rPr>
        <w:t>Financial and Performance Management</w:t>
      </w:r>
    </w:p>
    <w:p w14:paraId="769C96D9" w14:textId="77777777" w:rsidR="006D4574" w:rsidRPr="00FF2964" w:rsidRDefault="006D4574" w:rsidP="006D4574">
      <w:pPr>
        <w:spacing w:after="0" w:line="240" w:lineRule="auto"/>
        <w:jc w:val="both"/>
        <w:rPr>
          <w:rFonts w:ascii="Arial" w:hAnsi="Arial" w:cs="Arial"/>
          <w:i/>
        </w:rPr>
      </w:pPr>
    </w:p>
    <w:p w14:paraId="7053FA44" w14:textId="77777777" w:rsidR="006D4574" w:rsidRPr="001C4208" w:rsidRDefault="006D4574" w:rsidP="006D4574">
      <w:pPr>
        <w:spacing w:after="0" w:line="240" w:lineRule="auto"/>
        <w:jc w:val="both"/>
        <w:rPr>
          <w:rFonts w:ascii="Arial" w:hAnsi="Arial" w:cs="Arial"/>
        </w:rPr>
      </w:pPr>
      <w:r w:rsidRPr="001C4208">
        <w:rPr>
          <w:rFonts w:ascii="Arial" w:hAnsi="Arial" w:cs="Arial"/>
        </w:rPr>
        <w:t>Review and monitor compliance with applicable legislation.</w:t>
      </w:r>
    </w:p>
    <w:p w14:paraId="60B4F138" w14:textId="77777777" w:rsidR="006D4574" w:rsidRPr="00FF2964" w:rsidRDefault="006D4574" w:rsidP="006D4574">
      <w:pPr>
        <w:spacing w:after="0" w:line="240" w:lineRule="auto"/>
        <w:jc w:val="both"/>
        <w:rPr>
          <w:rFonts w:ascii="Arial" w:hAnsi="Arial" w:cs="Arial"/>
          <w:i/>
        </w:rPr>
      </w:pPr>
    </w:p>
    <w:p w14:paraId="1896EE8D" w14:textId="77777777" w:rsidR="006D4574" w:rsidRPr="00FF2964" w:rsidRDefault="006D4574" w:rsidP="006D4574">
      <w:pPr>
        <w:spacing w:after="0" w:line="240" w:lineRule="auto"/>
        <w:rPr>
          <w:rFonts w:ascii="Arial" w:hAnsi="Arial" w:cs="Arial"/>
        </w:rPr>
      </w:pPr>
      <w:r w:rsidRPr="00FF2964">
        <w:rPr>
          <w:rFonts w:ascii="Arial" w:hAnsi="Arial" w:cs="Arial"/>
        </w:rPr>
        <w:t>The procurement of the State Attorney services was not in accordance with the Public Finance Management Act and Treasury Regulation which may result in irregular expenditure.</w:t>
      </w:r>
    </w:p>
    <w:p w14:paraId="714A5EB4" w14:textId="77777777" w:rsidR="006D4574" w:rsidRDefault="006D4574" w:rsidP="006D4574">
      <w:pPr>
        <w:spacing w:after="0" w:line="240" w:lineRule="auto"/>
        <w:jc w:val="both"/>
        <w:rPr>
          <w:rFonts w:ascii="Arial" w:hAnsi="Arial" w:cs="Arial"/>
          <w:iCs/>
        </w:rPr>
      </w:pPr>
    </w:p>
    <w:p w14:paraId="4D20042B" w14:textId="77777777" w:rsidR="006D4574" w:rsidRDefault="006D4574" w:rsidP="006D4574">
      <w:pPr>
        <w:spacing w:after="0" w:line="240" w:lineRule="auto"/>
        <w:jc w:val="both"/>
        <w:rPr>
          <w:rFonts w:ascii="Arial" w:hAnsi="Arial" w:cs="Arial"/>
          <w:iCs/>
        </w:rPr>
      </w:pPr>
    </w:p>
    <w:p w14:paraId="604CCB4C" w14:textId="77777777" w:rsidR="006D4574" w:rsidRPr="00FF2964" w:rsidRDefault="006D4574" w:rsidP="006D4574">
      <w:pPr>
        <w:spacing w:after="0" w:line="240" w:lineRule="auto"/>
        <w:jc w:val="both"/>
        <w:rPr>
          <w:rFonts w:ascii="Arial" w:hAnsi="Arial" w:cs="Arial"/>
          <w:iCs/>
        </w:rPr>
      </w:pPr>
    </w:p>
    <w:p w14:paraId="7D200F1A" w14:textId="77777777" w:rsidR="006D4574" w:rsidRDefault="006D4574" w:rsidP="006D4574">
      <w:pPr>
        <w:spacing w:after="0" w:line="240" w:lineRule="auto"/>
        <w:rPr>
          <w:rFonts w:ascii="Arial" w:hAnsi="Arial" w:cs="Arial"/>
          <w:b/>
        </w:rPr>
      </w:pPr>
      <w:r w:rsidRPr="00FF2964">
        <w:rPr>
          <w:rFonts w:ascii="Arial" w:hAnsi="Arial" w:cs="Arial"/>
          <w:b/>
        </w:rPr>
        <w:t>Recommendation</w:t>
      </w:r>
    </w:p>
    <w:p w14:paraId="51F0593F" w14:textId="77777777" w:rsidR="006D4574" w:rsidRPr="00FF2964" w:rsidRDefault="006D4574" w:rsidP="006D4574">
      <w:pPr>
        <w:spacing w:after="0" w:line="240" w:lineRule="auto"/>
        <w:rPr>
          <w:rFonts w:ascii="Arial" w:hAnsi="Arial" w:cs="Arial"/>
          <w:b/>
        </w:rPr>
      </w:pPr>
    </w:p>
    <w:p w14:paraId="0C9CA905" w14:textId="77777777" w:rsidR="006D4574" w:rsidRPr="003610BB"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r w:rsidRPr="003610BB">
        <w:rPr>
          <w:rFonts w:ascii="Arial" w:hAnsi="Arial" w:cs="Arial"/>
          <w:color w:val="000000"/>
        </w:rPr>
        <w:t>:</w:t>
      </w:r>
    </w:p>
    <w:p w14:paraId="710CE434" w14:textId="77777777" w:rsidR="006D4574" w:rsidRPr="00A057CB" w:rsidRDefault="006D4574" w:rsidP="006D4574">
      <w:pPr>
        <w:spacing w:after="0" w:line="240" w:lineRule="auto"/>
        <w:ind w:left="567" w:hanging="567"/>
        <w:jc w:val="both"/>
        <w:rPr>
          <w:rFonts w:ascii="Arial" w:hAnsi="Arial" w:cs="Arial"/>
          <w:color w:val="000000"/>
        </w:rPr>
      </w:pPr>
    </w:p>
    <w:p w14:paraId="169B925C" w14:textId="77777777" w:rsidR="006D4574" w:rsidRPr="00A057CB" w:rsidRDefault="006D4574" w:rsidP="009A54E9">
      <w:pPr>
        <w:pStyle w:val="ListParagraph"/>
        <w:numPr>
          <w:ilvl w:val="0"/>
          <w:numId w:val="100"/>
        </w:numPr>
        <w:ind w:left="567" w:hanging="567"/>
        <w:rPr>
          <w:rFonts w:ascii="Arial" w:hAnsi="Arial" w:cs="Arial"/>
          <w:color w:val="000000"/>
          <w:sz w:val="22"/>
          <w:szCs w:val="22"/>
        </w:rPr>
      </w:pPr>
      <w:r w:rsidRPr="00A057CB">
        <w:rPr>
          <w:rFonts w:ascii="Arial" w:hAnsi="Arial" w:cs="Arial"/>
          <w:color w:val="000000"/>
          <w:sz w:val="22"/>
          <w:szCs w:val="22"/>
        </w:rPr>
        <w:t>Services procured by the legal directorate are in accordance with applicable laws and regulations</w:t>
      </w:r>
    </w:p>
    <w:p w14:paraId="694A8373" w14:textId="77777777" w:rsidR="006D4574" w:rsidRPr="00A057CB" w:rsidRDefault="006D4574" w:rsidP="006D4574">
      <w:pPr>
        <w:pStyle w:val="ListParagraph"/>
        <w:ind w:left="567" w:hanging="567"/>
        <w:jc w:val="both"/>
        <w:rPr>
          <w:rFonts w:ascii="Arial" w:hAnsi="Arial" w:cs="Arial"/>
          <w:color w:val="000000"/>
          <w:sz w:val="22"/>
          <w:szCs w:val="22"/>
        </w:rPr>
      </w:pPr>
    </w:p>
    <w:p w14:paraId="6AA1BD2C" w14:textId="77777777" w:rsidR="006D4574" w:rsidRPr="00A057CB" w:rsidRDefault="006D4574" w:rsidP="009A54E9">
      <w:pPr>
        <w:pStyle w:val="ListParagraph"/>
        <w:numPr>
          <w:ilvl w:val="0"/>
          <w:numId w:val="100"/>
        </w:numPr>
        <w:ind w:left="567" w:hanging="567"/>
        <w:jc w:val="both"/>
        <w:rPr>
          <w:rFonts w:ascii="Arial" w:hAnsi="Arial" w:cs="Arial"/>
          <w:color w:val="000000"/>
          <w:sz w:val="22"/>
          <w:szCs w:val="22"/>
        </w:rPr>
      </w:pPr>
      <w:r w:rsidRPr="00A057CB">
        <w:rPr>
          <w:rFonts w:ascii="Arial" w:hAnsi="Arial" w:cs="Arial"/>
          <w:color w:val="000000"/>
          <w:sz w:val="22"/>
          <w:szCs w:val="22"/>
        </w:rPr>
        <w:t>Threshold values for different procurement processes are complied with</w:t>
      </w:r>
    </w:p>
    <w:p w14:paraId="59E33E7D" w14:textId="77777777" w:rsidR="006D4574" w:rsidRPr="00A057CB" w:rsidRDefault="006D4574" w:rsidP="006D4574">
      <w:pPr>
        <w:pStyle w:val="ListParagraph"/>
        <w:ind w:left="567" w:hanging="567"/>
        <w:jc w:val="both"/>
        <w:rPr>
          <w:rFonts w:ascii="Arial" w:hAnsi="Arial" w:cs="Arial"/>
          <w:color w:val="000000"/>
          <w:sz w:val="22"/>
          <w:szCs w:val="22"/>
        </w:rPr>
      </w:pPr>
    </w:p>
    <w:p w14:paraId="7DE124C3" w14:textId="77777777" w:rsidR="006D4574" w:rsidRPr="00A057CB" w:rsidRDefault="006D4574" w:rsidP="009A54E9">
      <w:pPr>
        <w:pStyle w:val="ListParagraph"/>
        <w:numPr>
          <w:ilvl w:val="0"/>
          <w:numId w:val="100"/>
        </w:numPr>
        <w:ind w:left="567" w:hanging="567"/>
        <w:rPr>
          <w:rFonts w:ascii="Arial" w:hAnsi="Arial" w:cs="Arial"/>
          <w:sz w:val="22"/>
          <w:szCs w:val="22"/>
          <w:lang w:eastAsia="en-ZA"/>
        </w:rPr>
      </w:pPr>
      <w:r w:rsidRPr="00A057CB">
        <w:rPr>
          <w:rFonts w:ascii="Arial" w:hAnsi="Arial" w:cs="Arial"/>
          <w:sz w:val="22"/>
          <w:szCs w:val="22"/>
          <w:lang w:eastAsia="en-ZA"/>
        </w:rPr>
        <w:t>The expenditure incurred for legal services must be reported to National Treasury and disclosed as irregular expenditure in the annual financial statements of the department.</w:t>
      </w:r>
    </w:p>
    <w:p w14:paraId="414C477F" w14:textId="77777777" w:rsidR="006D4574" w:rsidRPr="00A057CB" w:rsidRDefault="006D4574" w:rsidP="006D4574">
      <w:pPr>
        <w:pStyle w:val="ListParagraph"/>
        <w:jc w:val="both"/>
        <w:rPr>
          <w:rFonts w:ascii="Arial" w:hAnsi="Arial" w:cs="Arial"/>
          <w:sz w:val="22"/>
          <w:szCs w:val="22"/>
          <w:lang w:eastAsia="en-ZA"/>
        </w:rPr>
      </w:pPr>
    </w:p>
    <w:p w14:paraId="265FBA51" w14:textId="77777777" w:rsidR="006D4574" w:rsidRPr="003610BB" w:rsidRDefault="006D4574" w:rsidP="006D4574">
      <w:pPr>
        <w:keepNext/>
        <w:spacing w:after="0" w:line="240" w:lineRule="auto"/>
        <w:rPr>
          <w:rFonts w:ascii="Arial" w:hAnsi="Arial" w:cs="Arial"/>
        </w:rPr>
      </w:pPr>
      <w:r w:rsidRPr="003610BB">
        <w:rPr>
          <w:rFonts w:ascii="Arial" w:hAnsi="Arial" w:cs="Arial"/>
        </w:rPr>
        <w:t>I am [not] in agreement with the finding for the following reasons [and supply the following/attached information in support of this]:</w:t>
      </w:r>
    </w:p>
    <w:p w14:paraId="417B6D79"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6D4574" w:rsidRPr="00FF2964" w14:paraId="1B1EDC7C"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37238FB4" w14:textId="77777777"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6A4CB093" w14:textId="77777777" w:rsidR="006D4574" w:rsidRPr="00E712A0" w:rsidRDefault="006D4574" w:rsidP="006D4574">
            <w:pPr>
              <w:keepNext/>
              <w:spacing w:after="0" w:line="240" w:lineRule="auto"/>
              <w:jc w:val="both"/>
              <w:rPr>
                <w:rFonts w:ascii="Arial" w:hAnsi="Arial" w:cs="Arial"/>
                <w:b/>
                <w:bCs/>
                <w:sz w:val="18"/>
                <w:szCs w:val="18"/>
                <w:highlight w:val="lightGray"/>
              </w:rPr>
            </w:pPr>
            <w:r w:rsidRPr="00E712A0">
              <w:rPr>
                <w:rFonts w:ascii="Arial" w:hAnsi="Arial" w:cs="Arial"/>
                <w:b/>
                <w:bCs/>
                <w:sz w:val="18"/>
                <w:szCs w:val="18"/>
                <w:highlight w:val="lightGray"/>
              </w:rPr>
              <w:t>Response</w:t>
            </w:r>
          </w:p>
        </w:tc>
      </w:tr>
      <w:tr w:rsidR="006D4574" w:rsidRPr="00FF2964" w14:paraId="3E10C03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9FD35CD"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5205A827"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1E38CC0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3AB45AB"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7C9C675E" w14:textId="77777777"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17366E79" w14:textId="77777777" w:rsidR="006D4574" w:rsidRPr="00E712A0" w:rsidRDefault="006D4574" w:rsidP="006D4574">
            <w:pPr>
              <w:keepNext/>
              <w:spacing w:after="0" w:line="240" w:lineRule="auto"/>
              <w:jc w:val="both"/>
              <w:rPr>
                <w:rFonts w:ascii="Arial" w:hAnsi="Arial" w:cs="Arial"/>
                <w:b/>
                <w:bCs/>
                <w:sz w:val="18"/>
                <w:szCs w:val="18"/>
              </w:rPr>
            </w:pPr>
            <w:r w:rsidRPr="00E712A0">
              <w:rPr>
                <w:rFonts w:ascii="Arial" w:hAnsi="Arial" w:cs="Arial"/>
                <w:b/>
                <w:bCs/>
                <w:sz w:val="18"/>
                <w:szCs w:val="18"/>
              </w:rPr>
              <w:t>No</w:t>
            </w:r>
          </w:p>
        </w:tc>
      </w:tr>
      <w:tr w:rsidR="006D4574" w:rsidRPr="00FF2964" w14:paraId="68F2C84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3F831F7" w14:textId="77777777"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63A18926" w14:textId="77777777"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47176E64"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325D85E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4F9E605"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41FA1752"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078BE06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8E68B9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4F86F5AD"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65904F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C2D11EF"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0815C5FC"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53BC777"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601FC527"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DDB5211" w14:textId="77777777"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21E83B68" w14:textId="77777777" w:rsidR="006D4574" w:rsidRPr="00E712A0" w:rsidRDefault="006D4574" w:rsidP="006D4574">
            <w:pPr>
              <w:keepNext/>
              <w:spacing w:after="0" w:line="240" w:lineRule="auto"/>
              <w:jc w:val="both"/>
              <w:rPr>
                <w:rFonts w:ascii="Arial" w:hAnsi="Arial" w:cs="Arial"/>
                <w:b/>
                <w:sz w:val="18"/>
                <w:szCs w:val="18"/>
              </w:rPr>
            </w:pPr>
            <w:r w:rsidRPr="00E712A0">
              <w:rPr>
                <w:rFonts w:ascii="Arial" w:hAnsi="Arial" w:cs="Arial"/>
                <w:b/>
                <w:sz w:val="18"/>
                <w:szCs w:val="18"/>
              </w:rPr>
              <w:t>No</w:t>
            </w:r>
          </w:p>
        </w:tc>
      </w:tr>
      <w:tr w:rsidR="006D4574" w:rsidRPr="00FF2964" w14:paraId="6803127C"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1601365" w14:textId="77777777" w:rsidR="006D4574" w:rsidRPr="00E712A0"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DD4EA80" w14:textId="77777777" w:rsidR="006D4574" w:rsidRPr="00E712A0"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C34FE0E"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E20C836"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58E9101D" w14:textId="77777777" w:rsidR="006D4574" w:rsidRPr="00E712A0"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001C060D"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3F17FF5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AAD8EE4"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4F4FAFCC"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67999F5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6AAE14E"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492321F"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53F71EB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B836CEF"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4BF6BE80"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5DC4428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A6374F4"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48AA03C"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53217B5"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14:paraId="0D3BC6DE"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D395C0F" w14:textId="77777777"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C8D8092" w14:textId="77777777"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4B8A21B4"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1B643B6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48E945"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 xml:space="preserve">If management does not agree with the root </w:t>
            </w:r>
            <w:proofErr w:type="gramStart"/>
            <w:r w:rsidRPr="00E712A0">
              <w:rPr>
                <w:rFonts w:ascii="Arial" w:hAnsi="Arial" w:cs="Arial"/>
                <w:sz w:val="18"/>
                <w:szCs w:val="18"/>
              </w:rPr>
              <w:t>cause</w:t>
            </w:r>
            <w:proofErr w:type="gramEnd"/>
            <w:r w:rsidRPr="00E712A0">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D29E5DE"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4EF5E7B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F47E2BD"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33D26452"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295F7AC7"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b/>
                <w:bCs/>
                <w:sz w:val="18"/>
                <w:szCs w:val="18"/>
              </w:rPr>
              <w:t>No</w:t>
            </w:r>
          </w:p>
        </w:tc>
      </w:tr>
      <w:tr w:rsidR="006D4574" w:rsidRPr="00FF2964" w14:paraId="57CCEB20"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AC7B6B1" w14:textId="77777777" w:rsidR="006D4574" w:rsidRPr="00E712A0"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AB88242" w14:textId="77777777" w:rsidR="006D4574" w:rsidRPr="00E712A0"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436A15A3" w14:textId="77777777" w:rsidR="006D4574" w:rsidRPr="00E712A0" w:rsidRDefault="006D4574" w:rsidP="006D4574">
            <w:pPr>
              <w:keepNext/>
              <w:spacing w:after="0" w:line="240" w:lineRule="auto"/>
              <w:jc w:val="both"/>
              <w:rPr>
                <w:rFonts w:ascii="Arial" w:hAnsi="Arial" w:cs="Arial"/>
                <w:sz w:val="18"/>
                <w:szCs w:val="18"/>
              </w:rPr>
            </w:pPr>
          </w:p>
        </w:tc>
      </w:tr>
      <w:tr w:rsidR="006D4574" w:rsidRPr="00FF2964" w14:paraId="153B8C5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B650D74" w14:textId="77777777" w:rsidR="006D4574" w:rsidRPr="00E712A0" w:rsidRDefault="006D4574" w:rsidP="006D4574">
            <w:pPr>
              <w:keepNext/>
              <w:spacing w:after="0" w:line="240" w:lineRule="auto"/>
              <w:jc w:val="both"/>
              <w:rPr>
                <w:rFonts w:ascii="Arial" w:hAnsi="Arial" w:cs="Arial"/>
                <w:sz w:val="18"/>
                <w:szCs w:val="18"/>
              </w:rPr>
            </w:pPr>
            <w:r w:rsidRPr="00E712A0">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1EC20B63" w14:textId="77777777" w:rsidR="006D4574" w:rsidRPr="00E712A0" w:rsidRDefault="006D4574" w:rsidP="006D4574">
            <w:pPr>
              <w:keepNext/>
              <w:spacing w:after="0" w:line="240" w:lineRule="auto"/>
              <w:jc w:val="both"/>
              <w:rPr>
                <w:rFonts w:ascii="Arial" w:hAnsi="Arial" w:cs="Arial"/>
                <w:sz w:val="18"/>
                <w:szCs w:val="18"/>
              </w:rPr>
            </w:pPr>
          </w:p>
        </w:tc>
      </w:tr>
    </w:tbl>
    <w:p w14:paraId="2883A200" w14:textId="77777777" w:rsidR="006D4574" w:rsidRPr="00FF2964" w:rsidRDefault="006D4574" w:rsidP="006D4574">
      <w:pPr>
        <w:spacing w:after="0" w:line="240" w:lineRule="auto"/>
        <w:jc w:val="both"/>
        <w:rPr>
          <w:rFonts w:ascii="Arial" w:hAnsi="Arial" w:cs="Arial"/>
          <w:b/>
          <w:bCs/>
        </w:rPr>
      </w:pPr>
    </w:p>
    <w:p w14:paraId="5CEA9CE9" w14:textId="77777777" w:rsidR="006D4574" w:rsidRPr="00E712A0" w:rsidRDefault="006D4574" w:rsidP="006D4574">
      <w:pPr>
        <w:spacing w:after="0" w:line="240" w:lineRule="auto"/>
        <w:jc w:val="both"/>
        <w:rPr>
          <w:rFonts w:ascii="Arial" w:hAnsi="Arial" w:cs="Arial"/>
          <w:iCs/>
        </w:rPr>
      </w:pPr>
      <w:r w:rsidRPr="00E712A0">
        <w:rPr>
          <w:rFonts w:ascii="Arial" w:hAnsi="Arial" w:cs="Arial"/>
          <w:iCs/>
        </w:rPr>
        <w:t>Name:</w:t>
      </w:r>
      <w:r w:rsidRPr="00E712A0">
        <w:rPr>
          <w:rFonts w:ascii="Arial" w:eastAsia="Arial Unicode MS" w:hAnsi="Arial" w:cs="Arial"/>
        </w:rPr>
        <w:t xml:space="preserve">   </w:t>
      </w:r>
    </w:p>
    <w:p w14:paraId="2F92785A" w14:textId="77777777" w:rsidR="006D4574" w:rsidRPr="00E712A0" w:rsidRDefault="006D4574" w:rsidP="006D4574">
      <w:pPr>
        <w:spacing w:after="0" w:line="240" w:lineRule="auto"/>
        <w:jc w:val="both"/>
        <w:rPr>
          <w:rFonts w:ascii="Arial" w:hAnsi="Arial" w:cs="Arial"/>
          <w:iCs/>
        </w:rPr>
      </w:pPr>
      <w:r w:rsidRPr="00E712A0">
        <w:rPr>
          <w:rFonts w:ascii="Arial" w:hAnsi="Arial" w:cs="Arial"/>
          <w:iCs/>
        </w:rPr>
        <w:t xml:space="preserve">Position: </w:t>
      </w:r>
    </w:p>
    <w:p w14:paraId="211FE924" w14:textId="77777777" w:rsidR="006D4574" w:rsidRPr="00FF2964" w:rsidRDefault="006D4574" w:rsidP="006D4574">
      <w:pPr>
        <w:spacing w:after="0" w:line="240" w:lineRule="auto"/>
        <w:jc w:val="both"/>
        <w:rPr>
          <w:rFonts w:ascii="Arial" w:hAnsi="Arial" w:cs="Arial"/>
          <w:i/>
          <w:iCs/>
        </w:rPr>
      </w:pPr>
      <w:r w:rsidRPr="00E712A0">
        <w:rPr>
          <w:rFonts w:ascii="Arial" w:hAnsi="Arial" w:cs="Arial"/>
          <w:iCs/>
        </w:rPr>
        <w:t>Date:</w:t>
      </w:r>
      <w:r w:rsidRPr="00FF2964">
        <w:rPr>
          <w:rFonts w:ascii="Arial" w:hAnsi="Arial" w:cs="Arial"/>
          <w:i/>
          <w:iCs/>
        </w:rPr>
        <w:t xml:space="preserve"> </w:t>
      </w:r>
    </w:p>
    <w:p w14:paraId="603FD8C0" w14:textId="77777777" w:rsidR="006D4574" w:rsidRPr="00FF2964" w:rsidRDefault="006D4574" w:rsidP="006D4574">
      <w:pPr>
        <w:spacing w:after="0" w:line="240" w:lineRule="auto"/>
        <w:jc w:val="both"/>
        <w:rPr>
          <w:rFonts w:ascii="Arial" w:hAnsi="Arial" w:cs="Arial"/>
          <w:b/>
          <w:iCs/>
        </w:rPr>
      </w:pPr>
    </w:p>
    <w:p w14:paraId="0C6B3351" w14:textId="77777777" w:rsidR="006D4574" w:rsidRPr="00FF296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079C5DAE" w14:textId="77777777" w:rsidR="006D4574" w:rsidRDefault="006D4574" w:rsidP="006D4574">
      <w:pPr>
        <w:keepNext/>
        <w:spacing w:after="0" w:line="240" w:lineRule="auto"/>
        <w:jc w:val="both"/>
        <w:rPr>
          <w:rFonts w:ascii="Arial" w:hAnsi="Arial" w:cs="Arial"/>
        </w:rPr>
      </w:pPr>
    </w:p>
    <w:p w14:paraId="14C298FB" w14:textId="77777777" w:rsidR="006D4574" w:rsidRPr="00FF2964" w:rsidRDefault="006D4574" w:rsidP="006D4574">
      <w:pPr>
        <w:keepNext/>
        <w:spacing w:after="0" w:line="240" w:lineRule="auto"/>
        <w:jc w:val="both"/>
        <w:rPr>
          <w:rFonts w:ascii="Arial" w:hAnsi="Arial" w:cs="Arial"/>
        </w:rPr>
      </w:pPr>
      <w:r>
        <w:rPr>
          <w:rFonts w:ascii="Arial" w:hAnsi="Arial" w:cs="Arial"/>
        </w:rPr>
        <w:t>No management response received as yet</w:t>
      </w:r>
    </w:p>
    <w:p w14:paraId="08739494" w14:textId="77777777" w:rsidR="006D4574" w:rsidRPr="00FF2964" w:rsidRDefault="006D4574" w:rsidP="006D4574">
      <w:pPr>
        <w:spacing w:after="0" w:line="240" w:lineRule="auto"/>
        <w:rPr>
          <w:rFonts w:ascii="Arial" w:hAnsi="Arial" w:cs="Arial"/>
          <w:b/>
          <w:bCs/>
        </w:rPr>
      </w:pPr>
    </w:p>
    <w:p w14:paraId="55179881" w14:textId="77777777" w:rsidR="006D4574" w:rsidRPr="00FF2964" w:rsidRDefault="006D4574" w:rsidP="006D4574">
      <w:pPr>
        <w:spacing w:after="0" w:line="240" w:lineRule="auto"/>
        <w:rPr>
          <w:rFonts w:ascii="Arial" w:hAnsi="Arial" w:cs="Arial"/>
          <w:b/>
          <w:bCs/>
        </w:rPr>
      </w:pPr>
    </w:p>
    <w:p w14:paraId="0542632F" w14:textId="77777777" w:rsidR="006D4574" w:rsidRPr="00FF2964" w:rsidRDefault="006D4574" w:rsidP="006D4574">
      <w:pPr>
        <w:spacing w:after="0" w:line="240" w:lineRule="auto"/>
        <w:rPr>
          <w:rFonts w:ascii="Arial" w:hAnsi="Arial" w:cs="Arial"/>
          <w:b/>
          <w:bCs/>
        </w:rPr>
      </w:pPr>
    </w:p>
    <w:p w14:paraId="5EE3BF24"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6228A357" w14:textId="77777777" w:rsidR="006D4574" w:rsidRDefault="006D4574" w:rsidP="006D4574">
      <w:pPr>
        <w:spacing w:after="0" w:line="240" w:lineRule="auto"/>
        <w:rPr>
          <w:rFonts w:ascii="Arial" w:hAnsi="Arial" w:cs="Arial"/>
          <w:b/>
          <w:bCs/>
        </w:rPr>
      </w:pPr>
      <w:r>
        <w:rPr>
          <w:rFonts w:ascii="Arial" w:hAnsi="Arial" w:cs="Arial"/>
          <w:b/>
          <w:bCs/>
        </w:rPr>
        <w:t>Audit finding</w:t>
      </w:r>
    </w:p>
    <w:p w14:paraId="4C0F2396" w14:textId="77777777" w:rsidR="006D4574" w:rsidRPr="00FF2964" w:rsidRDefault="006D4574" w:rsidP="006D4574">
      <w:pPr>
        <w:spacing w:after="0" w:line="240" w:lineRule="auto"/>
        <w:rPr>
          <w:rFonts w:ascii="Arial" w:hAnsi="Arial" w:cs="Arial"/>
          <w:b/>
          <w:bCs/>
        </w:rPr>
      </w:pPr>
    </w:p>
    <w:p w14:paraId="7BD5094E" w14:textId="77777777" w:rsidR="006D4574" w:rsidRPr="00A057CB" w:rsidRDefault="006D4574" w:rsidP="006D4574">
      <w:pPr>
        <w:spacing w:after="0" w:line="240" w:lineRule="auto"/>
        <w:rPr>
          <w:rFonts w:ascii="Arial" w:hAnsi="Arial" w:cs="Arial"/>
          <w:bCs/>
        </w:rPr>
      </w:pPr>
      <w:r w:rsidRPr="00A057CB">
        <w:rPr>
          <w:rFonts w:ascii="Arial" w:hAnsi="Arial" w:cs="Arial"/>
          <w:bCs/>
        </w:rPr>
        <w:t>Travel and Subsistence Expense: Debt not raised within the required time frame</w:t>
      </w:r>
    </w:p>
    <w:p w14:paraId="36D2F10B" w14:textId="77777777" w:rsidR="006D4574" w:rsidRPr="00A057CB" w:rsidRDefault="006D4574" w:rsidP="006D4574">
      <w:pPr>
        <w:spacing w:after="0" w:line="240" w:lineRule="auto"/>
        <w:rPr>
          <w:rFonts w:ascii="Arial" w:hAnsi="Arial" w:cs="Arial"/>
          <w:bCs/>
        </w:rPr>
      </w:pPr>
    </w:p>
    <w:p w14:paraId="557608A3" w14:textId="77777777" w:rsidR="006D4574" w:rsidRPr="00A057CB" w:rsidRDefault="006D4574" w:rsidP="006D4574">
      <w:pPr>
        <w:pStyle w:val="NoSpacing"/>
        <w:rPr>
          <w:rFonts w:ascii="Arial" w:hAnsi="Arial" w:cs="Arial"/>
          <w:sz w:val="22"/>
          <w:szCs w:val="22"/>
        </w:rPr>
      </w:pPr>
      <w:r w:rsidRPr="00A057CB">
        <w:rPr>
          <w:rFonts w:ascii="Arial" w:hAnsi="Arial" w:cs="Arial"/>
          <w:sz w:val="22"/>
          <w:szCs w:val="22"/>
        </w:rPr>
        <w:t>Laws, rules and regulations</w:t>
      </w:r>
    </w:p>
    <w:p w14:paraId="2C3646A8" w14:textId="77777777" w:rsidR="006D4574" w:rsidRPr="00A057CB" w:rsidRDefault="006D4574" w:rsidP="006D4574">
      <w:pPr>
        <w:pStyle w:val="NoSpacing"/>
        <w:ind w:left="567" w:hanging="567"/>
        <w:rPr>
          <w:rFonts w:ascii="Arial" w:hAnsi="Arial" w:cs="Arial"/>
          <w:sz w:val="22"/>
          <w:szCs w:val="22"/>
        </w:rPr>
      </w:pPr>
    </w:p>
    <w:p w14:paraId="39417505" w14:textId="77777777" w:rsidR="006D4574" w:rsidRPr="00A057CB" w:rsidRDefault="006D4574" w:rsidP="009A54E9">
      <w:pPr>
        <w:pStyle w:val="ListParagraph"/>
        <w:numPr>
          <w:ilvl w:val="0"/>
          <w:numId w:val="97"/>
        </w:numPr>
        <w:tabs>
          <w:tab w:val="left" w:pos="567"/>
        </w:tabs>
        <w:ind w:left="567" w:hanging="567"/>
        <w:rPr>
          <w:rFonts w:ascii="Arial" w:hAnsi="Arial" w:cs="Arial"/>
          <w:i/>
          <w:iCs/>
          <w:color w:val="000000"/>
          <w:sz w:val="22"/>
          <w:szCs w:val="22"/>
          <w:lang w:eastAsia="en-ZA"/>
        </w:rPr>
      </w:pPr>
      <w:r w:rsidRPr="00A057CB">
        <w:rPr>
          <w:rFonts w:ascii="Arial" w:hAnsi="Arial" w:cs="Arial"/>
          <w:iCs/>
          <w:color w:val="000000"/>
          <w:sz w:val="22"/>
          <w:szCs w:val="22"/>
          <w:lang w:eastAsia="en-ZA"/>
        </w:rPr>
        <w:t>Public Finance Management Act section 38(1)(c)(</w:t>
      </w:r>
      <w:proofErr w:type="spellStart"/>
      <w:r w:rsidRPr="00A057CB">
        <w:rPr>
          <w:rFonts w:ascii="Arial" w:hAnsi="Arial" w:cs="Arial"/>
          <w:iCs/>
          <w:color w:val="000000"/>
          <w:sz w:val="22"/>
          <w:szCs w:val="22"/>
          <w:lang w:eastAsia="en-ZA"/>
        </w:rPr>
        <w:t>i</w:t>
      </w:r>
      <w:proofErr w:type="spellEnd"/>
      <w:r w:rsidRPr="00A057CB">
        <w:rPr>
          <w:rFonts w:ascii="Arial" w:hAnsi="Arial" w:cs="Arial"/>
          <w:iCs/>
          <w:color w:val="000000"/>
          <w:sz w:val="22"/>
          <w:szCs w:val="22"/>
          <w:lang w:eastAsia="en-ZA"/>
        </w:rPr>
        <w:t>) states that</w:t>
      </w:r>
      <w:r w:rsidRPr="00A057CB">
        <w:rPr>
          <w:rFonts w:ascii="Arial" w:hAnsi="Arial" w:cs="Arial"/>
          <w:i/>
          <w:iCs/>
          <w:color w:val="000000"/>
          <w:sz w:val="22"/>
          <w:szCs w:val="22"/>
          <w:lang w:eastAsia="en-ZA"/>
        </w:rPr>
        <w:t>:</w:t>
      </w:r>
    </w:p>
    <w:p w14:paraId="1F33206D" w14:textId="77777777" w:rsidR="006D4574" w:rsidRPr="00A057CB" w:rsidRDefault="006D4574" w:rsidP="006D4574">
      <w:pPr>
        <w:tabs>
          <w:tab w:val="left" w:pos="360"/>
        </w:tabs>
        <w:spacing w:after="0" w:line="240" w:lineRule="auto"/>
        <w:ind w:left="567" w:hanging="567"/>
        <w:rPr>
          <w:rFonts w:ascii="Arial" w:hAnsi="Arial" w:cs="Arial"/>
          <w:color w:val="000000"/>
          <w:lang w:eastAsia="en-ZA"/>
        </w:rPr>
      </w:pPr>
    </w:p>
    <w:p w14:paraId="076FC6C0" w14:textId="77777777" w:rsidR="006D4574" w:rsidRPr="00A057CB"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accounting officer for a department, trading entity or constitutional institution— must take effective and appropriate steps to collect all money due to the department, trading entity or constitutional institution”.</w:t>
      </w:r>
    </w:p>
    <w:p w14:paraId="66285C5C" w14:textId="77777777" w:rsidR="006D4574" w:rsidRPr="00A057CB" w:rsidRDefault="006D4574" w:rsidP="006D4574">
      <w:pPr>
        <w:spacing w:after="0" w:line="240" w:lineRule="auto"/>
        <w:ind w:left="567" w:hanging="567"/>
        <w:rPr>
          <w:rFonts w:ascii="Arial" w:hAnsi="Arial" w:cs="Arial"/>
          <w:color w:val="000000"/>
          <w:lang w:eastAsia="en-ZA"/>
        </w:rPr>
      </w:pPr>
    </w:p>
    <w:p w14:paraId="356C207F" w14:textId="77777777"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hAnsi="Arial" w:cs="Arial"/>
          <w:color w:val="000000"/>
          <w:sz w:val="22"/>
          <w:szCs w:val="22"/>
        </w:rPr>
        <w:t>Ministerial Handbook Chapter 7 subsection 7.2 (</w:t>
      </w:r>
      <w:r w:rsidRPr="00A057CB">
        <w:rPr>
          <w:rFonts w:ascii="Arial" w:eastAsiaTheme="minorHAnsi" w:hAnsi="Arial" w:cs="Arial"/>
          <w:sz w:val="22"/>
          <w:szCs w:val="22"/>
        </w:rPr>
        <w:t xml:space="preserve">Subsistence and Travel Allowance   International) </w:t>
      </w:r>
      <w:r w:rsidRPr="00A057CB">
        <w:rPr>
          <w:rFonts w:ascii="Arial" w:hAnsi="Arial" w:cs="Arial"/>
          <w:color w:val="000000"/>
          <w:sz w:val="22"/>
          <w:szCs w:val="22"/>
        </w:rPr>
        <w:t>states the following:</w:t>
      </w:r>
    </w:p>
    <w:p w14:paraId="10277145" w14:textId="77777777" w:rsidR="006D4574" w:rsidRPr="00A057CB"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14:paraId="54312255" w14:textId="77777777" w:rsidR="006D4574" w:rsidRPr="00A057CB" w:rsidRDefault="006D4574" w:rsidP="006D4574">
      <w:pPr>
        <w:autoSpaceDE w:val="0"/>
        <w:autoSpaceDN w:val="0"/>
        <w:adjustRightInd w:val="0"/>
        <w:spacing w:after="0" w:line="240" w:lineRule="auto"/>
        <w:ind w:left="1134" w:hanging="567"/>
        <w:rPr>
          <w:rFonts w:ascii="Arial" w:hAnsi="Arial" w:cs="Arial"/>
          <w:i/>
        </w:rPr>
      </w:pPr>
      <w:r w:rsidRPr="00A057CB">
        <w:rPr>
          <w:rFonts w:ascii="Arial" w:hAnsi="Arial" w:cs="Arial"/>
          <w:i/>
        </w:rPr>
        <w:t xml:space="preserve">“7.2.1. </w:t>
      </w:r>
      <w:r w:rsidRPr="00A057CB">
        <w:rPr>
          <w:rFonts w:ascii="Arial" w:hAnsi="Arial" w:cs="Arial"/>
          <w:i/>
        </w:rPr>
        <w:tab/>
        <w:t>A daily accommodation and subsistence allowance may be paid to Members,</w:t>
      </w:r>
    </w:p>
    <w:p w14:paraId="7BFEEE8B" w14:textId="77777777" w:rsidR="006D4574" w:rsidRPr="00A057CB" w:rsidRDefault="006D4574" w:rsidP="006D4574">
      <w:pPr>
        <w:autoSpaceDE w:val="0"/>
        <w:autoSpaceDN w:val="0"/>
        <w:adjustRightInd w:val="0"/>
        <w:spacing w:after="0" w:line="240" w:lineRule="auto"/>
        <w:ind w:left="1134" w:firstLine="306"/>
        <w:rPr>
          <w:rFonts w:ascii="Arial" w:hAnsi="Arial" w:cs="Arial"/>
          <w:i/>
        </w:rPr>
      </w:pPr>
      <w:proofErr w:type="gramStart"/>
      <w:r w:rsidRPr="00A057CB">
        <w:rPr>
          <w:rFonts w:ascii="Arial" w:hAnsi="Arial" w:cs="Arial"/>
          <w:i/>
        </w:rPr>
        <w:t>and</w:t>
      </w:r>
      <w:proofErr w:type="gramEnd"/>
      <w:r w:rsidRPr="00A057CB">
        <w:rPr>
          <w:rFonts w:ascii="Arial" w:hAnsi="Arial" w:cs="Arial"/>
          <w:i/>
        </w:rPr>
        <w:t xml:space="preserve"> Spouses accompanying them in official capacity, on official visits abroad.</w:t>
      </w:r>
    </w:p>
    <w:p w14:paraId="7E123843" w14:textId="77777777" w:rsidR="006D4574" w:rsidRPr="00A057CB" w:rsidRDefault="006D4574" w:rsidP="006D4574">
      <w:pPr>
        <w:autoSpaceDE w:val="0"/>
        <w:autoSpaceDN w:val="0"/>
        <w:adjustRightInd w:val="0"/>
        <w:spacing w:after="0" w:line="240" w:lineRule="auto"/>
        <w:ind w:left="1134" w:firstLine="306"/>
        <w:rPr>
          <w:rFonts w:ascii="Arial" w:hAnsi="Arial" w:cs="Arial"/>
          <w:i/>
        </w:rPr>
      </w:pPr>
      <w:r w:rsidRPr="00A057CB">
        <w:rPr>
          <w:rFonts w:ascii="Arial" w:hAnsi="Arial" w:cs="Arial"/>
          <w:i/>
        </w:rPr>
        <w:t>They may:</w:t>
      </w:r>
    </w:p>
    <w:p w14:paraId="1C056697" w14:textId="77777777" w:rsidR="006D4574" w:rsidRPr="00A057CB" w:rsidRDefault="006D4574" w:rsidP="009A54E9">
      <w:pPr>
        <w:pStyle w:val="ListParagraph"/>
        <w:numPr>
          <w:ilvl w:val="0"/>
          <w:numId w:val="104"/>
        </w:numPr>
        <w:tabs>
          <w:tab w:val="left" w:pos="567"/>
        </w:tabs>
        <w:autoSpaceDE w:val="0"/>
        <w:autoSpaceDN w:val="0"/>
        <w:adjustRightInd w:val="0"/>
        <w:contextualSpacing/>
        <w:rPr>
          <w:rFonts w:ascii="Arial" w:hAnsi="Arial" w:cs="Arial"/>
          <w:i/>
          <w:sz w:val="22"/>
          <w:szCs w:val="22"/>
        </w:rPr>
      </w:pPr>
      <w:r w:rsidRPr="00A057CB">
        <w:rPr>
          <w:rFonts w:ascii="Arial" w:hAnsi="Arial" w:cs="Arial"/>
          <w:i/>
          <w:sz w:val="22"/>
          <w:szCs w:val="22"/>
        </w:rPr>
        <w:t>be compensated for their reasonable actual accommodation expenditure (i.e. for lodging, laundering and dry cleaning); and</w:t>
      </w:r>
    </w:p>
    <w:p w14:paraId="163D7943" w14:textId="77777777" w:rsidR="006D4574" w:rsidRPr="00A057CB" w:rsidRDefault="006D4574" w:rsidP="006D4574">
      <w:pPr>
        <w:autoSpaceDE w:val="0"/>
        <w:autoSpaceDN w:val="0"/>
        <w:adjustRightInd w:val="0"/>
        <w:spacing w:after="0" w:line="240" w:lineRule="auto"/>
        <w:ind w:left="567" w:hanging="567"/>
        <w:rPr>
          <w:rFonts w:ascii="Arial" w:hAnsi="Arial" w:cs="Arial"/>
          <w:i/>
        </w:rPr>
      </w:pPr>
    </w:p>
    <w:p w14:paraId="4F61C0FA" w14:textId="77777777" w:rsidR="006D4574" w:rsidRPr="00A057CB" w:rsidRDefault="006D4574" w:rsidP="006D4574">
      <w:pPr>
        <w:autoSpaceDE w:val="0"/>
        <w:autoSpaceDN w:val="0"/>
        <w:adjustRightInd w:val="0"/>
        <w:spacing w:after="0" w:line="240" w:lineRule="auto"/>
        <w:ind w:left="1843" w:hanging="425"/>
        <w:rPr>
          <w:rFonts w:ascii="Arial" w:hAnsi="Arial" w:cs="Arial"/>
          <w:i/>
        </w:rPr>
      </w:pPr>
      <w:r w:rsidRPr="00A057CB">
        <w:rPr>
          <w:rFonts w:ascii="Arial" w:hAnsi="Arial" w:cs="Arial"/>
          <w:i/>
        </w:rPr>
        <w:t xml:space="preserve">b. </w:t>
      </w:r>
      <w:r w:rsidRPr="00A057CB">
        <w:rPr>
          <w:rFonts w:ascii="Arial" w:hAnsi="Arial" w:cs="Arial"/>
          <w:i/>
        </w:rPr>
        <w:tab/>
        <w:t xml:space="preserve">Receive a daily allowance (i.e. for three meals and other incidental expenditure such as tips, room service, </w:t>
      </w:r>
      <w:proofErr w:type="gramStart"/>
      <w:r w:rsidRPr="00A057CB">
        <w:rPr>
          <w:rFonts w:ascii="Arial" w:hAnsi="Arial" w:cs="Arial"/>
          <w:i/>
        </w:rPr>
        <w:t>reading</w:t>
      </w:r>
      <w:proofErr w:type="gramEnd"/>
      <w:r w:rsidRPr="00A057CB">
        <w:rPr>
          <w:rFonts w:ascii="Arial" w:hAnsi="Arial" w:cs="Arial"/>
          <w:i/>
        </w:rPr>
        <w:t xml:space="preserve"> material and normal liquid refreshments) equal to 110% of the daily allowance payable to Directors-General during visits abroad. Should the daily allowance be insufficient, their reasonable actual expenditure on meals may be reimbursed and an additional daily allowance for incidental expenditure equal to the amount applicable to Directors-General as determined from time to time by the Department of Public Service and Administration, is payable to them”.</w:t>
      </w:r>
    </w:p>
    <w:p w14:paraId="74351527" w14:textId="77777777" w:rsidR="006D4574" w:rsidRPr="00A057CB" w:rsidRDefault="006D4574" w:rsidP="006D4574">
      <w:pPr>
        <w:autoSpaceDE w:val="0"/>
        <w:autoSpaceDN w:val="0"/>
        <w:adjustRightInd w:val="0"/>
        <w:spacing w:after="0" w:line="240" w:lineRule="auto"/>
        <w:ind w:left="567" w:hanging="567"/>
        <w:rPr>
          <w:rFonts w:ascii="Arial" w:hAnsi="Arial" w:cs="Arial"/>
        </w:rPr>
      </w:pPr>
    </w:p>
    <w:p w14:paraId="33796D4F" w14:textId="77777777" w:rsidR="006D4574" w:rsidRPr="00A057CB" w:rsidRDefault="006D4574" w:rsidP="009A54E9">
      <w:pPr>
        <w:pStyle w:val="ListParagraph"/>
        <w:numPr>
          <w:ilvl w:val="0"/>
          <w:numId w:val="97"/>
        </w:numPr>
        <w:autoSpaceDE w:val="0"/>
        <w:autoSpaceDN w:val="0"/>
        <w:adjustRightInd w:val="0"/>
        <w:ind w:left="567" w:hanging="567"/>
        <w:rPr>
          <w:rFonts w:ascii="Arial" w:eastAsiaTheme="minorHAnsi" w:hAnsi="Arial" w:cs="Arial"/>
          <w:sz w:val="22"/>
          <w:szCs w:val="22"/>
        </w:rPr>
      </w:pPr>
      <w:r w:rsidRPr="00A057CB">
        <w:rPr>
          <w:rFonts w:ascii="Arial" w:eastAsiaTheme="minorHAnsi" w:hAnsi="Arial" w:cs="Arial"/>
          <w:sz w:val="22"/>
          <w:szCs w:val="22"/>
        </w:rPr>
        <w:t>Debt, Claim Recoverable and Revenue Management Policy paragraph 8.1.1 States that:</w:t>
      </w:r>
    </w:p>
    <w:p w14:paraId="54633827" w14:textId="77777777" w:rsidR="006D4574" w:rsidRPr="00A057CB" w:rsidRDefault="006D4574" w:rsidP="006D4574">
      <w:pPr>
        <w:autoSpaceDE w:val="0"/>
        <w:autoSpaceDN w:val="0"/>
        <w:adjustRightInd w:val="0"/>
        <w:spacing w:after="0" w:line="240" w:lineRule="auto"/>
        <w:ind w:left="567" w:hanging="567"/>
        <w:rPr>
          <w:rFonts w:ascii="Arial" w:hAnsi="Arial" w:cs="Arial"/>
        </w:rPr>
      </w:pPr>
    </w:p>
    <w:p w14:paraId="7D6E22CE" w14:textId="77777777" w:rsidR="006D4574" w:rsidRDefault="006D4574" w:rsidP="006D4574">
      <w:pPr>
        <w:autoSpaceDE w:val="0"/>
        <w:autoSpaceDN w:val="0"/>
        <w:adjustRightInd w:val="0"/>
        <w:spacing w:after="0" w:line="240" w:lineRule="auto"/>
        <w:ind w:left="567"/>
        <w:rPr>
          <w:rFonts w:ascii="Arial" w:hAnsi="Arial" w:cs="Arial"/>
          <w:i/>
        </w:rPr>
      </w:pPr>
      <w:r w:rsidRPr="00A057CB">
        <w:rPr>
          <w:rFonts w:ascii="Arial" w:hAnsi="Arial" w:cs="Arial"/>
          <w:i/>
        </w:rPr>
        <w:t>“The originating office where the debt is discovered must inform the official/supplier of the outstanding amount and provide them with the opportunity to settle the outstanding amount within thirty (30) calendar days. This period for thirty days (30) calendar days after which, if the outstanding amount has not been settled in full, where applicable interest starts accruing from the date of the original transaction”.</w:t>
      </w:r>
    </w:p>
    <w:p w14:paraId="053A3598" w14:textId="77777777" w:rsidR="006D4574" w:rsidRPr="00A057CB" w:rsidRDefault="006D4574" w:rsidP="006D4574">
      <w:pPr>
        <w:autoSpaceDE w:val="0"/>
        <w:autoSpaceDN w:val="0"/>
        <w:adjustRightInd w:val="0"/>
        <w:spacing w:after="0" w:line="240" w:lineRule="auto"/>
        <w:ind w:left="567"/>
        <w:rPr>
          <w:rFonts w:ascii="Arial" w:hAnsi="Arial" w:cs="Arial"/>
          <w:i/>
        </w:rPr>
      </w:pPr>
    </w:p>
    <w:p w14:paraId="2526CC55"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 xml:space="preserve">The following deviations were noted: </w:t>
      </w:r>
    </w:p>
    <w:p w14:paraId="5C7990A0" w14:textId="77777777" w:rsidR="006D4574" w:rsidRPr="00A057CB" w:rsidRDefault="006D4574" w:rsidP="006D4574">
      <w:pPr>
        <w:spacing w:after="0" w:line="240" w:lineRule="auto"/>
        <w:rPr>
          <w:rFonts w:ascii="Arial" w:hAnsi="Arial" w:cs="Arial"/>
          <w:color w:val="000000"/>
          <w:lang w:eastAsia="en-ZA"/>
        </w:rPr>
      </w:pPr>
    </w:p>
    <w:p w14:paraId="3EAE295C" w14:textId="77777777" w:rsidR="006D4574" w:rsidRPr="00A057CB" w:rsidRDefault="006D4574" w:rsidP="006D4574">
      <w:pPr>
        <w:spacing w:after="0" w:line="240" w:lineRule="auto"/>
        <w:rPr>
          <w:rFonts w:ascii="Arial" w:hAnsi="Arial" w:cs="Arial"/>
          <w:color w:val="000000"/>
          <w:lang w:eastAsia="en-ZA"/>
        </w:rPr>
      </w:pPr>
      <w:r w:rsidRPr="00A057CB">
        <w:rPr>
          <w:rFonts w:ascii="Arial" w:hAnsi="Arial" w:cs="Arial"/>
          <w:color w:val="000000"/>
          <w:lang w:eastAsia="en-ZA"/>
        </w:rPr>
        <w:t>The Minister travelled with his wife and three (3) of his children for the period 06 to 12 July 2017. The Minister indicated that his children will accompany him for a vacation as it was school holidays. According to the Minister’s letter dated 30 August 2017 he instructed the department to submit all invoices relating to the children’s travel to him to settle them personally, however on receipt of the invoices the department paid the children vacation costs. The cost was not recovered from the Minister and no debtor was raised in the books of the department as at 31 March 2018:</w:t>
      </w:r>
    </w:p>
    <w:p w14:paraId="3A758317" w14:textId="77777777" w:rsidR="006D4574" w:rsidRPr="00FF2964"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652"/>
        <w:gridCol w:w="1274"/>
        <w:gridCol w:w="1010"/>
        <w:gridCol w:w="1197"/>
        <w:gridCol w:w="1711"/>
        <w:gridCol w:w="870"/>
        <w:gridCol w:w="1507"/>
        <w:gridCol w:w="1267"/>
      </w:tblGrid>
      <w:tr w:rsidR="006D4574" w:rsidRPr="00FF2964" w14:paraId="504C8896" w14:textId="77777777" w:rsidTr="006D4574">
        <w:trPr>
          <w:trHeight w:val="564"/>
          <w:tblHeader/>
        </w:trPr>
        <w:tc>
          <w:tcPr>
            <w:tcW w:w="39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32ECEF"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No</w:t>
            </w:r>
          </w:p>
        </w:tc>
        <w:tc>
          <w:tcPr>
            <w:tcW w:w="722" w:type="pct"/>
            <w:tcBorders>
              <w:top w:val="single" w:sz="4" w:space="0" w:color="auto"/>
              <w:left w:val="nil"/>
              <w:bottom w:val="single" w:sz="4" w:space="0" w:color="auto"/>
              <w:right w:val="single" w:sz="4" w:space="0" w:color="auto"/>
            </w:tcBorders>
            <w:shd w:val="clear" w:color="000000" w:fill="D9D9D9"/>
            <w:vAlign w:val="bottom"/>
            <w:hideMark/>
          </w:tcPr>
          <w:p w14:paraId="41B87606"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Name of traveller</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14:paraId="5C949EEB"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Purpose of trip</w:t>
            </w:r>
          </w:p>
        </w:tc>
        <w:tc>
          <w:tcPr>
            <w:tcW w:w="583" w:type="pct"/>
            <w:tcBorders>
              <w:top w:val="single" w:sz="4" w:space="0" w:color="auto"/>
              <w:left w:val="nil"/>
              <w:bottom w:val="single" w:sz="4" w:space="0" w:color="auto"/>
              <w:right w:val="single" w:sz="4" w:space="0" w:color="auto"/>
            </w:tcBorders>
            <w:shd w:val="clear" w:color="000000" w:fill="D9D9D9"/>
            <w:vAlign w:val="bottom"/>
            <w:hideMark/>
          </w:tcPr>
          <w:p w14:paraId="4CA175F0"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Number</w:t>
            </w:r>
          </w:p>
        </w:tc>
        <w:tc>
          <w:tcPr>
            <w:tcW w:w="952" w:type="pct"/>
            <w:tcBorders>
              <w:top w:val="single" w:sz="4" w:space="0" w:color="auto"/>
              <w:left w:val="nil"/>
              <w:bottom w:val="single" w:sz="4" w:space="0" w:color="auto"/>
              <w:right w:val="single" w:sz="4" w:space="0" w:color="auto"/>
            </w:tcBorders>
            <w:shd w:val="clear" w:color="000000" w:fill="D9D9D9"/>
            <w:vAlign w:val="bottom"/>
            <w:hideMark/>
          </w:tcPr>
          <w:p w14:paraId="6936467C"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Supplier Name</w:t>
            </w:r>
          </w:p>
        </w:tc>
        <w:tc>
          <w:tcPr>
            <w:tcW w:w="509" w:type="pct"/>
            <w:tcBorders>
              <w:top w:val="single" w:sz="4" w:space="0" w:color="auto"/>
              <w:left w:val="nil"/>
              <w:bottom w:val="single" w:sz="4" w:space="0" w:color="auto"/>
              <w:right w:val="single" w:sz="4" w:space="0" w:color="auto"/>
            </w:tcBorders>
            <w:shd w:val="clear" w:color="000000" w:fill="D9D9D9"/>
            <w:vAlign w:val="bottom"/>
            <w:hideMark/>
          </w:tcPr>
          <w:p w14:paraId="623AFC21"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Invoice Date</w:t>
            </w:r>
          </w:p>
        </w:tc>
        <w:tc>
          <w:tcPr>
            <w:tcW w:w="706" w:type="pct"/>
            <w:tcBorders>
              <w:top w:val="single" w:sz="4" w:space="0" w:color="auto"/>
              <w:left w:val="nil"/>
              <w:bottom w:val="single" w:sz="4" w:space="0" w:color="auto"/>
              <w:right w:val="single" w:sz="4" w:space="0" w:color="auto"/>
            </w:tcBorders>
            <w:shd w:val="clear" w:color="000000" w:fill="D9D9D9"/>
            <w:vAlign w:val="bottom"/>
            <w:hideMark/>
          </w:tcPr>
          <w:p w14:paraId="0BE76C36"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Cost Classification</w:t>
            </w:r>
          </w:p>
        </w:tc>
        <w:tc>
          <w:tcPr>
            <w:tcW w:w="550" w:type="pct"/>
            <w:tcBorders>
              <w:top w:val="single" w:sz="4" w:space="0" w:color="auto"/>
              <w:left w:val="nil"/>
              <w:bottom w:val="single" w:sz="4" w:space="0" w:color="auto"/>
              <w:right w:val="single" w:sz="4" w:space="0" w:color="auto"/>
            </w:tcBorders>
            <w:shd w:val="clear" w:color="000000" w:fill="D9D9D9"/>
            <w:vAlign w:val="bottom"/>
            <w:hideMark/>
          </w:tcPr>
          <w:p w14:paraId="482F0E83"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Amount</w:t>
            </w:r>
            <w:r w:rsidRPr="00074136">
              <w:rPr>
                <w:rFonts w:ascii="Arial" w:hAnsi="Arial" w:cs="Arial"/>
                <w:b/>
                <w:bCs/>
                <w:color w:val="000000"/>
                <w:sz w:val="18"/>
                <w:szCs w:val="18"/>
                <w:lang w:eastAsia="en-ZA"/>
              </w:rPr>
              <w:br/>
              <w:t>"R"</w:t>
            </w:r>
          </w:p>
        </w:tc>
      </w:tr>
      <w:tr w:rsidR="006D4574" w:rsidRPr="00FF2964" w14:paraId="22C4674A" w14:textId="77777777" w:rsidTr="006D4574">
        <w:trPr>
          <w:trHeight w:val="540"/>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2320C9E5"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1</w:t>
            </w:r>
          </w:p>
        </w:tc>
        <w:tc>
          <w:tcPr>
            <w:tcW w:w="722" w:type="pct"/>
            <w:tcBorders>
              <w:top w:val="nil"/>
              <w:left w:val="nil"/>
              <w:bottom w:val="single" w:sz="4" w:space="0" w:color="auto"/>
              <w:right w:val="single" w:sz="4" w:space="0" w:color="auto"/>
            </w:tcBorders>
            <w:shd w:val="clear" w:color="auto" w:fill="auto"/>
            <w:vAlign w:val="bottom"/>
            <w:hideMark/>
          </w:tcPr>
          <w:p w14:paraId="3BEE2325"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39C70AD3"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23F705F7"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Hof0197993</w:t>
            </w:r>
          </w:p>
        </w:tc>
        <w:tc>
          <w:tcPr>
            <w:tcW w:w="952" w:type="pct"/>
            <w:tcBorders>
              <w:top w:val="nil"/>
              <w:left w:val="nil"/>
              <w:bottom w:val="single" w:sz="4" w:space="0" w:color="auto"/>
              <w:right w:val="single" w:sz="4" w:space="0" w:color="auto"/>
            </w:tcBorders>
            <w:shd w:val="clear" w:color="auto" w:fill="auto"/>
            <w:vAlign w:val="bottom"/>
            <w:hideMark/>
          </w:tcPr>
          <w:p w14:paraId="56AC88E1"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340C09C3"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4CDF5881"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Accommodation</w:t>
            </w:r>
          </w:p>
        </w:tc>
        <w:tc>
          <w:tcPr>
            <w:tcW w:w="550" w:type="pct"/>
            <w:tcBorders>
              <w:top w:val="nil"/>
              <w:left w:val="nil"/>
              <w:bottom w:val="single" w:sz="4" w:space="0" w:color="auto"/>
              <w:right w:val="single" w:sz="4" w:space="0" w:color="auto"/>
            </w:tcBorders>
            <w:shd w:val="clear" w:color="auto" w:fill="auto"/>
            <w:noWrap/>
            <w:vAlign w:val="bottom"/>
            <w:hideMark/>
          </w:tcPr>
          <w:p w14:paraId="2F531E76"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51 066,73 </w:t>
            </w:r>
          </w:p>
        </w:tc>
      </w:tr>
      <w:tr w:rsidR="006D4574" w:rsidRPr="00FF2964" w14:paraId="05BD404A" w14:textId="77777777"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63BB543A"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2</w:t>
            </w:r>
          </w:p>
        </w:tc>
        <w:tc>
          <w:tcPr>
            <w:tcW w:w="722" w:type="pct"/>
            <w:tcBorders>
              <w:top w:val="nil"/>
              <w:left w:val="nil"/>
              <w:bottom w:val="single" w:sz="4" w:space="0" w:color="auto"/>
              <w:right w:val="single" w:sz="4" w:space="0" w:color="auto"/>
            </w:tcBorders>
            <w:shd w:val="clear" w:color="auto" w:fill="auto"/>
            <w:vAlign w:val="bottom"/>
            <w:hideMark/>
          </w:tcPr>
          <w:p w14:paraId="249B26D0"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6F2CC90F"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242A39F0"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Hof0189314</w:t>
            </w:r>
          </w:p>
        </w:tc>
        <w:tc>
          <w:tcPr>
            <w:tcW w:w="952" w:type="pct"/>
            <w:tcBorders>
              <w:top w:val="nil"/>
              <w:left w:val="nil"/>
              <w:bottom w:val="single" w:sz="4" w:space="0" w:color="auto"/>
              <w:right w:val="single" w:sz="4" w:space="0" w:color="auto"/>
            </w:tcBorders>
            <w:shd w:val="clear" w:color="auto" w:fill="auto"/>
            <w:vAlign w:val="bottom"/>
            <w:hideMark/>
          </w:tcPr>
          <w:p w14:paraId="02FD7ED6"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51F798A1"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22A73DDF"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Flights</w:t>
            </w:r>
          </w:p>
        </w:tc>
        <w:tc>
          <w:tcPr>
            <w:tcW w:w="550" w:type="pct"/>
            <w:tcBorders>
              <w:top w:val="nil"/>
              <w:left w:val="nil"/>
              <w:bottom w:val="single" w:sz="4" w:space="0" w:color="auto"/>
              <w:right w:val="single" w:sz="4" w:space="0" w:color="auto"/>
            </w:tcBorders>
            <w:shd w:val="clear" w:color="auto" w:fill="auto"/>
            <w:noWrap/>
            <w:vAlign w:val="bottom"/>
            <w:hideMark/>
          </w:tcPr>
          <w:p w14:paraId="04FD5547"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83 043,00 </w:t>
            </w:r>
          </w:p>
        </w:tc>
      </w:tr>
      <w:tr w:rsidR="006D4574" w:rsidRPr="00FF2964" w14:paraId="15E78025" w14:textId="77777777" w:rsidTr="006D4574">
        <w:trPr>
          <w:trHeight w:val="804"/>
          <w:tblHeader/>
        </w:trPr>
        <w:tc>
          <w:tcPr>
            <w:tcW w:w="394" w:type="pct"/>
            <w:tcBorders>
              <w:top w:val="nil"/>
              <w:left w:val="single" w:sz="4" w:space="0" w:color="auto"/>
              <w:bottom w:val="single" w:sz="4" w:space="0" w:color="auto"/>
              <w:right w:val="single" w:sz="4" w:space="0" w:color="auto"/>
            </w:tcBorders>
            <w:shd w:val="clear" w:color="auto" w:fill="auto"/>
            <w:noWrap/>
            <w:vAlign w:val="bottom"/>
            <w:hideMark/>
          </w:tcPr>
          <w:p w14:paraId="485812E6" w14:textId="77777777" w:rsidR="006D4574" w:rsidRPr="00074136" w:rsidRDefault="006D4574" w:rsidP="006D4574">
            <w:pPr>
              <w:spacing w:after="0" w:line="240" w:lineRule="auto"/>
              <w:jc w:val="center"/>
              <w:rPr>
                <w:rFonts w:ascii="Arial" w:hAnsi="Arial" w:cs="Arial"/>
                <w:color w:val="000000"/>
                <w:sz w:val="18"/>
                <w:szCs w:val="18"/>
                <w:lang w:eastAsia="en-ZA"/>
              </w:rPr>
            </w:pPr>
            <w:r w:rsidRPr="00074136">
              <w:rPr>
                <w:rFonts w:ascii="Arial" w:hAnsi="Arial" w:cs="Arial"/>
                <w:color w:val="000000"/>
                <w:sz w:val="18"/>
                <w:szCs w:val="18"/>
                <w:lang w:eastAsia="en-ZA"/>
              </w:rPr>
              <w:t>3</w:t>
            </w:r>
          </w:p>
        </w:tc>
        <w:tc>
          <w:tcPr>
            <w:tcW w:w="722" w:type="pct"/>
            <w:tcBorders>
              <w:top w:val="nil"/>
              <w:left w:val="nil"/>
              <w:bottom w:val="single" w:sz="4" w:space="0" w:color="auto"/>
              <w:right w:val="single" w:sz="4" w:space="0" w:color="auto"/>
            </w:tcBorders>
            <w:shd w:val="clear" w:color="auto" w:fill="auto"/>
            <w:vAlign w:val="bottom"/>
            <w:hideMark/>
          </w:tcPr>
          <w:p w14:paraId="75D9EE59"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Minister's Children</w:t>
            </w:r>
          </w:p>
        </w:tc>
        <w:tc>
          <w:tcPr>
            <w:tcW w:w="583" w:type="pct"/>
            <w:tcBorders>
              <w:top w:val="nil"/>
              <w:left w:val="nil"/>
              <w:bottom w:val="single" w:sz="4" w:space="0" w:color="auto"/>
              <w:right w:val="single" w:sz="4" w:space="0" w:color="auto"/>
            </w:tcBorders>
            <w:shd w:val="clear" w:color="auto" w:fill="auto"/>
            <w:vAlign w:val="bottom"/>
            <w:hideMark/>
          </w:tcPr>
          <w:p w14:paraId="4499C2A5"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School Holiday Vacation</w:t>
            </w:r>
          </w:p>
        </w:tc>
        <w:tc>
          <w:tcPr>
            <w:tcW w:w="583" w:type="pct"/>
            <w:tcBorders>
              <w:top w:val="nil"/>
              <w:left w:val="nil"/>
              <w:bottom w:val="single" w:sz="4" w:space="0" w:color="auto"/>
              <w:right w:val="single" w:sz="4" w:space="0" w:color="auto"/>
            </w:tcBorders>
            <w:shd w:val="clear" w:color="auto" w:fill="auto"/>
            <w:vAlign w:val="bottom"/>
            <w:hideMark/>
          </w:tcPr>
          <w:p w14:paraId="59CD0696"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Hof0189299</w:t>
            </w:r>
          </w:p>
        </w:tc>
        <w:tc>
          <w:tcPr>
            <w:tcW w:w="952" w:type="pct"/>
            <w:tcBorders>
              <w:top w:val="nil"/>
              <w:left w:val="nil"/>
              <w:bottom w:val="single" w:sz="4" w:space="0" w:color="auto"/>
              <w:right w:val="single" w:sz="4" w:space="0" w:color="auto"/>
            </w:tcBorders>
            <w:shd w:val="clear" w:color="auto" w:fill="auto"/>
            <w:vAlign w:val="bottom"/>
            <w:hideMark/>
          </w:tcPr>
          <w:p w14:paraId="29828FBF"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Travel Adventures International (Pty) Ltd</w:t>
            </w:r>
          </w:p>
        </w:tc>
        <w:tc>
          <w:tcPr>
            <w:tcW w:w="509" w:type="pct"/>
            <w:tcBorders>
              <w:top w:val="nil"/>
              <w:left w:val="nil"/>
              <w:bottom w:val="single" w:sz="4" w:space="0" w:color="auto"/>
              <w:right w:val="single" w:sz="4" w:space="0" w:color="auto"/>
            </w:tcBorders>
            <w:shd w:val="clear" w:color="auto" w:fill="auto"/>
            <w:vAlign w:val="bottom"/>
            <w:hideMark/>
          </w:tcPr>
          <w:p w14:paraId="10D15168"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26-Jul-17</w:t>
            </w:r>
          </w:p>
        </w:tc>
        <w:tc>
          <w:tcPr>
            <w:tcW w:w="706" w:type="pct"/>
            <w:tcBorders>
              <w:top w:val="nil"/>
              <w:left w:val="nil"/>
              <w:bottom w:val="single" w:sz="4" w:space="0" w:color="auto"/>
              <w:right w:val="single" w:sz="4" w:space="0" w:color="auto"/>
            </w:tcBorders>
            <w:shd w:val="clear" w:color="auto" w:fill="auto"/>
            <w:noWrap/>
            <w:vAlign w:val="bottom"/>
            <w:hideMark/>
          </w:tcPr>
          <w:p w14:paraId="492CAD0A"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Insurance</w:t>
            </w:r>
          </w:p>
        </w:tc>
        <w:tc>
          <w:tcPr>
            <w:tcW w:w="550" w:type="pct"/>
            <w:tcBorders>
              <w:top w:val="nil"/>
              <w:left w:val="nil"/>
              <w:bottom w:val="single" w:sz="4" w:space="0" w:color="auto"/>
              <w:right w:val="single" w:sz="4" w:space="0" w:color="auto"/>
            </w:tcBorders>
            <w:shd w:val="clear" w:color="auto" w:fill="auto"/>
            <w:noWrap/>
            <w:vAlign w:val="bottom"/>
            <w:hideMark/>
          </w:tcPr>
          <w:p w14:paraId="51F7438E" w14:textId="77777777" w:rsidR="006D4574" w:rsidRPr="00074136" w:rsidRDefault="006D4574" w:rsidP="006D4574">
            <w:pPr>
              <w:spacing w:after="0" w:line="240" w:lineRule="auto"/>
              <w:rPr>
                <w:rFonts w:ascii="Arial" w:hAnsi="Arial" w:cs="Arial"/>
                <w:color w:val="000000"/>
                <w:sz w:val="18"/>
                <w:szCs w:val="18"/>
                <w:lang w:eastAsia="en-ZA"/>
              </w:rPr>
            </w:pPr>
            <w:r w:rsidRPr="00074136">
              <w:rPr>
                <w:rFonts w:ascii="Arial" w:hAnsi="Arial" w:cs="Arial"/>
                <w:color w:val="000000"/>
                <w:sz w:val="18"/>
                <w:szCs w:val="18"/>
                <w:lang w:eastAsia="en-ZA"/>
              </w:rPr>
              <w:t xml:space="preserve">          630,34 </w:t>
            </w:r>
          </w:p>
        </w:tc>
      </w:tr>
      <w:tr w:rsidR="006D4574" w:rsidRPr="00FF2964" w14:paraId="4B53029D" w14:textId="77777777" w:rsidTr="006D4574">
        <w:trPr>
          <w:trHeight w:val="300"/>
          <w:tblHeader/>
        </w:trPr>
        <w:tc>
          <w:tcPr>
            <w:tcW w:w="4450"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2BD1F2"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Total</w:t>
            </w:r>
          </w:p>
        </w:tc>
        <w:tc>
          <w:tcPr>
            <w:tcW w:w="550" w:type="pct"/>
            <w:tcBorders>
              <w:top w:val="nil"/>
              <w:left w:val="nil"/>
              <w:bottom w:val="double" w:sz="6" w:space="0" w:color="auto"/>
              <w:right w:val="single" w:sz="4" w:space="0" w:color="auto"/>
            </w:tcBorders>
            <w:shd w:val="clear" w:color="auto" w:fill="auto"/>
            <w:noWrap/>
            <w:vAlign w:val="bottom"/>
            <w:hideMark/>
          </w:tcPr>
          <w:p w14:paraId="45222E32" w14:textId="77777777" w:rsidR="006D4574" w:rsidRPr="00074136" w:rsidRDefault="006D4574" w:rsidP="006D4574">
            <w:pPr>
              <w:spacing w:after="0" w:line="240" w:lineRule="auto"/>
              <w:rPr>
                <w:rFonts w:ascii="Arial" w:hAnsi="Arial" w:cs="Arial"/>
                <w:b/>
                <w:bCs/>
                <w:color w:val="000000"/>
                <w:sz w:val="18"/>
                <w:szCs w:val="18"/>
                <w:lang w:eastAsia="en-ZA"/>
              </w:rPr>
            </w:pPr>
            <w:r w:rsidRPr="00074136">
              <w:rPr>
                <w:rFonts w:ascii="Arial" w:hAnsi="Arial" w:cs="Arial"/>
                <w:b/>
                <w:bCs/>
                <w:color w:val="000000"/>
                <w:sz w:val="18"/>
                <w:szCs w:val="18"/>
                <w:lang w:eastAsia="en-ZA"/>
              </w:rPr>
              <w:t xml:space="preserve">   134 740,07 </w:t>
            </w:r>
          </w:p>
        </w:tc>
      </w:tr>
    </w:tbl>
    <w:p w14:paraId="4A9821B1" w14:textId="77777777" w:rsidR="006D4574" w:rsidRPr="00FF2964" w:rsidRDefault="006D4574" w:rsidP="006D4574">
      <w:pPr>
        <w:spacing w:after="0" w:line="240" w:lineRule="auto"/>
        <w:rPr>
          <w:rFonts w:ascii="Arial" w:hAnsi="Arial" w:cs="Arial"/>
          <w:color w:val="000000"/>
          <w:lang w:eastAsia="en-ZA"/>
        </w:rPr>
      </w:pPr>
    </w:p>
    <w:p w14:paraId="49516947" w14:textId="77777777" w:rsidR="006D4574" w:rsidRPr="00411DC0" w:rsidRDefault="006D4574" w:rsidP="006D4574">
      <w:pPr>
        <w:spacing w:after="0" w:line="240" w:lineRule="auto"/>
        <w:rPr>
          <w:rFonts w:ascii="Arial" w:hAnsi="Arial" w:cs="Arial"/>
          <w:color w:val="000000"/>
          <w:lang w:eastAsia="en-ZA"/>
        </w:rPr>
      </w:pPr>
      <w:r w:rsidRPr="00411DC0">
        <w:rPr>
          <w:rFonts w:ascii="Arial" w:hAnsi="Arial" w:cs="Arial"/>
          <w:color w:val="000000"/>
          <w:lang w:eastAsia="en-ZA"/>
        </w:rPr>
        <w:t>The impact of the finding</w:t>
      </w:r>
    </w:p>
    <w:p w14:paraId="5340AACC" w14:textId="77777777" w:rsidR="006D4574" w:rsidRPr="00411DC0" w:rsidRDefault="006D4574" w:rsidP="006D4574">
      <w:pPr>
        <w:spacing w:after="0" w:line="240" w:lineRule="auto"/>
        <w:ind w:left="426" w:hanging="426"/>
        <w:rPr>
          <w:rFonts w:ascii="Arial" w:hAnsi="Arial" w:cs="Arial"/>
          <w:color w:val="000000"/>
          <w:lang w:eastAsia="en-ZA"/>
        </w:rPr>
      </w:pPr>
    </w:p>
    <w:p w14:paraId="72E5446D" w14:textId="77777777" w:rsidR="006D4574" w:rsidRPr="00FF2964" w:rsidRDefault="006D4574" w:rsidP="006D4574">
      <w:pPr>
        <w:spacing w:after="0" w:line="240" w:lineRule="auto"/>
        <w:ind w:left="426" w:hanging="426"/>
        <w:rPr>
          <w:rFonts w:ascii="Arial" w:hAnsi="Arial" w:cs="Arial"/>
          <w:color w:val="000000"/>
        </w:rPr>
      </w:pPr>
      <w:r w:rsidRPr="00FF2964">
        <w:rPr>
          <w:rFonts w:ascii="Arial" w:hAnsi="Arial" w:cs="Arial"/>
          <w:color w:val="000000"/>
        </w:rPr>
        <w:t>The matter results in:</w:t>
      </w:r>
    </w:p>
    <w:p w14:paraId="607EEE26" w14:textId="77777777" w:rsidR="006D4574" w:rsidRPr="00FF2964" w:rsidRDefault="006D4574" w:rsidP="006D4574">
      <w:pPr>
        <w:spacing w:after="0" w:line="240" w:lineRule="auto"/>
        <w:ind w:left="567" w:hanging="567"/>
        <w:rPr>
          <w:rFonts w:ascii="Arial" w:hAnsi="Arial" w:cs="Arial"/>
          <w:color w:val="000000"/>
        </w:rPr>
      </w:pPr>
    </w:p>
    <w:p w14:paraId="00831F05"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the </w:t>
      </w:r>
      <w:r w:rsidRPr="00FF2964">
        <w:rPr>
          <w:rFonts w:ascii="Arial" w:hAnsi="Arial" w:cs="Arial"/>
          <w:iCs/>
          <w:color w:val="000000"/>
          <w:sz w:val="22"/>
          <w:szCs w:val="22"/>
          <w:lang w:eastAsia="en-ZA"/>
        </w:rPr>
        <w:t>Public Finance Management Act section 38(1)(c)(</w:t>
      </w:r>
      <w:proofErr w:type="spellStart"/>
      <w:r w:rsidRPr="00FF2964">
        <w:rPr>
          <w:rFonts w:ascii="Arial" w:hAnsi="Arial" w:cs="Arial"/>
          <w:iCs/>
          <w:color w:val="000000"/>
          <w:sz w:val="22"/>
          <w:szCs w:val="22"/>
          <w:lang w:eastAsia="en-ZA"/>
        </w:rPr>
        <w:t>i</w:t>
      </w:r>
      <w:proofErr w:type="spellEnd"/>
      <w:r w:rsidRPr="00FF2964">
        <w:rPr>
          <w:rFonts w:ascii="Arial" w:hAnsi="Arial" w:cs="Arial"/>
          <w:iCs/>
          <w:color w:val="000000"/>
          <w:sz w:val="22"/>
          <w:szCs w:val="22"/>
          <w:lang w:eastAsia="en-ZA"/>
        </w:rPr>
        <w:t>)</w:t>
      </w:r>
    </w:p>
    <w:p w14:paraId="4149B5EB" w14:textId="77777777"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14:paraId="43D4CD91"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Non - Compliance with Ministerial Handbook Chapter 7</w:t>
      </w:r>
    </w:p>
    <w:p w14:paraId="55DF06C5" w14:textId="77777777" w:rsidR="006D4574" w:rsidRPr="00FF2964" w:rsidRDefault="006D4574" w:rsidP="006D4574">
      <w:pPr>
        <w:pStyle w:val="NormalWeb"/>
        <w:keepNext/>
        <w:spacing w:before="0" w:beforeAutospacing="0" w:after="0" w:afterAutospacing="0"/>
        <w:ind w:left="567" w:hanging="567"/>
        <w:rPr>
          <w:rFonts w:ascii="Arial" w:hAnsi="Arial" w:cs="Arial"/>
          <w:color w:val="000000"/>
          <w:sz w:val="22"/>
          <w:szCs w:val="22"/>
        </w:rPr>
      </w:pPr>
    </w:p>
    <w:p w14:paraId="68139E43"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 xml:space="preserve">Non - Compliance with </w:t>
      </w:r>
      <w:r w:rsidRPr="00FF2964">
        <w:rPr>
          <w:rFonts w:ascii="Arial" w:eastAsiaTheme="minorHAnsi" w:hAnsi="Arial" w:cs="Arial"/>
          <w:sz w:val="22"/>
          <w:szCs w:val="22"/>
          <w:lang w:val="en-ZA"/>
        </w:rPr>
        <w:t>Debt, Claim Recoverable and Revenue Management Policy paragraph 8.1.1</w:t>
      </w:r>
    </w:p>
    <w:p w14:paraId="53AB635B" w14:textId="77777777" w:rsidR="006D4574" w:rsidRPr="00FF2964" w:rsidRDefault="006D4574" w:rsidP="006D4574">
      <w:pPr>
        <w:pStyle w:val="ListParagraph"/>
        <w:ind w:left="567" w:hanging="567"/>
        <w:rPr>
          <w:rFonts w:cs="Arial"/>
          <w:color w:val="000000"/>
          <w:sz w:val="22"/>
          <w:szCs w:val="22"/>
        </w:rPr>
      </w:pPr>
    </w:p>
    <w:p w14:paraId="710F6CED" w14:textId="77777777" w:rsidR="006D4574" w:rsidRPr="00FF2964" w:rsidRDefault="006D4574" w:rsidP="009A54E9">
      <w:pPr>
        <w:pStyle w:val="NormalWeb"/>
        <w:keepNext/>
        <w:numPr>
          <w:ilvl w:val="0"/>
          <w:numId w:val="105"/>
        </w:numPr>
        <w:spacing w:before="0" w:beforeAutospacing="0" w:after="0" w:afterAutospacing="0"/>
        <w:ind w:left="567" w:hanging="567"/>
        <w:rPr>
          <w:rFonts w:ascii="Arial" w:hAnsi="Arial" w:cs="Arial"/>
          <w:color w:val="000000"/>
          <w:sz w:val="22"/>
          <w:szCs w:val="22"/>
        </w:rPr>
      </w:pPr>
      <w:r w:rsidRPr="00FF2964">
        <w:rPr>
          <w:rFonts w:ascii="Arial" w:hAnsi="Arial" w:cs="Arial"/>
          <w:color w:val="000000"/>
          <w:sz w:val="22"/>
          <w:szCs w:val="22"/>
        </w:rPr>
        <w:t>Understatement of debtors in the annual financial statements</w:t>
      </w:r>
    </w:p>
    <w:p w14:paraId="77D2BC40"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6A8CE2B3"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39E1EC2E" w14:textId="77777777" w:rsidR="006D4574" w:rsidRPr="00FF2964" w:rsidRDefault="006D4574" w:rsidP="006D4574">
      <w:pPr>
        <w:spacing w:after="0" w:line="240" w:lineRule="auto"/>
        <w:jc w:val="both"/>
        <w:rPr>
          <w:rFonts w:ascii="Arial" w:hAnsi="Arial" w:cs="Arial"/>
          <w:lang w:val="en-GB"/>
        </w:rPr>
      </w:pPr>
    </w:p>
    <w:p w14:paraId="2B2E83EB"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328794BB" w14:textId="77777777" w:rsidR="006D4574" w:rsidRPr="00FF2964" w:rsidRDefault="006D4574" w:rsidP="006D4574">
      <w:pPr>
        <w:spacing w:after="0" w:line="240" w:lineRule="auto"/>
        <w:jc w:val="both"/>
        <w:rPr>
          <w:rFonts w:ascii="Arial" w:hAnsi="Arial" w:cs="Arial"/>
          <w:lang w:val="en-GB"/>
        </w:rPr>
      </w:pPr>
    </w:p>
    <w:p w14:paraId="166192EB"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The department’s officials failed to comply with the letter from the Minister</w:t>
      </w:r>
    </w:p>
    <w:p w14:paraId="384DF1B3" w14:textId="77777777" w:rsidR="006D4574" w:rsidRPr="00FF2964" w:rsidRDefault="006D4574" w:rsidP="006D4574">
      <w:pPr>
        <w:spacing w:after="0" w:line="240" w:lineRule="auto"/>
        <w:jc w:val="both"/>
        <w:rPr>
          <w:rFonts w:ascii="Arial" w:hAnsi="Arial" w:cs="Arial"/>
          <w:lang w:val="en-GB"/>
        </w:rPr>
      </w:pPr>
    </w:p>
    <w:p w14:paraId="213E3FF0"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6C27A0D8" w14:textId="77777777" w:rsidR="006D4574" w:rsidRPr="00FF2964" w:rsidRDefault="006D4574" w:rsidP="006D4574">
      <w:pPr>
        <w:spacing w:after="0" w:line="240" w:lineRule="auto"/>
        <w:rPr>
          <w:rFonts w:ascii="Arial" w:hAnsi="Arial" w:cs="Arial"/>
        </w:rPr>
      </w:pPr>
    </w:p>
    <w:p w14:paraId="47526352" w14:textId="77777777" w:rsidR="006D4574" w:rsidRPr="00FF2964" w:rsidRDefault="006D4574" w:rsidP="006D4574">
      <w:pPr>
        <w:spacing w:after="0" w:line="240" w:lineRule="auto"/>
        <w:rPr>
          <w:rFonts w:ascii="Arial" w:hAnsi="Arial" w:cs="Arial"/>
          <w:b/>
          <w:bCs/>
        </w:rPr>
      </w:pPr>
      <w:r w:rsidRPr="00FF2964">
        <w:rPr>
          <w:rFonts w:ascii="Arial" w:hAnsi="Arial" w:cs="Arial"/>
          <w:b/>
          <w:bCs/>
        </w:rPr>
        <w:t>Financial and Performance Management</w:t>
      </w:r>
    </w:p>
    <w:p w14:paraId="3EB92D83" w14:textId="77777777" w:rsidR="006D4574" w:rsidRPr="00FF2964" w:rsidRDefault="006D4574" w:rsidP="006D4574">
      <w:pPr>
        <w:spacing w:after="0" w:line="240" w:lineRule="auto"/>
        <w:rPr>
          <w:rFonts w:ascii="Arial" w:hAnsi="Arial" w:cs="Arial"/>
          <w:b/>
          <w:bCs/>
        </w:rPr>
      </w:pPr>
    </w:p>
    <w:p w14:paraId="6113C391" w14:textId="77777777" w:rsidR="006D4574" w:rsidRPr="00FF2964" w:rsidRDefault="006D4574" w:rsidP="006D4574">
      <w:pPr>
        <w:spacing w:after="0" w:line="240" w:lineRule="auto"/>
        <w:rPr>
          <w:rFonts w:ascii="Arial" w:hAnsi="Arial" w:cs="Arial"/>
        </w:rPr>
      </w:pPr>
      <w:r w:rsidRPr="00FF2964">
        <w:rPr>
          <w:rFonts w:ascii="Arial" w:hAnsi="Arial" w:cs="Arial"/>
        </w:rPr>
        <w:t>Review and monitor compliance with applicable laws and regulations</w:t>
      </w:r>
    </w:p>
    <w:p w14:paraId="4E428EBB" w14:textId="77777777" w:rsidR="006D4574" w:rsidRPr="00FF2964" w:rsidRDefault="006D4574" w:rsidP="006D4574">
      <w:pPr>
        <w:pStyle w:val="NormalWeb"/>
        <w:spacing w:before="0" w:beforeAutospacing="0" w:after="0" w:afterAutospacing="0"/>
        <w:rPr>
          <w:rFonts w:ascii="Arial" w:hAnsi="Arial" w:cs="Arial"/>
          <w:color w:val="000000"/>
          <w:sz w:val="22"/>
          <w:szCs w:val="22"/>
        </w:rPr>
      </w:pPr>
    </w:p>
    <w:p w14:paraId="6A6A7BD7"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rPr>
        <w:t xml:space="preserve">The review process surrounding the payment for travel and subsistence was inadequate which has resulted in non – compliance with the </w:t>
      </w:r>
      <w:r w:rsidRPr="00FF2964">
        <w:rPr>
          <w:rFonts w:ascii="Arial" w:hAnsi="Arial" w:cs="Arial"/>
          <w:color w:val="000000"/>
          <w:lang w:eastAsia="en-ZA"/>
        </w:rPr>
        <w:t>Debt, Claims recoverable and Revenue Management Policy, Ministerial Handbook and the Public Finance Management Act.</w:t>
      </w:r>
    </w:p>
    <w:p w14:paraId="121DD421" w14:textId="77777777" w:rsidR="006D4574" w:rsidRPr="00FF2964" w:rsidRDefault="006D4574" w:rsidP="006D4574">
      <w:pPr>
        <w:spacing w:after="0" w:line="240" w:lineRule="auto"/>
        <w:rPr>
          <w:rFonts w:ascii="Arial" w:hAnsi="Arial" w:cs="Arial"/>
          <w:iCs/>
        </w:rPr>
      </w:pPr>
    </w:p>
    <w:p w14:paraId="1D5FB47B" w14:textId="77777777" w:rsidR="006D4574" w:rsidRPr="00411DC0" w:rsidRDefault="006D4574" w:rsidP="006D4574">
      <w:pPr>
        <w:spacing w:after="0" w:line="240" w:lineRule="auto"/>
        <w:rPr>
          <w:rFonts w:ascii="Arial" w:hAnsi="Arial" w:cs="Arial"/>
          <w:b/>
        </w:rPr>
      </w:pPr>
      <w:r w:rsidRPr="00FF2964">
        <w:rPr>
          <w:rFonts w:ascii="Arial" w:hAnsi="Arial" w:cs="Arial"/>
          <w:b/>
        </w:rPr>
        <w:t>Recommendation</w:t>
      </w:r>
    </w:p>
    <w:p w14:paraId="7B9B98E3" w14:textId="77777777" w:rsidR="006D4574" w:rsidRPr="00411DC0" w:rsidRDefault="006D4574" w:rsidP="006D4574">
      <w:pPr>
        <w:spacing w:after="0" w:line="240" w:lineRule="auto"/>
        <w:ind w:left="567" w:hanging="567"/>
        <w:rPr>
          <w:rFonts w:ascii="Arial" w:hAnsi="Arial" w:cs="Arial"/>
          <w:b/>
        </w:rPr>
      </w:pPr>
    </w:p>
    <w:p w14:paraId="1B45443D" w14:textId="77777777" w:rsidR="006D4574" w:rsidRPr="00411DC0" w:rsidRDefault="006D4574" w:rsidP="009A54E9">
      <w:pPr>
        <w:pStyle w:val="ListParagraph"/>
        <w:numPr>
          <w:ilvl w:val="0"/>
          <w:numId w:val="106"/>
        </w:numPr>
        <w:ind w:left="567" w:hanging="567"/>
        <w:contextualSpacing/>
        <w:rPr>
          <w:rFonts w:ascii="Arial" w:hAnsi="Arial" w:cs="Arial"/>
          <w:color w:val="000000"/>
          <w:sz w:val="22"/>
          <w:szCs w:val="22"/>
          <w:lang w:eastAsia="en-ZA"/>
        </w:rPr>
      </w:pPr>
      <w:r w:rsidRPr="00411DC0">
        <w:rPr>
          <w:rFonts w:ascii="Arial" w:hAnsi="Arial" w:cs="Arial"/>
          <w:color w:val="000000"/>
          <w:sz w:val="22"/>
          <w:szCs w:val="22"/>
        </w:rPr>
        <w:t xml:space="preserve">Management must ensure that the payments for subsistence and travel expenses comply with the </w:t>
      </w:r>
      <w:r w:rsidRPr="00411DC0">
        <w:rPr>
          <w:rFonts w:ascii="Arial" w:hAnsi="Arial" w:cs="Arial"/>
          <w:color w:val="000000"/>
          <w:sz w:val="22"/>
          <w:szCs w:val="22"/>
          <w:lang w:eastAsia="en-ZA"/>
        </w:rPr>
        <w:t>Debt, Claims recoverable and Revenue Management Policy, Ministerial Handbook and the Public Finance Management Act.</w:t>
      </w:r>
    </w:p>
    <w:p w14:paraId="4B5790BB" w14:textId="77777777" w:rsidR="006D4574" w:rsidRPr="00411DC0" w:rsidRDefault="006D4574" w:rsidP="006D4574">
      <w:pPr>
        <w:spacing w:after="0" w:line="240" w:lineRule="auto"/>
        <w:ind w:left="567" w:hanging="567"/>
        <w:rPr>
          <w:rFonts w:ascii="Arial" w:hAnsi="Arial" w:cs="Arial"/>
          <w:color w:val="000000"/>
          <w:lang w:eastAsia="en-ZA"/>
        </w:rPr>
      </w:pPr>
    </w:p>
    <w:p w14:paraId="79583517" w14:textId="77777777" w:rsidR="006D4574" w:rsidRPr="00411DC0" w:rsidRDefault="006D4574" w:rsidP="009A54E9">
      <w:pPr>
        <w:pStyle w:val="ListParagraph"/>
        <w:numPr>
          <w:ilvl w:val="0"/>
          <w:numId w:val="106"/>
        </w:numPr>
        <w:ind w:left="567" w:hanging="567"/>
        <w:contextualSpacing/>
        <w:rPr>
          <w:rFonts w:ascii="Arial" w:hAnsi="Arial" w:cs="Arial"/>
          <w:color w:val="000000"/>
          <w:sz w:val="22"/>
          <w:szCs w:val="22"/>
        </w:rPr>
      </w:pPr>
      <w:r w:rsidRPr="00411DC0">
        <w:rPr>
          <w:rFonts w:ascii="Arial" w:hAnsi="Arial" w:cs="Arial"/>
          <w:color w:val="000000"/>
          <w:sz w:val="22"/>
          <w:szCs w:val="22"/>
          <w:lang w:eastAsia="en-ZA"/>
        </w:rPr>
        <w:t>Supporting documents attached to submissions for payment of travel and subsistence expenses should be noted and complied with</w:t>
      </w:r>
    </w:p>
    <w:p w14:paraId="47F9A76B" w14:textId="77777777" w:rsidR="006D4574" w:rsidRPr="00411DC0" w:rsidRDefault="006D4574" w:rsidP="006D4574">
      <w:pPr>
        <w:pStyle w:val="ListParagraph"/>
        <w:rPr>
          <w:rFonts w:ascii="Arial" w:hAnsi="Arial" w:cs="Arial"/>
          <w:color w:val="000000"/>
          <w:sz w:val="22"/>
          <w:szCs w:val="22"/>
          <w:lang w:eastAsia="en-ZA"/>
        </w:rPr>
      </w:pPr>
    </w:p>
    <w:p w14:paraId="4F989BA5" w14:textId="77777777" w:rsidR="006D4574" w:rsidRPr="00411DC0" w:rsidRDefault="006D4574" w:rsidP="006D4574">
      <w:pPr>
        <w:spacing w:after="0" w:line="240" w:lineRule="auto"/>
        <w:rPr>
          <w:rFonts w:ascii="Arial" w:hAnsi="Arial" w:cs="Arial"/>
          <w:color w:val="000000"/>
        </w:rPr>
      </w:pPr>
      <w:r w:rsidRPr="00411DC0">
        <w:rPr>
          <w:rFonts w:ascii="Arial" w:hAnsi="Arial" w:cs="Arial"/>
          <w:color w:val="000000"/>
          <w:lang w:eastAsia="en-ZA"/>
        </w:rPr>
        <w:t xml:space="preserve"> </w:t>
      </w:r>
      <w:r w:rsidRPr="00411DC0">
        <w:rPr>
          <w:rFonts w:ascii="Arial" w:hAnsi="Arial" w:cs="Arial"/>
          <w:b/>
        </w:rPr>
        <w:t xml:space="preserve">Management Response </w:t>
      </w:r>
    </w:p>
    <w:p w14:paraId="2C97F8BC" w14:textId="77777777" w:rsidR="006D4574" w:rsidRPr="00FF2964" w:rsidRDefault="006D4574" w:rsidP="006D4574">
      <w:pPr>
        <w:keepNext/>
        <w:spacing w:after="0" w:line="240" w:lineRule="auto"/>
        <w:jc w:val="both"/>
        <w:rPr>
          <w:rFonts w:ascii="Arial" w:hAnsi="Arial" w:cs="Arial"/>
        </w:rPr>
      </w:pPr>
    </w:p>
    <w:p w14:paraId="5D2E1E6F"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4D5275DE"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797E5BBF"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6F80B4EA" w14:textId="77777777"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37A96B18" w14:textId="77777777" w:rsidR="006D4574" w:rsidRPr="00327D8A" w:rsidRDefault="006D4574" w:rsidP="006D4574">
            <w:pPr>
              <w:keepNext/>
              <w:spacing w:after="0" w:line="240" w:lineRule="auto"/>
              <w:jc w:val="both"/>
              <w:rPr>
                <w:rFonts w:ascii="Arial" w:hAnsi="Arial" w:cs="Arial"/>
                <w:b/>
                <w:bCs/>
                <w:sz w:val="18"/>
                <w:szCs w:val="18"/>
                <w:highlight w:val="lightGray"/>
              </w:rPr>
            </w:pPr>
            <w:r w:rsidRPr="00327D8A">
              <w:rPr>
                <w:rFonts w:ascii="Arial" w:hAnsi="Arial" w:cs="Arial"/>
                <w:b/>
                <w:bCs/>
                <w:sz w:val="18"/>
                <w:szCs w:val="18"/>
                <w:highlight w:val="lightGray"/>
              </w:rPr>
              <w:t>Response</w:t>
            </w:r>
          </w:p>
        </w:tc>
      </w:tr>
      <w:tr w:rsidR="006D4574" w:rsidRPr="00FF2964" w14:paraId="12C9E6C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F929B07"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36526A6F"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72B939DC"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6A78B47"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4970FF7" w14:textId="77777777"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724C4328" w14:textId="77777777" w:rsidR="006D4574" w:rsidRPr="00327D8A" w:rsidRDefault="006D4574" w:rsidP="006D4574">
            <w:pPr>
              <w:keepNext/>
              <w:spacing w:after="0" w:line="240" w:lineRule="auto"/>
              <w:jc w:val="both"/>
              <w:rPr>
                <w:rFonts w:ascii="Arial" w:hAnsi="Arial" w:cs="Arial"/>
                <w:b/>
                <w:bCs/>
                <w:sz w:val="18"/>
                <w:szCs w:val="18"/>
              </w:rPr>
            </w:pPr>
            <w:r w:rsidRPr="00327D8A">
              <w:rPr>
                <w:rFonts w:ascii="Arial" w:hAnsi="Arial" w:cs="Arial"/>
                <w:b/>
                <w:bCs/>
                <w:sz w:val="18"/>
                <w:szCs w:val="18"/>
              </w:rPr>
              <w:t>No</w:t>
            </w:r>
          </w:p>
        </w:tc>
      </w:tr>
      <w:tr w:rsidR="006D4574" w:rsidRPr="00FF2964" w14:paraId="607BB602"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6ED8F27" w14:textId="77777777"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299AA1B" w14:textId="77777777"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7C1F869A"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0D935F6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5025282"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4523E84B"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30AA87D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9BF202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64411AB5"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173A320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92A2723"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012C3000"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3C6D0F10"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E9D77E8"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A0DC3F3" w14:textId="77777777"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2D234078" w14:textId="77777777" w:rsidR="006D4574" w:rsidRPr="00327D8A" w:rsidRDefault="006D4574" w:rsidP="006D4574">
            <w:pPr>
              <w:keepNext/>
              <w:spacing w:after="0" w:line="240" w:lineRule="auto"/>
              <w:jc w:val="both"/>
              <w:rPr>
                <w:rFonts w:ascii="Arial" w:hAnsi="Arial" w:cs="Arial"/>
                <w:b/>
                <w:sz w:val="18"/>
                <w:szCs w:val="18"/>
              </w:rPr>
            </w:pPr>
            <w:r w:rsidRPr="00327D8A">
              <w:rPr>
                <w:rFonts w:ascii="Arial" w:hAnsi="Arial" w:cs="Arial"/>
                <w:b/>
                <w:sz w:val="18"/>
                <w:szCs w:val="18"/>
              </w:rPr>
              <w:t>No</w:t>
            </w:r>
          </w:p>
        </w:tc>
      </w:tr>
      <w:tr w:rsidR="006D4574" w:rsidRPr="00FF2964" w14:paraId="72FAF4F4"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3EE7BFFD" w14:textId="77777777" w:rsidR="006D4574" w:rsidRPr="00327D8A"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BBD2B52" w14:textId="77777777" w:rsidR="006D4574" w:rsidRPr="00327D8A"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0333BD89"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0E3E3E59"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09419B9" w14:textId="77777777" w:rsidR="006D4574" w:rsidRPr="00327D8A"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6CAB99F5"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0F03FEE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4EA9701"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36AFBD75"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202A32A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56D61C"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4960C31E"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21B30A3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DE6524B"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57EFB301"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1507A2C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C9B2263"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6832455"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01587CD"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14:paraId="11B456F3"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0FCAE4B" w14:textId="77777777"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8B752B4" w14:textId="77777777"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BECACF8"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4C94145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786C3D"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 xml:space="preserve">If management does not agree with the root </w:t>
            </w:r>
            <w:proofErr w:type="gramStart"/>
            <w:r w:rsidRPr="00327D8A">
              <w:rPr>
                <w:rFonts w:ascii="Arial" w:hAnsi="Arial" w:cs="Arial"/>
                <w:sz w:val="18"/>
                <w:szCs w:val="18"/>
              </w:rPr>
              <w:t>cause</w:t>
            </w:r>
            <w:proofErr w:type="gramEnd"/>
            <w:r w:rsidRPr="00327D8A">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7CDD3054"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60874046"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7DDBB0D"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405DD350"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6A808BFC"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b/>
                <w:bCs/>
                <w:sz w:val="18"/>
                <w:szCs w:val="18"/>
              </w:rPr>
              <w:t>No</w:t>
            </w:r>
          </w:p>
        </w:tc>
      </w:tr>
      <w:tr w:rsidR="006D4574" w:rsidRPr="00FF2964" w14:paraId="37E14A46"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3FB9B5B1" w14:textId="77777777" w:rsidR="006D4574" w:rsidRPr="00327D8A"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27C0F3B" w14:textId="77777777" w:rsidR="006D4574" w:rsidRPr="00327D8A"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7C6132A8" w14:textId="77777777" w:rsidR="006D4574" w:rsidRPr="00327D8A" w:rsidRDefault="006D4574" w:rsidP="006D4574">
            <w:pPr>
              <w:keepNext/>
              <w:spacing w:after="0" w:line="240" w:lineRule="auto"/>
              <w:jc w:val="both"/>
              <w:rPr>
                <w:rFonts w:ascii="Arial" w:hAnsi="Arial" w:cs="Arial"/>
                <w:sz w:val="18"/>
                <w:szCs w:val="18"/>
              </w:rPr>
            </w:pPr>
          </w:p>
        </w:tc>
      </w:tr>
      <w:tr w:rsidR="006D4574" w:rsidRPr="00FF2964" w14:paraId="5229707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8EB20FE" w14:textId="77777777" w:rsidR="006D4574" w:rsidRPr="00327D8A" w:rsidRDefault="006D4574" w:rsidP="006D4574">
            <w:pPr>
              <w:keepNext/>
              <w:spacing w:after="0" w:line="240" w:lineRule="auto"/>
              <w:jc w:val="both"/>
              <w:rPr>
                <w:rFonts w:ascii="Arial" w:hAnsi="Arial" w:cs="Arial"/>
                <w:sz w:val="18"/>
                <w:szCs w:val="18"/>
              </w:rPr>
            </w:pPr>
            <w:r w:rsidRPr="00327D8A">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4F5D87A4" w14:textId="77777777" w:rsidR="006D4574" w:rsidRPr="00327D8A" w:rsidRDefault="006D4574" w:rsidP="006D4574">
            <w:pPr>
              <w:keepNext/>
              <w:spacing w:after="0" w:line="240" w:lineRule="auto"/>
              <w:jc w:val="both"/>
              <w:rPr>
                <w:rFonts w:ascii="Arial" w:hAnsi="Arial" w:cs="Arial"/>
                <w:sz w:val="18"/>
                <w:szCs w:val="18"/>
              </w:rPr>
            </w:pPr>
          </w:p>
        </w:tc>
      </w:tr>
    </w:tbl>
    <w:p w14:paraId="1ACCC041" w14:textId="77777777" w:rsidR="006D4574" w:rsidRPr="00FF2964" w:rsidRDefault="006D4574" w:rsidP="006D4574">
      <w:pPr>
        <w:spacing w:after="0" w:line="240" w:lineRule="auto"/>
        <w:jc w:val="both"/>
        <w:rPr>
          <w:rFonts w:ascii="Arial" w:hAnsi="Arial" w:cs="Arial"/>
          <w:b/>
          <w:bCs/>
        </w:rPr>
      </w:pPr>
    </w:p>
    <w:p w14:paraId="3BF83F7A"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Name:</w:t>
      </w:r>
      <w:r w:rsidRPr="00327D8A">
        <w:rPr>
          <w:rFonts w:ascii="Arial" w:eastAsia="Arial Unicode MS" w:hAnsi="Arial" w:cs="Arial"/>
        </w:rPr>
        <w:t xml:space="preserve">   </w:t>
      </w:r>
    </w:p>
    <w:p w14:paraId="3DA7F832"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Position: </w:t>
      </w:r>
    </w:p>
    <w:p w14:paraId="6FE97DF0"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 xml:space="preserve">Date: </w:t>
      </w:r>
    </w:p>
    <w:p w14:paraId="6B914FFA" w14:textId="77777777" w:rsidR="006D4574" w:rsidRPr="00FF2964" w:rsidRDefault="006D4574" w:rsidP="006D4574">
      <w:pPr>
        <w:spacing w:after="0" w:line="240" w:lineRule="auto"/>
        <w:jc w:val="both"/>
        <w:rPr>
          <w:rFonts w:ascii="Arial" w:hAnsi="Arial" w:cs="Arial"/>
          <w:b/>
          <w:iCs/>
        </w:rPr>
      </w:pPr>
    </w:p>
    <w:p w14:paraId="40B62A53"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27827969" w14:textId="77777777" w:rsidR="006D4574" w:rsidRDefault="006D4574" w:rsidP="006D4574">
      <w:pPr>
        <w:spacing w:after="0" w:line="240" w:lineRule="auto"/>
        <w:jc w:val="both"/>
        <w:rPr>
          <w:rFonts w:ascii="Arial" w:hAnsi="Arial" w:cs="Arial"/>
          <w:b/>
          <w:iCs/>
        </w:rPr>
      </w:pPr>
    </w:p>
    <w:p w14:paraId="53788104" w14:textId="77777777" w:rsidR="006D4574" w:rsidRPr="00327D8A" w:rsidRDefault="006D4574" w:rsidP="006D4574">
      <w:pPr>
        <w:spacing w:after="0" w:line="240" w:lineRule="auto"/>
        <w:jc w:val="both"/>
        <w:rPr>
          <w:rFonts w:ascii="Arial" w:hAnsi="Arial" w:cs="Arial"/>
          <w:iCs/>
        </w:rPr>
      </w:pPr>
      <w:r w:rsidRPr="00327D8A">
        <w:rPr>
          <w:rFonts w:ascii="Arial" w:hAnsi="Arial" w:cs="Arial"/>
          <w:iCs/>
        </w:rPr>
        <w:t>No management response received as yet</w:t>
      </w:r>
    </w:p>
    <w:p w14:paraId="50FA686B" w14:textId="77777777" w:rsidR="006D4574" w:rsidRPr="00FF2964" w:rsidRDefault="006D4574" w:rsidP="006D4574">
      <w:pPr>
        <w:keepNext/>
        <w:spacing w:after="0" w:line="240" w:lineRule="auto"/>
        <w:jc w:val="both"/>
        <w:rPr>
          <w:rFonts w:ascii="Arial" w:hAnsi="Arial" w:cs="Arial"/>
        </w:rPr>
      </w:pPr>
    </w:p>
    <w:p w14:paraId="3184B547"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4B2B278E"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Procurement</w:t>
      </w:r>
    </w:p>
    <w:p w14:paraId="5199465B" w14:textId="77777777" w:rsidR="006D4574" w:rsidRPr="00F54571" w:rsidRDefault="006D4574" w:rsidP="006D4574">
      <w:pPr>
        <w:pStyle w:val="FindingHeading1"/>
        <w:numPr>
          <w:ilvl w:val="0"/>
          <w:numId w:val="0"/>
        </w:numPr>
        <w:spacing w:before="0" w:after="0"/>
        <w:rPr>
          <w:rFonts w:cs="Arial"/>
          <w:szCs w:val="22"/>
        </w:rPr>
      </w:pPr>
      <w:r w:rsidRPr="00F54571">
        <w:rPr>
          <w:rFonts w:cs="Arial"/>
          <w:szCs w:val="22"/>
        </w:rPr>
        <w:t>Audit finding</w:t>
      </w:r>
    </w:p>
    <w:p w14:paraId="002CEDC0" w14:textId="77777777" w:rsidR="006D4574" w:rsidRPr="00F54571" w:rsidRDefault="006D4574" w:rsidP="006D4574">
      <w:pPr>
        <w:pStyle w:val="FindingHeading1"/>
        <w:numPr>
          <w:ilvl w:val="0"/>
          <w:numId w:val="0"/>
        </w:numPr>
        <w:spacing w:before="0" w:after="0"/>
        <w:rPr>
          <w:rFonts w:cs="Arial"/>
          <w:szCs w:val="22"/>
        </w:rPr>
      </w:pPr>
    </w:p>
    <w:p w14:paraId="56A98650" w14:textId="77777777" w:rsidR="006D4574" w:rsidRPr="00F54571" w:rsidRDefault="006D4574" w:rsidP="006D4574">
      <w:pPr>
        <w:pStyle w:val="FindingHeading1"/>
        <w:numPr>
          <w:ilvl w:val="0"/>
          <w:numId w:val="0"/>
        </w:numPr>
        <w:spacing w:before="0" w:after="0"/>
        <w:rPr>
          <w:rFonts w:cs="Arial"/>
          <w:b w:val="0"/>
          <w:szCs w:val="22"/>
        </w:rPr>
      </w:pPr>
      <w:r w:rsidRPr="00F54571">
        <w:rPr>
          <w:rFonts w:cs="Arial"/>
          <w:b w:val="0"/>
          <w:szCs w:val="22"/>
        </w:rPr>
        <w:t>Procurement: Non-compliance with a deviation approved by National Treasury</w:t>
      </w:r>
    </w:p>
    <w:p w14:paraId="4092814F" w14:textId="77777777" w:rsidR="006D4574" w:rsidRPr="00F54571" w:rsidRDefault="006D4574" w:rsidP="006D4574">
      <w:pPr>
        <w:spacing w:after="0" w:line="240" w:lineRule="auto"/>
        <w:jc w:val="both"/>
        <w:rPr>
          <w:rFonts w:ascii="Arial" w:hAnsi="Arial" w:cs="Arial"/>
        </w:rPr>
      </w:pPr>
    </w:p>
    <w:p w14:paraId="4F77782F" w14:textId="77777777" w:rsidR="006D4574" w:rsidRPr="00F54571" w:rsidRDefault="006D4574" w:rsidP="009A54E9">
      <w:pPr>
        <w:pStyle w:val="ListParagraph"/>
        <w:numPr>
          <w:ilvl w:val="0"/>
          <w:numId w:val="107"/>
        </w:numPr>
        <w:ind w:left="567" w:hanging="567"/>
        <w:contextualSpacing/>
        <w:rPr>
          <w:rFonts w:ascii="Arial" w:hAnsi="Arial" w:cs="Arial"/>
          <w:sz w:val="22"/>
          <w:szCs w:val="22"/>
          <w:lang w:eastAsia="en-ZA"/>
        </w:rPr>
      </w:pPr>
      <w:r w:rsidRPr="00F54571">
        <w:rPr>
          <w:rFonts w:ascii="Arial" w:hAnsi="Arial" w:cs="Arial"/>
          <w:sz w:val="22"/>
          <w:szCs w:val="22"/>
          <w:lang w:eastAsia="en-ZA"/>
        </w:rPr>
        <w:t>Treasury Regulation 16A6.4 provides as follows:</w:t>
      </w:r>
    </w:p>
    <w:p w14:paraId="354A7DAA" w14:textId="77777777" w:rsidR="006D4574" w:rsidRPr="00F54571" w:rsidRDefault="006D4574" w:rsidP="006D4574">
      <w:pPr>
        <w:spacing w:after="0" w:line="240" w:lineRule="auto"/>
        <w:ind w:left="567"/>
        <w:rPr>
          <w:rFonts w:ascii="Arial" w:hAnsi="Arial" w:cs="Arial"/>
          <w:i/>
          <w:iCs/>
          <w:lang w:eastAsia="en-ZA"/>
        </w:rPr>
      </w:pPr>
    </w:p>
    <w:p w14:paraId="05C3AD64" w14:textId="77777777" w:rsidR="006D4574" w:rsidRPr="00F54571" w:rsidRDefault="006D4574" w:rsidP="006D4574">
      <w:pPr>
        <w:spacing w:after="0" w:line="240" w:lineRule="auto"/>
        <w:ind w:left="567"/>
        <w:rPr>
          <w:rFonts w:ascii="Arial" w:hAnsi="Arial" w:cs="Arial"/>
          <w:i/>
          <w:iCs/>
          <w:lang w:eastAsia="en-ZA"/>
        </w:rPr>
      </w:pPr>
      <w:r w:rsidRPr="00F54571">
        <w:rPr>
          <w:rFonts w:ascii="Arial" w:hAnsi="Arial" w:cs="Arial"/>
          <w:i/>
          <w:iCs/>
          <w:lang w:eastAsia="en-ZA"/>
        </w:rPr>
        <w:t>“If in a specific case it is impractical to invite competitive bids, the accounting officer or accounting authority may procure the required goods or services by other means, provided that the reasons for deviating from competitive bids must be recorded and approved by the accounting officer or accounting authority.”</w:t>
      </w:r>
    </w:p>
    <w:p w14:paraId="3EDF8582" w14:textId="77777777" w:rsidR="006D4574" w:rsidRPr="00F54571" w:rsidRDefault="006D4574" w:rsidP="006D4574">
      <w:pPr>
        <w:spacing w:after="0" w:line="240" w:lineRule="auto"/>
        <w:ind w:left="567" w:hanging="567"/>
        <w:rPr>
          <w:rFonts w:ascii="Arial" w:hAnsi="Arial" w:cs="Arial"/>
          <w:i/>
          <w:iCs/>
          <w:lang w:eastAsia="en-ZA"/>
        </w:rPr>
      </w:pPr>
    </w:p>
    <w:p w14:paraId="20119E33" w14:textId="77777777"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sz w:val="22"/>
          <w:szCs w:val="22"/>
        </w:rPr>
      </w:pPr>
      <w:r w:rsidRPr="00F54571">
        <w:rPr>
          <w:rFonts w:ascii="Arial" w:hAnsi="Arial" w:cs="Arial"/>
          <w:sz w:val="22"/>
          <w:szCs w:val="22"/>
        </w:rPr>
        <w:t>Practice Note 8 of 2007/08 paragraph 3.4.3 states that:</w:t>
      </w:r>
    </w:p>
    <w:p w14:paraId="5EEED96D" w14:textId="77777777" w:rsidR="006D4574" w:rsidRPr="00F54571" w:rsidRDefault="006D4574" w:rsidP="006D4574">
      <w:pPr>
        <w:autoSpaceDE w:val="0"/>
        <w:autoSpaceDN w:val="0"/>
        <w:adjustRightInd w:val="0"/>
        <w:spacing w:after="0" w:line="240" w:lineRule="auto"/>
        <w:ind w:left="567"/>
        <w:rPr>
          <w:rFonts w:ascii="Arial" w:hAnsi="Arial" w:cs="Arial"/>
          <w:i/>
        </w:rPr>
      </w:pPr>
    </w:p>
    <w:p w14:paraId="0C180EB5" w14:textId="77777777" w:rsidR="006D4574" w:rsidRPr="00F54571" w:rsidRDefault="006D4574" w:rsidP="006D4574">
      <w:pPr>
        <w:autoSpaceDE w:val="0"/>
        <w:autoSpaceDN w:val="0"/>
        <w:adjustRightInd w:val="0"/>
        <w:spacing w:after="0" w:line="240" w:lineRule="auto"/>
        <w:ind w:left="567"/>
        <w:rPr>
          <w:rFonts w:ascii="Arial" w:hAnsi="Arial" w:cs="Arial"/>
          <w:i/>
        </w:rPr>
      </w:pPr>
      <w:r w:rsidRPr="00F54571">
        <w:rPr>
          <w:rFonts w:ascii="Arial" w:hAnsi="Arial" w:cs="Arial"/>
          <w:i/>
        </w:rPr>
        <w:t>The accounting officer should invite competitive bids for all procurement above R 500000.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14:paraId="11F8DCA5" w14:textId="77777777" w:rsidR="006D4574" w:rsidRPr="00F54571" w:rsidRDefault="006D4574" w:rsidP="006D4574">
      <w:pPr>
        <w:autoSpaceDE w:val="0"/>
        <w:autoSpaceDN w:val="0"/>
        <w:adjustRightInd w:val="0"/>
        <w:spacing w:after="0" w:line="240" w:lineRule="auto"/>
        <w:ind w:left="567" w:hanging="567"/>
        <w:rPr>
          <w:rFonts w:ascii="Arial" w:hAnsi="Arial" w:cs="Arial"/>
          <w:bCs/>
        </w:rPr>
      </w:pPr>
    </w:p>
    <w:p w14:paraId="133563D6" w14:textId="77777777" w:rsidR="006D4574" w:rsidRPr="00F54571" w:rsidRDefault="006D4574" w:rsidP="009A54E9">
      <w:pPr>
        <w:pStyle w:val="ListParagraph"/>
        <w:numPr>
          <w:ilvl w:val="0"/>
          <w:numId w:val="107"/>
        </w:numPr>
        <w:autoSpaceDE w:val="0"/>
        <w:autoSpaceDN w:val="0"/>
        <w:adjustRightInd w:val="0"/>
        <w:ind w:left="567" w:hanging="567"/>
        <w:contextualSpacing/>
        <w:rPr>
          <w:rFonts w:ascii="Arial" w:hAnsi="Arial" w:cs="Arial"/>
          <w:bCs/>
          <w:sz w:val="22"/>
          <w:szCs w:val="22"/>
        </w:rPr>
      </w:pPr>
      <w:r w:rsidRPr="00F54571">
        <w:rPr>
          <w:rFonts w:ascii="Arial" w:hAnsi="Arial" w:cs="Arial"/>
          <w:bCs/>
          <w:sz w:val="22"/>
          <w:szCs w:val="22"/>
        </w:rPr>
        <w:t xml:space="preserve">Irregular expenditure </w:t>
      </w:r>
      <w:r w:rsidRPr="00F54571">
        <w:rPr>
          <w:rFonts w:ascii="Arial" w:hAnsi="Arial" w:cs="Arial"/>
          <w:sz w:val="22"/>
          <w:szCs w:val="22"/>
        </w:rPr>
        <w:t>means</w:t>
      </w:r>
      <w:r w:rsidRPr="00F54571">
        <w:rPr>
          <w:rFonts w:ascii="Arial" w:hAnsi="Arial" w:cs="Arial"/>
          <w:bCs/>
          <w:sz w:val="22"/>
          <w:szCs w:val="22"/>
        </w:rPr>
        <w:t>:</w:t>
      </w:r>
    </w:p>
    <w:p w14:paraId="0243BD92" w14:textId="77777777" w:rsidR="006D4574" w:rsidRPr="00F54571" w:rsidRDefault="006D4574" w:rsidP="006D4574">
      <w:pPr>
        <w:autoSpaceDE w:val="0"/>
        <w:autoSpaceDN w:val="0"/>
        <w:adjustRightInd w:val="0"/>
        <w:spacing w:after="0" w:line="240" w:lineRule="auto"/>
        <w:ind w:left="567" w:hanging="567"/>
        <w:rPr>
          <w:rFonts w:ascii="Arial" w:hAnsi="Arial" w:cs="Arial"/>
          <w:bCs/>
        </w:rPr>
      </w:pPr>
    </w:p>
    <w:p w14:paraId="7BCC3FAF" w14:textId="77777777" w:rsidR="006D4574" w:rsidRPr="00F54571" w:rsidRDefault="006D4574" w:rsidP="006D4574">
      <w:pPr>
        <w:autoSpaceDE w:val="0"/>
        <w:autoSpaceDN w:val="0"/>
        <w:adjustRightInd w:val="0"/>
        <w:spacing w:after="0" w:line="240" w:lineRule="auto"/>
        <w:ind w:left="567"/>
        <w:rPr>
          <w:rFonts w:ascii="Arial" w:hAnsi="Arial" w:cs="Arial"/>
        </w:rPr>
      </w:pPr>
      <w:r w:rsidRPr="00F54571">
        <w:rPr>
          <w:rFonts w:ascii="Arial" w:hAnsi="Arial" w:cs="Arial"/>
        </w:rPr>
        <w:t>“Expenditure, other than unauthorised expenditure, incurred in contravention of or that is not in accordance with a requirement of any applicable legislation, including—</w:t>
      </w:r>
    </w:p>
    <w:p w14:paraId="65B41EE0" w14:textId="77777777"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a</w:t>
      </w:r>
      <w:r w:rsidRPr="00F54571">
        <w:rPr>
          <w:rFonts w:ascii="Arial" w:hAnsi="Arial" w:cs="Arial"/>
        </w:rPr>
        <w:t xml:space="preserve">) </w:t>
      </w:r>
      <w:r w:rsidRPr="00F54571">
        <w:rPr>
          <w:rFonts w:ascii="Arial" w:hAnsi="Arial" w:cs="Arial"/>
        </w:rPr>
        <w:tab/>
      </w:r>
      <w:proofErr w:type="gramStart"/>
      <w:r w:rsidRPr="00F54571">
        <w:rPr>
          <w:rFonts w:ascii="Arial" w:hAnsi="Arial" w:cs="Arial"/>
        </w:rPr>
        <w:t>this</w:t>
      </w:r>
      <w:proofErr w:type="gramEnd"/>
      <w:r w:rsidRPr="00F54571">
        <w:rPr>
          <w:rFonts w:ascii="Arial" w:hAnsi="Arial" w:cs="Arial"/>
        </w:rPr>
        <w:t xml:space="preserve"> Act; </w:t>
      </w:r>
      <w:proofErr w:type="gramStart"/>
      <w:r w:rsidRPr="00F54571">
        <w:rPr>
          <w:rFonts w:ascii="Arial" w:hAnsi="Arial" w:cs="Arial"/>
        </w:rPr>
        <w:t>or</w:t>
      </w:r>
      <w:proofErr w:type="gramEnd"/>
    </w:p>
    <w:p w14:paraId="4A116359" w14:textId="77777777" w:rsidR="006D4574" w:rsidRPr="00F54571" w:rsidRDefault="006D4574" w:rsidP="006D4574">
      <w:pPr>
        <w:autoSpaceDE w:val="0"/>
        <w:autoSpaceDN w:val="0"/>
        <w:adjustRightInd w:val="0"/>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b</w:t>
      </w:r>
      <w:r w:rsidRPr="00F54571">
        <w:rPr>
          <w:rFonts w:ascii="Arial" w:hAnsi="Arial" w:cs="Arial"/>
        </w:rPr>
        <w:t xml:space="preserve">) </w:t>
      </w:r>
      <w:r w:rsidRPr="00F54571">
        <w:rPr>
          <w:rFonts w:ascii="Arial" w:hAnsi="Arial" w:cs="Arial"/>
        </w:rPr>
        <w:tab/>
      </w:r>
      <w:proofErr w:type="gramStart"/>
      <w:r w:rsidRPr="00F54571">
        <w:rPr>
          <w:rFonts w:ascii="Arial" w:hAnsi="Arial" w:cs="Arial"/>
        </w:rPr>
        <w:t>the</w:t>
      </w:r>
      <w:proofErr w:type="gramEnd"/>
      <w:r w:rsidRPr="00F54571">
        <w:rPr>
          <w:rFonts w:ascii="Arial" w:hAnsi="Arial" w:cs="Arial"/>
        </w:rPr>
        <w:t xml:space="preserve"> State Tender Board Act, 1968 (Act No. 86 of 1968), or any regulations made in terms of that Act or</w:t>
      </w:r>
    </w:p>
    <w:p w14:paraId="181D1D5C" w14:textId="77777777" w:rsidR="006D4574" w:rsidRPr="00F54571" w:rsidRDefault="006D4574" w:rsidP="006D4574">
      <w:pPr>
        <w:spacing w:after="0" w:line="240" w:lineRule="auto"/>
        <w:ind w:left="1134" w:hanging="567"/>
        <w:rPr>
          <w:rFonts w:ascii="Arial" w:hAnsi="Arial" w:cs="Arial"/>
        </w:rPr>
      </w:pPr>
      <w:r w:rsidRPr="00F54571">
        <w:rPr>
          <w:rFonts w:ascii="Arial" w:hAnsi="Arial" w:cs="Arial"/>
        </w:rPr>
        <w:t>(</w:t>
      </w:r>
      <w:r w:rsidRPr="00F54571">
        <w:rPr>
          <w:rFonts w:ascii="Arial" w:hAnsi="Arial" w:cs="Arial"/>
          <w:i/>
          <w:iCs/>
        </w:rPr>
        <w:t>c</w:t>
      </w:r>
      <w:r w:rsidRPr="00F54571">
        <w:rPr>
          <w:rFonts w:ascii="Arial" w:hAnsi="Arial" w:cs="Arial"/>
        </w:rPr>
        <w:t xml:space="preserve">) </w:t>
      </w:r>
      <w:r w:rsidRPr="00F54571">
        <w:rPr>
          <w:rFonts w:ascii="Arial" w:hAnsi="Arial" w:cs="Arial"/>
        </w:rPr>
        <w:tab/>
      </w:r>
      <w:proofErr w:type="gramStart"/>
      <w:r w:rsidRPr="00F54571">
        <w:rPr>
          <w:rFonts w:ascii="Arial" w:hAnsi="Arial" w:cs="Arial"/>
        </w:rPr>
        <w:t>any</w:t>
      </w:r>
      <w:proofErr w:type="gramEnd"/>
      <w:r w:rsidRPr="00F54571">
        <w:rPr>
          <w:rFonts w:ascii="Arial" w:hAnsi="Arial" w:cs="Arial"/>
        </w:rPr>
        <w:t xml:space="preserve"> provincial legislation providing for procurement procedures in that provincial government”</w:t>
      </w:r>
    </w:p>
    <w:p w14:paraId="2FFC0599" w14:textId="77777777" w:rsidR="006D4574" w:rsidRPr="00FF2964" w:rsidRDefault="006D4574" w:rsidP="006D4574">
      <w:pPr>
        <w:spacing w:after="0" w:line="240" w:lineRule="auto"/>
        <w:rPr>
          <w:rFonts w:ascii="Arial" w:hAnsi="Arial" w:cs="Arial"/>
        </w:rPr>
      </w:pPr>
    </w:p>
    <w:p w14:paraId="726F9ABE"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The following deviation was noted:</w:t>
      </w:r>
    </w:p>
    <w:p w14:paraId="3E9054E6" w14:textId="77777777" w:rsidR="006D4574" w:rsidRPr="00FF2964" w:rsidRDefault="006D4574" w:rsidP="006D4574">
      <w:pPr>
        <w:spacing w:after="0" w:line="240" w:lineRule="auto"/>
        <w:rPr>
          <w:rFonts w:ascii="Arial" w:hAnsi="Arial" w:cs="Arial"/>
          <w:color w:val="000000"/>
          <w:lang w:eastAsia="en-ZA"/>
        </w:rPr>
      </w:pPr>
    </w:p>
    <w:p w14:paraId="4215C85B"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During the audit of procurement and contract management deviation testing it was identified that the department applied for a deviation for an extension of a contract in excess of the 15% threshold for Mercy </w:t>
      </w:r>
      <w:proofErr w:type="spellStart"/>
      <w:r w:rsidRPr="00FF2964">
        <w:rPr>
          <w:rFonts w:ascii="Arial" w:hAnsi="Arial" w:cs="Arial"/>
          <w:color w:val="000000"/>
          <w:lang w:eastAsia="en-ZA"/>
        </w:rPr>
        <w:t>Civils</w:t>
      </w:r>
      <w:proofErr w:type="spellEnd"/>
      <w:r w:rsidRPr="00FF2964">
        <w:rPr>
          <w:rFonts w:ascii="Arial" w:hAnsi="Arial" w:cs="Arial"/>
          <w:color w:val="000000"/>
          <w:lang w:eastAsia="en-ZA"/>
        </w:rPr>
        <w:t xml:space="preserve"> and Buildings for the maintenance of and servicing of building, civil, mechanical and electrical infrastructure and installation for a period of four (4) months for an amount of R1 095 369</w:t>
      </w:r>
      <w:proofErr w:type="gramStart"/>
      <w:r w:rsidRPr="00FF2964">
        <w:rPr>
          <w:rFonts w:ascii="Arial" w:hAnsi="Arial" w:cs="Arial"/>
          <w:color w:val="000000"/>
          <w:lang w:eastAsia="en-ZA"/>
        </w:rPr>
        <w:t>,00</w:t>
      </w:r>
      <w:proofErr w:type="gramEnd"/>
      <w:r w:rsidRPr="00FF2964">
        <w:rPr>
          <w:rFonts w:ascii="Arial" w:hAnsi="Arial" w:cs="Arial"/>
          <w:color w:val="000000"/>
          <w:lang w:eastAsia="en-ZA"/>
        </w:rPr>
        <w:t xml:space="preserve">. National Treasury approved the deviation on the 02 May 2017 however it was noticed that the department cancelled the name of the supplier (Mercy </w:t>
      </w:r>
      <w:proofErr w:type="spellStart"/>
      <w:r w:rsidRPr="00FF2964">
        <w:rPr>
          <w:rFonts w:ascii="Arial" w:hAnsi="Arial" w:cs="Arial"/>
          <w:color w:val="000000"/>
          <w:lang w:eastAsia="en-ZA"/>
        </w:rPr>
        <w:t>Civils</w:t>
      </w:r>
      <w:proofErr w:type="spellEnd"/>
      <w:r w:rsidRPr="00FF2964">
        <w:rPr>
          <w:rFonts w:ascii="Arial" w:hAnsi="Arial" w:cs="Arial"/>
          <w:color w:val="000000"/>
          <w:lang w:eastAsia="en-ZA"/>
        </w:rPr>
        <w:t xml:space="preserve"> and Building) on the approved National Treasury deviation letter and Caledon River Properties was added in place of the approved supplier.</w:t>
      </w:r>
    </w:p>
    <w:p w14:paraId="58B42BDD" w14:textId="77777777" w:rsidR="006D4574" w:rsidRPr="00FF2964" w:rsidRDefault="006D4574" w:rsidP="006D4574">
      <w:pPr>
        <w:spacing w:after="0" w:line="240" w:lineRule="auto"/>
        <w:rPr>
          <w:rFonts w:ascii="Arial" w:hAnsi="Arial" w:cs="Arial"/>
          <w:color w:val="000000"/>
          <w:lang w:eastAsia="en-ZA"/>
        </w:rPr>
      </w:pPr>
    </w:p>
    <w:p w14:paraId="1303B134" w14:textId="77777777"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14:paraId="0FB1CB4B" w14:textId="77777777" w:rsidR="006D4574" w:rsidRPr="00FF2964" w:rsidRDefault="006D4574" w:rsidP="006D4574">
      <w:pPr>
        <w:spacing w:after="0" w:line="240" w:lineRule="auto"/>
        <w:ind w:left="426" w:hanging="426"/>
        <w:rPr>
          <w:rFonts w:ascii="Arial" w:hAnsi="Arial" w:cs="Arial"/>
          <w:b/>
          <w:color w:val="000000"/>
          <w:lang w:eastAsia="en-ZA"/>
        </w:rPr>
      </w:pPr>
    </w:p>
    <w:p w14:paraId="32D0C6F3"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This results in non-compliance with </w:t>
      </w:r>
      <w:r w:rsidRPr="00FF2964">
        <w:rPr>
          <w:rFonts w:ascii="Arial" w:hAnsi="Arial" w:cs="Arial"/>
          <w:lang w:eastAsia="en-ZA"/>
        </w:rPr>
        <w:t xml:space="preserve">Treasury Regulation 16A6.4 and </w:t>
      </w:r>
      <w:r w:rsidRPr="00FF2964">
        <w:rPr>
          <w:rFonts w:ascii="Arial" w:hAnsi="Arial" w:cs="Arial"/>
        </w:rPr>
        <w:t>Practice Note 8 of 2007/08 paragraph 3.4.3 resulting in irregular expenditure.</w:t>
      </w:r>
    </w:p>
    <w:p w14:paraId="0E6D35CB" w14:textId="77777777" w:rsidR="006D4574" w:rsidRPr="00FF2964" w:rsidRDefault="006D4574" w:rsidP="006D4574">
      <w:pPr>
        <w:pStyle w:val="NormalWeb"/>
        <w:keepNext/>
        <w:rPr>
          <w:rFonts w:ascii="Arial" w:hAnsi="Arial" w:cs="Arial"/>
          <w:color w:val="000000"/>
          <w:sz w:val="22"/>
          <w:szCs w:val="22"/>
        </w:rPr>
      </w:pPr>
    </w:p>
    <w:p w14:paraId="0EB5543D"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5D6D5112" w14:textId="77777777" w:rsidR="006D4574" w:rsidRPr="00FF2964" w:rsidRDefault="006D4574" w:rsidP="006D4574">
      <w:pPr>
        <w:spacing w:after="0" w:line="240" w:lineRule="auto"/>
        <w:jc w:val="both"/>
        <w:rPr>
          <w:rFonts w:ascii="Arial" w:hAnsi="Arial" w:cs="Arial"/>
          <w:lang w:val="en-GB"/>
        </w:rPr>
      </w:pPr>
    </w:p>
    <w:p w14:paraId="45CC001F"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3E2D8445" w14:textId="77777777" w:rsidR="006D4574" w:rsidRPr="00FF2964" w:rsidRDefault="006D4574" w:rsidP="006D4574">
      <w:pPr>
        <w:spacing w:after="0" w:line="240" w:lineRule="auto"/>
        <w:jc w:val="both"/>
        <w:rPr>
          <w:rFonts w:ascii="Arial" w:hAnsi="Arial" w:cs="Arial"/>
          <w:lang w:val="en-GB"/>
        </w:rPr>
      </w:pPr>
    </w:p>
    <w:p w14:paraId="73383131"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 xml:space="preserve">There are no proper controls in place for reviewing the accuracy of the information submitted to National Treasury for approval of deviations </w:t>
      </w:r>
    </w:p>
    <w:p w14:paraId="4DC414BE" w14:textId="77777777" w:rsidR="006D4574" w:rsidRPr="00FF2964" w:rsidRDefault="006D4574" w:rsidP="006D4574">
      <w:pPr>
        <w:spacing w:after="0" w:line="240" w:lineRule="auto"/>
        <w:jc w:val="both"/>
        <w:rPr>
          <w:rFonts w:ascii="Arial" w:hAnsi="Arial" w:cs="Arial"/>
          <w:color w:val="000000"/>
        </w:rPr>
      </w:pPr>
    </w:p>
    <w:p w14:paraId="765CA53F"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Based on the aforementioned the matter is as a result of the following internal control deficiency:</w:t>
      </w:r>
    </w:p>
    <w:p w14:paraId="5B3C5520" w14:textId="77777777" w:rsidR="006D4574" w:rsidRPr="00FF2964" w:rsidRDefault="006D4574" w:rsidP="006D4574">
      <w:pPr>
        <w:spacing w:after="0" w:line="240" w:lineRule="auto"/>
        <w:rPr>
          <w:rFonts w:ascii="Arial" w:hAnsi="Arial" w:cs="Arial"/>
        </w:rPr>
      </w:pPr>
    </w:p>
    <w:p w14:paraId="349A948D" w14:textId="77777777" w:rsidR="006D4574" w:rsidRPr="00E11AAF" w:rsidRDefault="006D4574" w:rsidP="006D4574">
      <w:pPr>
        <w:spacing w:after="0" w:line="240" w:lineRule="auto"/>
        <w:rPr>
          <w:rFonts w:ascii="Arial" w:hAnsi="Arial" w:cs="Arial"/>
          <w:bCs/>
          <w:i/>
        </w:rPr>
      </w:pPr>
      <w:r w:rsidRPr="00E11AAF">
        <w:rPr>
          <w:rFonts w:ascii="Arial" w:hAnsi="Arial" w:cs="Arial"/>
          <w:bCs/>
          <w:i/>
        </w:rPr>
        <w:t>Financial and Performance Management</w:t>
      </w:r>
    </w:p>
    <w:p w14:paraId="2941BC97" w14:textId="77777777" w:rsidR="006D4574" w:rsidRPr="00FF2964" w:rsidRDefault="006D4574" w:rsidP="006D4574">
      <w:pPr>
        <w:spacing w:after="0" w:line="240" w:lineRule="auto"/>
        <w:rPr>
          <w:rFonts w:ascii="Arial" w:hAnsi="Arial" w:cs="Arial"/>
          <w:b/>
          <w:bCs/>
        </w:rPr>
      </w:pPr>
    </w:p>
    <w:p w14:paraId="59ECBEC0"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14:paraId="6A5EBA0B" w14:textId="77777777" w:rsidR="006D4574" w:rsidRPr="00FF2964" w:rsidRDefault="006D4574" w:rsidP="006D4574">
      <w:pPr>
        <w:spacing w:after="0" w:line="240" w:lineRule="auto"/>
        <w:jc w:val="both"/>
        <w:rPr>
          <w:rFonts w:ascii="Arial" w:hAnsi="Arial" w:cs="Arial"/>
          <w:color w:val="000000"/>
          <w:lang w:eastAsia="en-ZA"/>
        </w:rPr>
      </w:pPr>
    </w:p>
    <w:p w14:paraId="4F142039"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Management did not design and implement proper controls to ensure that the information and contained in the documents submitted to National Treasury to obtain approval to deviate from the competitive bidding process was accurate</w:t>
      </w:r>
    </w:p>
    <w:p w14:paraId="5224F795" w14:textId="77777777" w:rsidR="006D4574" w:rsidRPr="00FF2964" w:rsidRDefault="006D4574" w:rsidP="006D4574">
      <w:pPr>
        <w:spacing w:after="0" w:line="240" w:lineRule="auto"/>
        <w:rPr>
          <w:rFonts w:ascii="Arial" w:hAnsi="Arial" w:cs="Arial"/>
          <w:iCs/>
        </w:rPr>
      </w:pPr>
    </w:p>
    <w:p w14:paraId="6F3AF6E7"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441EEBB6" w14:textId="77777777" w:rsidR="006D4574" w:rsidRDefault="006D4574" w:rsidP="006D4574">
      <w:pPr>
        <w:spacing w:after="0" w:line="240" w:lineRule="auto"/>
        <w:jc w:val="both"/>
        <w:rPr>
          <w:rFonts w:ascii="Arial" w:hAnsi="Arial" w:cs="Arial"/>
          <w:color w:val="000000"/>
        </w:rPr>
      </w:pPr>
    </w:p>
    <w:p w14:paraId="71457F41" w14:textId="77777777" w:rsidR="006D4574" w:rsidRPr="00E11AAF" w:rsidRDefault="006D4574" w:rsidP="006D4574">
      <w:pPr>
        <w:spacing w:after="0" w:line="240" w:lineRule="auto"/>
        <w:jc w:val="both"/>
        <w:rPr>
          <w:rFonts w:ascii="Arial" w:hAnsi="Arial" w:cs="Arial"/>
          <w:color w:val="000000"/>
        </w:rPr>
      </w:pPr>
      <w:r w:rsidRPr="00E11AAF">
        <w:rPr>
          <w:rFonts w:ascii="Arial" w:hAnsi="Arial" w:cs="Arial"/>
          <w:color w:val="000000"/>
        </w:rPr>
        <w:t>Management must ensure that:</w:t>
      </w:r>
    </w:p>
    <w:p w14:paraId="122FCE29" w14:textId="77777777" w:rsidR="006D4574" w:rsidRPr="00F54571" w:rsidRDefault="006D4574" w:rsidP="006D4574">
      <w:pPr>
        <w:spacing w:after="0" w:line="240" w:lineRule="auto"/>
        <w:ind w:left="567" w:hanging="567"/>
        <w:jc w:val="both"/>
        <w:rPr>
          <w:rFonts w:ascii="Arial" w:hAnsi="Arial" w:cs="Arial"/>
          <w:color w:val="000000"/>
        </w:rPr>
      </w:pPr>
    </w:p>
    <w:p w14:paraId="4F04C3F3" w14:textId="77777777" w:rsidR="006D4574" w:rsidRPr="00F54571" w:rsidRDefault="006D4574" w:rsidP="009A54E9">
      <w:pPr>
        <w:pStyle w:val="ListParagraph"/>
        <w:numPr>
          <w:ilvl w:val="0"/>
          <w:numId w:val="98"/>
        </w:numPr>
        <w:ind w:left="567" w:hanging="567"/>
        <w:contextualSpacing/>
        <w:jc w:val="both"/>
        <w:rPr>
          <w:rFonts w:ascii="Arial" w:hAnsi="Arial" w:cs="Arial"/>
          <w:color w:val="000000"/>
          <w:sz w:val="22"/>
          <w:szCs w:val="22"/>
        </w:rPr>
      </w:pPr>
      <w:r w:rsidRPr="00F54571">
        <w:rPr>
          <w:rFonts w:ascii="Arial" w:hAnsi="Arial" w:cs="Arial"/>
          <w:color w:val="000000"/>
          <w:sz w:val="22"/>
          <w:szCs w:val="22"/>
        </w:rPr>
        <w:t>A deviation approval is submitted to National Treasury to obtain approval for the appropriate supplier</w:t>
      </w:r>
    </w:p>
    <w:p w14:paraId="04DE1EF1" w14:textId="77777777" w:rsidR="006D4574" w:rsidRPr="00F54571" w:rsidRDefault="006D4574" w:rsidP="009A54E9">
      <w:pPr>
        <w:pStyle w:val="ListParagraph"/>
        <w:numPr>
          <w:ilvl w:val="0"/>
          <w:numId w:val="98"/>
        </w:numPr>
        <w:ind w:left="567" w:hanging="567"/>
        <w:jc w:val="both"/>
        <w:rPr>
          <w:rFonts w:ascii="Arial" w:hAnsi="Arial" w:cs="Arial"/>
          <w:color w:val="000000"/>
          <w:sz w:val="22"/>
          <w:szCs w:val="22"/>
        </w:rPr>
      </w:pPr>
      <w:r w:rsidRPr="00F54571">
        <w:rPr>
          <w:rFonts w:ascii="Arial" w:hAnsi="Arial" w:cs="Arial"/>
          <w:color w:val="000000"/>
          <w:sz w:val="22"/>
          <w:szCs w:val="22"/>
        </w:rPr>
        <w:t>Controls are implemented to ensure that the information on the deviation submission documents is accurate</w:t>
      </w:r>
    </w:p>
    <w:p w14:paraId="5855B8F9" w14:textId="77777777" w:rsidR="006D4574" w:rsidRPr="00F54571" w:rsidRDefault="006D4574" w:rsidP="006D4574">
      <w:pPr>
        <w:keepNext/>
        <w:spacing w:after="0" w:line="240" w:lineRule="auto"/>
        <w:jc w:val="both"/>
        <w:rPr>
          <w:rFonts w:ascii="Arial" w:hAnsi="Arial" w:cs="Arial"/>
        </w:rPr>
      </w:pPr>
    </w:p>
    <w:p w14:paraId="6BA615DA" w14:textId="77777777" w:rsidR="006D4574" w:rsidRDefault="006D4574" w:rsidP="006D4574">
      <w:pPr>
        <w:keepNext/>
        <w:spacing w:after="0" w:line="240" w:lineRule="auto"/>
        <w:jc w:val="both"/>
        <w:rPr>
          <w:rFonts w:ascii="Arial" w:hAnsi="Arial" w:cs="Arial"/>
          <w:b/>
        </w:rPr>
      </w:pPr>
      <w:r>
        <w:rPr>
          <w:rFonts w:ascii="Arial" w:hAnsi="Arial" w:cs="Arial"/>
          <w:b/>
        </w:rPr>
        <w:t>Management response</w:t>
      </w:r>
    </w:p>
    <w:p w14:paraId="5DA12D87" w14:textId="77777777" w:rsidR="006D4574" w:rsidRPr="00E11AAF" w:rsidRDefault="006D4574" w:rsidP="006D4574">
      <w:pPr>
        <w:keepNext/>
        <w:spacing w:after="0" w:line="240" w:lineRule="auto"/>
        <w:jc w:val="both"/>
        <w:rPr>
          <w:rFonts w:ascii="Arial" w:hAnsi="Arial" w:cs="Arial"/>
          <w:b/>
        </w:rPr>
      </w:pPr>
    </w:p>
    <w:p w14:paraId="0B5C6C16" w14:textId="77777777" w:rsidR="006D4574" w:rsidRPr="00FF2964" w:rsidRDefault="006D4574" w:rsidP="006D4574">
      <w:pPr>
        <w:keepNext/>
        <w:spacing w:after="0" w:line="240" w:lineRule="auto"/>
        <w:rPr>
          <w:rFonts w:ascii="Arial" w:hAnsi="Arial" w:cs="Arial"/>
        </w:rPr>
      </w:pPr>
      <w:r w:rsidRPr="00E11AAF">
        <w:rPr>
          <w:rFonts w:ascii="Arial" w:hAnsi="Arial" w:cs="Arial"/>
        </w:rPr>
        <w:t>I am [not]</w:t>
      </w:r>
      <w:r w:rsidRPr="00FF2964">
        <w:rPr>
          <w:rFonts w:ascii="Arial" w:hAnsi="Arial" w:cs="Arial"/>
        </w:rPr>
        <w:t xml:space="preserve"> in agreement with the finding for the following reasons [and supply the following/attached information in support of this]:</w:t>
      </w:r>
    </w:p>
    <w:p w14:paraId="73AB4BE0"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552EA138"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0D8ABFF2" w14:textId="77777777"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1EF26C3A" w14:textId="77777777" w:rsidR="006D4574" w:rsidRPr="00E11AAF" w:rsidRDefault="006D4574" w:rsidP="006D4574">
            <w:pPr>
              <w:keepNext/>
              <w:spacing w:after="0" w:line="240" w:lineRule="auto"/>
              <w:jc w:val="both"/>
              <w:rPr>
                <w:rFonts w:ascii="Arial" w:hAnsi="Arial" w:cs="Arial"/>
                <w:b/>
                <w:bCs/>
                <w:sz w:val="18"/>
                <w:szCs w:val="18"/>
                <w:highlight w:val="lightGray"/>
              </w:rPr>
            </w:pPr>
            <w:r w:rsidRPr="00E11AAF">
              <w:rPr>
                <w:rFonts w:ascii="Arial" w:hAnsi="Arial" w:cs="Arial"/>
                <w:b/>
                <w:bCs/>
                <w:sz w:val="18"/>
                <w:szCs w:val="18"/>
                <w:highlight w:val="lightGray"/>
              </w:rPr>
              <w:t>Response</w:t>
            </w:r>
          </w:p>
        </w:tc>
      </w:tr>
      <w:tr w:rsidR="006D4574" w:rsidRPr="00FF2964" w14:paraId="6E96904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8EBCB5D"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08E5AFD1"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79AA23B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12B070F"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0ABA94B5" w14:textId="77777777"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32E79775" w14:textId="77777777" w:rsidR="006D4574" w:rsidRPr="00E11AAF" w:rsidRDefault="006D4574" w:rsidP="006D4574">
            <w:pPr>
              <w:keepNext/>
              <w:spacing w:after="0" w:line="240" w:lineRule="auto"/>
              <w:jc w:val="both"/>
              <w:rPr>
                <w:rFonts w:ascii="Arial" w:hAnsi="Arial" w:cs="Arial"/>
                <w:b/>
                <w:bCs/>
                <w:sz w:val="18"/>
                <w:szCs w:val="18"/>
              </w:rPr>
            </w:pPr>
            <w:r w:rsidRPr="00E11AAF">
              <w:rPr>
                <w:rFonts w:ascii="Arial" w:hAnsi="Arial" w:cs="Arial"/>
                <w:b/>
                <w:bCs/>
                <w:sz w:val="18"/>
                <w:szCs w:val="18"/>
              </w:rPr>
              <w:t>No</w:t>
            </w:r>
          </w:p>
        </w:tc>
      </w:tr>
      <w:tr w:rsidR="006D4574" w:rsidRPr="00FF2964" w14:paraId="2F1F1359"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F2916E0" w14:textId="77777777"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65F385D" w14:textId="77777777"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7E0208F8"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492AC3D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635FD8B"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704CB0E2"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0804C0A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8A6EA31"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0673154C"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6833BB2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95EA6EC"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7F367BAE"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7BB5B2D9"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239F5AE0"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336E1473" w14:textId="77777777"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211347C9" w14:textId="77777777" w:rsidR="006D4574" w:rsidRPr="00E11AAF" w:rsidRDefault="006D4574" w:rsidP="006D4574">
            <w:pPr>
              <w:keepNext/>
              <w:spacing w:after="0" w:line="240" w:lineRule="auto"/>
              <w:jc w:val="both"/>
              <w:rPr>
                <w:rFonts w:ascii="Arial" w:hAnsi="Arial" w:cs="Arial"/>
                <w:b/>
                <w:sz w:val="18"/>
                <w:szCs w:val="18"/>
              </w:rPr>
            </w:pPr>
            <w:r w:rsidRPr="00E11AAF">
              <w:rPr>
                <w:rFonts w:ascii="Arial" w:hAnsi="Arial" w:cs="Arial"/>
                <w:b/>
                <w:sz w:val="18"/>
                <w:szCs w:val="18"/>
              </w:rPr>
              <w:t>No</w:t>
            </w:r>
          </w:p>
        </w:tc>
      </w:tr>
      <w:tr w:rsidR="006D4574" w:rsidRPr="00FF2964" w14:paraId="58AE2A6F"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49B1DF4" w14:textId="77777777" w:rsidR="006D4574" w:rsidRPr="00E11AAF"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DD8DB81" w14:textId="77777777" w:rsidR="006D4574" w:rsidRPr="00E11AAF"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1369B0BE"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7ACA0FD0"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C9ED41E" w14:textId="77777777" w:rsidR="006D4574" w:rsidRPr="00E11AAF"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643C5D09"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07924D5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4CD8DD5"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4CC6F42D"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09E1A6F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2AE117F"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AE1F786"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5881CC4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0CF6963"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200AC705"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642E28EE"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06879CBD"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1B94AE51"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1F020FC"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14:paraId="192195CA"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9E513F1" w14:textId="77777777"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43AEA74" w14:textId="77777777"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23413F2E"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57755B8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87C2433"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 xml:space="preserve">If management does not agree with the root </w:t>
            </w:r>
            <w:proofErr w:type="gramStart"/>
            <w:r w:rsidRPr="00E11AAF">
              <w:rPr>
                <w:rFonts w:ascii="Arial" w:hAnsi="Arial" w:cs="Arial"/>
                <w:sz w:val="18"/>
                <w:szCs w:val="18"/>
              </w:rPr>
              <w:t>cause</w:t>
            </w:r>
            <w:proofErr w:type="gramEnd"/>
            <w:r w:rsidRPr="00E11AAF">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D858CC0"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1D6FE40C"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C44D8E1"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841083B"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1E586C4"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b/>
                <w:bCs/>
                <w:sz w:val="18"/>
                <w:szCs w:val="18"/>
              </w:rPr>
              <w:t>No</w:t>
            </w:r>
          </w:p>
        </w:tc>
      </w:tr>
      <w:tr w:rsidR="006D4574" w:rsidRPr="00FF2964" w14:paraId="1463B4E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88C67D7" w14:textId="77777777" w:rsidR="006D4574" w:rsidRPr="00E11AAF"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D7887E2" w14:textId="77777777" w:rsidR="006D4574" w:rsidRPr="00E11AAF"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4401CEB4" w14:textId="77777777" w:rsidR="006D4574" w:rsidRPr="00E11AAF" w:rsidRDefault="006D4574" w:rsidP="006D4574">
            <w:pPr>
              <w:keepNext/>
              <w:spacing w:after="0" w:line="240" w:lineRule="auto"/>
              <w:jc w:val="both"/>
              <w:rPr>
                <w:rFonts w:ascii="Arial" w:hAnsi="Arial" w:cs="Arial"/>
                <w:sz w:val="18"/>
                <w:szCs w:val="18"/>
              </w:rPr>
            </w:pPr>
          </w:p>
        </w:tc>
      </w:tr>
      <w:tr w:rsidR="006D4574" w:rsidRPr="00FF2964" w14:paraId="5A778162"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02079EE" w14:textId="77777777" w:rsidR="006D4574" w:rsidRPr="00E11AAF" w:rsidRDefault="006D4574" w:rsidP="006D4574">
            <w:pPr>
              <w:keepNext/>
              <w:spacing w:after="0" w:line="240" w:lineRule="auto"/>
              <w:jc w:val="both"/>
              <w:rPr>
                <w:rFonts w:ascii="Arial" w:hAnsi="Arial" w:cs="Arial"/>
                <w:sz w:val="18"/>
                <w:szCs w:val="18"/>
              </w:rPr>
            </w:pPr>
            <w:r w:rsidRPr="00E11AAF">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8F28225" w14:textId="77777777" w:rsidR="006D4574" w:rsidRPr="00E11AAF" w:rsidRDefault="006D4574" w:rsidP="006D4574">
            <w:pPr>
              <w:keepNext/>
              <w:spacing w:after="0" w:line="240" w:lineRule="auto"/>
              <w:jc w:val="both"/>
              <w:rPr>
                <w:rFonts w:ascii="Arial" w:hAnsi="Arial" w:cs="Arial"/>
                <w:sz w:val="18"/>
                <w:szCs w:val="18"/>
              </w:rPr>
            </w:pPr>
          </w:p>
        </w:tc>
      </w:tr>
    </w:tbl>
    <w:p w14:paraId="35AB726E" w14:textId="77777777" w:rsidR="006D4574" w:rsidRPr="00FF2964" w:rsidRDefault="006D4574" w:rsidP="006D4574">
      <w:pPr>
        <w:spacing w:after="0" w:line="240" w:lineRule="auto"/>
        <w:jc w:val="both"/>
        <w:rPr>
          <w:rFonts w:ascii="Arial" w:hAnsi="Arial" w:cs="Arial"/>
          <w:b/>
          <w:bCs/>
        </w:rPr>
      </w:pPr>
    </w:p>
    <w:p w14:paraId="0D51BA09"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Name:</w:t>
      </w:r>
      <w:r w:rsidRPr="00E11AAF">
        <w:rPr>
          <w:rFonts w:ascii="Arial" w:eastAsia="Arial Unicode MS" w:hAnsi="Arial" w:cs="Arial"/>
        </w:rPr>
        <w:t xml:space="preserve">   </w:t>
      </w:r>
    </w:p>
    <w:p w14:paraId="135A971B"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Position: </w:t>
      </w:r>
    </w:p>
    <w:p w14:paraId="1563A441" w14:textId="77777777" w:rsidR="006D4574" w:rsidRPr="00E11AAF" w:rsidRDefault="006D4574" w:rsidP="006D4574">
      <w:pPr>
        <w:spacing w:after="0" w:line="240" w:lineRule="auto"/>
        <w:jc w:val="both"/>
        <w:rPr>
          <w:rFonts w:ascii="Arial" w:hAnsi="Arial" w:cs="Arial"/>
          <w:iCs/>
        </w:rPr>
      </w:pPr>
      <w:r w:rsidRPr="00E11AAF">
        <w:rPr>
          <w:rFonts w:ascii="Arial" w:hAnsi="Arial" w:cs="Arial"/>
          <w:iCs/>
        </w:rPr>
        <w:t xml:space="preserve">Date: </w:t>
      </w:r>
    </w:p>
    <w:p w14:paraId="2AA102FE" w14:textId="77777777" w:rsidR="006D4574" w:rsidRPr="00FF2964" w:rsidRDefault="006D4574" w:rsidP="006D4574">
      <w:pPr>
        <w:spacing w:after="0" w:line="240" w:lineRule="auto"/>
        <w:jc w:val="both"/>
        <w:rPr>
          <w:rFonts w:ascii="Arial" w:hAnsi="Arial" w:cs="Arial"/>
          <w:b/>
          <w:iCs/>
        </w:rPr>
      </w:pPr>
    </w:p>
    <w:p w14:paraId="7DFC98A5"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5E78F1FE" w14:textId="77777777" w:rsidR="006D4574" w:rsidRDefault="006D4574" w:rsidP="006D4574">
      <w:pPr>
        <w:spacing w:after="0" w:line="240" w:lineRule="auto"/>
        <w:jc w:val="both"/>
        <w:rPr>
          <w:rFonts w:ascii="Arial" w:hAnsi="Arial" w:cs="Arial"/>
          <w:b/>
          <w:iCs/>
        </w:rPr>
      </w:pPr>
    </w:p>
    <w:p w14:paraId="60E88772" w14:textId="77777777" w:rsidR="006D4574" w:rsidRPr="00F54571" w:rsidRDefault="006D4574" w:rsidP="006D4574">
      <w:pPr>
        <w:spacing w:after="0" w:line="240" w:lineRule="auto"/>
        <w:jc w:val="both"/>
        <w:rPr>
          <w:rFonts w:ascii="Arial" w:hAnsi="Arial" w:cs="Arial"/>
          <w:iCs/>
        </w:rPr>
      </w:pPr>
      <w:r w:rsidRPr="00F54571">
        <w:rPr>
          <w:rFonts w:ascii="Arial" w:hAnsi="Arial" w:cs="Arial"/>
          <w:iCs/>
        </w:rPr>
        <w:t>No management response received as yet</w:t>
      </w:r>
    </w:p>
    <w:p w14:paraId="53A10903" w14:textId="77777777" w:rsidR="006D4574" w:rsidRPr="00FF2964" w:rsidRDefault="006D4574" w:rsidP="006D4574">
      <w:pPr>
        <w:keepNext/>
        <w:spacing w:after="0" w:line="240" w:lineRule="auto"/>
        <w:jc w:val="both"/>
        <w:rPr>
          <w:rFonts w:ascii="Arial" w:hAnsi="Arial" w:cs="Arial"/>
        </w:rPr>
      </w:pPr>
    </w:p>
    <w:p w14:paraId="63E3A7CE"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2FA9835F"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b/>
        </w:rPr>
        <w:t>Audit Finding</w:t>
      </w:r>
      <w:r w:rsidRPr="00FF2964">
        <w:rPr>
          <w:rFonts w:ascii="Arial" w:hAnsi="Arial" w:cs="Arial"/>
          <w:color w:val="000000"/>
        </w:rPr>
        <w:t xml:space="preserve"> </w:t>
      </w:r>
    </w:p>
    <w:p w14:paraId="15219ED1" w14:textId="77777777" w:rsidR="006D4574" w:rsidRPr="00097C79" w:rsidRDefault="006D4574" w:rsidP="006D4574">
      <w:pPr>
        <w:pStyle w:val="FindingHeading1"/>
        <w:numPr>
          <w:ilvl w:val="0"/>
          <w:numId w:val="0"/>
        </w:numPr>
        <w:spacing w:before="0" w:after="0"/>
        <w:rPr>
          <w:rFonts w:cs="Arial"/>
          <w:b w:val="0"/>
          <w:szCs w:val="22"/>
        </w:rPr>
      </w:pPr>
    </w:p>
    <w:p w14:paraId="45D68075" w14:textId="77777777" w:rsidR="006D4574" w:rsidRPr="00097C79" w:rsidRDefault="006D4574" w:rsidP="006D4574">
      <w:pPr>
        <w:pStyle w:val="FindingHeading1"/>
        <w:numPr>
          <w:ilvl w:val="0"/>
          <w:numId w:val="0"/>
        </w:numPr>
        <w:spacing w:before="0" w:after="0"/>
        <w:rPr>
          <w:rFonts w:cs="Arial"/>
          <w:b w:val="0"/>
          <w:szCs w:val="22"/>
        </w:rPr>
      </w:pPr>
      <w:r w:rsidRPr="00097C79">
        <w:rPr>
          <w:rFonts w:cs="Arial"/>
          <w:b w:val="0"/>
          <w:szCs w:val="22"/>
        </w:rPr>
        <w:t>Procurement: No approval obtained for performing remunerative work outside employment in the Public Service</w:t>
      </w:r>
    </w:p>
    <w:p w14:paraId="510ADBC0" w14:textId="77777777" w:rsidR="006D4574" w:rsidRDefault="006D4574" w:rsidP="006D4574">
      <w:pPr>
        <w:spacing w:after="0" w:line="240" w:lineRule="auto"/>
        <w:jc w:val="both"/>
        <w:rPr>
          <w:rFonts w:ascii="Arial" w:hAnsi="Arial" w:cs="Arial"/>
          <w:color w:val="000000"/>
        </w:rPr>
      </w:pPr>
    </w:p>
    <w:p w14:paraId="289D2706"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Public Service Act paragraph 30(1) states that:</w:t>
      </w:r>
    </w:p>
    <w:p w14:paraId="2FEED597" w14:textId="77777777" w:rsidR="006D4574" w:rsidRPr="00FF2964" w:rsidRDefault="006D4574" w:rsidP="006D4574">
      <w:pPr>
        <w:spacing w:after="0" w:line="240" w:lineRule="auto"/>
        <w:rPr>
          <w:rFonts w:ascii="Arial" w:hAnsi="Arial" w:cs="Arial"/>
          <w:i/>
          <w:iCs/>
          <w:color w:val="000000"/>
        </w:rPr>
      </w:pPr>
      <w:r w:rsidRPr="00FF2964">
        <w:rPr>
          <w:rFonts w:ascii="Arial" w:hAnsi="Arial" w:cs="Arial"/>
          <w:i/>
          <w:iCs/>
          <w:color w:val="000000"/>
        </w:rPr>
        <w:t>"No employee shall perform or engage himself or herself to perform remunerative work outside his or her employment in the relevant department, except with the written permission of the executive authority of the department.”</w:t>
      </w:r>
    </w:p>
    <w:p w14:paraId="7884D579" w14:textId="77777777" w:rsidR="006D4574" w:rsidRPr="00FF2964" w:rsidRDefault="006D4574" w:rsidP="006D4574">
      <w:pPr>
        <w:spacing w:after="0" w:line="240" w:lineRule="auto"/>
        <w:jc w:val="both"/>
        <w:rPr>
          <w:rFonts w:ascii="Arial" w:hAnsi="Arial" w:cs="Arial"/>
          <w:i/>
          <w:iCs/>
          <w:color w:val="000000"/>
        </w:rPr>
      </w:pPr>
    </w:p>
    <w:p w14:paraId="1AFE7813"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deviations were noted: </w:t>
      </w:r>
    </w:p>
    <w:p w14:paraId="2F5120C8" w14:textId="77777777" w:rsidR="006D4574" w:rsidRPr="00FF2964" w:rsidRDefault="006D4574" w:rsidP="006D4574">
      <w:pPr>
        <w:spacing w:after="0" w:line="240" w:lineRule="auto"/>
        <w:rPr>
          <w:rFonts w:ascii="Arial" w:hAnsi="Arial" w:cs="Arial"/>
          <w:color w:val="000000"/>
          <w:lang w:eastAsia="en-ZA"/>
        </w:rPr>
      </w:pPr>
    </w:p>
    <w:p w14:paraId="5663751E" w14:textId="77777777" w:rsidR="006D4574" w:rsidRPr="00FF2964" w:rsidRDefault="006D4574" w:rsidP="006D4574">
      <w:pPr>
        <w:spacing w:after="0" w:line="240" w:lineRule="auto"/>
        <w:rPr>
          <w:rFonts w:ascii="Arial" w:hAnsi="Arial" w:cs="Arial"/>
          <w:color w:val="000000"/>
          <w:lang w:eastAsia="en-ZA"/>
        </w:rPr>
      </w:pPr>
      <w:r w:rsidRPr="00FF2964">
        <w:rPr>
          <w:rFonts w:ascii="Arial" w:hAnsi="Arial" w:cs="Arial"/>
          <w:color w:val="000000"/>
          <w:lang w:eastAsia="en-ZA"/>
        </w:rPr>
        <w:t>During the audit on procurement and contract management, the following internal control deficiency was identified within the interest declarations process in the department: The following employees were identified to have performed outside remunerative work however the employees did no obtain prior approval from the relevant executive authority.</w:t>
      </w:r>
    </w:p>
    <w:p w14:paraId="4090DF48" w14:textId="77777777" w:rsidR="006D4574" w:rsidRPr="00FF2964" w:rsidRDefault="006D4574" w:rsidP="006D4574">
      <w:pPr>
        <w:spacing w:after="0" w:line="240" w:lineRule="auto"/>
        <w:rPr>
          <w:rFonts w:ascii="Arial" w:hAnsi="Arial" w:cs="Arial"/>
          <w:color w:val="000000"/>
          <w:lang w:eastAsia="en-ZA"/>
        </w:rPr>
      </w:pPr>
    </w:p>
    <w:tbl>
      <w:tblPr>
        <w:tblW w:w="4966" w:type="pct"/>
        <w:tblLayout w:type="fixed"/>
        <w:tblLook w:val="04A0" w:firstRow="1" w:lastRow="0" w:firstColumn="1" w:lastColumn="0" w:noHBand="0" w:noVBand="1"/>
      </w:tblPr>
      <w:tblGrid>
        <w:gridCol w:w="545"/>
        <w:gridCol w:w="1165"/>
        <w:gridCol w:w="1165"/>
        <w:gridCol w:w="1457"/>
        <w:gridCol w:w="1455"/>
        <w:gridCol w:w="1308"/>
        <w:gridCol w:w="1020"/>
        <w:gridCol w:w="1308"/>
      </w:tblGrid>
      <w:tr w:rsidR="006D4574" w:rsidRPr="00FF2964" w14:paraId="509BE8D8" w14:textId="77777777" w:rsidTr="006D4574">
        <w:trPr>
          <w:trHeight w:val="1212"/>
        </w:trPr>
        <w:tc>
          <w:tcPr>
            <w:tcW w:w="289" w:type="pct"/>
            <w:tcBorders>
              <w:top w:val="single" w:sz="4" w:space="0" w:color="auto"/>
              <w:left w:val="single" w:sz="4" w:space="0" w:color="auto"/>
              <w:bottom w:val="single" w:sz="4" w:space="0" w:color="auto"/>
              <w:right w:val="single" w:sz="4" w:space="0" w:color="auto"/>
            </w:tcBorders>
            <w:shd w:val="clear" w:color="000000" w:fill="BFBFBF"/>
            <w:vAlign w:val="bottom"/>
            <w:hideMark/>
          </w:tcPr>
          <w:p w14:paraId="10D2AFC4"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No</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14:paraId="7DADA72D" w14:textId="77777777" w:rsidR="006D4574" w:rsidRPr="00E11AAF" w:rsidRDefault="006D4574" w:rsidP="006D4574">
            <w:pPr>
              <w:spacing w:after="0" w:line="240" w:lineRule="auto"/>
              <w:rPr>
                <w:rFonts w:ascii="Arial" w:hAnsi="Arial" w:cs="Arial"/>
                <w:b/>
                <w:bCs/>
                <w:color w:val="000000"/>
                <w:sz w:val="16"/>
                <w:szCs w:val="16"/>
                <w:lang w:eastAsia="en-ZA"/>
              </w:rPr>
            </w:pPr>
            <w:proofErr w:type="spellStart"/>
            <w:r w:rsidRPr="00E11AAF">
              <w:rPr>
                <w:rFonts w:ascii="Arial" w:hAnsi="Arial" w:cs="Arial"/>
                <w:b/>
                <w:bCs/>
                <w:color w:val="000000"/>
                <w:sz w:val="16"/>
                <w:szCs w:val="16"/>
                <w:lang w:eastAsia="en-ZA"/>
              </w:rPr>
              <w:t>Persal</w:t>
            </w:r>
            <w:proofErr w:type="spellEnd"/>
            <w:r w:rsidRPr="00E11AAF">
              <w:rPr>
                <w:rFonts w:ascii="Arial" w:hAnsi="Arial" w:cs="Arial"/>
                <w:b/>
                <w:bCs/>
                <w:color w:val="000000"/>
                <w:sz w:val="16"/>
                <w:szCs w:val="16"/>
                <w:lang w:eastAsia="en-ZA"/>
              </w:rPr>
              <w:t xml:space="preserve"> Number</w:t>
            </w:r>
          </w:p>
        </w:tc>
        <w:tc>
          <w:tcPr>
            <w:tcW w:w="618" w:type="pct"/>
            <w:tcBorders>
              <w:top w:val="single" w:sz="4" w:space="0" w:color="auto"/>
              <w:left w:val="nil"/>
              <w:bottom w:val="single" w:sz="4" w:space="0" w:color="auto"/>
              <w:right w:val="single" w:sz="4" w:space="0" w:color="auto"/>
            </w:tcBorders>
            <w:shd w:val="clear" w:color="000000" w:fill="BFBFBF"/>
            <w:vAlign w:val="bottom"/>
            <w:hideMark/>
          </w:tcPr>
          <w:p w14:paraId="09F3534D"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Name of person</w:t>
            </w:r>
          </w:p>
        </w:tc>
        <w:tc>
          <w:tcPr>
            <w:tcW w:w="773" w:type="pct"/>
            <w:tcBorders>
              <w:top w:val="single" w:sz="4" w:space="0" w:color="auto"/>
              <w:left w:val="nil"/>
              <w:bottom w:val="single" w:sz="4" w:space="0" w:color="auto"/>
              <w:right w:val="single" w:sz="4" w:space="0" w:color="auto"/>
            </w:tcBorders>
            <w:shd w:val="clear" w:color="000000" w:fill="BFBFBF"/>
            <w:vAlign w:val="bottom"/>
            <w:hideMark/>
          </w:tcPr>
          <w:p w14:paraId="56CF5E74"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Position</w:t>
            </w:r>
          </w:p>
        </w:tc>
        <w:tc>
          <w:tcPr>
            <w:tcW w:w="772" w:type="pct"/>
            <w:tcBorders>
              <w:top w:val="single" w:sz="4" w:space="0" w:color="auto"/>
              <w:left w:val="nil"/>
              <w:bottom w:val="single" w:sz="4" w:space="0" w:color="auto"/>
              <w:right w:val="single" w:sz="4" w:space="0" w:color="auto"/>
            </w:tcBorders>
            <w:shd w:val="clear" w:color="000000" w:fill="BFBFBF"/>
            <w:vAlign w:val="bottom"/>
            <w:hideMark/>
          </w:tcPr>
          <w:p w14:paraId="6C676BCB"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Supplier name</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14:paraId="569F3AEA" w14:textId="77777777"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Approval obtained for additional remunerative work?</w:t>
            </w:r>
          </w:p>
        </w:tc>
        <w:tc>
          <w:tcPr>
            <w:tcW w:w="541" w:type="pct"/>
            <w:tcBorders>
              <w:top w:val="single" w:sz="4" w:space="0" w:color="auto"/>
              <w:left w:val="nil"/>
              <w:bottom w:val="single" w:sz="4" w:space="0" w:color="auto"/>
              <w:right w:val="single" w:sz="4" w:space="0" w:color="auto"/>
            </w:tcBorders>
            <w:shd w:val="clear" w:color="000000" w:fill="BFBFBF"/>
            <w:vAlign w:val="bottom"/>
            <w:hideMark/>
          </w:tcPr>
          <w:p w14:paraId="35A3F9B3" w14:textId="77777777" w:rsidR="006D4574" w:rsidRPr="00E11AAF" w:rsidRDefault="006D4574" w:rsidP="006D4574">
            <w:pPr>
              <w:spacing w:after="0" w:line="240" w:lineRule="auto"/>
              <w:rPr>
                <w:rFonts w:ascii="Arial" w:hAnsi="Arial" w:cs="Arial"/>
                <w:b/>
                <w:bCs/>
                <w:sz w:val="16"/>
                <w:szCs w:val="16"/>
                <w:lang w:eastAsia="en-ZA"/>
              </w:rPr>
            </w:pPr>
            <w:r w:rsidRPr="00E11AAF">
              <w:rPr>
                <w:rFonts w:ascii="Arial" w:hAnsi="Arial" w:cs="Arial"/>
                <w:b/>
                <w:bCs/>
                <w:sz w:val="16"/>
                <w:szCs w:val="16"/>
                <w:lang w:eastAsia="en-ZA"/>
              </w:rPr>
              <w:t>Interest disclosed?</w:t>
            </w:r>
          </w:p>
        </w:tc>
        <w:tc>
          <w:tcPr>
            <w:tcW w:w="694" w:type="pct"/>
            <w:tcBorders>
              <w:top w:val="single" w:sz="4" w:space="0" w:color="auto"/>
              <w:left w:val="nil"/>
              <w:bottom w:val="single" w:sz="4" w:space="0" w:color="auto"/>
              <w:right w:val="single" w:sz="4" w:space="0" w:color="auto"/>
            </w:tcBorders>
            <w:shd w:val="clear" w:color="000000" w:fill="BFBFBF"/>
            <w:vAlign w:val="bottom"/>
            <w:hideMark/>
          </w:tcPr>
          <w:p w14:paraId="6EAF27EF"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 payments to supplier</w:t>
            </w:r>
            <w:r w:rsidRPr="00E11AAF">
              <w:rPr>
                <w:rFonts w:ascii="Arial" w:hAnsi="Arial" w:cs="Arial"/>
                <w:b/>
                <w:bCs/>
                <w:color w:val="000000"/>
                <w:sz w:val="16"/>
                <w:szCs w:val="16"/>
                <w:lang w:eastAsia="en-ZA"/>
              </w:rPr>
              <w:br/>
              <w:t>"R"</w:t>
            </w:r>
          </w:p>
        </w:tc>
      </w:tr>
      <w:tr w:rsidR="006D4574" w:rsidRPr="00FF2964" w14:paraId="4D0CD80F" w14:textId="77777777" w:rsidTr="006D4574">
        <w:trPr>
          <w:trHeight w:val="480"/>
        </w:trPr>
        <w:tc>
          <w:tcPr>
            <w:tcW w:w="289" w:type="pct"/>
            <w:tcBorders>
              <w:top w:val="nil"/>
              <w:left w:val="single" w:sz="4" w:space="0" w:color="auto"/>
              <w:bottom w:val="single" w:sz="4" w:space="0" w:color="auto"/>
              <w:right w:val="single" w:sz="4" w:space="0" w:color="auto"/>
            </w:tcBorders>
            <w:shd w:val="clear" w:color="auto" w:fill="auto"/>
            <w:vAlign w:val="bottom"/>
            <w:hideMark/>
          </w:tcPr>
          <w:p w14:paraId="08408B67"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1</w:t>
            </w:r>
          </w:p>
        </w:tc>
        <w:tc>
          <w:tcPr>
            <w:tcW w:w="618" w:type="pct"/>
            <w:tcBorders>
              <w:top w:val="nil"/>
              <w:left w:val="nil"/>
              <w:bottom w:val="single" w:sz="4" w:space="0" w:color="auto"/>
              <w:right w:val="single" w:sz="4" w:space="0" w:color="auto"/>
            </w:tcBorders>
            <w:shd w:val="clear" w:color="auto" w:fill="auto"/>
            <w:noWrap/>
            <w:vAlign w:val="bottom"/>
            <w:hideMark/>
          </w:tcPr>
          <w:p w14:paraId="2F30953B"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60011751</w:t>
            </w:r>
          </w:p>
        </w:tc>
        <w:tc>
          <w:tcPr>
            <w:tcW w:w="618" w:type="pct"/>
            <w:tcBorders>
              <w:top w:val="nil"/>
              <w:left w:val="nil"/>
              <w:bottom w:val="single" w:sz="4" w:space="0" w:color="auto"/>
              <w:right w:val="single" w:sz="4" w:space="0" w:color="auto"/>
            </w:tcBorders>
            <w:shd w:val="clear" w:color="auto" w:fill="auto"/>
            <w:vAlign w:val="bottom"/>
            <w:hideMark/>
          </w:tcPr>
          <w:p w14:paraId="75D9D5B7"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Mondli Wellington Qulo</w:t>
            </w:r>
          </w:p>
        </w:tc>
        <w:tc>
          <w:tcPr>
            <w:tcW w:w="773" w:type="pct"/>
            <w:tcBorders>
              <w:top w:val="nil"/>
              <w:left w:val="nil"/>
              <w:bottom w:val="single" w:sz="4" w:space="0" w:color="auto"/>
              <w:right w:val="single" w:sz="4" w:space="0" w:color="auto"/>
            </w:tcBorders>
            <w:shd w:val="clear" w:color="auto" w:fill="auto"/>
            <w:vAlign w:val="bottom"/>
            <w:hideMark/>
          </w:tcPr>
          <w:p w14:paraId="40E8D327"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xml:space="preserve">Chief </w:t>
            </w:r>
            <w:proofErr w:type="spellStart"/>
            <w:r w:rsidRPr="00E11AAF">
              <w:rPr>
                <w:rFonts w:ascii="Arial" w:hAnsi="Arial" w:cs="Arial"/>
                <w:color w:val="000000"/>
                <w:sz w:val="16"/>
                <w:szCs w:val="16"/>
                <w:lang w:eastAsia="en-ZA"/>
              </w:rPr>
              <w:t>Director:Legal</w:t>
            </w:r>
            <w:proofErr w:type="spellEnd"/>
            <w:r w:rsidRPr="00E11AAF">
              <w:rPr>
                <w:rFonts w:ascii="Arial" w:hAnsi="Arial" w:cs="Arial"/>
                <w:color w:val="000000"/>
                <w:sz w:val="16"/>
                <w:szCs w:val="16"/>
                <w:lang w:eastAsia="en-ZA"/>
              </w:rPr>
              <w:t xml:space="preserve"> Services</w:t>
            </w:r>
          </w:p>
        </w:tc>
        <w:tc>
          <w:tcPr>
            <w:tcW w:w="772" w:type="pct"/>
            <w:tcBorders>
              <w:top w:val="nil"/>
              <w:left w:val="nil"/>
              <w:bottom w:val="single" w:sz="4" w:space="0" w:color="auto"/>
              <w:right w:val="single" w:sz="4" w:space="0" w:color="auto"/>
            </w:tcBorders>
            <w:shd w:val="clear" w:color="auto" w:fill="auto"/>
            <w:vAlign w:val="bottom"/>
            <w:hideMark/>
          </w:tcPr>
          <w:p w14:paraId="3EF95ACE" w14:textId="77777777"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Mzansi</w:t>
            </w:r>
            <w:proofErr w:type="spellEnd"/>
            <w:r w:rsidRPr="00E11AAF">
              <w:rPr>
                <w:rFonts w:ascii="Arial" w:hAnsi="Arial" w:cs="Arial"/>
                <w:color w:val="000000"/>
                <w:sz w:val="16"/>
                <w:szCs w:val="16"/>
                <w:lang w:eastAsia="en-ZA"/>
              </w:rPr>
              <w:t xml:space="preserve"> Communications</w:t>
            </w:r>
          </w:p>
        </w:tc>
        <w:tc>
          <w:tcPr>
            <w:tcW w:w="694" w:type="pct"/>
            <w:tcBorders>
              <w:top w:val="nil"/>
              <w:left w:val="nil"/>
              <w:bottom w:val="single" w:sz="4" w:space="0" w:color="auto"/>
              <w:right w:val="single" w:sz="4" w:space="0" w:color="auto"/>
            </w:tcBorders>
            <w:shd w:val="clear" w:color="auto" w:fill="auto"/>
            <w:vAlign w:val="bottom"/>
            <w:hideMark/>
          </w:tcPr>
          <w:p w14:paraId="7F1D704B"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2769D6D2"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22630D95"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15 792,74 </w:t>
            </w:r>
          </w:p>
        </w:tc>
      </w:tr>
      <w:tr w:rsidR="006D4574" w:rsidRPr="00FF2964" w14:paraId="3A7865ED" w14:textId="77777777" w:rsidTr="006D4574">
        <w:trPr>
          <w:trHeight w:val="708"/>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14:paraId="00C98381"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2</w:t>
            </w:r>
          </w:p>
        </w:tc>
        <w:tc>
          <w:tcPr>
            <w:tcW w:w="618" w:type="pct"/>
            <w:tcBorders>
              <w:top w:val="nil"/>
              <w:left w:val="nil"/>
              <w:bottom w:val="single" w:sz="4" w:space="0" w:color="auto"/>
              <w:right w:val="single" w:sz="4" w:space="0" w:color="auto"/>
            </w:tcBorders>
            <w:shd w:val="clear" w:color="auto" w:fill="auto"/>
            <w:noWrap/>
            <w:vAlign w:val="bottom"/>
            <w:hideMark/>
          </w:tcPr>
          <w:p w14:paraId="4DC6AD5A"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28644042</w:t>
            </w:r>
          </w:p>
        </w:tc>
        <w:tc>
          <w:tcPr>
            <w:tcW w:w="618" w:type="pct"/>
            <w:tcBorders>
              <w:top w:val="nil"/>
              <w:left w:val="nil"/>
              <w:bottom w:val="single" w:sz="4" w:space="0" w:color="auto"/>
              <w:right w:val="single" w:sz="4" w:space="0" w:color="auto"/>
            </w:tcBorders>
            <w:shd w:val="clear" w:color="auto" w:fill="auto"/>
            <w:vAlign w:val="bottom"/>
            <w:hideMark/>
          </w:tcPr>
          <w:p w14:paraId="59F52618" w14:textId="77777777"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Sharone</w:t>
            </w:r>
            <w:proofErr w:type="spellEnd"/>
            <w:r w:rsidRPr="00E11AAF">
              <w:rPr>
                <w:rFonts w:ascii="Arial" w:hAnsi="Arial" w:cs="Arial"/>
                <w:color w:val="000000"/>
                <w:sz w:val="16"/>
                <w:szCs w:val="16"/>
                <w:lang w:eastAsia="en-ZA"/>
              </w:rPr>
              <w:t xml:space="preserve"> </w:t>
            </w:r>
            <w:proofErr w:type="spellStart"/>
            <w:r w:rsidRPr="00E11AAF">
              <w:rPr>
                <w:rFonts w:ascii="Arial" w:hAnsi="Arial" w:cs="Arial"/>
                <w:color w:val="000000"/>
                <w:sz w:val="16"/>
                <w:szCs w:val="16"/>
                <w:lang w:eastAsia="en-ZA"/>
              </w:rPr>
              <w:t>Episha</w:t>
            </w:r>
            <w:proofErr w:type="spellEnd"/>
            <w:r w:rsidRPr="00E11AAF">
              <w:rPr>
                <w:rFonts w:ascii="Arial" w:hAnsi="Arial" w:cs="Arial"/>
                <w:color w:val="000000"/>
                <w:sz w:val="16"/>
                <w:szCs w:val="16"/>
                <w:lang w:eastAsia="en-ZA"/>
              </w:rPr>
              <w:t xml:space="preserve"> </w:t>
            </w:r>
            <w:proofErr w:type="spellStart"/>
            <w:r w:rsidRPr="00E11AAF">
              <w:rPr>
                <w:rFonts w:ascii="Arial" w:hAnsi="Arial" w:cs="Arial"/>
                <w:color w:val="000000"/>
                <w:sz w:val="16"/>
                <w:szCs w:val="16"/>
                <w:lang w:eastAsia="en-ZA"/>
              </w:rPr>
              <w:t>Ndhlovu</w:t>
            </w:r>
            <w:proofErr w:type="spellEnd"/>
          </w:p>
        </w:tc>
        <w:tc>
          <w:tcPr>
            <w:tcW w:w="773" w:type="pct"/>
            <w:tcBorders>
              <w:top w:val="nil"/>
              <w:left w:val="nil"/>
              <w:bottom w:val="single" w:sz="4" w:space="0" w:color="auto"/>
              <w:right w:val="single" w:sz="4" w:space="0" w:color="auto"/>
            </w:tcBorders>
            <w:shd w:val="clear" w:color="auto" w:fill="auto"/>
            <w:vAlign w:val="bottom"/>
            <w:hideMark/>
          </w:tcPr>
          <w:p w14:paraId="2CC34834"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Intern - Marketing &amp; Communications</w:t>
            </w:r>
          </w:p>
        </w:tc>
        <w:tc>
          <w:tcPr>
            <w:tcW w:w="772" w:type="pct"/>
            <w:tcBorders>
              <w:top w:val="nil"/>
              <w:left w:val="nil"/>
              <w:bottom w:val="single" w:sz="4" w:space="0" w:color="auto"/>
              <w:right w:val="single" w:sz="4" w:space="0" w:color="auto"/>
            </w:tcBorders>
            <w:shd w:val="clear" w:color="auto" w:fill="auto"/>
            <w:vAlign w:val="bottom"/>
            <w:hideMark/>
          </w:tcPr>
          <w:p w14:paraId="5AB5B26E" w14:textId="77777777"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Ramapulana</w:t>
            </w:r>
            <w:proofErr w:type="spellEnd"/>
            <w:r w:rsidRPr="00E11AAF">
              <w:rPr>
                <w:rFonts w:ascii="Arial" w:hAnsi="Arial" w:cs="Arial"/>
                <w:color w:val="000000"/>
                <w:sz w:val="16"/>
                <w:szCs w:val="16"/>
                <w:lang w:eastAsia="en-ZA"/>
              </w:rPr>
              <w:t xml:space="preserve"> </w:t>
            </w:r>
            <w:proofErr w:type="spellStart"/>
            <w:r w:rsidRPr="00E11AAF">
              <w:rPr>
                <w:rFonts w:ascii="Arial" w:hAnsi="Arial" w:cs="Arial"/>
                <w:color w:val="000000"/>
                <w:sz w:val="16"/>
                <w:szCs w:val="16"/>
                <w:lang w:eastAsia="en-ZA"/>
              </w:rPr>
              <w:t>Mapulaneng</w:t>
            </w:r>
            <w:proofErr w:type="spellEnd"/>
            <w:r w:rsidRPr="00E11AAF">
              <w:rPr>
                <w:rFonts w:ascii="Arial" w:hAnsi="Arial" w:cs="Arial"/>
                <w:color w:val="000000"/>
                <w:sz w:val="16"/>
                <w:szCs w:val="16"/>
                <w:lang w:eastAsia="en-ZA"/>
              </w:rPr>
              <w:t xml:space="preserve"> Project Management</w:t>
            </w:r>
          </w:p>
        </w:tc>
        <w:tc>
          <w:tcPr>
            <w:tcW w:w="694" w:type="pct"/>
            <w:tcBorders>
              <w:top w:val="nil"/>
              <w:left w:val="nil"/>
              <w:bottom w:val="single" w:sz="4" w:space="0" w:color="auto"/>
              <w:right w:val="single" w:sz="4" w:space="0" w:color="auto"/>
            </w:tcBorders>
            <w:shd w:val="clear" w:color="auto" w:fill="auto"/>
            <w:vAlign w:val="bottom"/>
            <w:hideMark/>
          </w:tcPr>
          <w:p w14:paraId="078B0101"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7AB22B12"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202B5C15"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 105 000,00 </w:t>
            </w:r>
          </w:p>
        </w:tc>
      </w:tr>
      <w:tr w:rsidR="006D4574" w:rsidRPr="00FF2964" w14:paraId="4D58F317" w14:textId="77777777" w:rsidTr="006D4574">
        <w:trPr>
          <w:trHeight w:val="480"/>
        </w:trPr>
        <w:tc>
          <w:tcPr>
            <w:tcW w:w="289" w:type="pct"/>
            <w:tcBorders>
              <w:top w:val="nil"/>
              <w:left w:val="single" w:sz="4" w:space="0" w:color="auto"/>
              <w:bottom w:val="single" w:sz="4" w:space="0" w:color="auto"/>
              <w:right w:val="single" w:sz="4" w:space="0" w:color="auto"/>
            </w:tcBorders>
            <w:shd w:val="clear" w:color="auto" w:fill="auto"/>
            <w:noWrap/>
            <w:vAlign w:val="bottom"/>
            <w:hideMark/>
          </w:tcPr>
          <w:p w14:paraId="37EAF5D6"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3</w:t>
            </w:r>
          </w:p>
        </w:tc>
        <w:tc>
          <w:tcPr>
            <w:tcW w:w="618" w:type="pct"/>
            <w:tcBorders>
              <w:top w:val="nil"/>
              <w:left w:val="nil"/>
              <w:bottom w:val="single" w:sz="4" w:space="0" w:color="auto"/>
              <w:right w:val="single" w:sz="4" w:space="0" w:color="auto"/>
            </w:tcBorders>
            <w:shd w:val="clear" w:color="auto" w:fill="auto"/>
            <w:noWrap/>
            <w:vAlign w:val="bottom"/>
            <w:hideMark/>
          </w:tcPr>
          <w:p w14:paraId="4BE5EA2F"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27837131</w:t>
            </w:r>
          </w:p>
        </w:tc>
        <w:tc>
          <w:tcPr>
            <w:tcW w:w="618" w:type="pct"/>
            <w:tcBorders>
              <w:top w:val="nil"/>
              <w:left w:val="nil"/>
              <w:bottom w:val="single" w:sz="4" w:space="0" w:color="auto"/>
              <w:right w:val="single" w:sz="4" w:space="0" w:color="auto"/>
            </w:tcBorders>
            <w:shd w:val="clear" w:color="auto" w:fill="auto"/>
            <w:vAlign w:val="bottom"/>
            <w:hideMark/>
          </w:tcPr>
          <w:p w14:paraId="4E55E5F0" w14:textId="77777777"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Sipheleke</w:t>
            </w:r>
            <w:proofErr w:type="spellEnd"/>
            <w:r w:rsidRPr="00E11AAF">
              <w:rPr>
                <w:rFonts w:ascii="Arial" w:hAnsi="Arial" w:cs="Arial"/>
                <w:color w:val="000000"/>
                <w:sz w:val="16"/>
                <w:szCs w:val="16"/>
                <w:lang w:eastAsia="en-ZA"/>
              </w:rPr>
              <w:t xml:space="preserve"> Boqwana</w:t>
            </w:r>
          </w:p>
        </w:tc>
        <w:tc>
          <w:tcPr>
            <w:tcW w:w="773" w:type="pct"/>
            <w:tcBorders>
              <w:top w:val="nil"/>
              <w:left w:val="nil"/>
              <w:bottom w:val="single" w:sz="4" w:space="0" w:color="auto"/>
              <w:right w:val="single" w:sz="4" w:space="0" w:color="auto"/>
            </w:tcBorders>
            <w:shd w:val="clear" w:color="auto" w:fill="auto"/>
            <w:vAlign w:val="bottom"/>
            <w:hideMark/>
          </w:tcPr>
          <w:p w14:paraId="5063125C" w14:textId="77777777" w:rsidR="006D4574" w:rsidRPr="00E11AAF" w:rsidRDefault="006D4574" w:rsidP="006D4574">
            <w:pPr>
              <w:spacing w:after="0" w:line="240" w:lineRule="auto"/>
              <w:rPr>
                <w:rFonts w:ascii="Arial" w:hAnsi="Arial" w:cs="Arial"/>
                <w:color w:val="000000"/>
                <w:sz w:val="16"/>
                <w:szCs w:val="16"/>
                <w:lang w:eastAsia="en-ZA"/>
              </w:rPr>
            </w:pPr>
            <w:proofErr w:type="spellStart"/>
            <w:r w:rsidRPr="00E11AAF">
              <w:rPr>
                <w:rFonts w:ascii="Arial" w:hAnsi="Arial" w:cs="Arial"/>
                <w:color w:val="000000"/>
                <w:sz w:val="16"/>
                <w:szCs w:val="16"/>
                <w:lang w:eastAsia="en-ZA"/>
              </w:rPr>
              <w:t>Intern:Water</w:t>
            </w:r>
            <w:proofErr w:type="spellEnd"/>
            <w:r w:rsidRPr="00E11AAF">
              <w:rPr>
                <w:rFonts w:ascii="Arial" w:hAnsi="Arial" w:cs="Arial"/>
                <w:color w:val="000000"/>
                <w:sz w:val="16"/>
                <w:szCs w:val="16"/>
                <w:lang w:eastAsia="en-ZA"/>
              </w:rPr>
              <w:t xml:space="preserve"> Graduate Programme</w:t>
            </w:r>
          </w:p>
        </w:tc>
        <w:tc>
          <w:tcPr>
            <w:tcW w:w="772" w:type="pct"/>
            <w:tcBorders>
              <w:top w:val="nil"/>
              <w:left w:val="nil"/>
              <w:bottom w:val="single" w:sz="4" w:space="0" w:color="auto"/>
              <w:right w:val="single" w:sz="4" w:space="0" w:color="auto"/>
            </w:tcBorders>
            <w:shd w:val="clear" w:color="auto" w:fill="auto"/>
            <w:vAlign w:val="bottom"/>
            <w:hideMark/>
          </w:tcPr>
          <w:p w14:paraId="03C43C07"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SST Security</w:t>
            </w:r>
          </w:p>
        </w:tc>
        <w:tc>
          <w:tcPr>
            <w:tcW w:w="694" w:type="pct"/>
            <w:tcBorders>
              <w:top w:val="nil"/>
              <w:left w:val="nil"/>
              <w:bottom w:val="single" w:sz="4" w:space="0" w:color="auto"/>
              <w:right w:val="single" w:sz="4" w:space="0" w:color="auto"/>
            </w:tcBorders>
            <w:shd w:val="clear" w:color="auto" w:fill="auto"/>
            <w:vAlign w:val="bottom"/>
            <w:hideMark/>
          </w:tcPr>
          <w:p w14:paraId="1A3F7B8A"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541" w:type="pct"/>
            <w:tcBorders>
              <w:top w:val="nil"/>
              <w:left w:val="nil"/>
              <w:bottom w:val="single" w:sz="4" w:space="0" w:color="auto"/>
              <w:right w:val="single" w:sz="4" w:space="0" w:color="auto"/>
            </w:tcBorders>
            <w:shd w:val="clear" w:color="auto" w:fill="auto"/>
            <w:vAlign w:val="bottom"/>
            <w:hideMark/>
          </w:tcPr>
          <w:p w14:paraId="107309F1" w14:textId="77777777" w:rsidR="006D4574" w:rsidRPr="00E11AAF" w:rsidRDefault="006D4574" w:rsidP="006D4574">
            <w:pPr>
              <w:spacing w:after="0" w:line="240" w:lineRule="auto"/>
              <w:jc w:val="center"/>
              <w:rPr>
                <w:rFonts w:ascii="Arial" w:hAnsi="Arial" w:cs="Arial"/>
                <w:color w:val="000000"/>
                <w:sz w:val="16"/>
                <w:szCs w:val="16"/>
                <w:lang w:eastAsia="en-ZA"/>
              </w:rPr>
            </w:pPr>
            <w:r w:rsidRPr="00E11AAF">
              <w:rPr>
                <w:rFonts w:ascii="Arial" w:hAnsi="Arial" w:cs="Arial"/>
                <w:color w:val="000000"/>
                <w:sz w:val="16"/>
                <w:szCs w:val="16"/>
                <w:lang w:eastAsia="en-ZA"/>
              </w:rPr>
              <w:t>No</w:t>
            </w:r>
          </w:p>
        </w:tc>
        <w:tc>
          <w:tcPr>
            <w:tcW w:w="694" w:type="pct"/>
            <w:tcBorders>
              <w:top w:val="nil"/>
              <w:left w:val="nil"/>
              <w:bottom w:val="single" w:sz="4" w:space="0" w:color="auto"/>
              <w:right w:val="single" w:sz="4" w:space="0" w:color="auto"/>
            </w:tcBorders>
            <w:shd w:val="clear" w:color="auto" w:fill="auto"/>
            <w:noWrap/>
            <w:vAlign w:val="bottom"/>
            <w:hideMark/>
          </w:tcPr>
          <w:p w14:paraId="28512DDB" w14:textId="77777777" w:rsidR="006D4574" w:rsidRPr="00E11AAF" w:rsidRDefault="006D4574" w:rsidP="006D4574">
            <w:pPr>
              <w:spacing w:after="0" w:line="240" w:lineRule="auto"/>
              <w:jc w:val="right"/>
              <w:rPr>
                <w:rFonts w:ascii="Arial" w:hAnsi="Arial" w:cs="Arial"/>
                <w:color w:val="000000"/>
                <w:sz w:val="16"/>
                <w:szCs w:val="16"/>
                <w:lang w:eastAsia="en-ZA"/>
              </w:rPr>
            </w:pPr>
            <w:r>
              <w:rPr>
                <w:rFonts w:ascii="Arial" w:hAnsi="Arial" w:cs="Arial"/>
                <w:color w:val="000000"/>
                <w:sz w:val="16"/>
                <w:szCs w:val="16"/>
                <w:lang w:eastAsia="en-ZA"/>
              </w:rPr>
              <w:t xml:space="preserve">     </w:t>
            </w:r>
            <w:r w:rsidRPr="00E11AAF">
              <w:rPr>
                <w:rFonts w:ascii="Arial" w:hAnsi="Arial" w:cs="Arial"/>
                <w:color w:val="000000"/>
                <w:sz w:val="16"/>
                <w:szCs w:val="16"/>
                <w:lang w:eastAsia="en-ZA"/>
              </w:rPr>
              <w:t xml:space="preserve">115 200,00 </w:t>
            </w:r>
          </w:p>
        </w:tc>
      </w:tr>
      <w:tr w:rsidR="006D4574" w:rsidRPr="00FF2964" w14:paraId="0E5BF29B" w14:textId="77777777" w:rsidTr="006D4574">
        <w:trPr>
          <w:trHeight w:val="300"/>
        </w:trPr>
        <w:tc>
          <w:tcPr>
            <w:tcW w:w="2298" w:type="pct"/>
            <w:gridSpan w:val="4"/>
            <w:tcBorders>
              <w:top w:val="nil"/>
              <w:left w:val="single" w:sz="4" w:space="0" w:color="auto"/>
              <w:bottom w:val="single" w:sz="4" w:space="0" w:color="auto"/>
              <w:right w:val="nil"/>
            </w:tcBorders>
            <w:shd w:val="clear" w:color="auto" w:fill="auto"/>
            <w:noWrap/>
            <w:vAlign w:val="bottom"/>
            <w:hideMark/>
          </w:tcPr>
          <w:p w14:paraId="68728C99" w14:textId="77777777" w:rsidR="006D4574" w:rsidRPr="00E11AAF" w:rsidRDefault="006D4574" w:rsidP="006D4574">
            <w:pPr>
              <w:spacing w:after="0" w:line="240" w:lineRule="auto"/>
              <w:rPr>
                <w:rFonts w:ascii="Arial" w:hAnsi="Arial" w:cs="Arial"/>
                <w:b/>
                <w:bCs/>
                <w:color w:val="000000"/>
                <w:sz w:val="16"/>
                <w:szCs w:val="16"/>
                <w:lang w:eastAsia="en-ZA"/>
              </w:rPr>
            </w:pPr>
            <w:r w:rsidRPr="00E11AAF">
              <w:rPr>
                <w:rFonts w:ascii="Arial" w:hAnsi="Arial" w:cs="Arial"/>
                <w:b/>
                <w:bCs/>
                <w:color w:val="000000"/>
                <w:sz w:val="16"/>
                <w:szCs w:val="16"/>
                <w:lang w:eastAsia="en-ZA"/>
              </w:rPr>
              <w:t>Total</w:t>
            </w:r>
          </w:p>
        </w:tc>
        <w:tc>
          <w:tcPr>
            <w:tcW w:w="772" w:type="pct"/>
            <w:tcBorders>
              <w:top w:val="nil"/>
              <w:left w:val="nil"/>
              <w:bottom w:val="single" w:sz="4" w:space="0" w:color="auto"/>
              <w:right w:val="nil"/>
            </w:tcBorders>
            <w:shd w:val="clear" w:color="auto" w:fill="auto"/>
            <w:noWrap/>
            <w:vAlign w:val="bottom"/>
            <w:hideMark/>
          </w:tcPr>
          <w:p w14:paraId="0D88C238"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single" w:sz="4" w:space="0" w:color="auto"/>
              <w:right w:val="nil"/>
            </w:tcBorders>
            <w:shd w:val="clear" w:color="auto" w:fill="auto"/>
            <w:noWrap/>
            <w:vAlign w:val="bottom"/>
            <w:hideMark/>
          </w:tcPr>
          <w:p w14:paraId="528FA2C1"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541" w:type="pct"/>
            <w:tcBorders>
              <w:top w:val="nil"/>
              <w:left w:val="nil"/>
              <w:bottom w:val="single" w:sz="4" w:space="0" w:color="auto"/>
              <w:right w:val="nil"/>
            </w:tcBorders>
            <w:shd w:val="clear" w:color="auto" w:fill="auto"/>
            <w:noWrap/>
            <w:vAlign w:val="bottom"/>
            <w:hideMark/>
          </w:tcPr>
          <w:p w14:paraId="6B6399BB" w14:textId="77777777" w:rsidR="006D4574" w:rsidRPr="00E11AAF" w:rsidRDefault="006D4574" w:rsidP="006D4574">
            <w:pPr>
              <w:spacing w:after="0" w:line="240" w:lineRule="auto"/>
              <w:rPr>
                <w:rFonts w:ascii="Arial" w:hAnsi="Arial" w:cs="Arial"/>
                <w:color w:val="000000"/>
                <w:sz w:val="16"/>
                <w:szCs w:val="16"/>
                <w:lang w:eastAsia="en-ZA"/>
              </w:rPr>
            </w:pPr>
            <w:r w:rsidRPr="00E11AAF">
              <w:rPr>
                <w:rFonts w:ascii="Arial" w:hAnsi="Arial" w:cs="Arial"/>
                <w:color w:val="000000"/>
                <w:sz w:val="16"/>
                <w:szCs w:val="16"/>
                <w:lang w:eastAsia="en-ZA"/>
              </w:rPr>
              <w:t> </w:t>
            </w:r>
          </w:p>
        </w:tc>
        <w:tc>
          <w:tcPr>
            <w:tcW w:w="694" w:type="pct"/>
            <w:tcBorders>
              <w:top w:val="nil"/>
              <w:left w:val="nil"/>
              <w:bottom w:val="double" w:sz="6" w:space="0" w:color="auto"/>
              <w:right w:val="single" w:sz="4" w:space="0" w:color="auto"/>
            </w:tcBorders>
            <w:shd w:val="clear" w:color="auto" w:fill="auto"/>
            <w:noWrap/>
            <w:vAlign w:val="bottom"/>
            <w:hideMark/>
          </w:tcPr>
          <w:p w14:paraId="670D900B" w14:textId="77777777" w:rsidR="006D4574" w:rsidRPr="00E11AAF" w:rsidRDefault="006D4574" w:rsidP="006D4574">
            <w:pPr>
              <w:spacing w:after="0" w:line="240" w:lineRule="auto"/>
              <w:jc w:val="right"/>
              <w:rPr>
                <w:rFonts w:ascii="Arial" w:hAnsi="Arial" w:cs="Arial"/>
                <w:b/>
                <w:bCs/>
                <w:color w:val="000000"/>
                <w:sz w:val="16"/>
                <w:szCs w:val="16"/>
                <w:lang w:eastAsia="en-ZA"/>
              </w:rPr>
            </w:pPr>
            <w:r>
              <w:rPr>
                <w:rFonts w:ascii="Arial" w:hAnsi="Arial" w:cs="Arial"/>
                <w:b/>
                <w:bCs/>
                <w:color w:val="000000"/>
                <w:sz w:val="16"/>
                <w:szCs w:val="16"/>
                <w:lang w:eastAsia="en-ZA"/>
              </w:rPr>
              <w:t xml:space="preserve">    </w:t>
            </w:r>
            <w:r w:rsidRPr="00E11AAF">
              <w:rPr>
                <w:rFonts w:ascii="Arial" w:hAnsi="Arial" w:cs="Arial"/>
                <w:b/>
                <w:bCs/>
                <w:color w:val="000000"/>
                <w:sz w:val="16"/>
                <w:szCs w:val="16"/>
                <w:lang w:eastAsia="en-ZA"/>
              </w:rPr>
              <w:t xml:space="preserve"> 235 992,74 </w:t>
            </w:r>
          </w:p>
        </w:tc>
      </w:tr>
    </w:tbl>
    <w:p w14:paraId="7876DA67" w14:textId="77777777" w:rsidR="006D4574" w:rsidRPr="00FF2964" w:rsidRDefault="006D4574" w:rsidP="006D4574">
      <w:pPr>
        <w:spacing w:after="0" w:line="240" w:lineRule="auto"/>
        <w:rPr>
          <w:rFonts w:ascii="Arial" w:hAnsi="Arial" w:cs="Arial"/>
          <w:color w:val="000000"/>
          <w:lang w:eastAsia="en-ZA"/>
        </w:rPr>
      </w:pPr>
    </w:p>
    <w:p w14:paraId="02A5A72B" w14:textId="77777777" w:rsidR="006D4574" w:rsidRPr="00FF2964" w:rsidRDefault="006D4574" w:rsidP="006D4574">
      <w:pPr>
        <w:spacing w:after="0" w:line="240" w:lineRule="auto"/>
        <w:rPr>
          <w:rFonts w:ascii="Arial" w:hAnsi="Arial" w:cs="Arial"/>
          <w:b/>
          <w:color w:val="000000"/>
          <w:lang w:eastAsia="en-ZA"/>
        </w:rPr>
      </w:pPr>
      <w:r w:rsidRPr="00FF2964">
        <w:rPr>
          <w:rFonts w:ascii="Arial" w:hAnsi="Arial" w:cs="Arial"/>
          <w:b/>
          <w:color w:val="000000"/>
          <w:lang w:eastAsia="en-ZA"/>
        </w:rPr>
        <w:t>The impact of the finding</w:t>
      </w:r>
    </w:p>
    <w:p w14:paraId="280AD8F1" w14:textId="77777777" w:rsidR="006D4574" w:rsidRPr="00FF2964" w:rsidRDefault="006D4574" w:rsidP="006D4574">
      <w:pPr>
        <w:spacing w:after="0" w:line="240" w:lineRule="auto"/>
        <w:ind w:left="426" w:hanging="426"/>
        <w:rPr>
          <w:rFonts w:ascii="Arial" w:hAnsi="Arial" w:cs="Arial"/>
          <w:b/>
          <w:color w:val="000000"/>
          <w:lang w:eastAsia="en-ZA"/>
        </w:rPr>
      </w:pPr>
    </w:p>
    <w:p w14:paraId="4331517F"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This results in non-compliance with the Public Service Act section 30(1).</w:t>
      </w:r>
    </w:p>
    <w:p w14:paraId="56104B9A" w14:textId="77777777" w:rsidR="006D4574" w:rsidRPr="00FF2964" w:rsidRDefault="006D4574" w:rsidP="006D4574">
      <w:pPr>
        <w:pStyle w:val="NormalWeb"/>
        <w:keepNext/>
        <w:spacing w:before="0" w:beforeAutospacing="0" w:after="0" w:afterAutospacing="0"/>
        <w:rPr>
          <w:rFonts w:ascii="Arial" w:hAnsi="Arial" w:cs="Arial"/>
          <w:color w:val="000000"/>
          <w:sz w:val="22"/>
          <w:szCs w:val="22"/>
        </w:rPr>
      </w:pPr>
    </w:p>
    <w:p w14:paraId="4A314450" w14:textId="77777777" w:rsidR="006D4574" w:rsidRPr="00FF2964" w:rsidRDefault="006D4574" w:rsidP="006D4574">
      <w:pPr>
        <w:spacing w:after="0" w:line="240" w:lineRule="auto"/>
        <w:jc w:val="both"/>
        <w:rPr>
          <w:rFonts w:ascii="Arial" w:hAnsi="Arial" w:cs="Arial"/>
        </w:rPr>
      </w:pPr>
      <w:r w:rsidRPr="00FF2964">
        <w:rPr>
          <w:rFonts w:ascii="Arial" w:hAnsi="Arial" w:cs="Arial"/>
          <w:b/>
          <w:bCs/>
        </w:rPr>
        <w:t>Internal control deficiency</w:t>
      </w:r>
    </w:p>
    <w:p w14:paraId="5F168415" w14:textId="77777777" w:rsidR="006D4574" w:rsidRPr="00FF2964" w:rsidRDefault="006D4574" w:rsidP="006D4574">
      <w:pPr>
        <w:spacing w:after="0" w:line="240" w:lineRule="auto"/>
        <w:jc w:val="both"/>
        <w:rPr>
          <w:rFonts w:ascii="Arial" w:hAnsi="Arial" w:cs="Arial"/>
          <w:lang w:val="en-GB"/>
        </w:rPr>
      </w:pPr>
    </w:p>
    <w:p w14:paraId="7DD5FD5B" w14:textId="77777777" w:rsidR="006D4574" w:rsidRPr="00FF2964" w:rsidRDefault="006D4574" w:rsidP="006D4574">
      <w:pPr>
        <w:spacing w:after="0" w:line="240" w:lineRule="auto"/>
        <w:jc w:val="both"/>
        <w:rPr>
          <w:rFonts w:ascii="Arial" w:hAnsi="Arial" w:cs="Arial"/>
          <w:lang w:val="en-GB"/>
        </w:rPr>
      </w:pPr>
      <w:r w:rsidRPr="00FF2964">
        <w:rPr>
          <w:rFonts w:ascii="Arial" w:hAnsi="Arial" w:cs="Arial"/>
          <w:lang w:val="en-GB"/>
        </w:rPr>
        <w:t>Reason for the deviation:</w:t>
      </w:r>
    </w:p>
    <w:p w14:paraId="15658333" w14:textId="77777777" w:rsidR="006D4574" w:rsidRPr="00FF2964" w:rsidRDefault="006D4574" w:rsidP="006D4574">
      <w:pPr>
        <w:spacing w:after="0" w:line="240" w:lineRule="auto"/>
        <w:jc w:val="both"/>
        <w:rPr>
          <w:rFonts w:ascii="Arial" w:hAnsi="Arial" w:cs="Arial"/>
          <w:lang w:val="en-GB"/>
        </w:rPr>
      </w:pPr>
    </w:p>
    <w:p w14:paraId="7266E7CF" w14:textId="77777777" w:rsidR="006D4574" w:rsidRDefault="006D4574" w:rsidP="006D4574">
      <w:pPr>
        <w:spacing w:after="0" w:line="240" w:lineRule="auto"/>
        <w:rPr>
          <w:rFonts w:ascii="Arial" w:hAnsi="Arial" w:cs="Arial"/>
          <w:color w:val="000000"/>
        </w:rPr>
      </w:pPr>
      <w:r w:rsidRPr="00FF2964">
        <w:rPr>
          <w:rFonts w:ascii="Arial" w:hAnsi="Arial" w:cs="Arial"/>
          <w:color w:val="000000"/>
        </w:rPr>
        <w:t>Proper controls were not designed and implemented to ensure compliance with the Public Service Act</w:t>
      </w:r>
    </w:p>
    <w:p w14:paraId="70D7D773" w14:textId="77777777" w:rsidR="006D4574" w:rsidRPr="00FF2964" w:rsidRDefault="006D4574" w:rsidP="006D4574">
      <w:pPr>
        <w:spacing w:after="0" w:line="240" w:lineRule="auto"/>
        <w:jc w:val="both"/>
        <w:rPr>
          <w:rFonts w:ascii="Arial" w:hAnsi="Arial" w:cs="Arial"/>
          <w:color w:val="000000"/>
        </w:rPr>
      </w:pPr>
    </w:p>
    <w:p w14:paraId="23713C4F" w14:textId="77777777" w:rsidR="006D4574" w:rsidRPr="00FF2964" w:rsidRDefault="006D4574" w:rsidP="006D4574">
      <w:pPr>
        <w:spacing w:after="0" w:line="240" w:lineRule="auto"/>
        <w:rPr>
          <w:rFonts w:ascii="Arial" w:hAnsi="Arial" w:cs="Arial"/>
          <w:lang w:val="en-GB"/>
        </w:rPr>
      </w:pPr>
      <w:r w:rsidRPr="00FF2964">
        <w:rPr>
          <w:rFonts w:ascii="Arial" w:hAnsi="Arial" w:cs="Arial"/>
          <w:lang w:val="en-GB"/>
        </w:rPr>
        <w:t>Based on the aforementioned the matter is as a result of the following internal control deficiency:</w:t>
      </w:r>
    </w:p>
    <w:p w14:paraId="4A235AF8" w14:textId="77777777" w:rsidR="006D4574" w:rsidRDefault="006D4574" w:rsidP="006D4574">
      <w:pPr>
        <w:spacing w:after="0" w:line="240" w:lineRule="auto"/>
        <w:jc w:val="both"/>
        <w:rPr>
          <w:rFonts w:ascii="Arial" w:hAnsi="Arial" w:cs="Arial"/>
        </w:rPr>
      </w:pPr>
    </w:p>
    <w:p w14:paraId="4965C5BE" w14:textId="77777777" w:rsidR="006D4574" w:rsidRDefault="006D4574" w:rsidP="006D4574">
      <w:pPr>
        <w:spacing w:after="0" w:line="240" w:lineRule="auto"/>
        <w:jc w:val="both"/>
        <w:rPr>
          <w:rFonts w:ascii="Arial" w:hAnsi="Arial" w:cs="Arial"/>
          <w:i/>
          <w:color w:val="000000"/>
          <w:lang w:eastAsia="en-ZA"/>
        </w:rPr>
      </w:pPr>
      <w:r w:rsidRPr="00FF2964">
        <w:rPr>
          <w:rFonts w:ascii="Arial" w:hAnsi="Arial" w:cs="Arial"/>
          <w:i/>
          <w:color w:val="000000"/>
          <w:lang w:eastAsia="en-ZA"/>
        </w:rPr>
        <w:t xml:space="preserve">Financial and performance management: </w:t>
      </w:r>
    </w:p>
    <w:p w14:paraId="605FE835" w14:textId="77777777" w:rsidR="006D4574" w:rsidRPr="00FF2964" w:rsidRDefault="006D4574" w:rsidP="006D4574">
      <w:pPr>
        <w:spacing w:after="0" w:line="240" w:lineRule="auto"/>
        <w:jc w:val="both"/>
        <w:rPr>
          <w:rFonts w:ascii="Arial" w:hAnsi="Arial" w:cs="Arial"/>
          <w:i/>
          <w:color w:val="000000"/>
          <w:lang w:eastAsia="en-ZA"/>
        </w:rPr>
      </w:pPr>
    </w:p>
    <w:p w14:paraId="5A5C1F74"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Review and monitor compliance with applicable laws and regulations</w:t>
      </w:r>
    </w:p>
    <w:p w14:paraId="1B2F9C0E" w14:textId="77777777" w:rsidR="006D4574" w:rsidRPr="00FF2964" w:rsidRDefault="006D4574" w:rsidP="006D4574">
      <w:pPr>
        <w:spacing w:after="0" w:line="240" w:lineRule="auto"/>
        <w:jc w:val="both"/>
        <w:rPr>
          <w:rFonts w:ascii="Arial" w:hAnsi="Arial" w:cs="Arial"/>
          <w:color w:val="000000"/>
          <w:lang w:eastAsia="en-ZA"/>
        </w:rPr>
      </w:pPr>
      <w:r w:rsidRPr="00FF2964">
        <w:rPr>
          <w:rFonts w:ascii="Arial" w:hAnsi="Arial" w:cs="Arial"/>
          <w:lang w:eastAsia="en-ZA"/>
        </w:rPr>
        <w:t xml:space="preserve">Management did not design and implement proper controls to ensure that employees complied with Public Service Act </w:t>
      </w:r>
      <w:r w:rsidRPr="00FF2964">
        <w:rPr>
          <w:rFonts w:ascii="Arial" w:hAnsi="Arial" w:cs="Arial"/>
          <w:color w:val="000000"/>
          <w:lang w:eastAsia="en-ZA"/>
        </w:rPr>
        <w:t>section 30(1).</w:t>
      </w:r>
    </w:p>
    <w:p w14:paraId="0C8282AE" w14:textId="77777777" w:rsidR="006D4574" w:rsidRDefault="006D4574" w:rsidP="006D4574">
      <w:pPr>
        <w:spacing w:after="0" w:line="240" w:lineRule="auto"/>
        <w:jc w:val="both"/>
        <w:rPr>
          <w:rFonts w:ascii="Arial" w:hAnsi="Arial" w:cs="Arial"/>
          <w:color w:val="000000"/>
          <w:lang w:eastAsia="en-ZA"/>
        </w:rPr>
      </w:pPr>
      <w:r w:rsidRPr="00FF2964">
        <w:rPr>
          <w:rFonts w:ascii="Arial" w:hAnsi="Arial" w:cs="Arial"/>
          <w:color w:val="000000"/>
          <w:lang w:eastAsia="en-ZA"/>
        </w:rPr>
        <w:t xml:space="preserve"> </w:t>
      </w:r>
    </w:p>
    <w:p w14:paraId="05DC0C87" w14:textId="77777777" w:rsidR="006D4574" w:rsidRDefault="006D4574" w:rsidP="006D4574">
      <w:pPr>
        <w:spacing w:after="0" w:line="240" w:lineRule="auto"/>
        <w:jc w:val="both"/>
        <w:rPr>
          <w:rFonts w:ascii="Arial" w:hAnsi="Arial" w:cs="Arial"/>
          <w:color w:val="000000"/>
          <w:lang w:eastAsia="en-ZA"/>
        </w:rPr>
      </w:pPr>
    </w:p>
    <w:p w14:paraId="65D95D2D" w14:textId="77777777" w:rsidR="006D4574" w:rsidRPr="00FF2964" w:rsidRDefault="006D4574" w:rsidP="006D4574">
      <w:pPr>
        <w:spacing w:after="0" w:line="240" w:lineRule="auto"/>
        <w:jc w:val="both"/>
        <w:rPr>
          <w:rFonts w:ascii="Arial" w:hAnsi="Arial" w:cs="Arial"/>
          <w:iCs/>
        </w:rPr>
      </w:pPr>
    </w:p>
    <w:p w14:paraId="5ED861C9" w14:textId="77777777" w:rsidR="006D4574" w:rsidRPr="00FF2964" w:rsidRDefault="006D4574" w:rsidP="006D4574">
      <w:pPr>
        <w:spacing w:after="0" w:line="240" w:lineRule="auto"/>
        <w:rPr>
          <w:rFonts w:ascii="Arial" w:hAnsi="Arial" w:cs="Arial"/>
          <w:b/>
        </w:rPr>
      </w:pPr>
      <w:r w:rsidRPr="00FF2964">
        <w:rPr>
          <w:rFonts w:ascii="Arial" w:hAnsi="Arial" w:cs="Arial"/>
          <w:b/>
        </w:rPr>
        <w:t>Recommendation</w:t>
      </w:r>
    </w:p>
    <w:p w14:paraId="2E2C3F13" w14:textId="77777777" w:rsidR="006D4574" w:rsidRDefault="006D4574" w:rsidP="006D4574">
      <w:pPr>
        <w:spacing w:after="0" w:line="240" w:lineRule="auto"/>
        <w:jc w:val="both"/>
        <w:rPr>
          <w:rFonts w:ascii="Arial" w:hAnsi="Arial" w:cs="Arial"/>
          <w:color w:val="000000"/>
        </w:rPr>
      </w:pPr>
    </w:p>
    <w:p w14:paraId="727C9AAF" w14:textId="77777777" w:rsidR="006D4574" w:rsidRPr="00FF2964" w:rsidRDefault="006D4574" w:rsidP="006D4574">
      <w:pPr>
        <w:spacing w:after="0" w:line="240" w:lineRule="auto"/>
        <w:jc w:val="both"/>
        <w:rPr>
          <w:rFonts w:ascii="Arial" w:hAnsi="Arial" w:cs="Arial"/>
          <w:color w:val="000000"/>
        </w:rPr>
      </w:pPr>
      <w:r w:rsidRPr="00FF2964">
        <w:rPr>
          <w:rFonts w:ascii="Arial" w:hAnsi="Arial" w:cs="Arial"/>
          <w:color w:val="000000"/>
        </w:rPr>
        <w:t>Management must ensure that:</w:t>
      </w:r>
    </w:p>
    <w:p w14:paraId="31472329" w14:textId="77777777"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a) </w:t>
      </w:r>
      <w:r>
        <w:rPr>
          <w:rFonts w:ascii="Arial" w:hAnsi="Arial" w:cs="Arial"/>
          <w:color w:val="000000"/>
        </w:rPr>
        <w:tab/>
      </w:r>
      <w:r w:rsidRPr="00FF2964">
        <w:rPr>
          <w:rFonts w:ascii="Arial" w:hAnsi="Arial" w:cs="Arial"/>
          <w:color w:val="000000"/>
        </w:rPr>
        <w:t xml:space="preserve">For contracts awarded before 01 August 2016 </w:t>
      </w:r>
      <w:r w:rsidRPr="00FF2964">
        <w:rPr>
          <w:rFonts w:ascii="Arial" w:hAnsi="Arial" w:cs="Arial"/>
        </w:rPr>
        <w:t>employees submit proof to the department that either one of the following actions has been taken by 01 February 2017:</w:t>
      </w:r>
    </w:p>
    <w:p w14:paraId="111CB1D7" w14:textId="77777777" w:rsidR="006D4574" w:rsidRPr="00FF2964" w:rsidRDefault="006D4574" w:rsidP="006D4574">
      <w:pPr>
        <w:spacing w:after="0" w:line="240" w:lineRule="auto"/>
        <w:ind w:left="1134" w:hanging="567"/>
        <w:rPr>
          <w:rFonts w:ascii="Arial" w:hAnsi="Arial" w:cs="Arial"/>
        </w:rPr>
      </w:pPr>
      <w:proofErr w:type="spellStart"/>
      <w:r w:rsidRPr="00FF2964">
        <w:rPr>
          <w:rFonts w:ascii="Arial" w:hAnsi="Arial" w:cs="Arial"/>
        </w:rPr>
        <w:t>i</w:t>
      </w:r>
      <w:proofErr w:type="spellEnd"/>
      <w:r w:rsidRPr="00FF2964">
        <w:rPr>
          <w:rFonts w:ascii="Arial" w:hAnsi="Arial" w:cs="Arial"/>
        </w:rPr>
        <w:t xml:space="preserve">) </w:t>
      </w:r>
      <w:r>
        <w:rPr>
          <w:rFonts w:ascii="Arial" w:hAnsi="Arial" w:cs="Arial"/>
        </w:rPr>
        <w:tab/>
      </w:r>
      <w:proofErr w:type="gramStart"/>
      <w:r w:rsidRPr="00FF2964">
        <w:rPr>
          <w:rFonts w:ascii="Arial" w:hAnsi="Arial" w:cs="Arial"/>
        </w:rPr>
        <w:t>the</w:t>
      </w:r>
      <w:proofErr w:type="gramEnd"/>
      <w:r w:rsidRPr="00FF2964">
        <w:rPr>
          <w:rFonts w:ascii="Arial" w:hAnsi="Arial" w:cs="Arial"/>
        </w:rPr>
        <w:t xml:space="preserve"> contract has been cancelled;</w:t>
      </w:r>
    </w:p>
    <w:p w14:paraId="14DF45B2"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 </w:t>
      </w:r>
      <w:r>
        <w:rPr>
          <w:rFonts w:ascii="Arial" w:hAnsi="Arial" w:cs="Arial"/>
        </w:rPr>
        <w:tab/>
      </w:r>
      <w:proofErr w:type="gramStart"/>
      <w:r w:rsidRPr="00FF2964">
        <w:rPr>
          <w:rFonts w:ascii="Arial" w:hAnsi="Arial" w:cs="Arial"/>
        </w:rPr>
        <w:t>the</w:t>
      </w:r>
      <w:proofErr w:type="gramEnd"/>
      <w:r w:rsidRPr="00FF2964">
        <w:rPr>
          <w:rFonts w:ascii="Arial" w:hAnsi="Arial" w:cs="Arial"/>
        </w:rPr>
        <w:t xml:space="preserve"> official has resigned from being a director of the company; or</w:t>
      </w:r>
    </w:p>
    <w:p w14:paraId="5481872B" w14:textId="77777777" w:rsidR="006D4574" w:rsidRPr="00FF2964" w:rsidRDefault="006D4574" w:rsidP="006D4574">
      <w:pPr>
        <w:spacing w:after="0" w:line="240" w:lineRule="auto"/>
        <w:ind w:left="1134" w:hanging="567"/>
        <w:rPr>
          <w:rFonts w:ascii="Arial" w:hAnsi="Arial" w:cs="Arial"/>
        </w:rPr>
      </w:pPr>
      <w:r w:rsidRPr="00FF2964">
        <w:rPr>
          <w:rFonts w:ascii="Arial" w:hAnsi="Arial" w:cs="Arial"/>
        </w:rPr>
        <w:t xml:space="preserve">iii) </w:t>
      </w:r>
      <w:r>
        <w:rPr>
          <w:rFonts w:ascii="Arial" w:hAnsi="Arial" w:cs="Arial"/>
        </w:rPr>
        <w:tab/>
      </w:r>
      <w:proofErr w:type="gramStart"/>
      <w:r w:rsidRPr="00FF2964">
        <w:rPr>
          <w:rFonts w:ascii="Arial" w:hAnsi="Arial" w:cs="Arial"/>
        </w:rPr>
        <w:t>the</w:t>
      </w:r>
      <w:proofErr w:type="gramEnd"/>
      <w:r w:rsidRPr="00FF2964">
        <w:rPr>
          <w:rFonts w:ascii="Arial" w:hAnsi="Arial" w:cs="Arial"/>
        </w:rPr>
        <w:t xml:space="preserve"> official has resigned from public service</w:t>
      </w:r>
    </w:p>
    <w:p w14:paraId="082B5DBB" w14:textId="77777777" w:rsidR="006D4574" w:rsidRPr="00FF2964" w:rsidRDefault="006D4574" w:rsidP="006D4574">
      <w:pPr>
        <w:spacing w:after="0" w:line="240" w:lineRule="auto"/>
        <w:ind w:left="567" w:hanging="567"/>
        <w:rPr>
          <w:rFonts w:ascii="Arial" w:hAnsi="Arial" w:cs="Arial"/>
        </w:rPr>
      </w:pPr>
    </w:p>
    <w:p w14:paraId="02B79200" w14:textId="77777777" w:rsidR="006D4574" w:rsidRPr="00FF2964" w:rsidRDefault="006D4574" w:rsidP="006D4574">
      <w:pPr>
        <w:spacing w:after="0" w:line="240" w:lineRule="auto"/>
        <w:ind w:left="567" w:hanging="567"/>
        <w:rPr>
          <w:rFonts w:ascii="Arial" w:hAnsi="Arial" w:cs="Arial"/>
          <w:color w:val="000000"/>
        </w:rPr>
      </w:pPr>
      <w:r w:rsidRPr="00FF2964">
        <w:rPr>
          <w:rFonts w:ascii="Arial" w:hAnsi="Arial" w:cs="Arial"/>
          <w:color w:val="000000"/>
        </w:rPr>
        <w:t xml:space="preserve">b) </w:t>
      </w:r>
      <w:r>
        <w:rPr>
          <w:rFonts w:ascii="Arial" w:hAnsi="Arial" w:cs="Arial"/>
          <w:color w:val="000000"/>
        </w:rPr>
        <w:tab/>
      </w:r>
      <w:r w:rsidRPr="00FF2964">
        <w:rPr>
          <w:rFonts w:ascii="Arial" w:hAnsi="Arial" w:cs="Arial"/>
          <w:color w:val="000000"/>
        </w:rPr>
        <w:t>Action is taken against officials who were awarded contracts after 01 August 2016 as this contravenes the public service code of conduct</w:t>
      </w:r>
    </w:p>
    <w:p w14:paraId="5768ACEA" w14:textId="77777777" w:rsidR="006D4574" w:rsidRPr="00FF2964" w:rsidRDefault="006D4574" w:rsidP="006D4574">
      <w:pPr>
        <w:spacing w:after="0" w:line="240" w:lineRule="auto"/>
        <w:ind w:left="567" w:hanging="567"/>
        <w:rPr>
          <w:rFonts w:ascii="Arial" w:hAnsi="Arial" w:cs="Arial"/>
        </w:rPr>
      </w:pPr>
    </w:p>
    <w:p w14:paraId="65BE7F93" w14:textId="77777777" w:rsidR="006D4574" w:rsidRPr="00FF2964" w:rsidRDefault="006D4574" w:rsidP="006D4574">
      <w:pPr>
        <w:spacing w:after="0" w:line="240" w:lineRule="auto"/>
        <w:ind w:left="567" w:hanging="567"/>
        <w:jc w:val="both"/>
        <w:rPr>
          <w:rFonts w:ascii="Arial" w:hAnsi="Arial" w:cs="Arial"/>
          <w:color w:val="000000"/>
        </w:rPr>
      </w:pPr>
      <w:r w:rsidRPr="00FF2964">
        <w:rPr>
          <w:rFonts w:ascii="Arial" w:hAnsi="Arial" w:cs="Arial"/>
          <w:color w:val="000000"/>
        </w:rPr>
        <w:t xml:space="preserve">c) </w:t>
      </w:r>
      <w:r>
        <w:rPr>
          <w:rFonts w:ascii="Arial" w:hAnsi="Arial" w:cs="Arial"/>
          <w:color w:val="000000"/>
        </w:rPr>
        <w:tab/>
      </w:r>
      <w:r w:rsidRPr="00FF2964">
        <w:rPr>
          <w:rFonts w:ascii="Arial" w:hAnsi="Arial" w:cs="Arial"/>
          <w:color w:val="000000"/>
        </w:rPr>
        <w:t>Proper controls are designed and implemented to ensure compliance with the Public Service Act</w:t>
      </w:r>
    </w:p>
    <w:p w14:paraId="583110D4" w14:textId="77777777" w:rsidR="006D4574" w:rsidRDefault="006D4574" w:rsidP="006D4574">
      <w:pPr>
        <w:keepNext/>
        <w:spacing w:after="0" w:line="240" w:lineRule="auto"/>
        <w:jc w:val="both"/>
        <w:rPr>
          <w:rFonts w:ascii="Arial" w:hAnsi="Arial" w:cs="Arial"/>
        </w:rPr>
      </w:pPr>
    </w:p>
    <w:p w14:paraId="6D5F7A77" w14:textId="77777777" w:rsidR="006D4574" w:rsidRDefault="006D4574" w:rsidP="006D4574">
      <w:pPr>
        <w:keepNext/>
        <w:spacing w:after="0" w:line="240" w:lineRule="auto"/>
        <w:jc w:val="both"/>
        <w:rPr>
          <w:rFonts w:ascii="Arial" w:hAnsi="Arial" w:cs="Arial"/>
          <w:b/>
        </w:rPr>
      </w:pPr>
      <w:r>
        <w:rPr>
          <w:rFonts w:ascii="Arial" w:hAnsi="Arial" w:cs="Arial"/>
          <w:b/>
        </w:rPr>
        <w:t>Management response</w:t>
      </w:r>
    </w:p>
    <w:p w14:paraId="02EA2530" w14:textId="77777777" w:rsidR="006D4574" w:rsidRPr="00506AE8" w:rsidRDefault="006D4574" w:rsidP="006D4574">
      <w:pPr>
        <w:keepNext/>
        <w:spacing w:after="0" w:line="240" w:lineRule="auto"/>
        <w:jc w:val="both"/>
        <w:rPr>
          <w:rFonts w:ascii="Arial" w:hAnsi="Arial" w:cs="Arial"/>
          <w:b/>
        </w:rPr>
      </w:pPr>
    </w:p>
    <w:p w14:paraId="6BA162F3" w14:textId="77777777" w:rsidR="006D4574" w:rsidRPr="00FF2964" w:rsidRDefault="006D4574" w:rsidP="006D4574">
      <w:pPr>
        <w:keepNext/>
        <w:spacing w:after="0" w:line="240" w:lineRule="auto"/>
        <w:rPr>
          <w:rFonts w:ascii="Arial" w:hAnsi="Arial" w:cs="Arial"/>
        </w:rPr>
      </w:pPr>
      <w:r w:rsidRPr="00FF2964">
        <w:rPr>
          <w:rFonts w:ascii="Arial" w:hAnsi="Arial" w:cs="Arial"/>
        </w:rPr>
        <w:t>I am [not] in agreement with the finding for the following reasons [and supply the following/attached information in support of this]:</w:t>
      </w:r>
    </w:p>
    <w:p w14:paraId="295DED2E" w14:textId="77777777" w:rsidR="006D4574" w:rsidRPr="00FF2964" w:rsidRDefault="006D4574" w:rsidP="006D4574">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871"/>
      </w:tblGrid>
      <w:tr w:rsidR="006D4574" w:rsidRPr="00FF2964" w14:paraId="38E66144"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1360D3A8" w14:textId="77777777"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04A494A0" w14:textId="77777777" w:rsidR="006D4574" w:rsidRPr="00506AE8" w:rsidRDefault="006D4574" w:rsidP="006D4574">
            <w:pPr>
              <w:keepNext/>
              <w:spacing w:after="0" w:line="240" w:lineRule="auto"/>
              <w:jc w:val="both"/>
              <w:rPr>
                <w:rFonts w:ascii="Arial" w:hAnsi="Arial" w:cs="Arial"/>
                <w:b/>
                <w:bCs/>
                <w:sz w:val="18"/>
                <w:szCs w:val="18"/>
                <w:highlight w:val="lightGray"/>
              </w:rPr>
            </w:pPr>
            <w:r w:rsidRPr="00506AE8">
              <w:rPr>
                <w:rFonts w:ascii="Arial" w:hAnsi="Arial" w:cs="Arial"/>
                <w:b/>
                <w:bCs/>
                <w:sz w:val="18"/>
                <w:szCs w:val="18"/>
                <w:highlight w:val="lightGray"/>
              </w:rPr>
              <w:t>Response</w:t>
            </w:r>
          </w:p>
        </w:tc>
      </w:tr>
      <w:tr w:rsidR="006D4574" w:rsidRPr="00FF2964" w14:paraId="065F777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92E4EC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009244A1"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C81E0C8"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7777CDC"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5DFDB45B" w14:textId="77777777"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8FCFCFA" w14:textId="77777777" w:rsidR="006D4574" w:rsidRPr="00506AE8" w:rsidRDefault="006D4574" w:rsidP="006D4574">
            <w:pPr>
              <w:keepNext/>
              <w:spacing w:after="0" w:line="240" w:lineRule="auto"/>
              <w:jc w:val="both"/>
              <w:rPr>
                <w:rFonts w:ascii="Arial" w:hAnsi="Arial" w:cs="Arial"/>
                <w:b/>
                <w:bCs/>
                <w:sz w:val="18"/>
                <w:szCs w:val="18"/>
              </w:rPr>
            </w:pPr>
            <w:r w:rsidRPr="00506AE8">
              <w:rPr>
                <w:rFonts w:ascii="Arial" w:hAnsi="Arial" w:cs="Arial"/>
                <w:b/>
                <w:bCs/>
                <w:sz w:val="18"/>
                <w:szCs w:val="18"/>
              </w:rPr>
              <w:t>No</w:t>
            </w:r>
          </w:p>
        </w:tc>
      </w:tr>
      <w:tr w:rsidR="006D4574" w:rsidRPr="00FF2964" w14:paraId="044FB8F8"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D9929F4" w14:textId="77777777"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67EB528D" w14:textId="77777777"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49CACE0E"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98D950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177B952"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690D2D3E"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29D09FC4"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79B8D0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757F258E"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ED26DB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38DDA53"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33FD7DDE"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7CB6CFD0"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09C7C493"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4FCCECA1" w14:textId="77777777"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039EC34B" w14:textId="77777777" w:rsidR="006D4574" w:rsidRPr="00506AE8" w:rsidRDefault="006D4574" w:rsidP="006D4574">
            <w:pPr>
              <w:keepNext/>
              <w:spacing w:after="0" w:line="240" w:lineRule="auto"/>
              <w:jc w:val="both"/>
              <w:rPr>
                <w:rFonts w:ascii="Arial" w:hAnsi="Arial" w:cs="Arial"/>
                <w:b/>
                <w:sz w:val="18"/>
                <w:szCs w:val="18"/>
              </w:rPr>
            </w:pPr>
            <w:r w:rsidRPr="00506AE8">
              <w:rPr>
                <w:rFonts w:ascii="Arial" w:hAnsi="Arial" w:cs="Arial"/>
                <w:b/>
                <w:sz w:val="18"/>
                <w:szCs w:val="18"/>
              </w:rPr>
              <w:t>No</w:t>
            </w:r>
          </w:p>
        </w:tc>
      </w:tr>
      <w:tr w:rsidR="006D4574" w:rsidRPr="00FF2964" w14:paraId="4FF07B5D"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C4F47EA" w14:textId="77777777" w:rsidR="006D4574" w:rsidRPr="00506AE8"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8869E78" w14:textId="77777777" w:rsidR="006D4574" w:rsidRPr="00506AE8" w:rsidRDefault="006D4574" w:rsidP="006D4574">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3F7A3FDB"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357A2017"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57B99193" w14:textId="77777777" w:rsidR="006D4574" w:rsidRPr="00506AE8" w:rsidRDefault="006D4574" w:rsidP="006D4574">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051298BC"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26B28F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92DEA40"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61804F32"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17ED8BB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40FC34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5BC461EC"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529292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F16351E"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62006B81"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05CFD3B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571B94BA"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825972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525CA54"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14:paraId="74D0CCA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0F97C68" w14:textId="77777777"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E26575B" w14:textId="77777777"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2FF21307"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7D80AC7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9473B92"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 xml:space="preserve">If management does not agree with the root </w:t>
            </w:r>
            <w:proofErr w:type="gramStart"/>
            <w:r w:rsidRPr="00506AE8">
              <w:rPr>
                <w:rFonts w:ascii="Arial" w:hAnsi="Arial" w:cs="Arial"/>
                <w:sz w:val="18"/>
                <w:szCs w:val="18"/>
              </w:rPr>
              <w:t>cause</w:t>
            </w:r>
            <w:proofErr w:type="gramEnd"/>
            <w:r w:rsidRPr="00506AE8">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0CC505EA"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411BED1B"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C660004"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01B73BF"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38341525"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b/>
                <w:bCs/>
                <w:sz w:val="18"/>
                <w:szCs w:val="18"/>
              </w:rPr>
              <w:t>No</w:t>
            </w:r>
          </w:p>
        </w:tc>
      </w:tr>
      <w:tr w:rsidR="006D4574" w:rsidRPr="00FF2964" w14:paraId="01DDE26F"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676403AA" w14:textId="77777777" w:rsidR="006D4574" w:rsidRPr="00506AE8"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02ED8F51" w14:textId="77777777" w:rsidR="006D4574" w:rsidRPr="00506AE8" w:rsidRDefault="006D4574" w:rsidP="006D4574">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6E9FC1E2" w14:textId="77777777" w:rsidR="006D4574" w:rsidRPr="00506AE8" w:rsidRDefault="006D4574" w:rsidP="006D4574">
            <w:pPr>
              <w:keepNext/>
              <w:spacing w:after="0" w:line="240" w:lineRule="auto"/>
              <w:jc w:val="both"/>
              <w:rPr>
                <w:rFonts w:ascii="Arial" w:hAnsi="Arial" w:cs="Arial"/>
                <w:sz w:val="18"/>
                <w:szCs w:val="18"/>
              </w:rPr>
            </w:pPr>
          </w:p>
        </w:tc>
      </w:tr>
      <w:tr w:rsidR="006D4574" w:rsidRPr="00FF2964" w14:paraId="0C9B243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84472F3" w14:textId="77777777" w:rsidR="006D4574" w:rsidRPr="00506AE8" w:rsidRDefault="006D4574" w:rsidP="006D4574">
            <w:pPr>
              <w:keepNext/>
              <w:spacing w:after="0" w:line="240" w:lineRule="auto"/>
              <w:jc w:val="both"/>
              <w:rPr>
                <w:rFonts w:ascii="Arial" w:hAnsi="Arial" w:cs="Arial"/>
                <w:sz w:val="18"/>
                <w:szCs w:val="18"/>
              </w:rPr>
            </w:pPr>
            <w:r w:rsidRPr="00506AE8">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34FA97B7" w14:textId="77777777" w:rsidR="006D4574" w:rsidRPr="00506AE8" w:rsidRDefault="006D4574" w:rsidP="006D4574">
            <w:pPr>
              <w:keepNext/>
              <w:spacing w:after="0" w:line="240" w:lineRule="auto"/>
              <w:jc w:val="both"/>
              <w:rPr>
                <w:rFonts w:ascii="Arial" w:hAnsi="Arial" w:cs="Arial"/>
                <w:sz w:val="18"/>
                <w:szCs w:val="18"/>
              </w:rPr>
            </w:pPr>
          </w:p>
        </w:tc>
      </w:tr>
    </w:tbl>
    <w:p w14:paraId="36CA336B" w14:textId="77777777" w:rsidR="006D4574" w:rsidRPr="00FF2964" w:rsidRDefault="006D4574" w:rsidP="006D4574">
      <w:pPr>
        <w:spacing w:after="0" w:line="240" w:lineRule="auto"/>
        <w:jc w:val="both"/>
        <w:rPr>
          <w:rFonts w:ascii="Arial" w:hAnsi="Arial" w:cs="Arial"/>
          <w:b/>
          <w:bCs/>
        </w:rPr>
      </w:pPr>
    </w:p>
    <w:p w14:paraId="062361FF"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Name:</w:t>
      </w:r>
      <w:r w:rsidRPr="00506AE8">
        <w:rPr>
          <w:rFonts w:ascii="Arial" w:eastAsia="Arial Unicode MS" w:hAnsi="Arial" w:cs="Arial"/>
        </w:rPr>
        <w:t xml:space="preserve">   </w:t>
      </w:r>
    </w:p>
    <w:p w14:paraId="16732A1D"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Position: </w:t>
      </w:r>
    </w:p>
    <w:p w14:paraId="5B235008" w14:textId="77777777" w:rsidR="006D4574" w:rsidRPr="00506AE8" w:rsidRDefault="006D4574" w:rsidP="006D4574">
      <w:pPr>
        <w:spacing w:after="0" w:line="240" w:lineRule="auto"/>
        <w:jc w:val="both"/>
        <w:rPr>
          <w:rFonts w:ascii="Arial" w:hAnsi="Arial" w:cs="Arial"/>
          <w:iCs/>
        </w:rPr>
      </w:pPr>
      <w:r w:rsidRPr="00506AE8">
        <w:rPr>
          <w:rFonts w:ascii="Arial" w:hAnsi="Arial" w:cs="Arial"/>
          <w:iCs/>
        </w:rPr>
        <w:t xml:space="preserve">Date: </w:t>
      </w:r>
    </w:p>
    <w:p w14:paraId="74C23744" w14:textId="77777777" w:rsidR="006D4574" w:rsidRPr="00FF2964" w:rsidRDefault="006D4574" w:rsidP="006D4574">
      <w:pPr>
        <w:spacing w:after="0" w:line="240" w:lineRule="auto"/>
        <w:jc w:val="both"/>
        <w:rPr>
          <w:rFonts w:ascii="Arial" w:hAnsi="Arial" w:cs="Arial"/>
          <w:b/>
          <w:iCs/>
        </w:rPr>
      </w:pPr>
    </w:p>
    <w:p w14:paraId="59CF2F47" w14:textId="77777777" w:rsidR="006D4574" w:rsidRDefault="006D4574" w:rsidP="006D4574">
      <w:pPr>
        <w:spacing w:after="0" w:line="240" w:lineRule="auto"/>
        <w:jc w:val="both"/>
        <w:rPr>
          <w:rFonts w:ascii="Arial" w:hAnsi="Arial" w:cs="Arial"/>
          <w:b/>
          <w:iCs/>
        </w:rPr>
      </w:pPr>
      <w:r w:rsidRPr="00FF2964">
        <w:rPr>
          <w:rFonts w:ascii="Arial" w:hAnsi="Arial" w:cs="Arial"/>
          <w:b/>
          <w:iCs/>
        </w:rPr>
        <w:t>Auditor’s conclusion</w:t>
      </w:r>
    </w:p>
    <w:p w14:paraId="7C558F21" w14:textId="77777777" w:rsidR="006D4574" w:rsidRDefault="006D4574" w:rsidP="006D4574">
      <w:pPr>
        <w:spacing w:after="0" w:line="240" w:lineRule="auto"/>
        <w:jc w:val="both"/>
        <w:rPr>
          <w:rFonts w:ascii="Arial" w:hAnsi="Arial" w:cs="Arial"/>
          <w:b/>
          <w:iCs/>
        </w:rPr>
      </w:pPr>
    </w:p>
    <w:p w14:paraId="7960EB1B" w14:textId="77777777" w:rsidR="006D4574" w:rsidRDefault="006D4574" w:rsidP="006D4574">
      <w:pPr>
        <w:spacing w:after="0" w:line="240" w:lineRule="auto"/>
        <w:jc w:val="both"/>
        <w:rPr>
          <w:rFonts w:ascii="Arial" w:hAnsi="Arial" w:cs="Arial"/>
          <w:iCs/>
        </w:rPr>
      </w:pPr>
      <w:r w:rsidRPr="00506AE8">
        <w:rPr>
          <w:rFonts w:ascii="Arial" w:hAnsi="Arial" w:cs="Arial"/>
          <w:iCs/>
        </w:rPr>
        <w:t>No management comment received as yet</w:t>
      </w:r>
    </w:p>
    <w:p w14:paraId="16287069" w14:textId="77777777" w:rsidR="006D4574" w:rsidRDefault="006D4574" w:rsidP="006D4574">
      <w:pPr>
        <w:spacing w:after="0" w:line="240" w:lineRule="auto"/>
        <w:jc w:val="both"/>
        <w:rPr>
          <w:rFonts w:ascii="Arial" w:hAnsi="Arial" w:cs="Arial"/>
          <w:iCs/>
        </w:rPr>
      </w:pPr>
    </w:p>
    <w:p w14:paraId="286D1A87" w14:textId="77777777" w:rsidR="006D4574" w:rsidRDefault="006D4574" w:rsidP="006D4574">
      <w:pPr>
        <w:spacing w:after="0" w:line="240" w:lineRule="auto"/>
        <w:jc w:val="both"/>
        <w:rPr>
          <w:rFonts w:ascii="Arial" w:hAnsi="Arial" w:cs="Arial"/>
          <w:iCs/>
        </w:rPr>
      </w:pPr>
      <w:r>
        <w:rPr>
          <w:rFonts w:ascii="Arial" w:hAnsi="Arial" w:cs="Arial"/>
          <w:iCs/>
        </w:rPr>
        <w:br w:type="page"/>
      </w:r>
    </w:p>
    <w:p w14:paraId="7C9F7139" w14:textId="77777777" w:rsidR="006D4574" w:rsidRDefault="006D4574" w:rsidP="006D4574">
      <w:pPr>
        <w:spacing w:after="0" w:line="240" w:lineRule="auto"/>
        <w:jc w:val="both"/>
        <w:rPr>
          <w:rFonts w:ascii="Arial" w:hAnsi="Arial" w:cs="Arial"/>
          <w:color w:val="000000"/>
        </w:rPr>
      </w:pPr>
      <w:r w:rsidRPr="00422E72">
        <w:rPr>
          <w:rFonts w:ascii="Arial" w:hAnsi="Arial" w:cs="Arial"/>
          <w:b/>
        </w:rPr>
        <w:t>Audit Finding</w:t>
      </w:r>
      <w:r w:rsidRPr="00422E72">
        <w:rPr>
          <w:rFonts w:ascii="Arial" w:hAnsi="Arial" w:cs="Arial"/>
          <w:color w:val="000000"/>
        </w:rPr>
        <w:t xml:space="preserve"> </w:t>
      </w:r>
    </w:p>
    <w:p w14:paraId="0BC7A327" w14:textId="77777777" w:rsidR="006D4574" w:rsidRDefault="006D4574" w:rsidP="006D4574">
      <w:pPr>
        <w:spacing w:after="0" w:line="240" w:lineRule="auto"/>
        <w:jc w:val="both"/>
        <w:rPr>
          <w:rFonts w:ascii="Arial" w:hAnsi="Arial" w:cs="Arial"/>
          <w:color w:val="000000"/>
        </w:rPr>
      </w:pPr>
    </w:p>
    <w:p w14:paraId="04CAC3FF" w14:textId="77777777" w:rsidR="006D4574" w:rsidRPr="00422E72" w:rsidRDefault="006D4574" w:rsidP="006D4574">
      <w:pPr>
        <w:pStyle w:val="FindingHeading1"/>
        <w:numPr>
          <w:ilvl w:val="0"/>
          <w:numId w:val="0"/>
        </w:numPr>
        <w:spacing w:before="0" w:after="0"/>
        <w:rPr>
          <w:rFonts w:cs="Arial"/>
          <w:b w:val="0"/>
          <w:szCs w:val="22"/>
        </w:rPr>
      </w:pPr>
      <w:r w:rsidRPr="00422E72">
        <w:rPr>
          <w:rFonts w:cs="Arial"/>
          <w:b w:val="0"/>
          <w:szCs w:val="22"/>
        </w:rPr>
        <w:t>Procurement – Non–Compliance with Procurement Process</w:t>
      </w:r>
    </w:p>
    <w:p w14:paraId="71CDC348" w14:textId="77777777" w:rsidR="006D4574" w:rsidRPr="00422E72" w:rsidRDefault="006D4574" w:rsidP="006D4574">
      <w:pPr>
        <w:tabs>
          <w:tab w:val="left" w:pos="360"/>
        </w:tabs>
        <w:spacing w:after="0" w:line="240" w:lineRule="auto"/>
        <w:rPr>
          <w:rFonts w:ascii="Arial" w:hAnsi="Arial" w:cs="Arial"/>
          <w:lang w:eastAsia="en-ZA"/>
        </w:rPr>
      </w:pPr>
    </w:p>
    <w:p w14:paraId="7DC9A374" w14:textId="77777777" w:rsidR="006D4574" w:rsidRPr="00422E72" w:rsidRDefault="006D4574" w:rsidP="006D4574">
      <w:pPr>
        <w:tabs>
          <w:tab w:val="left" w:pos="360"/>
        </w:tabs>
        <w:spacing w:after="0" w:line="240" w:lineRule="auto"/>
        <w:rPr>
          <w:rFonts w:ascii="Arial" w:hAnsi="Arial" w:cs="Arial"/>
          <w:i/>
          <w:iCs/>
          <w:color w:val="000000"/>
          <w:lang w:eastAsia="en-ZA"/>
        </w:rPr>
      </w:pPr>
      <w:r w:rsidRPr="00422E72">
        <w:rPr>
          <w:rFonts w:ascii="Arial" w:hAnsi="Arial" w:cs="Arial"/>
          <w:iCs/>
          <w:color w:val="000000"/>
          <w:lang w:eastAsia="en-ZA"/>
        </w:rPr>
        <w:t>Public Finance Management Act section 38(1</w:t>
      </w:r>
      <w:proofErr w:type="gramStart"/>
      <w:r w:rsidRPr="00422E72">
        <w:rPr>
          <w:rFonts w:ascii="Arial" w:hAnsi="Arial" w:cs="Arial"/>
          <w:iCs/>
          <w:color w:val="000000"/>
          <w:lang w:eastAsia="en-ZA"/>
        </w:rPr>
        <w:t>)(</w:t>
      </w:r>
      <w:proofErr w:type="gramEnd"/>
      <w:r w:rsidRPr="00422E72">
        <w:rPr>
          <w:rFonts w:ascii="Arial" w:hAnsi="Arial" w:cs="Arial"/>
          <w:iCs/>
          <w:color w:val="000000"/>
          <w:lang w:eastAsia="en-ZA"/>
        </w:rPr>
        <w:t>a)(iii) states that</w:t>
      </w:r>
      <w:r w:rsidRPr="00422E72">
        <w:rPr>
          <w:rFonts w:ascii="Arial" w:hAnsi="Arial" w:cs="Arial"/>
          <w:i/>
          <w:iCs/>
          <w:color w:val="000000"/>
          <w:lang w:eastAsia="en-ZA"/>
        </w:rPr>
        <w:t>:</w:t>
      </w:r>
    </w:p>
    <w:p w14:paraId="3B90948C" w14:textId="77777777" w:rsidR="006D4574" w:rsidRPr="00422E72" w:rsidRDefault="006D4574" w:rsidP="006D4574">
      <w:pPr>
        <w:autoSpaceDE w:val="0"/>
        <w:autoSpaceDN w:val="0"/>
        <w:adjustRightInd w:val="0"/>
        <w:spacing w:after="0" w:line="240" w:lineRule="auto"/>
        <w:rPr>
          <w:rFonts w:ascii="Arial" w:hAnsi="Arial" w:cs="Arial"/>
          <w:i/>
          <w:iCs/>
          <w:color w:val="000000"/>
          <w:lang w:eastAsia="en-ZA"/>
        </w:rPr>
      </w:pPr>
    </w:p>
    <w:p w14:paraId="349F9EFE" w14:textId="77777777" w:rsidR="006D4574" w:rsidRPr="00422E72" w:rsidRDefault="006D4574" w:rsidP="006D4574">
      <w:pPr>
        <w:autoSpaceDE w:val="0"/>
        <w:autoSpaceDN w:val="0"/>
        <w:adjustRightInd w:val="0"/>
        <w:spacing w:after="0" w:line="240" w:lineRule="auto"/>
        <w:rPr>
          <w:rFonts w:ascii="Arial" w:hAnsi="Arial" w:cs="Arial"/>
          <w:i/>
        </w:rPr>
      </w:pPr>
      <w:r w:rsidRPr="00422E72">
        <w:rPr>
          <w:rFonts w:ascii="Arial" w:hAnsi="Arial" w:cs="Arial"/>
          <w:i/>
        </w:rPr>
        <w:t>“The accounting officer for a department, trading must ensure that that department, trading entity or constitutional institution has and maintains—an appropriate procurement and provisioning system which is fair, equitable, transparent, competitive and cost-effective”.</w:t>
      </w:r>
    </w:p>
    <w:p w14:paraId="6AA351D5" w14:textId="77777777" w:rsidR="006D4574" w:rsidRPr="00422E72" w:rsidRDefault="006D4574" w:rsidP="006D4574">
      <w:pPr>
        <w:spacing w:after="0" w:line="240" w:lineRule="auto"/>
        <w:rPr>
          <w:rFonts w:ascii="Arial" w:hAnsi="Arial" w:cs="Arial"/>
          <w:i/>
          <w:iCs/>
          <w:lang w:eastAsia="en-ZA"/>
        </w:rPr>
      </w:pPr>
    </w:p>
    <w:p w14:paraId="1687573C"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Treasury Regulation 16A3.2 States that A Supply Chain Management referred to in paragraph 16A3.1 must:</w:t>
      </w:r>
    </w:p>
    <w:p w14:paraId="612A6020"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a)</w:t>
      </w:r>
      <w:r>
        <w:rPr>
          <w:rFonts w:ascii="Arial" w:hAnsi="Arial" w:cs="Arial"/>
          <w:iCs/>
          <w:sz w:val="22"/>
          <w:szCs w:val="22"/>
          <w:lang w:eastAsia="en-ZA"/>
        </w:rPr>
        <w:tab/>
      </w:r>
      <w:proofErr w:type="gramStart"/>
      <w:r w:rsidRPr="00422E72">
        <w:rPr>
          <w:rFonts w:ascii="Arial" w:hAnsi="Arial" w:cs="Arial"/>
          <w:iCs/>
          <w:sz w:val="22"/>
          <w:szCs w:val="22"/>
          <w:lang w:eastAsia="en-ZA"/>
        </w:rPr>
        <w:t>be</w:t>
      </w:r>
      <w:proofErr w:type="gramEnd"/>
      <w:r w:rsidRPr="00422E72">
        <w:rPr>
          <w:rFonts w:ascii="Arial" w:hAnsi="Arial" w:cs="Arial"/>
          <w:iCs/>
          <w:sz w:val="22"/>
          <w:szCs w:val="22"/>
          <w:lang w:eastAsia="en-ZA"/>
        </w:rPr>
        <w:t xml:space="preserve"> fair, equitable, transparent, competitive and cost effective;</w:t>
      </w:r>
    </w:p>
    <w:p w14:paraId="31B6A8D5" w14:textId="77777777"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b)</w:t>
      </w:r>
      <w:r>
        <w:rPr>
          <w:rFonts w:ascii="Arial" w:hAnsi="Arial" w:cs="Arial"/>
          <w:iCs/>
          <w:lang w:eastAsia="en-ZA"/>
        </w:rPr>
        <w:tab/>
      </w:r>
      <w:proofErr w:type="gramStart"/>
      <w:r w:rsidRPr="00422E72">
        <w:rPr>
          <w:rFonts w:ascii="Arial" w:hAnsi="Arial" w:cs="Arial"/>
          <w:iCs/>
          <w:lang w:eastAsia="en-ZA"/>
        </w:rPr>
        <w:t>be</w:t>
      </w:r>
      <w:proofErr w:type="gramEnd"/>
      <w:r w:rsidRPr="00422E72">
        <w:rPr>
          <w:rFonts w:ascii="Arial" w:hAnsi="Arial" w:cs="Arial"/>
          <w:iCs/>
          <w:lang w:eastAsia="en-ZA"/>
        </w:rPr>
        <w:t xml:space="preserve"> consistent with the Preferential Procurement Policy Framework Act, 2000 (Act No.5 of 200)</w:t>
      </w:r>
    </w:p>
    <w:p w14:paraId="4777BADC" w14:textId="77777777" w:rsidR="006D4574" w:rsidRPr="00422E72" w:rsidRDefault="006D4574" w:rsidP="006D4574">
      <w:pPr>
        <w:ind w:left="567" w:hanging="567"/>
        <w:contextualSpacing/>
        <w:rPr>
          <w:rFonts w:ascii="Arial" w:hAnsi="Arial" w:cs="Arial"/>
          <w:iCs/>
          <w:lang w:eastAsia="en-ZA"/>
        </w:rPr>
      </w:pPr>
      <w:r w:rsidRPr="00422E72">
        <w:rPr>
          <w:rFonts w:ascii="Arial" w:hAnsi="Arial" w:cs="Arial"/>
          <w:iCs/>
          <w:lang w:eastAsia="en-ZA"/>
        </w:rPr>
        <w:t xml:space="preserve">c) </w:t>
      </w:r>
      <w:r>
        <w:rPr>
          <w:rFonts w:ascii="Arial" w:hAnsi="Arial" w:cs="Arial"/>
          <w:iCs/>
          <w:lang w:eastAsia="en-ZA"/>
        </w:rPr>
        <w:tab/>
      </w:r>
      <w:proofErr w:type="gramStart"/>
      <w:r w:rsidRPr="00422E72">
        <w:rPr>
          <w:rFonts w:ascii="Arial" w:hAnsi="Arial" w:cs="Arial"/>
          <w:iCs/>
          <w:lang w:eastAsia="en-ZA"/>
        </w:rPr>
        <w:t>be</w:t>
      </w:r>
      <w:proofErr w:type="gramEnd"/>
      <w:r w:rsidRPr="00422E72">
        <w:rPr>
          <w:rFonts w:ascii="Arial" w:hAnsi="Arial" w:cs="Arial"/>
          <w:iCs/>
          <w:lang w:eastAsia="en-ZA"/>
        </w:rPr>
        <w:t xml:space="preserve"> consistent with the Broad Based Black Economic Empowerment Act, 2003 (Act No 53 of 2003)</w:t>
      </w:r>
    </w:p>
    <w:p w14:paraId="57486EB3" w14:textId="77777777" w:rsidR="006D4574" w:rsidRPr="00422E72" w:rsidRDefault="006D4574" w:rsidP="006D4574">
      <w:pPr>
        <w:spacing w:after="0" w:line="240" w:lineRule="auto"/>
        <w:rPr>
          <w:rFonts w:ascii="Arial" w:hAnsi="Arial" w:cs="Arial"/>
          <w:iCs/>
          <w:lang w:eastAsia="en-ZA"/>
        </w:rPr>
      </w:pPr>
    </w:p>
    <w:p w14:paraId="10CBAEA2"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4(4) states that no tender must be regarded as an acceptable tender if it fails to achieve the minimum qualifying score for functionality as indicated in the tender invitation</w:t>
      </w:r>
    </w:p>
    <w:p w14:paraId="70F73C03" w14:textId="77777777" w:rsidR="006D4574" w:rsidRPr="00422E72" w:rsidRDefault="006D4574" w:rsidP="006D4574">
      <w:pPr>
        <w:spacing w:after="0" w:line="240" w:lineRule="auto"/>
        <w:rPr>
          <w:rFonts w:ascii="Arial" w:hAnsi="Arial" w:cs="Arial"/>
          <w:iCs/>
          <w:lang w:eastAsia="en-ZA"/>
        </w:rPr>
      </w:pPr>
    </w:p>
    <w:p w14:paraId="57C64403"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Furthermore, paragraph 4(5) of the Preferential Procurement Regulations 2011 states that tenders that have achieved the minimum qualification score for functionality must be evaluated further in terms of the preference point system prescribed in regulation 5 and 6</w:t>
      </w:r>
    </w:p>
    <w:p w14:paraId="6C2C09EB" w14:textId="77777777" w:rsidR="006D4574" w:rsidRPr="00422E72" w:rsidRDefault="006D4574" w:rsidP="006D4574">
      <w:pPr>
        <w:spacing w:after="0" w:line="240" w:lineRule="auto"/>
        <w:rPr>
          <w:rFonts w:ascii="Arial" w:hAnsi="Arial" w:cs="Arial"/>
          <w:iCs/>
          <w:lang w:eastAsia="en-ZA"/>
        </w:rPr>
      </w:pPr>
    </w:p>
    <w:p w14:paraId="70856C9C" w14:textId="77777777" w:rsidR="006D4574" w:rsidRPr="00422E72" w:rsidRDefault="006D4574" w:rsidP="006D4574">
      <w:pPr>
        <w:spacing w:after="0" w:line="240" w:lineRule="auto"/>
        <w:rPr>
          <w:rFonts w:ascii="Arial" w:hAnsi="Arial" w:cs="Arial"/>
          <w:iCs/>
          <w:lang w:eastAsia="en-ZA"/>
        </w:rPr>
      </w:pPr>
      <w:r w:rsidRPr="00422E72">
        <w:rPr>
          <w:rFonts w:ascii="Arial" w:hAnsi="Arial" w:cs="Arial"/>
          <w:iCs/>
          <w:lang w:eastAsia="en-ZA"/>
        </w:rPr>
        <w:t>Preferential Procurement Regulations 2011 paragraph 14 states that no tender may be awarded to any person whose tax matters have not been declared by the South African Revenue Service to be in order.</w:t>
      </w:r>
    </w:p>
    <w:p w14:paraId="49A4A0C5" w14:textId="77777777" w:rsidR="006D4574" w:rsidRPr="00422E72" w:rsidRDefault="006D4574" w:rsidP="006D4574">
      <w:pPr>
        <w:spacing w:after="0" w:line="240" w:lineRule="auto"/>
        <w:rPr>
          <w:rFonts w:ascii="Arial" w:hAnsi="Arial" w:cs="Arial"/>
          <w:iCs/>
          <w:lang w:eastAsia="en-ZA"/>
        </w:rPr>
      </w:pPr>
    </w:p>
    <w:p w14:paraId="4BB88865" w14:textId="77777777" w:rsidR="006D4574" w:rsidRPr="00422E72" w:rsidRDefault="006D4574" w:rsidP="006D4574">
      <w:pPr>
        <w:autoSpaceDE w:val="0"/>
        <w:autoSpaceDN w:val="0"/>
        <w:adjustRightInd w:val="0"/>
        <w:spacing w:after="0" w:line="240" w:lineRule="auto"/>
        <w:rPr>
          <w:rFonts w:ascii="Arial" w:hAnsi="Arial" w:cs="Arial"/>
          <w:bCs/>
        </w:rPr>
      </w:pPr>
      <w:r w:rsidRPr="00422E72">
        <w:rPr>
          <w:rFonts w:ascii="Arial" w:hAnsi="Arial" w:cs="Arial"/>
          <w:bCs/>
        </w:rPr>
        <w:t xml:space="preserve">Irregular expenditure is defined as </w:t>
      </w:r>
      <w:r w:rsidRPr="00422E72">
        <w:rPr>
          <w:rFonts w:ascii="Arial" w:hAnsi="Arial" w:cs="Arial"/>
        </w:rPr>
        <w:t>expenditure, other than unauthorised expenditure, incurred in contravention of or that is not in accordance with a requirement of any applicable legislation, including—</w:t>
      </w:r>
    </w:p>
    <w:p w14:paraId="01557AF0" w14:textId="77777777"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a</w:t>
      </w:r>
      <w:r w:rsidRPr="00422E72">
        <w:rPr>
          <w:rFonts w:ascii="Arial" w:hAnsi="Arial" w:cs="Arial"/>
        </w:rPr>
        <w:t xml:space="preserve">) </w:t>
      </w:r>
      <w:r>
        <w:rPr>
          <w:rFonts w:ascii="Arial" w:hAnsi="Arial" w:cs="Arial"/>
        </w:rPr>
        <w:tab/>
      </w:r>
      <w:proofErr w:type="gramStart"/>
      <w:r w:rsidRPr="00422E72">
        <w:rPr>
          <w:rFonts w:ascii="Arial" w:hAnsi="Arial" w:cs="Arial"/>
        </w:rPr>
        <w:t>this</w:t>
      </w:r>
      <w:proofErr w:type="gramEnd"/>
      <w:r w:rsidRPr="00422E72">
        <w:rPr>
          <w:rFonts w:ascii="Arial" w:hAnsi="Arial" w:cs="Arial"/>
        </w:rPr>
        <w:t xml:space="preserve"> Act; </w:t>
      </w:r>
      <w:proofErr w:type="gramStart"/>
      <w:r w:rsidRPr="00422E72">
        <w:rPr>
          <w:rFonts w:ascii="Arial" w:hAnsi="Arial" w:cs="Arial"/>
        </w:rPr>
        <w:t>or</w:t>
      </w:r>
      <w:proofErr w:type="gramEnd"/>
    </w:p>
    <w:p w14:paraId="475A0069" w14:textId="77777777" w:rsidR="006D4574" w:rsidRPr="00422E72" w:rsidRDefault="006D4574" w:rsidP="006D4574">
      <w:pPr>
        <w:autoSpaceDE w:val="0"/>
        <w:autoSpaceDN w:val="0"/>
        <w:adjustRightInd w:val="0"/>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b</w:t>
      </w:r>
      <w:r w:rsidRPr="00422E72">
        <w:rPr>
          <w:rFonts w:ascii="Arial" w:hAnsi="Arial" w:cs="Arial"/>
        </w:rPr>
        <w:t xml:space="preserve">) </w:t>
      </w:r>
      <w:r>
        <w:rPr>
          <w:rFonts w:ascii="Arial" w:hAnsi="Arial" w:cs="Arial"/>
        </w:rPr>
        <w:tab/>
      </w:r>
      <w:proofErr w:type="gramStart"/>
      <w:r w:rsidRPr="00422E72">
        <w:rPr>
          <w:rFonts w:ascii="Arial" w:hAnsi="Arial" w:cs="Arial"/>
        </w:rPr>
        <w:t>the</w:t>
      </w:r>
      <w:proofErr w:type="gramEnd"/>
      <w:r w:rsidRPr="00422E72">
        <w:rPr>
          <w:rFonts w:ascii="Arial" w:hAnsi="Arial" w:cs="Arial"/>
        </w:rPr>
        <w:t xml:space="preserve"> State Tender Board Act, 1968 (Act No. 86 of 1968), or any regulations made in terms of that Act or</w:t>
      </w:r>
    </w:p>
    <w:p w14:paraId="62CE90F6" w14:textId="77777777" w:rsidR="006D4574" w:rsidRPr="00422E72" w:rsidRDefault="006D4574" w:rsidP="006D4574">
      <w:pPr>
        <w:spacing w:after="0" w:line="240" w:lineRule="auto"/>
        <w:ind w:left="567" w:hanging="567"/>
        <w:rPr>
          <w:rFonts w:ascii="Arial" w:hAnsi="Arial" w:cs="Arial"/>
        </w:rPr>
      </w:pPr>
      <w:r w:rsidRPr="00422E72">
        <w:rPr>
          <w:rFonts w:ascii="Arial" w:hAnsi="Arial" w:cs="Arial"/>
        </w:rPr>
        <w:t>(</w:t>
      </w:r>
      <w:r w:rsidRPr="00422E72">
        <w:rPr>
          <w:rFonts w:ascii="Arial" w:hAnsi="Arial" w:cs="Arial"/>
          <w:iCs/>
        </w:rPr>
        <w:t>c</w:t>
      </w:r>
      <w:r w:rsidRPr="00422E72">
        <w:rPr>
          <w:rFonts w:ascii="Arial" w:hAnsi="Arial" w:cs="Arial"/>
        </w:rPr>
        <w:t xml:space="preserve">) </w:t>
      </w:r>
      <w:r>
        <w:rPr>
          <w:rFonts w:ascii="Arial" w:hAnsi="Arial" w:cs="Arial"/>
        </w:rPr>
        <w:tab/>
      </w:r>
      <w:proofErr w:type="gramStart"/>
      <w:r w:rsidRPr="00422E72">
        <w:rPr>
          <w:rFonts w:ascii="Arial" w:hAnsi="Arial" w:cs="Arial"/>
        </w:rPr>
        <w:t>any</w:t>
      </w:r>
      <w:proofErr w:type="gramEnd"/>
      <w:r w:rsidRPr="00422E72">
        <w:rPr>
          <w:rFonts w:ascii="Arial" w:hAnsi="Arial" w:cs="Arial"/>
        </w:rPr>
        <w:t xml:space="preserve"> provincial legislation providing for procurement procedures in that provincial government”</w:t>
      </w:r>
    </w:p>
    <w:p w14:paraId="299C2A59" w14:textId="77777777" w:rsidR="006D4574" w:rsidRPr="00422E72" w:rsidRDefault="006D4574" w:rsidP="006D4574">
      <w:pPr>
        <w:spacing w:after="0" w:line="240" w:lineRule="auto"/>
        <w:rPr>
          <w:rFonts w:ascii="Arial" w:hAnsi="Arial" w:cs="Arial"/>
          <w:i/>
          <w:iCs/>
          <w:lang w:eastAsia="en-ZA"/>
        </w:rPr>
      </w:pPr>
    </w:p>
    <w:p w14:paraId="67117145"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The following deviation was noted:</w:t>
      </w:r>
    </w:p>
    <w:p w14:paraId="23335536" w14:textId="77777777" w:rsidR="006D4574" w:rsidRPr="00422E72" w:rsidRDefault="006D4574" w:rsidP="006D4574">
      <w:pPr>
        <w:spacing w:after="0" w:line="240" w:lineRule="auto"/>
        <w:rPr>
          <w:rFonts w:ascii="Arial" w:hAnsi="Arial" w:cs="Arial"/>
          <w:color w:val="000000"/>
          <w:lang w:eastAsia="en-ZA"/>
        </w:rPr>
      </w:pPr>
    </w:p>
    <w:p w14:paraId="0358B6BD"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 xml:space="preserve">During the audit of Procurement and contact management – the following internal control deficiency occurred within the competitive bids process for the appointment of Qualified Service Providers to a Panel of Town Planning Services. </w:t>
      </w:r>
      <w:proofErr w:type="spellStart"/>
      <w:r w:rsidRPr="00422E72">
        <w:rPr>
          <w:rFonts w:ascii="Arial" w:hAnsi="Arial" w:cs="Arial"/>
          <w:color w:val="000000"/>
          <w:lang w:eastAsia="en-ZA"/>
        </w:rPr>
        <w:t>Pfukani</w:t>
      </w:r>
      <w:proofErr w:type="spellEnd"/>
      <w:r w:rsidRPr="00422E72">
        <w:rPr>
          <w:rFonts w:ascii="Arial" w:hAnsi="Arial" w:cs="Arial"/>
          <w:color w:val="000000"/>
          <w:lang w:eastAsia="en-ZA"/>
        </w:rPr>
        <w:t xml:space="preserve"> </w:t>
      </w:r>
      <w:proofErr w:type="spellStart"/>
      <w:r w:rsidRPr="00422E72">
        <w:rPr>
          <w:rFonts w:ascii="Arial" w:hAnsi="Arial" w:cs="Arial"/>
          <w:color w:val="000000"/>
          <w:lang w:eastAsia="en-ZA"/>
        </w:rPr>
        <w:t>Kusile</w:t>
      </w:r>
      <w:proofErr w:type="spellEnd"/>
      <w:r w:rsidRPr="00422E72">
        <w:rPr>
          <w:rFonts w:ascii="Arial" w:hAnsi="Arial" w:cs="Arial"/>
          <w:color w:val="000000"/>
          <w:lang w:eastAsia="en-ZA"/>
        </w:rPr>
        <w:t xml:space="preserve"> Consulting was declared by the South African Revenue Services as being non tax compliant this was indicated on the Central Supplier Database report as at 11 May 2017. It was indicated in the Bid Evaluation Committee minutes dated 5 April 2017 that the Supply Chain Management Unit informed the Bid Evaluation Committee that 29 bidders responded on the closing date and 11 bids were none responsive of which </w:t>
      </w:r>
      <w:proofErr w:type="spellStart"/>
      <w:r w:rsidRPr="00422E72">
        <w:rPr>
          <w:rFonts w:ascii="Arial" w:hAnsi="Arial" w:cs="Arial"/>
          <w:color w:val="000000"/>
          <w:lang w:eastAsia="en-ZA"/>
        </w:rPr>
        <w:t>Pfukani</w:t>
      </w:r>
      <w:proofErr w:type="spellEnd"/>
      <w:r w:rsidRPr="00422E72">
        <w:rPr>
          <w:rFonts w:ascii="Arial" w:hAnsi="Arial" w:cs="Arial"/>
          <w:color w:val="000000"/>
          <w:lang w:eastAsia="en-ZA"/>
        </w:rPr>
        <w:t xml:space="preserve"> </w:t>
      </w:r>
      <w:proofErr w:type="spellStart"/>
      <w:r w:rsidRPr="00422E72">
        <w:rPr>
          <w:rFonts w:ascii="Arial" w:hAnsi="Arial" w:cs="Arial"/>
          <w:color w:val="000000"/>
          <w:lang w:eastAsia="en-ZA"/>
        </w:rPr>
        <w:t>Kusile</w:t>
      </w:r>
      <w:proofErr w:type="spellEnd"/>
      <w:r w:rsidRPr="00422E72">
        <w:rPr>
          <w:rFonts w:ascii="Arial" w:hAnsi="Arial" w:cs="Arial"/>
          <w:color w:val="000000"/>
          <w:lang w:eastAsia="en-ZA"/>
        </w:rPr>
        <w:t xml:space="preserve"> Consulting was one of the bidders disqualified. It was indicated that the Bid Evaluation Committee verified the reasons for disqualification and agreed with the SCM unit.</w:t>
      </w:r>
    </w:p>
    <w:p w14:paraId="7D671406" w14:textId="77777777" w:rsidR="006D4574" w:rsidRPr="00422E72" w:rsidRDefault="006D4574" w:rsidP="006D4574">
      <w:pPr>
        <w:spacing w:after="0" w:line="240" w:lineRule="auto"/>
        <w:rPr>
          <w:rFonts w:ascii="Arial" w:hAnsi="Arial" w:cs="Arial"/>
          <w:color w:val="000000"/>
          <w:lang w:eastAsia="en-ZA"/>
        </w:rPr>
      </w:pPr>
    </w:p>
    <w:p w14:paraId="76782030"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color w:val="000000"/>
          <w:lang w:eastAsia="en-ZA"/>
        </w:rPr>
        <w:t>On the 15</w:t>
      </w:r>
      <w:r w:rsidRPr="00422E72">
        <w:rPr>
          <w:rFonts w:ascii="Arial" w:hAnsi="Arial" w:cs="Arial"/>
          <w:color w:val="000000"/>
          <w:vertAlign w:val="superscript"/>
          <w:lang w:eastAsia="en-ZA"/>
        </w:rPr>
        <w:t>th</w:t>
      </w:r>
      <w:r w:rsidRPr="00422E72">
        <w:rPr>
          <w:rFonts w:ascii="Arial" w:hAnsi="Arial" w:cs="Arial"/>
          <w:color w:val="000000"/>
          <w:lang w:eastAsia="en-ZA"/>
        </w:rPr>
        <w:t xml:space="preserve"> May 2017 the supplier was recorded on the PA-21: Tender Evaluation Report to the Bid Adjudication Committee as administratively non – responsive due to </w:t>
      </w:r>
      <w:proofErr w:type="gramStart"/>
      <w:r w:rsidRPr="00422E72">
        <w:rPr>
          <w:rFonts w:ascii="Arial" w:hAnsi="Arial" w:cs="Arial"/>
          <w:color w:val="000000"/>
          <w:lang w:eastAsia="en-ZA"/>
        </w:rPr>
        <w:t>the none</w:t>
      </w:r>
      <w:proofErr w:type="gramEnd"/>
      <w:r w:rsidRPr="00422E72">
        <w:rPr>
          <w:rFonts w:ascii="Arial" w:hAnsi="Arial" w:cs="Arial"/>
          <w:color w:val="000000"/>
          <w:lang w:eastAsia="en-ZA"/>
        </w:rPr>
        <w:t xml:space="preserve"> compliant tax status. We further noted the bidder was indicated as not acceptable on the PA-20.7: Scoring Model was also not scored for functionality on the PA-20.7. On 5 April 2017 the Bid Evaluation Committee recommended two suppliers to be adjudicated for Limpopo Province, </w:t>
      </w:r>
      <w:proofErr w:type="spellStart"/>
      <w:r w:rsidRPr="00422E72">
        <w:rPr>
          <w:rFonts w:ascii="Arial" w:hAnsi="Arial" w:cs="Arial"/>
          <w:color w:val="000000"/>
          <w:lang w:eastAsia="en-ZA"/>
        </w:rPr>
        <w:t>Nhlatse</w:t>
      </w:r>
      <w:proofErr w:type="spellEnd"/>
      <w:r w:rsidRPr="00422E72">
        <w:rPr>
          <w:rFonts w:ascii="Arial" w:hAnsi="Arial" w:cs="Arial"/>
          <w:color w:val="000000"/>
          <w:lang w:eastAsia="en-ZA"/>
        </w:rPr>
        <w:t xml:space="preserve"> Planning Consultants and Matete and Associates Consultants. An irregular checklist was also completed for only these suppliers. On further perusal of the tender file it was noted that </w:t>
      </w:r>
      <w:proofErr w:type="spellStart"/>
      <w:r w:rsidRPr="00422E72">
        <w:rPr>
          <w:rFonts w:ascii="Arial" w:hAnsi="Arial" w:cs="Arial"/>
          <w:color w:val="000000"/>
          <w:lang w:eastAsia="en-ZA"/>
        </w:rPr>
        <w:t>Pfukani</w:t>
      </w:r>
      <w:proofErr w:type="spellEnd"/>
      <w:r w:rsidRPr="00422E72">
        <w:rPr>
          <w:rFonts w:ascii="Arial" w:hAnsi="Arial" w:cs="Arial"/>
          <w:color w:val="000000"/>
          <w:lang w:eastAsia="en-ZA"/>
        </w:rPr>
        <w:t xml:space="preserve"> </w:t>
      </w:r>
      <w:proofErr w:type="spellStart"/>
      <w:r w:rsidRPr="00422E72">
        <w:rPr>
          <w:rFonts w:ascii="Arial" w:hAnsi="Arial" w:cs="Arial"/>
          <w:color w:val="000000"/>
          <w:lang w:eastAsia="en-ZA"/>
        </w:rPr>
        <w:t>Kusile</w:t>
      </w:r>
      <w:proofErr w:type="spellEnd"/>
      <w:r w:rsidRPr="00422E72">
        <w:rPr>
          <w:rFonts w:ascii="Arial" w:hAnsi="Arial" w:cs="Arial"/>
          <w:color w:val="000000"/>
          <w:lang w:eastAsia="en-ZA"/>
        </w:rPr>
        <w:t xml:space="preserve"> Consulting was appointment on the 10 July 2017 together with the two recommended bidders even though the bidder was not evaluated for functionality and price nor recommended for adjudication.</w:t>
      </w:r>
    </w:p>
    <w:p w14:paraId="7977D4EF" w14:textId="77777777" w:rsidR="006D4574" w:rsidRPr="00422E72" w:rsidRDefault="006D4574" w:rsidP="006D4574">
      <w:pPr>
        <w:spacing w:after="0" w:line="240" w:lineRule="auto"/>
        <w:rPr>
          <w:rFonts w:ascii="Arial" w:hAnsi="Arial" w:cs="Arial"/>
          <w:color w:val="000000"/>
          <w:lang w:eastAsia="en-ZA"/>
        </w:rPr>
      </w:pPr>
    </w:p>
    <w:p w14:paraId="0530CCA3" w14:textId="77777777" w:rsidR="006D4574" w:rsidRPr="00422E72" w:rsidRDefault="006D4574" w:rsidP="006D4574">
      <w:pPr>
        <w:spacing w:after="0" w:line="240" w:lineRule="auto"/>
        <w:rPr>
          <w:rFonts w:ascii="Arial" w:hAnsi="Arial" w:cs="Arial"/>
          <w:color w:val="000000"/>
          <w:lang w:eastAsia="en-ZA"/>
        </w:rPr>
      </w:pPr>
      <w:r w:rsidRPr="00422E72">
        <w:rPr>
          <w:rFonts w:ascii="Arial" w:hAnsi="Arial" w:cs="Arial"/>
          <w:b/>
          <w:color w:val="000000"/>
          <w:lang w:eastAsia="en-ZA"/>
        </w:rPr>
        <w:t>The impact of the finding</w:t>
      </w:r>
    </w:p>
    <w:p w14:paraId="3C274DC6" w14:textId="77777777" w:rsidR="006D4574" w:rsidRPr="00422E72" w:rsidRDefault="006D4574" w:rsidP="006D4574">
      <w:pPr>
        <w:spacing w:after="0" w:line="240" w:lineRule="auto"/>
        <w:ind w:left="426" w:hanging="426"/>
        <w:rPr>
          <w:rFonts w:ascii="Arial" w:hAnsi="Arial" w:cs="Arial"/>
          <w:b/>
          <w:color w:val="000000"/>
          <w:lang w:eastAsia="en-ZA"/>
        </w:rPr>
      </w:pPr>
    </w:p>
    <w:p w14:paraId="4ADF867C" w14:textId="77777777" w:rsidR="006D4574" w:rsidRPr="00422E72" w:rsidRDefault="006D4574" w:rsidP="006D4574">
      <w:pPr>
        <w:spacing w:after="0" w:line="240" w:lineRule="auto"/>
        <w:jc w:val="both"/>
        <w:rPr>
          <w:rFonts w:ascii="Arial" w:hAnsi="Arial" w:cs="Arial"/>
          <w:color w:val="000000"/>
          <w:lang w:eastAsia="en-ZA"/>
        </w:rPr>
      </w:pPr>
      <w:r w:rsidRPr="00422E72">
        <w:rPr>
          <w:rFonts w:ascii="Arial" w:hAnsi="Arial" w:cs="Arial"/>
          <w:color w:val="000000"/>
          <w:lang w:eastAsia="en-ZA"/>
        </w:rPr>
        <w:t>This results in:</w:t>
      </w:r>
    </w:p>
    <w:p w14:paraId="7C372FEA" w14:textId="77777777" w:rsidR="006D4574" w:rsidRPr="00422E72" w:rsidRDefault="006D4574" w:rsidP="006D4574">
      <w:pPr>
        <w:spacing w:after="0" w:line="240" w:lineRule="auto"/>
        <w:jc w:val="both"/>
        <w:rPr>
          <w:rFonts w:ascii="Arial" w:hAnsi="Arial" w:cs="Arial"/>
          <w:color w:val="000000"/>
          <w:lang w:eastAsia="en-ZA"/>
        </w:rPr>
      </w:pPr>
    </w:p>
    <w:p w14:paraId="6C362149" w14:textId="77777777"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422E72">
        <w:rPr>
          <w:rFonts w:ascii="Arial" w:hAnsi="Arial" w:cs="Arial"/>
          <w:color w:val="000000"/>
          <w:sz w:val="22"/>
          <w:szCs w:val="22"/>
          <w:lang w:eastAsia="en-ZA"/>
        </w:rPr>
        <w:t xml:space="preserve">Non - compliance with </w:t>
      </w:r>
      <w:r w:rsidRPr="00422E72">
        <w:rPr>
          <w:rFonts w:ascii="Arial" w:hAnsi="Arial" w:cs="Arial"/>
          <w:sz w:val="22"/>
          <w:szCs w:val="22"/>
          <w:lang w:eastAsia="en-ZA"/>
        </w:rPr>
        <w:t xml:space="preserve">Public Finance Management Act section </w:t>
      </w:r>
      <w:r w:rsidRPr="00422E72">
        <w:rPr>
          <w:rFonts w:ascii="Arial" w:hAnsi="Arial" w:cs="Arial"/>
          <w:iCs/>
          <w:color w:val="000000"/>
          <w:sz w:val="22"/>
          <w:szCs w:val="22"/>
          <w:lang w:eastAsia="en-ZA"/>
        </w:rPr>
        <w:t>38(1</w:t>
      </w:r>
      <w:proofErr w:type="gramStart"/>
      <w:r w:rsidRPr="00422E72">
        <w:rPr>
          <w:rFonts w:ascii="Arial" w:hAnsi="Arial" w:cs="Arial"/>
          <w:iCs/>
          <w:color w:val="000000"/>
          <w:sz w:val="22"/>
          <w:szCs w:val="22"/>
          <w:lang w:eastAsia="en-ZA"/>
        </w:rPr>
        <w:t>)(</w:t>
      </w:r>
      <w:proofErr w:type="gramEnd"/>
      <w:r w:rsidRPr="00422E72">
        <w:rPr>
          <w:rFonts w:ascii="Arial" w:hAnsi="Arial" w:cs="Arial"/>
          <w:iCs/>
          <w:color w:val="000000"/>
          <w:sz w:val="22"/>
          <w:szCs w:val="22"/>
          <w:lang w:eastAsia="en-ZA"/>
        </w:rPr>
        <w:t>a)(iii)</w:t>
      </w:r>
    </w:p>
    <w:p w14:paraId="73A7E254" w14:textId="77777777" w:rsidR="006D4574" w:rsidRPr="00422E72" w:rsidRDefault="006D4574" w:rsidP="006D4574">
      <w:pPr>
        <w:pStyle w:val="ListParagraph"/>
        <w:ind w:left="567" w:hanging="567"/>
        <w:jc w:val="both"/>
        <w:rPr>
          <w:rFonts w:ascii="Arial" w:hAnsi="Arial" w:cs="Arial"/>
          <w:iCs/>
          <w:color w:val="000000"/>
          <w:sz w:val="22"/>
          <w:szCs w:val="22"/>
          <w:lang w:eastAsia="en-ZA"/>
        </w:rPr>
      </w:pPr>
    </w:p>
    <w:p w14:paraId="0AA2B79D" w14:textId="77777777" w:rsidR="006D4574" w:rsidRPr="00422E72" w:rsidRDefault="006D4574" w:rsidP="006D4574">
      <w:pPr>
        <w:pStyle w:val="ListParagraph"/>
        <w:ind w:left="567" w:hanging="567"/>
        <w:contextualSpacing/>
        <w:jc w:val="both"/>
        <w:rPr>
          <w:rFonts w:ascii="Arial" w:hAnsi="Arial" w:cs="Arial"/>
          <w:iCs/>
          <w:color w:val="000000"/>
          <w:sz w:val="22"/>
          <w:szCs w:val="22"/>
          <w:lang w:val="en-US"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Non – compliance with Treasury Regulation 16A3.2</w:t>
      </w:r>
    </w:p>
    <w:p w14:paraId="1F6AC8B2" w14:textId="77777777" w:rsidR="006D4574" w:rsidRPr="00422E72" w:rsidRDefault="006D4574" w:rsidP="006D4574">
      <w:pPr>
        <w:spacing w:after="0" w:line="240" w:lineRule="auto"/>
        <w:ind w:left="567" w:hanging="567"/>
        <w:jc w:val="both"/>
        <w:rPr>
          <w:rFonts w:ascii="Arial" w:hAnsi="Arial" w:cs="Arial"/>
          <w:iCs/>
          <w:color w:val="000000"/>
          <w:lang w:eastAsia="en-ZA"/>
        </w:rPr>
      </w:pPr>
    </w:p>
    <w:p w14:paraId="5EA21327" w14:textId="77777777" w:rsidR="006D4574" w:rsidRPr="00422E72" w:rsidRDefault="006D4574" w:rsidP="006D4574">
      <w:pPr>
        <w:pStyle w:val="ListParagraph"/>
        <w:ind w:left="567" w:hanging="567"/>
        <w:contextualSpacing/>
        <w:jc w:val="both"/>
        <w:rPr>
          <w:rFonts w:ascii="Arial" w:hAnsi="Arial" w:cs="Arial"/>
          <w:iCs/>
          <w:color w:val="000000"/>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Non – compliance with Preferential Procurement Regulations 2011 paragraph</w:t>
      </w:r>
    </w:p>
    <w:p w14:paraId="0AC5ABBE" w14:textId="77777777" w:rsidR="006D4574" w:rsidRPr="00422E72" w:rsidRDefault="006D4574" w:rsidP="006D4574">
      <w:pPr>
        <w:spacing w:after="0" w:line="240" w:lineRule="auto"/>
        <w:ind w:left="567" w:hanging="567"/>
        <w:jc w:val="both"/>
        <w:rPr>
          <w:rFonts w:ascii="Arial" w:hAnsi="Arial" w:cs="Arial"/>
          <w:iCs/>
          <w:color w:val="000000"/>
          <w:lang w:eastAsia="en-ZA"/>
        </w:rPr>
      </w:pPr>
    </w:p>
    <w:p w14:paraId="5C5A5311" w14:textId="77777777" w:rsidR="006D4574" w:rsidRPr="00422E72" w:rsidRDefault="006D4574" w:rsidP="009A54E9">
      <w:pPr>
        <w:pStyle w:val="NormalWeb"/>
        <w:keepNext/>
        <w:numPr>
          <w:ilvl w:val="0"/>
          <w:numId w:val="107"/>
        </w:numPr>
        <w:spacing w:before="0" w:beforeAutospacing="0" w:after="0" w:afterAutospacing="0"/>
        <w:ind w:left="567" w:hanging="567"/>
        <w:rPr>
          <w:rFonts w:ascii="Arial" w:hAnsi="Arial" w:cs="Arial"/>
          <w:color w:val="000000"/>
          <w:sz w:val="22"/>
          <w:szCs w:val="22"/>
        </w:rPr>
      </w:pPr>
      <w:r w:rsidRPr="00422E72">
        <w:rPr>
          <w:rFonts w:ascii="Arial" w:hAnsi="Arial" w:cs="Arial"/>
          <w:color w:val="000000"/>
          <w:sz w:val="22"/>
          <w:szCs w:val="22"/>
        </w:rPr>
        <w:t>The non – compliance might result in irregular expenditure</w:t>
      </w:r>
    </w:p>
    <w:p w14:paraId="1031921D" w14:textId="77777777" w:rsidR="006D4574" w:rsidRPr="00422E72" w:rsidRDefault="006D4574" w:rsidP="006D4574">
      <w:pPr>
        <w:pStyle w:val="NormalWeb"/>
        <w:keepNext/>
        <w:spacing w:before="0" w:beforeAutospacing="0" w:after="0" w:afterAutospacing="0"/>
        <w:rPr>
          <w:rFonts w:ascii="Arial" w:hAnsi="Arial" w:cs="Arial"/>
          <w:color w:val="000000"/>
          <w:sz w:val="22"/>
          <w:szCs w:val="22"/>
        </w:rPr>
      </w:pPr>
    </w:p>
    <w:p w14:paraId="58BF1B54" w14:textId="77777777" w:rsidR="006D4574" w:rsidRPr="00422E72" w:rsidRDefault="006D4574" w:rsidP="006D4574">
      <w:pPr>
        <w:spacing w:after="0" w:line="240" w:lineRule="auto"/>
        <w:jc w:val="both"/>
        <w:rPr>
          <w:rFonts w:ascii="Arial" w:hAnsi="Arial" w:cs="Arial"/>
        </w:rPr>
      </w:pPr>
      <w:r w:rsidRPr="00422E72">
        <w:rPr>
          <w:rFonts w:ascii="Arial" w:hAnsi="Arial" w:cs="Arial"/>
          <w:b/>
          <w:bCs/>
        </w:rPr>
        <w:t>Internal control deficiency</w:t>
      </w:r>
    </w:p>
    <w:p w14:paraId="36885995" w14:textId="77777777" w:rsidR="006D4574" w:rsidRPr="00422E72" w:rsidRDefault="006D4574" w:rsidP="006D4574">
      <w:pPr>
        <w:spacing w:after="0" w:line="240" w:lineRule="auto"/>
        <w:jc w:val="both"/>
        <w:rPr>
          <w:rFonts w:ascii="Arial" w:hAnsi="Arial" w:cs="Arial"/>
          <w:lang w:val="en-GB"/>
        </w:rPr>
      </w:pPr>
    </w:p>
    <w:p w14:paraId="27E16A78" w14:textId="77777777"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Reason for the deviation:</w:t>
      </w:r>
    </w:p>
    <w:p w14:paraId="0DBE400F" w14:textId="77777777" w:rsidR="006D4574" w:rsidRPr="00422E72" w:rsidRDefault="006D4574" w:rsidP="006D4574">
      <w:pPr>
        <w:spacing w:after="0" w:line="240" w:lineRule="auto"/>
        <w:jc w:val="both"/>
        <w:rPr>
          <w:rFonts w:ascii="Arial" w:hAnsi="Arial" w:cs="Arial"/>
          <w:lang w:val="en-GB"/>
        </w:rPr>
      </w:pPr>
    </w:p>
    <w:p w14:paraId="56AC3758" w14:textId="77777777" w:rsidR="006D4574" w:rsidRPr="00422E72" w:rsidRDefault="006D4574" w:rsidP="006D4574">
      <w:pPr>
        <w:spacing w:after="0" w:line="240" w:lineRule="auto"/>
        <w:contextualSpacing/>
        <w:jc w:val="both"/>
        <w:rPr>
          <w:rFonts w:ascii="Arial" w:hAnsi="Arial" w:cs="Arial"/>
        </w:rPr>
      </w:pPr>
      <w:r w:rsidRPr="00422E72">
        <w:rPr>
          <w:rFonts w:ascii="Arial" w:hAnsi="Arial" w:cs="Arial"/>
        </w:rPr>
        <w:t>The controls implemented by the department to ensure that bids are not awarded to bidders who have not been evaluated and recommended by the Bid Evaluation Committee for adjudication were not effective and as a result did not detect and prevent the non-compliance from occurring.</w:t>
      </w:r>
    </w:p>
    <w:p w14:paraId="27D41824" w14:textId="77777777" w:rsidR="006D4574" w:rsidRPr="00422E72" w:rsidRDefault="006D4574" w:rsidP="006D4574">
      <w:pPr>
        <w:spacing w:after="0" w:line="240" w:lineRule="auto"/>
        <w:contextualSpacing/>
        <w:jc w:val="both"/>
        <w:rPr>
          <w:rFonts w:ascii="Arial" w:hAnsi="Arial" w:cs="Arial"/>
        </w:rPr>
      </w:pPr>
    </w:p>
    <w:p w14:paraId="0EAEE982" w14:textId="77777777" w:rsidR="006D4574" w:rsidRPr="00422E72" w:rsidRDefault="006D4574" w:rsidP="006D4574">
      <w:pPr>
        <w:spacing w:after="0" w:line="240" w:lineRule="auto"/>
        <w:jc w:val="both"/>
        <w:rPr>
          <w:rFonts w:ascii="Arial" w:hAnsi="Arial" w:cs="Arial"/>
          <w:lang w:val="en-GB"/>
        </w:rPr>
      </w:pPr>
      <w:r w:rsidRPr="00422E72">
        <w:rPr>
          <w:rFonts w:ascii="Arial" w:hAnsi="Arial" w:cs="Arial"/>
          <w:lang w:val="en-GB"/>
        </w:rPr>
        <w:t>Based on the aforementioned the matter is as a result of the following internal control deficiency:</w:t>
      </w:r>
    </w:p>
    <w:p w14:paraId="6740DE31" w14:textId="77777777" w:rsidR="006D4574" w:rsidRPr="00422E72" w:rsidRDefault="006D4574" w:rsidP="006D4574">
      <w:pPr>
        <w:spacing w:after="0" w:line="240" w:lineRule="auto"/>
        <w:rPr>
          <w:rFonts w:ascii="Arial" w:hAnsi="Arial" w:cs="Arial"/>
        </w:rPr>
      </w:pPr>
    </w:p>
    <w:p w14:paraId="3E98DFF5" w14:textId="77777777" w:rsidR="006D4574" w:rsidRPr="00422E72" w:rsidRDefault="006D4574" w:rsidP="006D4574">
      <w:pPr>
        <w:spacing w:after="0" w:line="240" w:lineRule="auto"/>
        <w:rPr>
          <w:rFonts w:ascii="Arial" w:hAnsi="Arial" w:cs="Arial"/>
          <w:bCs/>
          <w:i/>
        </w:rPr>
      </w:pPr>
      <w:r w:rsidRPr="00422E72">
        <w:rPr>
          <w:rFonts w:ascii="Arial" w:hAnsi="Arial" w:cs="Arial"/>
          <w:bCs/>
          <w:i/>
        </w:rPr>
        <w:t>Financial and Performance Management</w:t>
      </w:r>
    </w:p>
    <w:p w14:paraId="09D491E6" w14:textId="77777777" w:rsidR="006D4574" w:rsidRPr="00422E72" w:rsidRDefault="006D4574" w:rsidP="006D4574">
      <w:pPr>
        <w:spacing w:after="0" w:line="240" w:lineRule="auto"/>
        <w:jc w:val="both"/>
        <w:rPr>
          <w:rFonts w:ascii="Arial" w:hAnsi="Arial" w:cs="Arial"/>
          <w:i/>
        </w:rPr>
      </w:pPr>
    </w:p>
    <w:p w14:paraId="3AEDDA81" w14:textId="77777777" w:rsidR="006D4574" w:rsidRPr="00422E72" w:rsidRDefault="006D4574" w:rsidP="006D4574">
      <w:pPr>
        <w:spacing w:after="0" w:line="240" w:lineRule="auto"/>
        <w:rPr>
          <w:rFonts w:ascii="Arial" w:hAnsi="Arial" w:cs="Arial"/>
        </w:rPr>
      </w:pPr>
      <w:bookmarkStart w:id="200" w:name="OLE_LINK4"/>
      <w:bookmarkStart w:id="201" w:name="OLE_LINK22"/>
      <w:r w:rsidRPr="00422E72">
        <w:rPr>
          <w:rFonts w:ascii="Arial" w:hAnsi="Arial" w:cs="Arial"/>
        </w:rPr>
        <w:t>Review and monitor compliance with applicable laws and regulations</w:t>
      </w:r>
    </w:p>
    <w:bookmarkEnd w:id="200"/>
    <w:bookmarkEnd w:id="201"/>
    <w:p w14:paraId="51E4584F" w14:textId="77777777" w:rsidR="006D4574" w:rsidRPr="00422E72" w:rsidRDefault="006D4574" w:rsidP="006D4574">
      <w:pPr>
        <w:spacing w:after="0" w:line="240" w:lineRule="auto"/>
        <w:rPr>
          <w:rFonts w:ascii="Arial" w:hAnsi="Arial" w:cs="Arial"/>
        </w:rPr>
      </w:pPr>
      <w:r w:rsidRPr="00422E72">
        <w:rPr>
          <w:rFonts w:ascii="Arial" w:hAnsi="Arial" w:cs="Arial"/>
        </w:rPr>
        <w:t>Management did not review and monitor compliance with applicable laws and regulations</w:t>
      </w:r>
    </w:p>
    <w:p w14:paraId="401CB98C" w14:textId="77777777" w:rsidR="006D4574" w:rsidRPr="00422E72" w:rsidRDefault="006D4574" w:rsidP="006D4574">
      <w:pPr>
        <w:spacing w:after="0" w:line="240" w:lineRule="auto"/>
        <w:contextualSpacing/>
        <w:jc w:val="both"/>
        <w:rPr>
          <w:rFonts w:ascii="Arial" w:hAnsi="Arial" w:cs="Arial"/>
          <w:iCs/>
        </w:rPr>
      </w:pPr>
    </w:p>
    <w:p w14:paraId="29070A73" w14:textId="77777777" w:rsidR="006D4574" w:rsidRDefault="006D4574" w:rsidP="006D4574">
      <w:pPr>
        <w:spacing w:after="0" w:line="240" w:lineRule="auto"/>
        <w:rPr>
          <w:rFonts w:ascii="Arial" w:hAnsi="Arial" w:cs="Arial"/>
          <w:b/>
        </w:rPr>
      </w:pPr>
      <w:r w:rsidRPr="00422E72">
        <w:rPr>
          <w:rFonts w:ascii="Arial" w:hAnsi="Arial" w:cs="Arial"/>
          <w:b/>
        </w:rPr>
        <w:t>Recommendation</w:t>
      </w:r>
    </w:p>
    <w:p w14:paraId="0E28A869" w14:textId="77777777" w:rsidR="006D4574" w:rsidRPr="00422E72" w:rsidRDefault="006D4574" w:rsidP="006D4574">
      <w:pPr>
        <w:spacing w:after="0" w:line="240" w:lineRule="auto"/>
        <w:rPr>
          <w:rFonts w:ascii="Arial" w:hAnsi="Arial" w:cs="Arial"/>
          <w:b/>
        </w:rPr>
      </w:pPr>
    </w:p>
    <w:p w14:paraId="48D17453" w14:textId="77777777" w:rsidR="006D4574" w:rsidRPr="00422E72" w:rsidRDefault="006D4574" w:rsidP="006D4574">
      <w:pPr>
        <w:spacing w:after="0" w:line="240" w:lineRule="auto"/>
        <w:jc w:val="both"/>
        <w:rPr>
          <w:rFonts w:ascii="Arial" w:hAnsi="Arial" w:cs="Arial"/>
          <w:color w:val="000000"/>
        </w:rPr>
      </w:pPr>
      <w:r w:rsidRPr="00422E72">
        <w:rPr>
          <w:rFonts w:ascii="Arial" w:hAnsi="Arial" w:cs="Arial"/>
          <w:color w:val="000000"/>
        </w:rPr>
        <w:t>Management must ensure that:</w:t>
      </w:r>
    </w:p>
    <w:p w14:paraId="26686620"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a) </w:t>
      </w:r>
      <w:r>
        <w:rPr>
          <w:rFonts w:ascii="Arial" w:hAnsi="Arial" w:cs="Arial"/>
          <w:iCs/>
          <w:sz w:val="22"/>
          <w:szCs w:val="22"/>
          <w:lang w:eastAsia="en-ZA"/>
        </w:rPr>
        <w:tab/>
      </w:r>
      <w:r w:rsidRPr="00422E72">
        <w:rPr>
          <w:rFonts w:ascii="Arial" w:hAnsi="Arial" w:cs="Arial"/>
          <w:iCs/>
          <w:sz w:val="22"/>
          <w:szCs w:val="22"/>
          <w:lang w:eastAsia="en-ZA"/>
        </w:rPr>
        <w:t>No tender is awarded to any person whose tax matters have not been declared by the South African Revenue Service to be in order.</w:t>
      </w:r>
    </w:p>
    <w:p w14:paraId="0E22A887" w14:textId="77777777" w:rsidR="006D4574" w:rsidRPr="00422E72" w:rsidRDefault="006D4574" w:rsidP="006D4574">
      <w:pPr>
        <w:spacing w:after="0" w:line="240" w:lineRule="auto"/>
        <w:ind w:left="567" w:hanging="567"/>
        <w:rPr>
          <w:rFonts w:ascii="Arial" w:hAnsi="Arial" w:cs="Arial"/>
          <w:iCs/>
          <w:lang w:eastAsia="en-ZA"/>
        </w:rPr>
      </w:pPr>
    </w:p>
    <w:p w14:paraId="62A800C8"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b) </w:t>
      </w:r>
      <w:r>
        <w:rPr>
          <w:rFonts w:ascii="Arial" w:hAnsi="Arial" w:cs="Arial"/>
          <w:iCs/>
          <w:sz w:val="22"/>
          <w:szCs w:val="22"/>
          <w:lang w:eastAsia="en-ZA"/>
        </w:rPr>
        <w:tab/>
      </w:r>
      <w:r w:rsidRPr="00422E72">
        <w:rPr>
          <w:rFonts w:ascii="Arial" w:hAnsi="Arial" w:cs="Arial"/>
          <w:iCs/>
          <w:sz w:val="22"/>
          <w:szCs w:val="22"/>
          <w:lang w:eastAsia="en-ZA"/>
        </w:rPr>
        <w:t xml:space="preserve">No tender is regarded for functionality evaluation if the tender failed to meet the responsive criteria stipulated in the PA-04: Notice and Invitation to Bid </w:t>
      </w:r>
    </w:p>
    <w:p w14:paraId="6232EC45" w14:textId="77777777" w:rsidR="006D4574" w:rsidRPr="00422E72" w:rsidRDefault="006D4574" w:rsidP="006D4574">
      <w:pPr>
        <w:spacing w:after="0" w:line="240" w:lineRule="auto"/>
        <w:ind w:left="567" w:hanging="567"/>
        <w:rPr>
          <w:rFonts w:ascii="Arial" w:hAnsi="Arial" w:cs="Arial"/>
          <w:iCs/>
          <w:lang w:eastAsia="en-ZA"/>
        </w:rPr>
      </w:pPr>
    </w:p>
    <w:p w14:paraId="569EF752"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c) </w:t>
      </w:r>
      <w:r>
        <w:rPr>
          <w:rFonts w:ascii="Arial" w:hAnsi="Arial" w:cs="Arial"/>
          <w:iCs/>
          <w:sz w:val="22"/>
          <w:szCs w:val="22"/>
          <w:lang w:eastAsia="en-ZA"/>
        </w:rPr>
        <w:tab/>
      </w:r>
      <w:r w:rsidRPr="00422E72">
        <w:rPr>
          <w:rFonts w:ascii="Arial" w:hAnsi="Arial" w:cs="Arial"/>
          <w:iCs/>
          <w:sz w:val="22"/>
          <w:szCs w:val="22"/>
          <w:lang w:eastAsia="en-ZA"/>
        </w:rPr>
        <w:t xml:space="preserve">Tenders that have achieved the minimum qualification score for functionality are evaluated further in terms of the preference point system </w:t>
      </w:r>
    </w:p>
    <w:p w14:paraId="2B82DFFA" w14:textId="77777777" w:rsidR="006D4574" w:rsidRPr="00422E72" w:rsidRDefault="006D4574" w:rsidP="006D4574">
      <w:pPr>
        <w:spacing w:after="0" w:line="240" w:lineRule="auto"/>
        <w:ind w:left="567" w:hanging="567"/>
        <w:rPr>
          <w:rFonts w:ascii="Arial" w:hAnsi="Arial" w:cs="Arial"/>
          <w:iCs/>
          <w:lang w:eastAsia="en-ZA"/>
        </w:rPr>
      </w:pPr>
    </w:p>
    <w:p w14:paraId="56D755D5" w14:textId="77777777" w:rsidR="006D4574" w:rsidRPr="00422E72" w:rsidRDefault="006D4574" w:rsidP="006D4574">
      <w:pPr>
        <w:pStyle w:val="ListParagraph"/>
        <w:ind w:left="567" w:hanging="567"/>
        <w:contextualSpacing/>
        <w:rPr>
          <w:rFonts w:ascii="Arial" w:hAnsi="Arial" w:cs="Arial"/>
          <w:iCs/>
          <w:sz w:val="22"/>
          <w:szCs w:val="22"/>
          <w:lang w:eastAsia="en-ZA"/>
        </w:rPr>
      </w:pPr>
      <w:r>
        <w:rPr>
          <w:rFonts w:ascii="Arial" w:hAnsi="Arial" w:cs="Arial"/>
          <w:iCs/>
          <w:sz w:val="22"/>
          <w:szCs w:val="22"/>
          <w:lang w:eastAsia="en-ZA"/>
        </w:rPr>
        <w:t xml:space="preserve">d) </w:t>
      </w:r>
      <w:r>
        <w:rPr>
          <w:rFonts w:ascii="Arial" w:hAnsi="Arial" w:cs="Arial"/>
          <w:iCs/>
          <w:sz w:val="22"/>
          <w:szCs w:val="22"/>
          <w:lang w:eastAsia="en-ZA"/>
        </w:rPr>
        <w:tab/>
      </w:r>
      <w:r w:rsidRPr="00422E72">
        <w:rPr>
          <w:rFonts w:ascii="Arial" w:hAnsi="Arial" w:cs="Arial"/>
          <w:iCs/>
          <w:sz w:val="22"/>
          <w:szCs w:val="22"/>
          <w:lang w:eastAsia="en-ZA"/>
        </w:rPr>
        <w:t>An irregular checklist is completed for all the suppliers recommended by the Bid Evaluation Committee for appointment</w:t>
      </w:r>
    </w:p>
    <w:p w14:paraId="1E04A851" w14:textId="77777777" w:rsidR="006D4574" w:rsidRPr="00422E72" w:rsidRDefault="006D4574" w:rsidP="006D4574">
      <w:pPr>
        <w:keepNext/>
        <w:spacing w:after="0" w:line="240" w:lineRule="auto"/>
        <w:rPr>
          <w:rFonts w:ascii="Arial" w:hAnsi="Arial" w:cs="Arial"/>
          <w:b/>
        </w:rPr>
      </w:pPr>
      <w:bookmarkStart w:id="202" w:name="tm_374538258"/>
      <w:bookmarkEnd w:id="202"/>
      <w:r w:rsidRPr="00422E72">
        <w:rPr>
          <w:rFonts w:ascii="Arial" w:hAnsi="Arial" w:cs="Arial"/>
          <w:b/>
        </w:rPr>
        <w:t xml:space="preserve">Management </w:t>
      </w:r>
      <w:r>
        <w:rPr>
          <w:rFonts w:ascii="Arial" w:hAnsi="Arial" w:cs="Arial"/>
          <w:b/>
        </w:rPr>
        <w:t>R</w:t>
      </w:r>
      <w:r w:rsidRPr="00422E72">
        <w:rPr>
          <w:rFonts w:ascii="Arial" w:hAnsi="Arial" w:cs="Arial"/>
          <w:b/>
        </w:rPr>
        <w:t>esponse</w:t>
      </w:r>
    </w:p>
    <w:p w14:paraId="33BA0065" w14:textId="77777777" w:rsidR="006D4574" w:rsidRDefault="006D4574" w:rsidP="006D4574">
      <w:pPr>
        <w:keepNext/>
        <w:spacing w:after="0" w:line="240" w:lineRule="auto"/>
        <w:rPr>
          <w:rFonts w:ascii="Arial" w:hAnsi="Arial" w:cs="Arial"/>
        </w:rPr>
      </w:pPr>
    </w:p>
    <w:p w14:paraId="01ADFBC9" w14:textId="77777777" w:rsidR="006D4574" w:rsidRPr="00422E72" w:rsidRDefault="006D4574" w:rsidP="006D4574">
      <w:pPr>
        <w:keepNext/>
        <w:spacing w:after="0" w:line="240" w:lineRule="auto"/>
        <w:rPr>
          <w:rFonts w:ascii="Arial" w:hAnsi="Arial" w:cs="Arial"/>
        </w:rPr>
      </w:pPr>
      <w:r w:rsidRPr="00422E72">
        <w:rPr>
          <w:rFonts w:ascii="Arial" w:hAnsi="Arial" w:cs="Arial"/>
        </w:rPr>
        <w:t>I am [not] in agreement with the finding for the following reasons [and supply the following/attached information in support of this]:</w:t>
      </w:r>
    </w:p>
    <w:p w14:paraId="0AA10060" w14:textId="77777777" w:rsidR="006D4574" w:rsidRPr="00422E72"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422E72" w14:paraId="5623E453"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5D9818C0" w14:textId="77777777"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EFA5F39" w14:textId="77777777" w:rsidR="006D4574" w:rsidRPr="00422E72" w:rsidRDefault="006D4574" w:rsidP="006D4574">
            <w:pPr>
              <w:keepNext/>
              <w:spacing w:after="0" w:line="240" w:lineRule="auto"/>
              <w:jc w:val="both"/>
              <w:rPr>
                <w:rFonts w:ascii="Arial" w:hAnsi="Arial" w:cs="Arial"/>
                <w:b/>
                <w:bCs/>
                <w:sz w:val="18"/>
                <w:szCs w:val="18"/>
                <w:highlight w:val="lightGray"/>
              </w:rPr>
            </w:pPr>
            <w:r w:rsidRPr="00422E72">
              <w:rPr>
                <w:rFonts w:ascii="Arial" w:hAnsi="Arial" w:cs="Arial"/>
                <w:b/>
                <w:bCs/>
                <w:sz w:val="18"/>
                <w:szCs w:val="18"/>
                <w:highlight w:val="lightGray"/>
              </w:rPr>
              <w:t>Response</w:t>
            </w:r>
          </w:p>
        </w:tc>
      </w:tr>
      <w:tr w:rsidR="006D4574" w:rsidRPr="00422E72" w14:paraId="6C58A89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9FB1D18"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7197EC7F"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07470E4B"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20497F34"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3EA1C495" w14:textId="77777777"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5EFF6809" w14:textId="77777777" w:rsidR="006D4574" w:rsidRPr="00422E72" w:rsidRDefault="006D4574" w:rsidP="006D4574">
            <w:pPr>
              <w:keepNext/>
              <w:spacing w:after="0" w:line="240" w:lineRule="auto"/>
              <w:jc w:val="both"/>
              <w:rPr>
                <w:rFonts w:ascii="Arial" w:hAnsi="Arial" w:cs="Arial"/>
                <w:b/>
                <w:bCs/>
                <w:sz w:val="18"/>
                <w:szCs w:val="18"/>
              </w:rPr>
            </w:pPr>
            <w:r w:rsidRPr="00422E72">
              <w:rPr>
                <w:rFonts w:ascii="Arial" w:hAnsi="Arial" w:cs="Arial"/>
                <w:b/>
                <w:bCs/>
                <w:sz w:val="18"/>
                <w:szCs w:val="18"/>
              </w:rPr>
              <w:t>No</w:t>
            </w:r>
          </w:p>
        </w:tc>
      </w:tr>
      <w:tr w:rsidR="006D4574" w:rsidRPr="00422E72" w14:paraId="52A6F30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BFC11BC" w14:textId="77777777"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04145DF" w14:textId="77777777"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0322370F"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775FCF5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9C5E5FA"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68148C86"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7BFCE4E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1A119B6"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0C643975"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2E4777B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FE6D3AE"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455378A0"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5817E948"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06C9001A"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8159DA4" w14:textId="77777777"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04D7F43" w14:textId="77777777" w:rsidR="006D4574" w:rsidRPr="00422E72" w:rsidRDefault="006D4574" w:rsidP="006D4574">
            <w:pPr>
              <w:keepNext/>
              <w:spacing w:after="0" w:line="240" w:lineRule="auto"/>
              <w:jc w:val="both"/>
              <w:rPr>
                <w:rFonts w:ascii="Arial" w:hAnsi="Arial" w:cs="Arial"/>
                <w:b/>
                <w:sz w:val="18"/>
                <w:szCs w:val="18"/>
              </w:rPr>
            </w:pPr>
            <w:r w:rsidRPr="00422E72">
              <w:rPr>
                <w:rFonts w:ascii="Arial" w:hAnsi="Arial" w:cs="Arial"/>
                <w:b/>
                <w:sz w:val="18"/>
                <w:szCs w:val="18"/>
              </w:rPr>
              <w:t>No</w:t>
            </w:r>
          </w:p>
        </w:tc>
      </w:tr>
      <w:tr w:rsidR="006D4574" w:rsidRPr="00422E72" w14:paraId="2EE60106"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285D54FC" w14:textId="77777777" w:rsidR="006D4574" w:rsidRPr="00422E72"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F921B9E" w14:textId="77777777" w:rsidR="006D4574" w:rsidRPr="00422E72"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433A4E98"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75B171DC"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48C21AEC" w14:textId="77777777" w:rsidR="006D4574" w:rsidRPr="00422E72"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598F9E1C"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59972D41"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369EF05"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02037474"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03A19288"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7AFE96A"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529A46F9"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40007579"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87F173D"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6EAB62F6"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45CC2C9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CA77168"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EB68370"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6ADD45D0"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14:paraId="0E9B5F37"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44D718E2" w14:textId="77777777"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0AE27E41" w14:textId="77777777"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2E124986"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064C7E6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9A08A08"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 xml:space="preserve">If management does not agree with the root </w:t>
            </w:r>
            <w:proofErr w:type="gramStart"/>
            <w:r w:rsidRPr="00422E72">
              <w:rPr>
                <w:rFonts w:ascii="Arial" w:hAnsi="Arial" w:cs="Arial"/>
                <w:sz w:val="18"/>
                <w:szCs w:val="18"/>
              </w:rPr>
              <w:t>cause</w:t>
            </w:r>
            <w:proofErr w:type="gramEnd"/>
            <w:r w:rsidRPr="00422E72">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1EDC58EF"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2C8052E5"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F99E406"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0DCD9346"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229796C9"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b/>
                <w:bCs/>
                <w:sz w:val="18"/>
                <w:szCs w:val="18"/>
              </w:rPr>
              <w:t>No</w:t>
            </w:r>
          </w:p>
        </w:tc>
      </w:tr>
      <w:tr w:rsidR="006D4574" w:rsidRPr="00422E72" w14:paraId="20F40B31"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1F8E5AB" w14:textId="77777777" w:rsidR="006D4574" w:rsidRPr="00422E72"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48FC017" w14:textId="77777777" w:rsidR="006D4574" w:rsidRPr="00422E72"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29C90C92" w14:textId="77777777" w:rsidR="006D4574" w:rsidRPr="00422E72" w:rsidRDefault="006D4574" w:rsidP="006D4574">
            <w:pPr>
              <w:keepNext/>
              <w:spacing w:after="0" w:line="240" w:lineRule="auto"/>
              <w:jc w:val="both"/>
              <w:rPr>
                <w:rFonts w:ascii="Arial" w:hAnsi="Arial" w:cs="Arial"/>
                <w:sz w:val="18"/>
                <w:szCs w:val="18"/>
              </w:rPr>
            </w:pPr>
          </w:p>
        </w:tc>
      </w:tr>
      <w:tr w:rsidR="006D4574" w:rsidRPr="00422E72" w14:paraId="11C3965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D5E1B96" w14:textId="77777777" w:rsidR="006D4574" w:rsidRPr="00422E72" w:rsidRDefault="006D4574" w:rsidP="006D4574">
            <w:pPr>
              <w:keepNext/>
              <w:spacing w:after="0" w:line="240" w:lineRule="auto"/>
              <w:jc w:val="both"/>
              <w:rPr>
                <w:rFonts w:ascii="Arial" w:hAnsi="Arial" w:cs="Arial"/>
                <w:sz w:val="18"/>
                <w:szCs w:val="18"/>
              </w:rPr>
            </w:pPr>
            <w:r w:rsidRPr="00422E72">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2E551998" w14:textId="77777777" w:rsidR="006D4574" w:rsidRPr="00422E72" w:rsidRDefault="006D4574" w:rsidP="006D4574">
            <w:pPr>
              <w:keepNext/>
              <w:spacing w:after="0" w:line="240" w:lineRule="auto"/>
              <w:jc w:val="both"/>
              <w:rPr>
                <w:rFonts w:ascii="Arial" w:hAnsi="Arial" w:cs="Arial"/>
                <w:sz w:val="18"/>
                <w:szCs w:val="18"/>
              </w:rPr>
            </w:pPr>
          </w:p>
        </w:tc>
      </w:tr>
    </w:tbl>
    <w:p w14:paraId="176C45D4" w14:textId="77777777" w:rsidR="006D4574" w:rsidRPr="00422E72" w:rsidRDefault="006D4574" w:rsidP="006D4574">
      <w:pPr>
        <w:spacing w:after="0" w:line="240" w:lineRule="auto"/>
        <w:jc w:val="both"/>
        <w:rPr>
          <w:rFonts w:ascii="Arial" w:hAnsi="Arial" w:cs="Arial"/>
          <w:b/>
          <w:bCs/>
          <w:szCs w:val="24"/>
        </w:rPr>
      </w:pPr>
    </w:p>
    <w:p w14:paraId="2FBF99E7" w14:textId="77777777" w:rsidR="006D4574" w:rsidRPr="00422E72" w:rsidRDefault="006D4574" w:rsidP="006D4574">
      <w:pPr>
        <w:spacing w:after="0" w:line="240" w:lineRule="auto"/>
        <w:jc w:val="both"/>
        <w:rPr>
          <w:rFonts w:ascii="Arial" w:hAnsi="Arial" w:cs="Arial"/>
          <w:iCs/>
        </w:rPr>
      </w:pPr>
      <w:r w:rsidRPr="00422E72">
        <w:rPr>
          <w:rFonts w:ascii="Arial" w:hAnsi="Arial" w:cs="Arial"/>
          <w:iCs/>
        </w:rPr>
        <w:t>Name:</w:t>
      </w:r>
      <w:r w:rsidRPr="00422E72">
        <w:rPr>
          <w:rFonts w:ascii="Arial" w:eastAsia="Arial Unicode MS" w:hAnsi="Arial" w:cs="Arial"/>
        </w:rPr>
        <w:t xml:space="preserve">   </w:t>
      </w:r>
    </w:p>
    <w:p w14:paraId="647FFC1F" w14:textId="77777777" w:rsidR="006D4574" w:rsidRPr="00422E72" w:rsidRDefault="006D4574" w:rsidP="006D4574">
      <w:pPr>
        <w:spacing w:after="0" w:line="240" w:lineRule="auto"/>
        <w:jc w:val="both"/>
        <w:rPr>
          <w:rFonts w:ascii="Arial" w:hAnsi="Arial" w:cs="Arial"/>
          <w:iCs/>
        </w:rPr>
      </w:pPr>
      <w:r w:rsidRPr="00422E72">
        <w:rPr>
          <w:rFonts w:ascii="Arial" w:hAnsi="Arial" w:cs="Arial"/>
          <w:iCs/>
        </w:rPr>
        <w:t xml:space="preserve">Position: </w:t>
      </w:r>
    </w:p>
    <w:p w14:paraId="1CF81CDC" w14:textId="77777777" w:rsidR="006D4574" w:rsidRPr="00422E72" w:rsidRDefault="006D4574" w:rsidP="006D4574">
      <w:pPr>
        <w:spacing w:after="0" w:line="240" w:lineRule="auto"/>
        <w:jc w:val="both"/>
        <w:rPr>
          <w:rFonts w:ascii="Arial" w:hAnsi="Arial" w:cs="Arial"/>
          <w:i/>
          <w:iCs/>
        </w:rPr>
      </w:pPr>
      <w:r w:rsidRPr="00422E72">
        <w:rPr>
          <w:rFonts w:ascii="Arial" w:hAnsi="Arial" w:cs="Arial"/>
          <w:iCs/>
        </w:rPr>
        <w:t>Date:</w:t>
      </w:r>
      <w:r w:rsidRPr="00422E72">
        <w:rPr>
          <w:rFonts w:ascii="Arial" w:hAnsi="Arial" w:cs="Arial"/>
          <w:i/>
          <w:iCs/>
        </w:rPr>
        <w:t xml:space="preserve"> </w:t>
      </w:r>
    </w:p>
    <w:p w14:paraId="7577F777" w14:textId="77777777" w:rsidR="006D4574" w:rsidRPr="00422E72" w:rsidRDefault="006D4574" w:rsidP="006D4574">
      <w:pPr>
        <w:spacing w:after="0" w:line="240" w:lineRule="auto"/>
        <w:jc w:val="both"/>
        <w:rPr>
          <w:rFonts w:ascii="Arial" w:hAnsi="Arial" w:cs="Arial"/>
          <w:b/>
          <w:iCs/>
        </w:rPr>
      </w:pPr>
    </w:p>
    <w:p w14:paraId="165D7E61" w14:textId="77777777" w:rsidR="006D4574" w:rsidRPr="00422E72" w:rsidRDefault="006D4574" w:rsidP="006D4574">
      <w:pPr>
        <w:spacing w:after="0" w:line="240" w:lineRule="auto"/>
        <w:jc w:val="both"/>
        <w:rPr>
          <w:rFonts w:ascii="Arial" w:hAnsi="Arial" w:cs="Arial"/>
          <w:b/>
          <w:iCs/>
        </w:rPr>
      </w:pPr>
      <w:r w:rsidRPr="00422E72">
        <w:rPr>
          <w:rFonts w:ascii="Arial" w:hAnsi="Arial" w:cs="Arial"/>
          <w:b/>
          <w:iCs/>
        </w:rPr>
        <w:t>Auditor’s conclusion</w:t>
      </w:r>
    </w:p>
    <w:p w14:paraId="1BC60351" w14:textId="77777777" w:rsidR="006D4574" w:rsidRDefault="006D4574" w:rsidP="006D4574">
      <w:pPr>
        <w:keepNext/>
        <w:jc w:val="both"/>
      </w:pPr>
    </w:p>
    <w:p w14:paraId="1679F71F" w14:textId="77777777" w:rsidR="006D4574" w:rsidRDefault="006D4574" w:rsidP="006D4574">
      <w:pPr>
        <w:keepNext/>
        <w:jc w:val="both"/>
      </w:pPr>
      <w:r>
        <w:br w:type="page"/>
      </w:r>
    </w:p>
    <w:p w14:paraId="600A18AE"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Lease commitments</w:t>
      </w:r>
    </w:p>
    <w:p w14:paraId="7E61C2CB" w14:textId="77777777" w:rsidR="006D4574" w:rsidRDefault="006D4574" w:rsidP="006D4574">
      <w:pPr>
        <w:spacing w:after="0" w:line="240" w:lineRule="auto"/>
        <w:rPr>
          <w:rFonts w:ascii="Arial" w:hAnsi="Arial" w:cs="Arial"/>
          <w:b/>
          <w:bCs/>
        </w:rPr>
      </w:pPr>
      <w:r>
        <w:rPr>
          <w:rFonts w:ascii="Arial" w:hAnsi="Arial" w:cs="Arial"/>
          <w:b/>
          <w:bCs/>
        </w:rPr>
        <w:t>Audit finding</w:t>
      </w:r>
    </w:p>
    <w:p w14:paraId="077AE20E" w14:textId="77777777" w:rsidR="006D4574" w:rsidRDefault="006D4574" w:rsidP="006D4574">
      <w:pPr>
        <w:spacing w:after="0" w:line="240" w:lineRule="auto"/>
        <w:rPr>
          <w:rFonts w:ascii="Arial" w:hAnsi="Arial" w:cs="Arial"/>
          <w:b/>
          <w:bCs/>
        </w:rPr>
      </w:pPr>
    </w:p>
    <w:p w14:paraId="103EF3C1" w14:textId="77777777" w:rsidR="006D4574" w:rsidRPr="00996376" w:rsidRDefault="006D4574" w:rsidP="006D4574">
      <w:pPr>
        <w:spacing w:after="0" w:line="240" w:lineRule="auto"/>
        <w:rPr>
          <w:rFonts w:ascii="Arial" w:hAnsi="Arial" w:cs="Arial"/>
          <w:bCs/>
        </w:rPr>
      </w:pPr>
      <w:r w:rsidRPr="00996376">
        <w:rPr>
          <w:rFonts w:ascii="Arial" w:hAnsi="Arial" w:cs="Arial"/>
          <w:bCs/>
        </w:rPr>
        <w:t>Lease Commitments: Incorrect amounts disclosed in the notes to the annual financial statements.</w:t>
      </w:r>
    </w:p>
    <w:p w14:paraId="5A19DD39" w14:textId="77777777" w:rsidR="006D4574" w:rsidRPr="00DF3933" w:rsidRDefault="006D4574" w:rsidP="006D4574">
      <w:pPr>
        <w:spacing w:after="0" w:line="240" w:lineRule="auto"/>
        <w:rPr>
          <w:rFonts w:ascii="Arial" w:hAnsi="Arial" w:cs="Arial"/>
          <w:b/>
          <w:bCs/>
        </w:rPr>
      </w:pPr>
    </w:p>
    <w:p w14:paraId="2D48B0B2" w14:textId="77777777" w:rsidR="006D4574" w:rsidRPr="00DF3933" w:rsidRDefault="006D4574" w:rsidP="006D4574">
      <w:pPr>
        <w:pStyle w:val="NoSpacing"/>
        <w:rPr>
          <w:rFonts w:ascii="Arial" w:hAnsi="Arial" w:cs="Arial"/>
          <w:sz w:val="22"/>
          <w:szCs w:val="22"/>
        </w:rPr>
      </w:pPr>
      <w:r w:rsidRPr="00DF3933">
        <w:rPr>
          <w:rFonts w:ascii="Arial" w:hAnsi="Arial" w:cs="Arial"/>
          <w:sz w:val="22"/>
          <w:szCs w:val="22"/>
        </w:rPr>
        <w:t>Laws, rules and regulations</w:t>
      </w:r>
    </w:p>
    <w:p w14:paraId="58AF6019" w14:textId="77777777" w:rsidR="006D4574" w:rsidRPr="00DF3933" w:rsidRDefault="006D4574" w:rsidP="006D4574">
      <w:pPr>
        <w:autoSpaceDE w:val="0"/>
        <w:autoSpaceDN w:val="0"/>
        <w:adjustRightInd w:val="0"/>
        <w:spacing w:after="0" w:line="240" w:lineRule="auto"/>
        <w:rPr>
          <w:rFonts w:ascii="Arial" w:hAnsi="Arial" w:cs="Arial"/>
          <w:color w:val="000000"/>
          <w:szCs w:val="24"/>
        </w:rPr>
      </w:pPr>
    </w:p>
    <w:p w14:paraId="5B068B34" w14:textId="77777777" w:rsidR="006D4574" w:rsidRPr="00DF3933" w:rsidRDefault="006D4574" w:rsidP="006D4574">
      <w:pPr>
        <w:tabs>
          <w:tab w:val="left" w:pos="567"/>
        </w:tabs>
        <w:spacing w:after="0" w:line="240" w:lineRule="auto"/>
        <w:ind w:left="567" w:hanging="567"/>
        <w:rPr>
          <w:rFonts w:ascii="Arial" w:hAnsi="Arial" w:cs="Arial"/>
          <w:color w:val="000000"/>
          <w:lang w:eastAsia="en-ZA"/>
        </w:rPr>
      </w:pPr>
      <w:r w:rsidRPr="00DF3933">
        <w:rPr>
          <w:rFonts w:ascii="Arial" w:hAnsi="Arial" w:cs="Arial"/>
          <w:color w:val="000000"/>
          <w:lang w:eastAsia="en-ZA"/>
        </w:rPr>
        <w:t>a)</w:t>
      </w:r>
      <w:r w:rsidRPr="00DF3933">
        <w:rPr>
          <w:rFonts w:ascii="Arial" w:hAnsi="Arial" w:cs="Arial"/>
          <w:color w:val="000000"/>
          <w:lang w:eastAsia="en-ZA"/>
        </w:rPr>
        <w:tab/>
        <w:t>Public Finance Management Act sections 38(1</w:t>
      </w:r>
      <w:proofErr w:type="gramStart"/>
      <w:r w:rsidRPr="00DF3933">
        <w:rPr>
          <w:rFonts w:ascii="Arial" w:hAnsi="Arial" w:cs="Arial"/>
          <w:color w:val="000000"/>
          <w:lang w:eastAsia="en-ZA"/>
        </w:rPr>
        <w:t>)(</w:t>
      </w:r>
      <w:proofErr w:type="gramEnd"/>
      <w:r w:rsidRPr="00DF3933">
        <w:rPr>
          <w:rFonts w:ascii="Arial" w:hAnsi="Arial" w:cs="Arial"/>
          <w:color w:val="000000"/>
          <w:lang w:eastAsia="en-ZA"/>
        </w:rPr>
        <w:t>a)(</w:t>
      </w:r>
      <w:proofErr w:type="spellStart"/>
      <w:r w:rsidRPr="00DF3933">
        <w:rPr>
          <w:rFonts w:ascii="Arial" w:hAnsi="Arial" w:cs="Arial"/>
          <w:color w:val="000000"/>
          <w:lang w:eastAsia="en-ZA"/>
        </w:rPr>
        <w:t>i</w:t>
      </w:r>
      <w:proofErr w:type="spellEnd"/>
      <w:r w:rsidRPr="00DF3933">
        <w:rPr>
          <w:rFonts w:ascii="Arial" w:hAnsi="Arial" w:cs="Arial"/>
          <w:color w:val="000000"/>
          <w:lang w:eastAsia="en-ZA"/>
        </w:rPr>
        <w:t>):</w:t>
      </w:r>
    </w:p>
    <w:p w14:paraId="251727DA" w14:textId="77777777" w:rsidR="006D4574" w:rsidRPr="00DF3933" w:rsidRDefault="006D4574" w:rsidP="006D4574">
      <w:pPr>
        <w:spacing w:after="0" w:line="240" w:lineRule="auto"/>
        <w:ind w:left="1004"/>
        <w:rPr>
          <w:rFonts w:ascii="Arial" w:hAnsi="Arial" w:cs="Arial"/>
          <w:color w:val="000000"/>
          <w:lang w:eastAsia="en-ZA"/>
        </w:rPr>
      </w:pPr>
    </w:p>
    <w:p w14:paraId="0460A77F" w14:textId="77777777" w:rsidR="006D4574" w:rsidRPr="00DF3933" w:rsidRDefault="006D4574" w:rsidP="006D4574">
      <w:pPr>
        <w:spacing w:after="0" w:line="240" w:lineRule="auto"/>
        <w:ind w:left="567"/>
        <w:jc w:val="both"/>
        <w:rPr>
          <w:rFonts w:ascii="Arial" w:hAnsi="Arial" w:cs="Arial"/>
          <w:i/>
          <w:iCs/>
          <w:color w:val="000000"/>
          <w:lang w:val="en-GB" w:eastAsia="en-ZA"/>
        </w:rPr>
      </w:pPr>
      <w:r w:rsidRPr="00DF3933">
        <w:rPr>
          <w:rFonts w:ascii="Arial" w:hAnsi="Arial" w:cs="Arial"/>
        </w:rPr>
        <w:t>“</w:t>
      </w:r>
      <w:proofErr w:type="gramStart"/>
      <w:r w:rsidRPr="00DF3933">
        <w:rPr>
          <w:rFonts w:ascii="Arial" w:hAnsi="Arial" w:cs="Arial"/>
          <w:i/>
          <w:iCs/>
          <w:color w:val="000000"/>
          <w:lang w:val="en-GB" w:eastAsia="en-ZA"/>
        </w:rPr>
        <w:t>the</w:t>
      </w:r>
      <w:proofErr w:type="gramEnd"/>
      <w:r w:rsidRPr="00DF3933">
        <w:rPr>
          <w:rFonts w:ascii="Arial" w:hAnsi="Arial" w:cs="Arial"/>
          <w:i/>
          <w:iCs/>
          <w:color w:val="000000"/>
          <w:lang w:val="en-GB" w:eastAsia="en-ZA"/>
        </w:rPr>
        <w:t xml:space="preserv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0B0669B0" w14:textId="77777777" w:rsidR="006D4574" w:rsidRPr="00DF3933" w:rsidRDefault="006D4574" w:rsidP="006D4574">
      <w:pPr>
        <w:spacing w:after="0" w:line="240" w:lineRule="auto"/>
        <w:ind w:left="567" w:hanging="567"/>
        <w:rPr>
          <w:rFonts w:ascii="Arial" w:hAnsi="Arial" w:cs="Arial"/>
          <w:i/>
          <w:iCs/>
          <w:color w:val="000000"/>
          <w:lang w:eastAsia="en-ZA"/>
        </w:rPr>
      </w:pPr>
    </w:p>
    <w:p w14:paraId="10114168"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Modified Cash Standard paragraph 6.1 states that the total future lease commitment is disclosed in the notes to the AFS and any unpaid instalments due by the 31 march disclosed as a payable in the Annual Financial Statements</w:t>
      </w:r>
    </w:p>
    <w:p w14:paraId="0106FCAA" w14:textId="77777777" w:rsidR="006D4574" w:rsidRPr="00DF3933" w:rsidRDefault="006D4574" w:rsidP="006D4574">
      <w:pPr>
        <w:spacing w:after="0" w:line="240" w:lineRule="auto"/>
        <w:rPr>
          <w:rFonts w:ascii="Arial" w:hAnsi="Arial" w:cs="Arial"/>
          <w:color w:val="000000"/>
          <w:lang w:eastAsia="en-ZA"/>
        </w:rPr>
      </w:pPr>
    </w:p>
    <w:p w14:paraId="0417BCFC"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Furthermore, the paragraph states that the future minimum lease payments expected to be made should be recorded in the financial statements as secondary financial information in the following periods:</w:t>
      </w:r>
    </w:p>
    <w:p w14:paraId="1DB9BE02"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one year;</w:t>
      </w:r>
    </w:p>
    <w:p w14:paraId="79BB0303"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 xml:space="preserve">Later than one year and not later than five years; and </w:t>
      </w:r>
    </w:p>
    <w:p w14:paraId="166F720E" w14:textId="77777777" w:rsidR="006D4574" w:rsidRPr="00DF3933" w:rsidRDefault="006D4574" w:rsidP="009A54E9">
      <w:pPr>
        <w:pStyle w:val="ListParagraph"/>
        <w:numPr>
          <w:ilvl w:val="0"/>
          <w:numId w:val="116"/>
        </w:numPr>
        <w:ind w:hanging="720"/>
        <w:contextualSpacing/>
        <w:rPr>
          <w:rFonts w:ascii="Arial" w:hAnsi="Arial" w:cs="Arial"/>
          <w:color w:val="000000"/>
          <w:sz w:val="22"/>
          <w:szCs w:val="22"/>
          <w:lang w:eastAsia="en-ZA"/>
        </w:rPr>
      </w:pPr>
      <w:r w:rsidRPr="00DF3933">
        <w:rPr>
          <w:rFonts w:ascii="Arial" w:hAnsi="Arial" w:cs="Arial"/>
          <w:color w:val="000000"/>
          <w:sz w:val="22"/>
          <w:szCs w:val="22"/>
          <w:lang w:eastAsia="en-ZA"/>
        </w:rPr>
        <w:t>Later than five years</w:t>
      </w:r>
    </w:p>
    <w:p w14:paraId="4C774ACB" w14:textId="77777777" w:rsidR="006D4574" w:rsidRPr="00DF3933" w:rsidRDefault="006D4574" w:rsidP="006D4574">
      <w:pPr>
        <w:spacing w:after="0" w:line="240" w:lineRule="auto"/>
        <w:rPr>
          <w:rFonts w:ascii="Arial" w:hAnsi="Arial" w:cs="Arial"/>
          <w:color w:val="000000"/>
          <w:lang w:eastAsia="en-ZA"/>
        </w:rPr>
      </w:pPr>
    </w:p>
    <w:p w14:paraId="177D2112" w14:textId="77777777" w:rsidR="006D4574" w:rsidRPr="00DF3933" w:rsidRDefault="006D4574" w:rsidP="006D4574">
      <w:pPr>
        <w:spacing w:after="0" w:line="240" w:lineRule="auto"/>
        <w:rPr>
          <w:rFonts w:ascii="Arial" w:hAnsi="Arial" w:cs="Arial"/>
          <w:color w:val="000000"/>
          <w:lang w:eastAsia="en-ZA"/>
        </w:rPr>
      </w:pPr>
      <w:r w:rsidRPr="00DF3933">
        <w:rPr>
          <w:rFonts w:ascii="Arial" w:hAnsi="Arial" w:cs="Arial"/>
          <w:color w:val="000000"/>
          <w:lang w:eastAsia="en-ZA"/>
        </w:rPr>
        <w:t xml:space="preserve">The following deviations were noted: </w:t>
      </w:r>
    </w:p>
    <w:p w14:paraId="366A626B" w14:textId="77777777" w:rsidR="006D4574" w:rsidRPr="00DF3933" w:rsidRDefault="006D4574" w:rsidP="006D4574">
      <w:pPr>
        <w:spacing w:after="0" w:line="240" w:lineRule="auto"/>
        <w:rPr>
          <w:rFonts w:ascii="Arial" w:hAnsi="Arial" w:cs="Arial"/>
          <w:color w:val="000000"/>
          <w:lang w:eastAsia="en-ZA"/>
        </w:rPr>
      </w:pPr>
    </w:p>
    <w:p w14:paraId="2A4E6329" w14:textId="77777777" w:rsidR="006D4574" w:rsidRPr="00DF3933" w:rsidRDefault="006D4574" w:rsidP="006D4574">
      <w:pPr>
        <w:adjustRightInd w:val="0"/>
        <w:spacing w:after="0" w:line="240" w:lineRule="auto"/>
        <w:rPr>
          <w:rFonts w:ascii="Arial" w:hAnsi="Arial" w:cs="Arial"/>
          <w:color w:val="000000"/>
          <w:lang w:eastAsia="en-ZA"/>
        </w:rPr>
      </w:pPr>
      <w:r w:rsidRPr="00DF3933">
        <w:rPr>
          <w:rFonts w:ascii="Arial" w:hAnsi="Arial" w:cs="Arial"/>
          <w:color w:val="000000"/>
          <w:lang w:eastAsia="en-ZA"/>
        </w:rPr>
        <w:t>We re-performed the calculation of the amounts disclosed in the disclosure note for lease commitments (Note 29) for the period within 1 year and over 1 year up to 5 years as prescribed by Chapter 33(Lease) of Modified Cash Standard paragraph 22 and noted the following misstatements in relation to the calculation of the commitment:</w:t>
      </w:r>
    </w:p>
    <w:p w14:paraId="1C3EEFE4" w14:textId="77777777" w:rsidR="006D4574" w:rsidRPr="00DF3933" w:rsidRDefault="006D4574" w:rsidP="006D4574">
      <w:pPr>
        <w:adjustRightInd w:val="0"/>
        <w:spacing w:after="0" w:line="240" w:lineRule="auto"/>
        <w:rPr>
          <w:rFonts w:ascii="Arial" w:hAnsi="Arial" w:cs="Arial"/>
          <w:color w:val="000000"/>
          <w:lang w:eastAsia="en-ZA"/>
        </w:rPr>
      </w:pPr>
    </w:p>
    <w:p w14:paraId="3585C90F" w14:textId="77777777" w:rsidR="006D4574" w:rsidRDefault="006D4574" w:rsidP="009A54E9">
      <w:pPr>
        <w:pStyle w:val="ListParagraph"/>
        <w:numPr>
          <w:ilvl w:val="0"/>
          <w:numId w:val="117"/>
        </w:numPr>
        <w:adjustRightInd w:val="0"/>
        <w:ind w:left="567" w:hanging="567"/>
        <w:contextualSpacing/>
        <w:rPr>
          <w:rFonts w:ascii="Arial" w:hAnsi="Arial" w:cs="Arial"/>
          <w:color w:val="000000"/>
          <w:sz w:val="22"/>
          <w:szCs w:val="22"/>
          <w:lang w:eastAsia="en-ZA"/>
        </w:rPr>
      </w:pPr>
      <w:r w:rsidRPr="00DF3933">
        <w:rPr>
          <w:rFonts w:ascii="Arial" w:hAnsi="Arial" w:cs="Arial"/>
          <w:color w:val="000000"/>
          <w:sz w:val="22"/>
          <w:szCs w:val="22"/>
          <w:lang w:eastAsia="en-ZA"/>
        </w:rPr>
        <w:t>Not later than 1 year</w:t>
      </w:r>
    </w:p>
    <w:p w14:paraId="687F0602" w14:textId="77777777" w:rsidR="006D4574" w:rsidRPr="00DF3933" w:rsidRDefault="006D4574" w:rsidP="006D4574">
      <w:pPr>
        <w:pStyle w:val="ListParagraph"/>
        <w:adjustRightInd w:val="0"/>
        <w:ind w:left="567"/>
        <w:contextualSpacing/>
        <w:rPr>
          <w:rFonts w:ascii="Arial" w:hAnsi="Arial" w:cs="Arial"/>
          <w:color w:val="000000"/>
          <w:sz w:val="22"/>
          <w:szCs w:val="22"/>
          <w:lang w:eastAsia="en-ZA"/>
        </w:rPr>
      </w:pPr>
    </w:p>
    <w:tbl>
      <w:tblPr>
        <w:tblW w:w="5000" w:type="pct"/>
        <w:tblLayout w:type="fixed"/>
        <w:tblLook w:val="04A0" w:firstRow="1" w:lastRow="0" w:firstColumn="1" w:lastColumn="0" w:noHBand="0" w:noVBand="1"/>
      </w:tblPr>
      <w:tblGrid>
        <w:gridCol w:w="555"/>
        <w:gridCol w:w="1621"/>
        <w:gridCol w:w="1140"/>
        <w:gridCol w:w="1065"/>
        <w:gridCol w:w="1195"/>
        <w:gridCol w:w="1123"/>
        <w:gridCol w:w="1400"/>
        <w:gridCol w:w="1389"/>
      </w:tblGrid>
      <w:tr w:rsidR="006D4574" w:rsidRPr="00DF3933" w14:paraId="45C004EE" w14:textId="77777777" w:rsidTr="006D4574">
        <w:trPr>
          <w:trHeight w:val="1056"/>
        </w:trPr>
        <w:tc>
          <w:tcPr>
            <w:tcW w:w="292"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C167874" w14:textId="77777777"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54" w:type="pct"/>
            <w:tcBorders>
              <w:top w:val="single" w:sz="4" w:space="0" w:color="auto"/>
              <w:left w:val="nil"/>
              <w:bottom w:val="single" w:sz="4" w:space="0" w:color="auto"/>
              <w:right w:val="single" w:sz="4" w:space="0" w:color="auto"/>
            </w:tcBorders>
            <w:shd w:val="clear" w:color="000000" w:fill="A6A6A6"/>
            <w:vAlign w:val="center"/>
            <w:hideMark/>
          </w:tcPr>
          <w:p w14:paraId="3517F267"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601" w:type="pct"/>
            <w:tcBorders>
              <w:top w:val="single" w:sz="4" w:space="0" w:color="auto"/>
              <w:left w:val="nil"/>
              <w:bottom w:val="single" w:sz="4" w:space="0" w:color="auto"/>
              <w:right w:val="single" w:sz="4" w:space="0" w:color="auto"/>
            </w:tcBorders>
            <w:shd w:val="clear" w:color="000000" w:fill="A6A6A6"/>
            <w:noWrap/>
            <w:vAlign w:val="center"/>
            <w:hideMark/>
          </w:tcPr>
          <w:p w14:paraId="72BB216C"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61" w:type="pct"/>
            <w:tcBorders>
              <w:top w:val="single" w:sz="4" w:space="0" w:color="auto"/>
              <w:left w:val="nil"/>
              <w:bottom w:val="single" w:sz="4" w:space="0" w:color="auto"/>
              <w:right w:val="single" w:sz="4" w:space="0" w:color="auto"/>
            </w:tcBorders>
            <w:shd w:val="clear" w:color="000000" w:fill="A6A6A6"/>
            <w:noWrap/>
            <w:vAlign w:val="center"/>
            <w:hideMark/>
          </w:tcPr>
          <w:p w14:paraId="0FFE1B6E"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630" w:type="pct"/>
            <w:tcBorders>
              <w:top w:val="single" w:sz="4" w:space="0" w:color="auto"/>
              <w:left w:val="nil"/>
              <w:bottom w:val="single" w:sz="4" w:space="0" w:color="auto"/>
              <w:right w:val="single" w:sz="4" w:space="0" w:color="auto"/>
            </w:tcBorders>
            <w:shd w:val="clear" w:color="000000" w:fill="A6A6A6"/>
            <w:vAlign w:val="center"/>
            <w:hideMark/>
          </w:tcPr>
          <w:p w14:paraId="226F13B8"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14:paraId="1A543BA2"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year as per schedule</w:t>
            </w:r>
          </w:p>
        </w:tc>
        <w:tc>
          <w:tcPr>
            <w:tcW w:w="737" w:type="pct"/>
            <w:tcBorders>
              <w:top w:val="single" w:sz="4" w:space="0" w:color="auto"/>
              <w:left w:val="nil"/>
              <w:bottom w:val="single" w:sz="4" w:space="0" w:color="auto"/>
              <w:right w:val="single" w:sz="4" w:space="0" w:color="auto"/>
            </w:tcBorders>
            <w:shd w:val="clear" w:color="000000" w:fill="A6A6A6"/>
            <w:vAlign w:val="center"/>
            <w:hideMark/>
          </w:tcPr>
          <w:p w14:paraId="2C807BC3"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Not later 1 year </w:t>
            </w:r>
          </w:p>
        </w:tc>
        <w:tc>
          <w:tcPr>
            <w:tcW w:w="732" w:type="pct"/>
            <w:tcBorders>
              <w:top w:val="single" w:sz="4" w:space="0" w:color="auto"/>
              <w:left w:val="nil"/>
              <w:bottom w:val="single" w:sz="4" w:space="0" w:color="auto"/>
              <w:right w:val="single" w:sz="4" w:space="0" w:color="auto"/>
            </w:tcBorders>
            <w:shd w:val="clear" w:color="000000" w:fill="A6A6A6"/>
            <w:vAlign w:val="center"/>
            <w:hideMark/>
          </w:tcPr>
          <w:p w14:paraId="5818AD5F"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14:paraId="5BAF4C90"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7289FC1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w:t>
            </w:r>
          </w:p>
        </w:tc>
        <w:tc>
          <w:tcPr>
            <w:tcW w:w="854" w:type="pct"/>
            <w:tcBorders>
              <w:top w:val="nil"/>
              <w:left w:val="nil"/>
              <w:bottom w:val="single" w:sz="4" w:space="0" w:color="auto"/>
              <w:right w:val="single" w:sz="4" w:space="0" w:color="auto"/>
            </w:tcBorders>
            <w:shd w:val="clear" w:color="auto" w:fill="auto"/>
            <w:vAlign w:val="center"/>
            <w:hideMark/>
          </w:tcPr>
          <w:p w14:paraId="329A0D0D"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A5AY41004984</w:t>
            </w:r>
          </w:p>
        </w:tc>
        <w:tc>
          <w:tcPr>
            <w:tcW w:w="601" w:type="pct"/>
            <w:tcBorders>
              <w:top w:val="nil"/>
              <w:left w:val="nil"/>
              <w:bottom w:val="single" w:sz="4" w:space="0" w:color="auto"/>
              <w:right w:val="single" w:sz="4" w:space="0" w:color="auto"/>
            </w:tcBorders>
            <w:shd w:val="clear" w:color="auto" w:fill="auto"/>
            <w:vAlign w:val="center"/>
            <w:hideMark/>
          </w:tcPr>
          <w:p w14:paraId="5AF372D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14:paraId="48891751"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14:paraId="4E505245"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2 751,72 </w:t>
            </w:r>
          </w:p>
        </w:tc>
        <w:tc>
          <w:tcPr>
            <w:tcW w:w="592" w:type="pct"/>
            <w:tcBorders>
              <w:top w:val="nil"/>
              <w:left w:val="nil"/>
              <w:bottom w:val="single" w:sz="4" w:space="0" w:color="auto"/>
              <w:right w:val="single" w:sz="4" w:space="0" w:color="auto"/>
            </w:tcBorders>
            <w:shd w:val="clear" w:color="auto" w:fill="auto"/>
            <w:vAlign w:val="center"/>
            <w:hideMark/>
          </w:tcPr>
          <w:p w14:paraId="7A7104B8"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68 586,86 </w:t>
            </w:r>
          </w:p>
        </w:tc>
        <w:tc>
          <w:tcPr>
            <w:tcW w:w="737" w:type="pct"/>
            <w:tcBorders>
              <w:top w:val="nil"/>
              <w:left w:val="nil"/>
              <w:bottom w:val="single" w:sz="4" w:space="0" w:color="auto"/>
              <w:right w:val="single" w:sz="4" w:space="0" w:color="auto"/>
            </w:tcBorders>
            <w:shd w:val="clear" w:color="auto" w:fill="auto"/>
            <w:vAlign w:val="center"/>
            <w:hideMark/>
          </w:tcPr>
          <w:p w14:paraId="5CCEF703"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30 268,92</w:t>
            </w:r>
          </w:p>
        </w:tc>
        <w:tc>
          <w:tcPr>
            <w:tcW w:w="732" w:type="pct"/>
            <w:tcBorders>
              <w:top w:val="nil"/>
              <w:left w:val="nil"/>
              <w:bottom w:val="single" w:sz="4" w:space="0" w:color="auto"/>
              <w:right w:val="single" w:sz="4" w:space="0" w:color="auto"/>
            </w:tcBorders>
            <w:shd w:val="clear" w:color="auto" w:fill="auto"/>
            <w:noWrap/>
            <w:vAlign w:val="center"/>
            <w:hideMark/>
          </w:tcPr>
          <w:p w14:paraId="0AE704C9"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38 317,94 </w:t>
            </w:r>
          </w:p>
        </w:tc>
      </w:tr>
      <w:tr w:rsidR="006D4574" w:rsidRPr="00DF3933" w14:paraId="00F95B82"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F191D5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54" w:type="pct"/>
            <w:tcBorders>
              <w:top w:val="nil"/>
              <w:left w:val="nil"/>
              <w:bottom w:val="single" w:sz="4" w:space="0" w:color="auto"/>
              <w:right w:val="single" w:sz="4" w:space="0" w:color="auto"/>
            </w:tcBorders>
            <w:shd w:val="clear" w:color="auto" w:fill="auto"/>
            <w:vAlign w:val="center"/>
            <w:hideMark/>
          </w:tcPr>
          <w:p w14:paraId="31872AB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601" w:type="pct"/>
            <w:tcBorders>
              <w:top w:val="nil"/>
              <w:left w:val="nil"/>
              <w:bottom w:val="single" w:sz="4" w:space="0" w:color="auto"/>
              <w:right w:val="single" w:sz="4" w:space="0" w:color="auto"/>
            </w:tcBorders>
            <w:shd w:val="clear" w:color="auto" w:fill="auto"/>
            <w:vAlign w:val="center"/>
            <w:hideMark/>
          </w:tcPr>
          <w:p w14:paraId="297F34A8"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14:paraId="1013DA0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14:paraId="649F7BC8"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592" w:type="pct"/>
            <w:tcBorders>
              <w:top w:val="nil"/>
              <w:left w:val="nil"/>
              <w:bottom w:val="single" w:sz="4" w:space="0" w:color="auto"/>
              <w:right w:val="single" w:sz="4" w:space="0" w:color="auto"/>
            </w:tcBorders>
            <w:shd w:val="clear" w:color="auto" w:fill="auto"/>
            <w:vAlign w:val="center"/>
            <w:hideMark/>
          </w:tcPr>
          <w:p w14:paraId="555C879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25 038,65 </w:t>
            </w:r>
          </w:p>
        </w:tc>
        <w:tc>
          <w:tcPr>
            <w:tcW w:w="737" w:type="pct"/>
            <w:tcBorders>
              <w:top w:val="nil"/>
              <w:left w:val="nil"/>
              <w:bottom w:val="single" w:sz="4" w:space="0" w:color="auto"/>
              <w:right w:val="single" w:sz="4" w:space="0" w:color="auto"/>
            </w:tcBorders>
            <w:shd w:val="clear" w:color="auto" w:fill="auto"/>
            <w:vAlign w:val="center"/>
            <w:hideMark/>
          </w:tcPr>
          <w:p w14:paraId="59C98C55"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21 476,76</w:t>
            </w:r>
          </w:p>
        </w:tc>
        <w:tc>
          <w:tcPr>
            <w:tcW w:w="732" w:type="pct"/>
            <w:tcBorders>
              <w:top w:val="nil"/>
              <w:left w:val="nil"/>
              <w:bottom w:val="single" w:sz="4" w:space="0" w:color="auto"/>
              <w:right w:val="single" w:sz="4" w:space="0" w:color="auto"/>
            </w:tcBorders>
            <w:shd w:val="clear" w:color="auto" w:fill="auto"/>
            <w:noWrap/>
            <w:vAlign w:val="center"/>
            <w:hideMark/>
          </w:tcPr>
          <w:p w14:paraId="24197DB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3 561,89 </w:t>
            </w:r>
          </w:p>
        </w:tc>
      </w:tr>
      <w:tr w:rsidR="006D4574" w:rsidRPr="00DF3933" w14:paraId="48AAB70E"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7938454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54" w:type="pct"/>
            <w:tcBorders>
              <w:top w:val="nil"/>
              <w:left w:val="nil"/>
              <w:bottom w:val="single" w:sz="4" w:space="0" w:color="auto"/>
              <w:right w:val="single" w:sz="4" w:space="0" w:color="auto"/>
            </w:tcBorders>
            <w:shd w:val="clear" w:color="auto" w:fill="auto"/>
            <w:vAlign w:val="center"/>
            <w:hideMark/>
          </w:tcPr>
          <w:p w14:paraId="7EC64700"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601" w:type="pct"/>
            <w:tcBorders>
              <w:top w:val="nil"/>
              <w:left w:val="nil"/>
              <w:bottom w:val="single" w:sz="4" w:space="0" w:color="auto"/>
              <w:right w:val="single" w:sz="4" w:space="0" w:color="auto"/>
            </w:tcBorders>
            <w:shd w:val="clear" w:color="auto" w:fill="auto"/>
            <w:vAlign w:val="center"/>
            <w:hideMark/>
          </w:tcPr>
          <w:p w14:paraId="179EB5C7"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61" w:type="pct"/>
            <w:tcBorders>
              <w:top w:val="nil"/>
              <w:left w:val="nil"/>
              <w:bottom w:val="single" w:sz="4" w:space="0" w:color="auto"/>
              <w:right w:val="single" w:sz="4" w:space="0" w:color="auto"/>
            </w:tcBorders>
            <w:shd w:val="clear" w:color="auto" w:fill="auto"/>
            <w:vAlign w:val="center"/>
            <w:hideMark/>
          </w:tcPr>
          <w:p w14:paraId="3EB040A0"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630" w:type="pct"/>
            <w:tcBorders>
              <w:top w:val="nil"/>
              <w:left w:val="nil"/>
              <w:bottom w:val="single" w:sz="4" w:space="0" w:color="auto"/>
              <w:right w:val="single" w:sz="4" w:space="0" w:color="auto"/>
            </w:tcBorders>
            <w:shd w:val="clear" w:color="auto" w:fill="auto"/>
            <w:vAlign w:val="center"/>
            <w:hideMark/>
          </w:tcPr>
          <w:p w14:paraId="0AAC0FD9"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592" w:type="pct"/>
            <w:tcBorders>
              <w:top w:val="nil"/>
              <w:left w:val="nil"/>
              <w:bottom w:val="single" w:sz="4" w:space="0" w:color="auto"/>
              <w:right w:val="single" w:sz="4" w:space="0" w:color="auto"/>
            </w:tcBorders>
            <w:shd w:val="clear" w:color="auto" w:fill="auto"/>
            <w:vAlign w:val="center"/>
            <w:hideMark/>
          </w:tcPr>
          <w:p w14:paraId="05E8A385"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44 774,75 </w:t>
            </w:r>
          </w:p>
        </w:tc>
        <w:tc>
          <w:tcPr>
            <w:tcW w:w="737" w:type="pct"/>
            <w:tcBorders>
              <w:top w:val="nil"/>
              <w:left w:val="nil"/>
              <w:bottom w:val="single" w:sz="4" w:space="0" w:color="auto"/>
              <w:right w:val="single" w:sz="4" w:space="0" w:color="auto"/>
            </w:tcBorders>
            <w:shd w:val="clear" w:color="auto" w:fill="auto"/>
            <w:vAlign w:val="center"/>
            <w:hideMark/>
          </w:tcPr>
          <w:p w14:paraId="48D5D4D2"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38 405,28</w:t>
            </w:r>
          </w:p>
        </w:tc>
        <w:tc>
          <w:tcPr>
            <w:tcW w:w="732" w:type="pct"/>
            <w:tcBorders>
              <w:top w:val="nil"/>
              <w:left w:val="nil"/>
              <w:bottom w:val="single" w:sz="4" w:space="0" w:color="auto"/>
              <w:right w:val="single" w:sz="4" w:space="0" w:color="auto"/>
            </w:tcBorders>
            <w:shd w:val="clear" w:color="auto" w:fill="auto"/>
            <w:noWrap/>
            <w:vAlign w:val="center"/>
            <w:hideMark/>
          </w:tcPr>
          <w:p w14:paraId="4E525C46"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6 369,47 </w:t>
            </w:r>
          </w:p>
        </w:tc>
      </w:tr>
      <w:tr w:rsidR="006D4574" w:rsidRPr="00DF3933" w14:paraId="7080C413"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583D74D1"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54" w:type="pct"/>
            <w:tcBorders>
              <w:top w:val="nil"/>
              <w:left w:val="nil"/>
              <w:bottom w:val="single" w:sz="4" w:space="0" w:color="auto"/>
              <w:right w:val="single" w:sz="4" w:space="0" w:color="auto"/>
            </w:tcBorders>
            <w:shd w:val="clear" w:color="auto" w:fill="auto"/>
            <w:vAlign w:val="center"/>
            <w:hideMark/>
          </w:tcPr>
          <w:p w14:paraId="48B762DF"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601" w:type="pct"/>
            <w:tcBorders>
              <w:top w:val="nil"/>
              <w:left w:val="nil"/>
              <w:bottom w:val="single" w:sz="4" w:space="0" w:color="auto"/>
              <w:right w:val="single" w:sz="4" w:space="0" w:color="auto"/>
            </w:tcBorders>
            <w:shd w:val="clear" w:color="auto" w:fill="auto"/>
            <w:vAlign w:val="center"/>
            <w:hideMark/>
          </w:tcPr>
          <w:p w14:paraId="3E58E2E6"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14:paraId="73055BE1"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14:paraId="2FA2CE23"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592" w:type="pct"/>
            <w:tcBorders>
              <w:top w:val="nil"/>
              <w:left w:val="nil"/>
              <w:bottom w:val="single" w:sz="4" w:space="0" w:color="auto"/>
              <w:right w:val="single" w:sz="4" w:space="0" w:color="auto"/>
            </w:tcBorders>
            <w:shd w:val="clear" w:color="auto" w:fill="auto"/>
            <w:vAlign w:val="center"/>
            <w:hideMark/>
          </w:tcPr>
          <w:p w14:paraId="13CAD0E3"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14:paraId="66BC4278"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14:paraId="5F4EE3A9"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14:paraId="00616F3E"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16EF0C82"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5</w:t>
            </w:r>
          </w:p>
        </w:tc>
        <w:tc>
          <w:tcPr>
            <w:tcW w:w="854" w:type="pct"/>
            <w:tcBorders>
              <w:top w:val="nil"/>
              <w:left w:val="nil"/>
              <w:bottom w:val="single" w:sz="4" w:space="0" w:color="auto"/>
              <w:right w:val="single" w:sz="4" w:space="0" w:color="auto"/>
            </w:tcBorders>
            <w:shd w:val="clear" w:color="auto" w:fill="auto"/>
            <w:vAlign w:val="center"/>
            <w:hideMark/>
          </w:tcPr>
          <w:p w14:paraId="6BBF9796"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601" w:type="pct"/>
            <w:tcBorders>
              <w:top w:val="nil"/>
              <w:left w:val="nil"/>
              <w:bottom w:val="single" w:sz="4" w:space="0" w:color="auto"/>
              <w:right w:val="single" w:sz="4" w:space="0" w:color="auto"/>
            </w:tcBorders>
            <w:shd w:val="clear" w:color="auto" w:fill="auto"/>
            <w:vAlign w:val="center"/>
            <w:hideMark/>
          </w:tcPr>
          <w:p w14:paraId="302756D2"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61" w:type="pct"/>
            <w:tcBorders>
              <w:top w:val="nil"/>
              <w:left w:val="nil"/>
              <w:bottom w:val="single" w:sz="4" w:space="0" w:color="auto"/>
              <w:right w:val="single" w:sz="4" w:space="0" w:color="auto"/>
            </w:tcBorders>
            <w:shd w:val="clear" w:color="auto" w:fill="auto"/>
            <w:vAlign w:val="center"/>
            <w:hideMark/>
          </w:tcPr>
          <w:p w14:paraId="703A7D8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630" w:type="pct"/>
            <w:tcBorders>
              <w:top w:val="nil"/>
              <w:left w:val="nil"/>
              <w:bottom w:val="single" w:sz="4" w:space="0" w:color="auto"/>
              <w:right w:val="single" w:sz="4" w:space="0" w:color="auto"/>
            </w:tcBorders>
            <w:shd w:val="clear" w:color="auto" w:fill="auto"/>
            <w:vAlign w:val="center"/>
            <w:hideMark/>
          </w:tcPr>
          <w:p w14:paraId="0EEF33BC"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592" w:type="pct"/>
            <w:tcBorders>
              <w:top w:val="nil"/>
              <w:left w:val="nil"/>
              <w:bottom w:val="single" w:sz="4" w:space="0" w:color="auto"/>
              <w:right w:val="single" w:sz="4" w:space="0" w:color="auto"/>
            </w:tcBorders>
            <w:shd w:val="clear" w:color="auto" w:fill="auto"/>
            <w:vAlign w:val="center"/>
            <w:hideMark/>
          </w:tcPr>
          <w:p w14:paraId="09A07F0E"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36 121,88 </w:t>
            </w:r>
          </w:p>
        </w:tc>
        <w:tc>
          <w:tcPr>
            <w:tcW w:w="737" w:type="pct"/>
            <w:tcBorders>
              <w:top w:val="nil"/>
              <w:left w:val="nil"/>
              <w:bottom w:val="single" w:sz="4" w:space="0" w:color="auto"/>
              <w:right w:val="single" w:sz="4" w:space="0" w:color="auto"/>
            </w:tcBorders>
            <w:shd w:val="clear" w:color="auto" w:fill="auto"/>
            <w:vAlign w:val="center"/>
            <w:hideMark/>
          </w:tcPr>
          <w:p w14:paraId="6D36E1B3"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30 871,08</w:t>
            </w:r>
          </w:p>
        </w:tc>
        <w:tc>
          <w:tcPr>
            <w:tcW w:w="732" w:type="pct"/>
            <w:tcBorders>
              <w:top w:val="nil"/>
              <w:left w:val="nil"/>
              <w:bottom w:val="single" w:sz="4" w:space="0" w:color="auto"/>
              <w:right w:val="single" w:sz="4" w:space="0" w:color="auto"/>
            </w:tcBorders>
            <w:shd w:val="clear" w:color="auto" w:fill="auto"/>
            <w:noWrap/>
            <w:vAlign w:val="center"/>
            <w:hideMark/>
          </w:tcPr>
          <w:p w14:paraId="6D7D70E8"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5 250,80 </w:t>
            </w:r>
          </w:p>
        </w:tc>
      </w:tr>
      <w:tr w:rsidR="006D4574" w:rsidRPr="00DF3933" w14:paraId="4F04EF8C"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34F553D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6</w:t>
            </w:r>
          </w:p>
        </w:tc>
        <w:tc>
          <w:tcPr>
            <w:tcW w:w="854" w:type="pct"/>
            <w:tcBorders>
              <w:top w:val="nil"/>
              <w:left w:val="nil"/>
              <w:bottom w:val="single" w:sz="4" w:space="0" w:color="auto"/>
              <w:right w:val="single" w:sz="4" w:space="0" w:color="auto"/>
            </w:tcBorders>
            <w:shd w:val="clear" w:color="auto" w:fill="auto"/>
            <w:vAlign w:val="center"/>
            <w:hideMark/>
          </w:tcPr>
          <w:p w14:paraId="429E79C2"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3660661700</w:t>
            </w:r>
          </w:p>
        </w:tc>
        <w:tc>
          <w:tcPr>
            <w:tcW w:w="601" w:type="pct"/>
            <w:tcBorders>
              <w:top w:val="nil"/>
              <w:left w:val="nil"/>
              <w:bottom w:val="single" w:sz="4" w:space="0" w:color="auto"/>
              <w:right w:val="single" w:sz="4" w:space="0" w:color="auto"/>
            </w:tcBorders>
            <w:shd w:val="clear" w:color="auto" w:fill="auto"/>
            <w:vAlign w:val="center"/>
            <w:hideMark/>
          </w:tcPr>
          <w:p w14:paraId="54B1EC1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17-Aug-15</w:t>
            </w:r>
          </w:p>
        </w:tc>
        <w:tc>
          <w:tcPr>
            <w:tcW w:w="561" w:type="pct"/>
            <w:tcBorders>
              <w:top w:val="nil"/>
              <w:left w:val="nil"/>
              <w:bottom w:val="single" w:sz="4" w:space="0" w:color="auto"/>
              <w:right w:val="single" w:sz="4" w:space="0" w:color="auto"/>
            </w:tcBorders>
            <w:shd w:val="clear" w:color="auto" w:fill="auto"/>
            <w:vAlign w:val="center"/>
            <w:hideMark/>
          </w:tcPr>
          <w:p w14:paraId="48BB9F7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16-Aug-18</w:t>
            </w:r>
          </w:p>
        </w:tc>
        <w:tc>
          <w:tcPr>
            <w:tcW w:w="630" w:type="pct"/>
            <w:tcBorders>
              <w:top w:val="nil"/>
              <w:left w:val="nil"/>
              <w:bottom w:val="single" w:sz="4" w:space="0" w:color="auto"/>
              <w:right w:val="single" w:sz="4" w:space="0" w:color="auto"/>
            </w:tcBorders>
            <w:shd w:val="clear" w:color="auto" w:fill="auto"/>
            <w:vAlign w:val="center"/>
            <w:hideMark/>
          </w:tcPr>
          <w:p w14:paraId="60E1D2B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2 213,85 </w:t>
            </w:r>
          </w:p>
        </w:tc>
        <w:tc>
          <w:tcPr>
            <w:tcW w:w="592" w:type="pct"/>
            <w:tcBorders>
              <w:top w:val="nil"/>
              <w:left w:val="nil"/>
              <w:bottom w:val="single" w:sz="4" w:space="0" w:color="auto"/>
              <w:right w:val="single" w:sz="4" w:space="0" w:color="auto"/>
            </w:tcBorders>
            <w:shd w:val="clear" w:color="auto" w:fill="auto"/>
            <w:vAlign w:val="center"/>
            <w:hideMark/>
          </w:tcPr>
          <w:p w14:paraId="525E0761"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9 816,95 </w:t>
            </w:r>
          </w:p>
        </w:tc>
        <w:tc>
          <w:tcPr>
            <w:tcW w:w="737" w:type="pct"/>
            <w:tcBorders>
              <w:top w:val="nil"/>
              <w:left w:val="nil"/>
              <w:bottom w:val="single" w:sz="4" w:space="0" w:color="auto"/>
              <w:right w:val="single" w:sz="4" w:space="0" w:color="auto"/>
            </w:tcBorders>
            <w:shd w:val="clear" w:color="auto" w:fill="auto"/>
            <w:vAlign w:val="center"/>
            <w:hideMark/>
          </w:tcPr>
          <w:p w14:paraId="7C4DFDF5"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8 855,40</w:t>
            </w:r>
          </w:p>
        </w:tc>
        <w:tc>
          <w:tcPr>
            <w:tcW w:w="732" w:type="pct"/>
            <w:tcBorders>
              <w:top w:val="nil"/>
              <w:left w:val="nil"/>
              <w:bottom w:val="single" w:sz="4" w:space="0" w:color="auto"/>
              <w:right w:val="single" w:sz="4" w:space="0" w:color="auto"/>
            </w:tcBorders>
            <w:shd w:val="clear" w:color="auto" w:fill="auto"/>
            <w:noWrap/>
            <w:vAlign w:val="center"/>
            <w:hideMark/>
          </w:tcPr>
          <w:p w14:paraId="5714AB85"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961,55 </w:t>
            </w:r>
          </w:p>
        </w:tc>
      </w:tr>
      <w:tr w:rsidR="006D4574" w:rsidRPr="00DF3933" w14:paraId="11A46875"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0B66ACB9"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w:t>
            </w:r>
          </w:p>
        </w:tc>
        <w:tc>
          <w:tcPr>
            <w:tcW w:w="854" w:type="pct"/>
            <w:tcBorders>
              <w:top w:val="nil"/>
              <w:left w:val="nil"/>
              <w:bottom w:val="single" w:sz="4" w:space="0" w:color="auto"/>
              <w:right w:val="single" w:sz="4" w:space="0" w:color="auto"/>
            </w:tcBorders>
            <w:shd w:val="clear" w:color="auto" w:fill="auto"/>
            <w:vAlign w:val="center"/>
            <w:hideMark/>
          </w:tcPr>
          <w:p w14:paraId="7CFCE708"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3660662617</w:t>
            </w:r>
          </w:p>
        </w:tc>
        <w:tc>
          <w:tcPr>
            <w:tcW w:w="601" w:type="pct"/>
            <w:tcBorders>
              <w:top w:val="nil"/>
              <w:left w:val="nil"/>
              <w:bottom w:val="single" w:sz="4" w:space="0" w:color="auto"/>
              <w:right w:val="single" w:sz="4" w:space="0" w:color="auto"/>
            </w:tcBorders>
            <w:shd w:val="clear" w:color="auto" w:fill="auto"/>
            <w:vAlign w:val="center"/>
            <w:hideMark/>
          </w:tcPr>
          <w:p w14:paraId="0D381618"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06-Aug-15</w:t>
            </w:r>
          </w:p>
        </w:tc>
        <w:tc>
          <w:tcPr>
            <w:tcW w:w="561" w:type="pct"/>
            <w:tcBorders>
              <w:top w:val="nil"/>
              <w:left w:val="nil"/>
              <w:bottom w:val="single" w:sz="4" w:space="0" w:color="auto"/>
              <w:right w:val="single" w:sz="4" w:space="0" w:color="auto"/>
            </w:tcBorders>
            <w:shd w:val="clear" w:color="auto" w:fill="auto"/>
            <w:vAlign w:val="center"/>
            <w:hideMark/>
          </w:tcPr>
          <w:p w14:paraId="3BB457AF"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05-Aug-18</w:t>
            </w:r>
          </w:p>
        </w:tc>
        <w:tc>
          <w:tcPr>
            <w:tcW w:w="630" w:type="pct"/>
            <w:tcBorders>
              <w:top w:val="nil"/>
              <w:left w:val="nil"/>
              <w:bottom w:val="single" w:sz="4" w:space="0" w:color="auto"/>
              <w:right w:val="single" w:sz="4" w:space="0" w:color="auto"/>
            </w:tcBorders>
            <w:shd w:val="clear" w:color="auto" w:fill="auto"/>
            <w:vAlign w:val="center"/>
            <w:hideMark/>
          </w:tcPr>
          <w:p w14:paraId="10949A8F"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14:paraId="2FFA2C7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7 682,71 </w:t>
            </w:r>
          </w:p>
        </w:tc>
        <w:tc>
          <w:tcPr>
            <w:tcW w:w="737" w:type="pct"/>
            <w:tcBorders>
              <w:top w:val="nil"/>
              <w:left w:val="nil"/>
              <w:bottom w:val="single" w:sz="4" w:space="0" w:color="auto"/>
              <w:right w:val="single" w:sz="4" w:space="0" w:color="auto"/>
            </w:tcBorders>
            <w:shd w:val="clear" w:color="auto" w:fill="auto"/>
            <w:vAlign w:val="center"/>
            <w:hideMark/>
          </w:tcPr>
          <w:p w14:paraId="2B882314"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8 854,60</w:t>
            </w:r>
          </w:p>
        </w:tc>
        <w:tc>
          <w:tcPr>
            <w:tcW w:w="732" w:type="pct"/>
            <w:tcBorders>
              <w:top w:val="nil"/>
              <w:left w:val="nil"/>
              <w:bottom w:val="single" w:sz="4" w:space="0" w:color="auto"/>
              <w:right w:val="single" w:sz="4" w:space="0" w:color="auto"/>
            </w:tcBorders>
            <w:shd w:val="clear" w:color="auto" w:fill="auto"/>
            <w:noWrap/>
            <w:vAlign w:val="center"/>
            <w:hideMark/>
          </w:tcPr>
          <w:p w14:paraId="20B66DF1"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1 171,89 </w:t>
            </w:r>
          </w:p>
        </w:tc>
      </w:tr>
      <w:tr w:rsidR="006D4574" w:rsidRPr="00DF3933" w14:paraId="1BDF7C1D"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B4802E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8</w:t>
            </w:r>
          </w:p>
        </w:tc>
        <w:tc>
          <w:tcPr>
            <w:tcW w:w="854" w:type="pct"/>
            <w:tcBorders>
              <w:top w:val="nil"/>
              <w:left w:val="nil"/>
              <w:bottom w:val="single" w:sz="4" w:space="0" w:color="auto"/>
              <w:right w:val="single" w:sz="4" w:space="0" w:color="auto"/>
            </w:tcBorders>
            <w:shd w:val="clear" w:color="auto" w:fill="auto"/>
            <w:vAlign w:val="center"/>
            <w:hideMark/>
          </w:tcPr>
          <w:p w14:paraId="44A547AB"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A5AY041004382</w:t>
            </w:r>
          </w:p>
        </w:tc>
        <w:tc>
          <w:tcPr>
            <w:tcW w:w="601" w:type="pct"/>
            <w:tcBorders>
              <w:top w:val="nil"/>
              <w:left w:val="nil"/>
              <w:bottom w:val="single" w:sz="4" w:space="0" w:color="auto"/>
              <w:right w:val="single" w:sz="4" w:space="0" w:color="auto"/>
            </w:tcBorders>
            <w:shd w:val="clear" w:color="auto" w:fill="auto"/>
            <w:vAlign w:val="center"/>
            <w:hideMark/>
          </w:tcPr>
          <w:p w14:paraId="13BB317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01-Mar-16</w:t>
            </w:r>
          </w:p>
        </w:tc>
        <w:tc>
          <w:tcPr>
            <w:tcW w:w="561" w:type="pct"/>
            <w:tcBorders>
              <w:top w:val="nil"/>
              <w:left w:val="nil"/>
              <w:bottom w:val="single" w:sz="4" w:space="0" w:color="auto"/>
              <w:right w:val="single" w:sz="4" w:space="0" w:color="auto"/>
            </w:tcBorders>
            <w:shd w:val="clear" w:color="auto" w:fill="auto"/>
            <w:vAlign w:val="center"/>
            <w:hideMark/>
          </w:tcPr>
          <w:p w14:paraId="0F6604AB"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01-Mar-19</w:t>
            </w:r>
          </w:p>
        </w:tc>
        <w:tc>
          <w:tcPr>
            <w:tcW w:w="630" w:type="pct"/>
            <w:tcBorders>
              <w:top w:val="nil"/>
              <w:left w:val="nil"/>
              <w:bottom w:val="single" w:sz="4" w:space="0" w:color="auto"/>
              <w:right w:val="single" w:sz="4" w:space="0" w:color="auto"/>
            </w:tcBorders>
            <w:shd w:val="clear" w:color="auto" w:fill="auto"/>
            <w:vAlign w:val="center"/>
            <w:hideMark/>
          </w:tcPr>
          <w:p w14:paraId="57CDC473"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3 787,19 </w:t>
            </w:r>
          </w:p>
        </w:tc>
        <w:tc>
          <w:tcPr>
            <w:tcW w:w="592" w:type="pct"/>
            <w:tcBorders>
              <w:top w:val="nil"/>
              <w:left w:val="nil"/>
              <w:bottom w:val="single" w:sz="4" w:space="0" w:color="auto"/>
              <w:right w:val="single" w:sz="4" w:space="0" w:color="auto"/>
            </w:tcBorders>
            <w:shd w:val="clear" w:color="auto" w:fill="auto"/>
            <w:vAlign w:val="center"/>
            <w:hideMark/>
          </w:tcPr>
          <w:p w14:paraId="0BF64FB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75 847,90 </w:t>
            </w:r>
          </w:p>
        </w:tc>
        <w:tc>
          <w:tcPr>
            <w:tcW w:w="737" w:type="pct"/>
            <w:tcBorders>
              <w:top w:val="nil"/>
              <w:left w:val="nil"/>
              <w:bottom w:val="single" w:sz="4" w:space="0" w:color="auto"/>
              <w:right w:val="single" w:sz="4" w:space="0" w:color="auto"/>
            </w:tcBorders>
            <w:shd w:val="clear" w:color="auto" w:fill="auto"/>
            <w:vAlign w:val="center"/>
            <w:hideMark/>
          </w:tcPr>
          <w:p w14:paraId="035BD999"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41 659,09</w:t>
            </w:r>
          </w:p>
        </w:tc>
        <w:tc>
          <w:tcPr>
            <w:tcW w:w="732" w:type="pct"/>
            <w:tcBorders>
              <w:top w:val="nil"/>
              <w:left w:val="nil"/>
              <w:bottom w:val="single" w:sz="4" w:space="0" w:color="auto"/>
              <w:right w:val="single" w:sz="4" w:space="0" w:color="auto"/>
            </w:tcBorders>
            <w:shd w:val="clear" w:color="auto" w:fill="auto"/>
            <w:noWrap/>
            <w:vAlign w:val="center"/>
            <w:hideMark/>
          </w:tcPr>
          <w:p w14:paraId="75B78112"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34 188,81 </w:t>
            </w:r>
          </w:p>
        </w:tc>
      </w:tr>
      <w:tr w:rsidR="006D4574" w:rsidRPr="00DF3933" w14:paraId="43F88460"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67A91FA7"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9</w:t>
            </w:r>
          </w:p>
        </w:tc>
        <w:tc>
          <w:tcPr>
            <w:tcW w:w="854" w:type="pct"/>
            <w:tcBorders>
              <w:top w:val="nil"/>
              <w:left w:val="nil"/>
              <w:bottom w:val="single" w:sz="4" w:space="0" w:color="auto"/>
              <w:right w:val="single" w:sz="4" w:space="0" w:color="auto"/>
            </w:tcBorders>
            <w:shd w:val="clear" w:color="auto" w:fill="auto"/>
            <w:vAlign w:val="center"/>
            <w:hideMark/>
          </w:tcPr>
          <w:p w14:paraId="5E302F92"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3660663354</w:t>
            </w:r>
          </w:p>
        </w:tc>
        <w:tc>
          <w:tcPr>
            <w:tcW w:w="601" w:type="pct"/>
            <w:tcBorders>
              <w:top w:val="nil"/>
              <w:left w:val="nil"/>
              <w:bottom w:val="single" w:sz="4" w:space="0" w:color="auto"/>
              <w:right w:val="single" w:sz="4" w:space="0" w:color="auto"/>
            </w:tcBorders>
            <w:shd w:val="clear" w:color="auto" w:fill="auto"/>
            <w:vAlign w:val="center"/>
            <w:hideMark/>
          </w:tcPr>
          <w:p w14:paraId="799DCF1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07-Sep-15</w:t>
            </w:r>
          </w:p>
        </w:tc>
        <w:tc>
          <w:tcPr>
            <w:tcW w:w="561" w:type="pct"/>
            <w:tcBorders>
              <w:top w:val="nil"/>
              <w:left w:val="nil"/>
              <w:bottom w:val="single" w:sz="4" w:space="0" w:color="auto"/>
              <w:right w:val="single" w:sz="4" w:space="0" w:color="auto"/>
            </w:tcBorders>
            <w:shd w:val="clear" w:color="auto" w:fill="auto"/>
            <w:vAlign w:val="center"/>
            <w:hideMark/>
          </w:tcPr>
          <w:p w14:paraId="361E0058"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06-Sep-18</w:t>
            </w:r>
          </w:p>
        </w:tc>
        <w:tc>
          <w:tcPr>
            <w:tcW w:w="630" w:type="pct"/>
            <w:tcBorders>
              <w:top w:val="nil"/>
              <w:left w:val="nil"/>
              <w:bottom w:val="single" w:sz="4" w:space="0" w:color="auto"/>
              <w:right w:val="single" w:sz="4" w:space="0" w:color="auto"/>
            </w:tcBorders>
            <w:shd w:val="clear" w:color="auto" w:fill="auto"/>
            <w:vAlign w:val="center"/>
            <w:hideMark/>
          </w:tcPr>
          <w:p w14:paraId="37FFEDEF"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2 213,65 </w:t>
            </w:r>
          </w:p>
        </w:tc>
        <w:tc>
          <w:tcPr>
            <w:tcW w:w="592" w:type="pct"/>
            <w:tcBorders>
              <w:top w:val="nil"/>
              <w:left w:val="nil"/>
              <w:bottom w:val="single" w:sz="4" w:space="0" w:color="auto"/>
              <w:right w:val="single" w:sz="4" w:space="0" w:color="auto"/>
            </w:tcBorders>
            <w:shd w:val="clear" w:color="auto" w:fill="auto"/>
            <w:vAlign w:val="center"/>
            <w:hideMark/>
          </w:tcPr>
          <w:p w14:paraId="7057CBF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9 675,15 </w:t>
            </w:r>
          </w:p>
        </w:tc>
        <w:tc>
          <w:tcPr>
            <w:tcW w:w="737" w:type="pct"/>
            <w:tcBorders>
              <w:top w:val="nil"/>
              <w:left w:val="nil"/>
              <w:bottom w:val="single" w:sz="4" w:space="0" w:color="auto"/>
              <w:right w:val="single" w:sz="4" w:space="0" w:color="auto"/>
            </w:tcBorders>
            <w:shd w:val="clear" w:color="auto" w:fill="auto"/>
            <w:vAlign w:val="center"/>
            <w:hideMark/>
          </w:tcPr>
          <w:p w14:paraId="73393412"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11 068,25</w:t>
            </w:r>
          </w:p>
        </w:tc>
        <w:tc>
          <w:tcPr>
            <w:tcW w:w="732" w:type="pct"/>
            <w:tcBorders>
              <w:top w:val="nil"/>
              <w:left w:val="nil"/>
              <w:bottom w:val="single" w:sz="4" w:space="0" w:color="auto"/>
              <w:right w:val="single" w:sz="4" w:space="0" w:color="auto"/>
            </w:tcBorders>
            <w:shd w:val="clear" w:color="auto" w:fill="auto"/>
            <w:noWrap/>
            <w:vAlign w:val="center"/>
            <w:hideMark/>
          </w:tcPr>
          <w:p w14:paraId="748F9949"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1 393,10 </w:t>
            </w:r>
          </w:p>
        </w:tc>
      </w:tr>
      <w:tr w:rsidR="006D4574" w:rsidRPr="00DF3933" w14:paraId="3B78FD40" w14:textId="77777777" w:rsidTr="006D4574">
        <w:trPr>
          <w:trHeight w:val="288"/>
        </w:trPr>
        <w:tc>
          <w:tcPr>
            <w:tcW w:w="292" w:type="pct"/>
            <w:tcBorders>
              <w:top w:val="nil"/>
              <w:left w:val="single" w:sz="4" w:space="0" w:color="auto"/>
              <w:bottom w:val="single" w:sz="4" w:space="0" w:color="auto"/>
              <w:right w:val="single" w:sz="4" w:space="0" w:color="auto"/>
            </w:tcBorders>
            <w:shd w:val="clear" w:color="auto" w:fill="auto"/>
            <w:noWrap/>
            <w:vAlign w:val="bottom"/>
            <w:hideMark/>
          </w:tcPr>
          <w:p w14:paraId="2FFB1E48"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10</w:t>
            </w:r>
          </w:p>
        </w:tc>
        <w:tc>
          <w:tcPr>
            <w:tcW w:w="854" w:type="pct"/>
            <w:tcBorders>
              <w:top w:val="nil"/>
              <w:left w:val="nil"/>
              <w:bottom w:val="single" w:sz="4" w:space="0" w:color="auto"/>
              <w:right w:val="single" w:sz="4" w:space="0" w:color="auto"/>
            </w:tcBorders>
            <w:shd w:val="clear" w:color="auto" w:fill="auto"/>
            <w:vAlign w:val="center"/>
            <w:hideMark/>
          </w:tcPr>
          <w:p w14:paraId="4FC58DF7"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A61D041002471</w:t>
            </w:r>
          </w:p>
        </w:tc>
        <w:tc>
          <w:tcPr>
            <w:tcW w:w="601" w:type="pct"/>
            <w:tcBorders>
              <w:top w:val="nil"/>
              <w:left w:val="nil"/>
              <w:bottom w:val="single" w:sz="4" w:space="0" w:color="auto"/>
              <w:right w:val="single" w:sz="4" w:space="0" w:color="auto"/>
            </w:tcBorders>
            <w:shd w:val="clear" w:color="auto" w:fill="auto"/>
            <w:vAlign w:val="center"/>
            <w:hideMark/>
          </w:tcPr>
          <w:p w14:paraId="68E42674"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01-Feb-16</w:t>
            </w:r>
          </w:p>
        </w:tc>
        <w:tc>
          <w:tcPr>
            <w:tcW w:w="561" w:type="pct"/>
            <w:tcBorders>
              <w:top w:val="nil"/>
              <w:left w:val="nil"/>
              <w:bottom w:val="single" w:sz="4" w:space="0" w:color="auto"/>
              <w:right w:val="single" w:sz="4" w:space="0" w:color="auto"/>
            </w:tcBorders>
            <w:shd w:val="clear" w:color="auto" w:fill="auto"/>
            <w:vAlign w:val="center"/>
            <w:hideMark/>
          </w:tcPr>
          <w:p w14:paraId="13A4154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31-Jan-19</w:t>
            </w:r>
          </w:p>
        </w:tc>
        <w:tc>
          <w:tcPr>
            <w:tcW w:w="630" w:type="pct"/>
            <w:tcBorders>
              <w:top w:val="nil"/>
              <w:left w:val="nil"/>
              <w:bottom w:val="single" w:sz="4" w:space="0" w:color="auto"/>
              <w:right w:val="single" w:sz="4" w:space="0" w:color="auto"/>
            </w:tcBorders>
            <w:shd w:val="clear" w:color="auto" w:fill="auto"/>
            <w:vAlign w:val="center"/>
            <w:hideMark/>
          </w:tcPr>
          <w:p w14:paraId="18D1C05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1 751,57 </w:t>
            </w:r>
          </w:p>
        </w:tc>
        <w:tc>
          <w:tcPr>
            <w:tcW w:w="592" w:type="pct"/>
            <w:tcBorders>
              <w:top w:val="nil"/>
              <w:left w:val="nil"/>
              <w:bottom w:val="single" w:sz="4" w:space="0" w:color="auto"/>
              <w:right w:val="single" w:sz="4" w:space="0" w:color="auto"/>
            </w:tcBorders>
            <w:shd w:val="clear" w:color="auto" w:fill="auto"/>
            <w:vAlign w:val="center"/>
            <w:hideMark/>
          </w:tcPr>
          <w:p w14:paraId="41CC277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39 753,41 </w:t>
            </w:r>
          </w:p>
        </w:tc>
        <w:tc>
          <w:tcPr>
            <w:tcW w:w="737" w:type="pct"/>
            <w:tcBorders>
              <w:top w:val="nil"/>
              <w:left w:val="nil"/>
              <w:bottom w:val="single" w:sz="4" w:space="0" w:color="auto"/>
              <w:right w:val="single" w:sz="4" w:space="0" w:color="auto"/>
            </w:tcBorders>
            <w:shd w:val="clear" w:color="auto" w:fill="auto"/>
            <w:vAlign w:val="center"/>
            <w:hideMark/>
          </w:tcPr>
          <w:p w14:paraId="5011D41F"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17 515,70</w:t>
            </w:r>
          </w:p>
        </w:tc>
        <w:tc>
          <w:tcPr>
            <w:tcW w:w="732" w:type="pct"/>
            <w:tcBorders>
              <w:top w:val="nil"/>
              <w:left w:val="nil"/>
              <w:bottom w:val="single" w:sz="4" w:space="0" w:color="auto"/>
              <w:right w:val="single" w:sz="4" w:space="0" w:color="auto"/>
            </w:tcBorders>
            <w:shd w:val="clear" w:color="auto" w:fill="auto"/>
            <w:noWrap/>
            <w:vAlign w:val="center"/>
            <w:hideMark/>
          </w:tcPr>
          <w:p w14:paraId="57037A55"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22 237,71 </w:t>
            </w:r>
          </w:p>
        </w:tc>
      </w:tr>
      <w:tr w:rsidR="006D4574" w:rsidRPr="00DF3933" w14:paraId="6CAF5EC0" w14:textId="77777777" w:rsidTr="006D4574">
        <w:trPr>
          <w:trHeight w:val="300"/>
        </w:trPr>
        <w:tc>
          <w:tcPr>
            <w:tcW w:w="4268"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984915"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2" w:type="pct"/>
            <w:tcBorders>
              <w:top w:val="nil"/>
              <w:left w:val="nil"/>
              <w:bottom w:val="double" w:sz="6" w:space="0" w:color="auto"/>
              <w:right w:val="nil"/>
            </w:tcBorders>
            <w:shd w:val="clear" w:color="auto" w:fill="auto"/>
            <w:noWrap/>
            <w:vAlign w:val="bottom"/>
            <w:hideMark/>
          </w:tcPr>
          <w:p w14:paraId="0C387363"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113 573,98 </w:t>
            </w:r>
          </w:p>
        </w:tc>
      </w:tr>
    </w:tbl>
    <w:p w14:paraId="1ED2D806" w14:textId="77777777" w:rsidR="006D4574" w:rsidRPr="00996376" w:rsidRDefault="006D4574" w:rsidP="006D4574">
      <w:pPr>
        <w:pStyle w:val="ListParagraph"/>
        <w:ind w:left="567" w:hanging="567"/>
        <w:contextualSpacing/>
        <w:rPr>
          <w:rFonts w:ascii="Arial" w:hAnsi="Arial" w:cs="Arial"/>
          <w:color w:val="000000"/>
          <w:sz w:val="22"/>
          <w:szCs w:val="22"/>
          <w:lang w:eastAsia="en-ZA"/>
        </w:rPr>
      </w:pPr>
      <w:r w:rsidRPr="00996376">
        <w:rPr>
          <w:rFonts w:ascii="Arial" w:hAnsi="Arial" w:cs="Arial"/>
          <w:color w:val="000000"/>
          <w:sz w:val="22"/>
          <w:szCs w:val="22"/>
          <w:lang w:eastAsia="en-ZA"/>
        </w:rPr>
        <w:t>Greater than 1 year to 5 years</w:t>
      </w:r>
    </w:p>
    <w:p w14:paraId="19B623CA" w14:textId="77777777" w:rsidR="006D4574" w:rsidRPr="00996376" w:rsidRDefault="006D4574" w:rsidP="006D4574">
      <w:pPr>
        <w:ind w:left="-153"/>
        <w:contextualSpacing/>
        <w:rPr>
          <w:rFonts w:ascii="Arial" w:hAnsi="Arial" w:cs="Arial"/>
          <w:color w:val="000000"/>
          <w:lang w:eastAsia="en-ZA"/>
        </w:rPr>
      </w:pPr>
    </w:p>
    <w:tbl>
      <w:tblPr>
        <w:tblW w:w="4944" w:type="pct"/>
        <w:tblLook w:val="04A0" w:firstRow="1" w:lastRow="0" w:firstColumn="1" w:lastColumn="0" w:noHBand="0" w:noVBand="1"/>
      </w:tblPr>
      <w:tblGrid>
        <w:gridCol w:w="456"/>
        <w:gridCol w:w="1564"/>
        <w:gridCol w:w="1067"/>
        <w:gridCol w:w="1033"/>
        <w:gridCol w:w="1117"/>
        <w:gridCol w:w="1385"/>
        <w:gridCol w:w="1382"/>
        <w:gridCol w:w="1378"/>
      </w:tblGrid>
      <w:tr w:rsidR="006D4574" w:rsidRPr="00DF3933" w14:paraId="22E10F1E" w14:textId="77777777" w:rsidTr="006D4574">
        <w:trPr>
          <w:trHeight w:val="1056"/>
        </w:trPr>
        <w:tc>
          <w:tcPr>
            <w:tcW w:w="245"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B87CC67" w14:textId="77777777" w:rsidR="006D4574" w:rsidRPr="00DF3933" w:rsidRDefault="006D4574" w:rsidP="006D4574">
            <w:pPr>
              <w:spacing w:after="0" w:line="240" w:lineRule="auto"/>
              <w:jc w:val="center"/>
              <w:rPr>
                <w:rFonts w:ascii="Arial" w:hAnsi="Arial" w:cs="Arial"/>
                <w:b/>
                <w:bCs/>
                <w:color w:val="000000"/>
                <w:sz w:val="18"/>
                <w:szCs w:val="18"/>
                <w:lang w:eastAsia="en-ZA"/>
              </w:rPr>
            </w:pPr>
            <w:r w:rsidRPr="00DF3933">
              <w:rPr>
                <w:rFonts w:ascii="Arial" w:hAnsi="Arial" w:cs="Arial"/>
                <w:b/>
                <w:bCs/>
                <w:color w:val="000000"/>
                <w:sz w:val="18"/>
                <w:szCs w:val="18"/>
                <w:lang w:eastAsia="en-ZA"/>
              </w:rPr>
              <w:t>No</w:t>
            </w:r>
          </w:p>
        </w:tc>
        <w:tc>
          <w:tcPr>
            <w:tcW w:w="838" w:type="pct"/>
            <w:tcBorders>
              <w:top w:val="single" w:sz="4" w:space="0" w:color="auto"/>
              <w:left w:val="nil"/>
              <w:bottom w:val="single" w:sz="4" w:space="0" w:color="auto"/>
              <w:right w:val="single" w:sz="4" w:space="0" w:color="auto"/>
            </w:tcBorders>
            <w:shd w:val="clear" w:color="000000" w:fill="A6A6A6"/>
            <w:vAlign w:val="center"/>
            <w:hideMark/>
          </w:tcPr>
          <w:p w14:paraId="23B98B53"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Photocopy Machine Serial Number</w:t>
            </w:r>
          </w:p>
        </w:tc>
        <w:tc>
          <w:tcPr>
            <w:tcW w:w="555" w:type="pct"/>
            <w:tcBorders>
              <w:top w:val="single" w:sz="4" w:space="0" w:color="auto"/>
              <w:left w:val="nil"/>
              <w:bottom w:val="single" w:sz="4" w:space="0" w:color="auto"/>
              <w:right w:val="single" w:sz="4" w:space="0" w:color="auto"/>
            </w:tcBorders>
            <w:shd w:val="clear" w:color="000000" w:fill="A6A6A6"/>
            <w:noWrap/>
            <w:vAlign w:val="center"/>
            <w:hideMark/>
          </w:tcPr>
          <w:p w14:paraId="2022A507"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Start Date</w:t>
            </w:r>
          </w:p>
        </w:tc>
        <w:tc>
          <w:tcPr>
            <w:tcW w:w="553" w:type="pct"/>
            <w:tcBorders>
              <w:top w:val="single" w:sz="4" w:space="0" w:color="auto"/>
              <w:left w:val="nil"/>
              <w:bottom w:val="single" w:sz="4" w:space="0" w:color="auto"/>
              <w:right w:val="single" w:sz="4" w:space="0" w:color="auto"/>
            </w:tcBorders>
            <w:shd w:val="clear" w:color="000000" w:fill="A6A6A6"/>
            <w:noWrap/>
            <w:vAlign w:val="center"/>
            <w:hideMark/>
          </w:tcPr>
          <w:p w14:paraId="6C21C805"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End Date</w:t>
            </w:r>
          </w:p>
        </w:tc>
        <w:tc>
          <w:tcPr>
            <w:tcW w:w="592" w:type="pct"/>
            <w:tcBorders>
              <w:top w:val="single" w:sz="4" w:space="0" w:color="auto"/>
              <w:left w:val="nil"/>
              <w:bottom w:val="single" w:sz="4" w:space="0" w:color="auto"/>
              <w:right w:val="single" w:sz="4" w:space="0" w:color="auto"/>
            </w:tcBorders>
            <w:shd w:val="clear" w:color="000000" w:fill="A6A6A6"/>
            <w:vAlign w:val="center"/>
            <w:hideMark/>
          </w:tcPr>
          <w:p w14:paraId="670356C8"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Lease Instalment</w:t>
            </w:r>
          </w:p>
        </w:tc>
        <w:tc>
          <w:tcPr>
            <w:tcW w:w="741" w:type="pct"/>
            <w:tcBorders>
              <w:top w:val="single" w:sz="4" w:space="0" w:color="auto"/>
              <w:left w:val="nil"/>
              <w:bottom w:val="single" w:sz="4" w:space="0" w:color="auto"/>
              <w:right w:val="single" w:sz="4" w:space="0" w:color="auto"/>
            </w:tcBorders>
            <w:shd w:val="clear" w:color="000000" w:fill="A6A6A6"/>
            <w:vAlign w:val="center"/>
            <w:hideMark/>
          </w:tcPr>
          <w:p w14:paraId="06253750"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Greater than 1 to 5 years as per schedule</w:t>
            </w:r>
          </w:p>
        </w:tc>
        <w:tc>
          <w:tcPr>
            <w:tcW w:w="739" w:type="pct"/>
            <w:tcBorders>
              <w:top w:val="single" w:sz="4" w:space="0" w:color="auto"/>
              <w:left w:val="nil"/>
              <w:bottom w:val="single" w:sz="4" w:space="0" w:color="auto"/>
              <w:right w:val="single" w:sz="4" w:space="0" w:color="auto"/>
            </w:tcBorders>
            <w:shd w:val="clear" w:color="000000" w:fill="A6A6A6"/>
            <w:vAlign w:val="center"/>
            <w:hideMark/>
          </w:tcPr>
          <w:p w14:paraId="5CC7A6D1"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Auditors recalculation greater than 1 to 5 years</w:t>
            </w:r>
          </w:p>
        </w:tc>
        <w:tc>
          <w:tcPr>
            <w:tcW w:w="738" w:type="pct"/>
            <w:tcBorders>
              <w:top w:val="single" w:sz="4" w:space="0" w:color="auto"/>
              <w:left w:val="nil"/>
              <w:bottom w:val="single" w:sz="4" w:space="0" w:color="auto"/>
              <w:right w:val="single" w:sz="4" w:space="0" w:color="auto"/>
            </w:tcBorders>
            <w:shd w:val="clear" w:color="000000" w:fill="A6A6A6"/>
            <w:vAlign w:val="center"/>
            <w:hideMark/>
          </w:tcPr>
          <w:p w14:paraId="725786F3"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Differences </w:t>
            </w:r>
          </w:p>
        </w:tc>
      </w:tr>
      <w:tr w:rsidR="006D4574" w:rsidRPr="00DF3933" w14:paraId="578044E7"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2F0DA8AC" w14:textId="77777777" w:rsidR="006D4574" w:rsidRPr="00DF3933" w:rsidRDefault="006D4574" w:rsidP="006D4574">
            <w:pPr>
              <w:spacing w:after="0" w:line="240" w:lineRule="auto"/>
              <w:jc w:val="center"/>
              <w:rPr>
                <w:rFonts w:ascii="Arial" w:hAnsi="Arial" w:cs="Arial"/>
                <w:color w:val="000000"/>
                <w:sz w:val="18"/>
                <w:szCs w:val="18"/>
                <w:lang w:eastAsia="en-ZA"/>
              </w:rPr>
            </w:pPr>
            <w:r>
              <w:rPr>
                <w:rFonts w:ascii="Arial" w:hAnsi="Arial" w:cs="Arial"/>
                <w:color w:val="000000"/>
                <w:sz w:val="18"/>
                <w:szCs w:val="18"/>
                <w:lang w:eastAsia="en-ZA"/>
              </w:rPr>
              <w:t>1</w:t>
            </w:r>
          </w:p>
        </w:tc>
        <w:tc>
          <w:tcPr>
            <w:tcW w:w="838" w:type="pct"/>
            <w:tcBorders>
              <w:top w:val="nil"/>
              <w:left w:val="nil"/>
              <w:bottom w:val="single" w:sz="4" w:space="0" w:color="auto"/>
              <w:right w:val="single" w:sz="4" w:space="0" w:color="auto"/>
            </w:tcBorders>
            <w:shd w:val="clear" w:color="auto" w:fill="auto"/>
            <w:vAlign w:val="center"/>
            <w:hideMark/>
          </w:tcPr>
          <w:p w14:paraId="3A0C9FDB"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A61E041002762</w:t>
            </w:r>
          </w:p>
        </w:tc>
        <w:tc>
          <w:tcPr>
            <w:tcW w:w="555" w:type="pct"/>
            <w:tcBorders>
              <w:top w:val="nil"/>
              <w:left w:val="nil"/>
              <w:bottom w:val="single" w:sz="4" w:space="0" w:color="auto"/>
              <w:right w:val="single" w:sz="4" w:space="0" w:color="auto"/>
            </w:tcBorders>
            <w:shd w:val="clear" w:color="auto" w:fill="auto"/>
            <w:vAlign w:val="center"/>
            <w:hideMark/>
          </w:tcPr>
          <w:p w14:paraId="115D7871"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14:paraId="49E23F66"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14:paraId="07A6F65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1 789,73 </w:t>
            </w:r>
          </w:p>
        </w:tc>
        <w:tc>
          <w:tcPr>
            <w:tcW w:w="741" w:type="pct"/>
            <w:tcBorders>
              <w:top w:val="nil"/>
              <w:left w:val="nil"/>
              <w:bottom w:val="single" w:sz="4" w:space="0" w:color="auto"/>
              <w:right w:val="single" w:sz="4" w:space="0" w:color="auto"/>
            </w:tcBorders>
            <w:shd w:val="clear" w:color="auto" w:fill="auto"/>
            <w:vAlign w:val="center"/>
            <w:hideMark/>
          </w:tcPr>
          <w:p w14:paraId="2B440EC4"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12 519,33 </w:t>
            </w:r>
          </w:p>
        </w:tc>
        <w:tc>
          <w:tcPr>
            <w:tcW w:w="739" w:type="pct"/>
            <w:tcBorders>
              <w:top w:val="nil"/>
              <w:left w:val="nil"/>
              <w:bottom w:val="single" w:sz="4" w:space="0" w:color="auto"/>
              <w:right w:val="single" w:sz="4" w:space="0" w:color="auto"/>
            </w:tcBorders>
            <w:shd w:val="clear" w:color="auto" w:fill="auto"/>
            <w:vAlign w:val="center"/>
            <w:hideMark/>
          </w:tcPr>
          <w:p w14:paraId="6CF7356A"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10 738,38</w:t>
            </w:r>
          </w:p>
        </w:tc>
        <w:tc>
          <w:tcPr>
            <w:tcW w:w="738" w:type="pct"/>
            <w:tcBorders>
              <w:top w:val="nil"/>
              <w:left w:val="nil"/>
              <w:bottom w:val="single" w:sz="4" w:space="0" w:color="auto"/>
              <w:right w:val="single" w:sz="4" w:space="0" w:color="auto"/>
            </w:tcBorders>
            <w:shd w:val="clear" w:color="auto" w:fill="auto"/>
            <w:noWrap/>
            <w:vAlign w:val="bottom"/>
            <w:hideMark/>
          </w:tcPr>
          <w:p w14:paraId="62C916E5"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1 780,95 </w:t>
            </w:r>
          </w:p>
        </w:tc>
      </w:tr>
      <w:tr w:rsidR="006D4574" w:rsidRPr="00DF3933" w14:paraId="67E0FE96"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6EE03977"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2</w:t>
            </w:r>
          </w:p>
        </w:tc>
        <w:tc>
          <w:tcPr>
            <w:tcW w:w="838" w:type="pct"/>
            <w:tcBorders>
              <w:top w:val="nil"/>
              <w:left w:val="nil"/>
              <w:bottom w:val="single" w:sz="4" w:space="0" w:color="auto"/>
              <w:right w:val="single" w:sz="4" w:space="0" w:color="auto"/>
            </w:tcBorders>
            <w:shd w:val="clear" w:color="auto" w:fill="auto"/>
            <w:vAlign w:val="center"/>
            <w:hideMark/>
          </w:tcPr>
          <w:p w14:paraId="2B098B7C"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A579K02100128</w:t>
            </w:r>
          </w:p>
        </w:tc>
        <w:tc>
          <w:tcPr>
            <w:tcW w:w="555" w:type="pct"/>
            <w:tcBorders>
              <w:top w:val="nil"/>
              <w:left w:val="nil"/>
              <w:bottom w:val="single" w:sz="4" w:space="0" w:color="auto"/>
              <w:right w:val="single" w:sz="4" w:space="0" w:color="auto"/>
            </w:tcBorders>
            <w:shd w:val="clear" w:color="auto" w:fill="auto"/>
            <w:vAlign w:val="center"/>
            <w:hideMark/>
          </w:tcPr>
          <w:p w14:paraId="2838D44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01-Oct-16</w:t>
            </w:r>
          </w:p>
        </w:tc>
        <w:tc>
          <w:tcPr>
            <w:tcW w:w="553" w:type="pct"/>
            <w:tcBorders>
              <w:top w:val="nil"/>
              <w:left w:val="nil"/>
              <w:bottom w:val="single" w:sz="4" w:space="0" w:color="auto"/>
              <w:right w:val="single" w:sz="4" w:space="0" w:color="auto"/>
            </w:tcBorders>
            <w:shd w:val="clear" w:color="auto" w:fill="auto"/>
            <w:vAlign w:val="center"/>
            <w:hideMark/>
          </w:tcPr>
          <w:p w14:paraId="2733DB5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01-Oct-19</w:t>
            </w:r>
          </w:p>
        </w:tc>
        <w:tc>
          <w:tcPr>
            <w:tcW w:w="592" w:type="pct"/>
            <w:tcBorders>
              <w:top w:val="nil"/>
              <w:left w:val="nil"/>
              <w:bottom w:val="single" w:sz="4" w:space="0" w:color="auto"/>
              <w:right w:val="single" w:sz="4" w:space="0" w:color="auto"/>
            </w:tcBorders>
            <w:shd w:val="clear" w:color="auto" w:fill="auto"/>
            <w:vAlign w:val="center"/>
            <w:hideMark/>
          </w:tcPr>
          <w:p w14:paraId="0B73748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3 200,44 </w:t>
            </w:r>
          </w:p>
        </w:tc>
        <w:tc>
          <w:tcPr>
            <w:tcW w:w="741" w:type="pct"/>
            <w:tcBorders>
              <w:top w:val="nil"/>
              <w:left w:val="nil"/>
              <w:bottom w:val="single" w:sz="4" w:space="0" w:color="auto"/>
              <w:right w:val="single" w:sz="4" w:space="0" w:color="auto"/>
            </w:tcBorders>
            <w:shd w:val="clear" w:color="auto" w:fill="auto"/>
            <w:vAlign w:val="center"/>
            <w:hideMark/>
          </w:tcPr>
          <w:p w14:paraId="674913AF"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22 387,37 </w:t>
            </w:r>
          </w:p>
        </w:tc>
        <w:tc>
          <w:tcPr>
            <w:tcW w:w="739" w:type="pct"/>
            <w:tcBorders>
              <w:top w:val="nil"/>
              <w:left w:val="nil"/>
              <w:bottom w:val="single" w:sz="4" w:space="0" w:color="auto"/>
              <w:right w:val="single" w:sz="4" w:space="0" w:color="auto"/>
            </w:tcBorders>
            <w:shd w:val="clear" w:color="auto" w:fill="auto"/>
            <w:vAlign w:val="center"/>
            <w:hideMark/>
          </w:tcPr>
          <w:p w14:paraId="798521D3"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19 202,64</w:t>
            </w:r>
          </w:p>
        </w:tc>
        <w:tc>
          <w:tcPr>
            <w:tcW w:w="738" w:type="pct"/>
            <w:tcBorders>
              <w:top w:val="nil"/>
              <w:left w:val="nil"/>
              <w:bottom w:val="single" w:sz="4" w:space="0" w:color="auto"/>
              <w:right w:val="single" w:sz="4" w:space="0" w:color="auto"/>
            </w:tcBorders>
            <w:shd w:val="clear" w:color="auto" w:fill="auto"/>
            <w:noWrap/>
            <w:vAlign w:val="bottom"/>
            <w:hideMark/>
          </w:tcPr>
          <w:p w14:paraId="036F8229"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3 184,73 </w:t>
            </w:r>
          </w:p>
        </w:tc>
      </w:tr>
      <w:tr w:rsidR="006D4574" w:rsidRPr="00DF3933" w14:paraId="4796EE8F"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3D93BA53"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3</w:t>
            </w:r>
          </w:p>
        </w:tc>
        <w:tc>
          <w:tcPr>
            <w:tcW w:w="838" w:type="pct"/>
            <w:tcBorders>
              <w:top w:val="nil"/>
              <w:left w:val="nil"/>
              <w:bottom w:val="single" w:sz="4" w:space="0" w:color="auto"/>
              <w:right w:val="single" w:sz="4" w:space="0" w:color="auto"/>
            </w:tcBorders>
            <w:shd w:val="clear" w:color="auto" w:fill="auto"/>
            <w:vAlign w:val="center"/>
            <w:hideMark/>
          </w:tcPr>
          <w:p w14:paraId="675FE954"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A55V047002031</w:t>
            </w:r>
          </w:p>
        </w:tc>
        <w:tc>
          <w:tcPr>
            <w:tcW w:w="555" w:type="pct"/>
            <w:tcBorders>
              <w:top w:val="nil"/>
              <w:left w:val="nil"/>
              <w:bottom w:val="single" w:sz="4" w:space="0" w:color="auto"/>
              <w:right w:val="single" w:sz="4" w:space="0" w:color="auto"/>
            </w:tcBorders>
            <w:shd w:val="clear" w:color="auto" w:fill="auto"/>
            <w:vAlign w:val="center"/>
            <w:hideMark/>
          </w:tcPr>
          <w:p w14:paraId="658719EC"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14:paraId="0AFA6DD8"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14:paraId="4454BBA7"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2 572,59 </w:t>
            </w:r>
          </w:p>
        </w:tc>
        <w:tc>
          <w:tcPr>
            <w:tcW w:w="741" w:type="pct"/>
            <w:tcBorders>
              <w:top w:val="nil"/>
              <w:left w:val="nil"/>
              <w:bottom w:val="single" w:sz="4" w:space="0" w:color="auto"/>
              <w:right w:val="single" w:sz="4" w:space="0" w:color="auto"/>
            </w:tcBorders>
            <w:shd w:val="clear" w:color="auto" w:fill="auto"/>
            <w:vAlign w:val="center"/>
            <w:hideMark/>
          </w:tcPr>
          <w:p w14:paraId="01AFDAC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14:paraId="5267AC80"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14:paraId="6E517F8B"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14:paraId="0D7602E1" w14:textId="77777777" w:rsidTr="006D4574">
        <w:trPr>
          <w:trHeight w:val="288"/>
        </w:trPr>
        <w:tc>
          <w:tcPr>
            <w:tcW w:w="245" w:type="pct"/>
            <w:tcBorders>
              <w:top w:val="nil"/>
              <w:left w:val="single" w:sz="4" w:space="0" w:color="auto"/>
              <w:bottom w:val="single" w:sz="4" w:space="0" w:color="auto"/>
              <w:right w:val="single" w:sz="4" w:space="0" w:color="auto"/>
            </w:tcBorders>
            <w:shd w:val="clear" w:color="auto" w:fill="auto"/>
            <w:noWrap/>
            <w:vAlign w:val="bottom"/>
            <w:hideMark/>
          </w:tcPr>
          <w:p w14:paraId="044AAF8E"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4</w:t>
            </w:r>
          </w:p>
        </w:tc>
        <w:tc>
          <w:tcPr>
            <w:tcW w:w="838" w:type="pct"/>
            <w:tcBorders>
              <w:top w:val="nil"/>
              <w:left w:val="nil"/>
              <w:bottom w:val="single" w:sz="4" w:space="0" w:color="auto"/>
              <w:right w:val="single" w:sz="4" w:space="0" w:color="auto"/>
            </w:tcBorders>
            <w:shd w:val="clear" w:color="auto" w:fill="auto"/>
            <w:vAlign w:val="center"/>
            <w:hideMark/>
          </w:tcPr>
          <w:p w14:paraId="403D98A0"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A55V047002040</w:t>
            </w:r>
          </w:p>
        </w:tc>
        <w:tc>
          <w:tcPr>
            <w:tcW w:w="555" w:type="pct"/>
            <w:tcBorders>
              <w:top w:val="nil"/>
              <w:left w:val="nil"/>
              <w:bottom w:val="single" w:sz="4" w:space="0" w:color="auto"/>
              <w:right w:val="single" w:sz="4" w:space="0" w:color="auto"/>
            </w:tcBorders>
            <w:shd w:val="clear" w:color="auto" w:fill="auto"/>
            <w:vAlign w:val="center"/>
            <w:hideMark/>
          </w:tcPr>
          <w:p w14:paraId="16151B41"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01-Jul-16</w:t>
            </w:r>
          </w:p>
        </w:tc>
        <w:tc>
          <w:tcPr>
            <w:tcW w:w="553" w:type="pct"/>
            <w:tcBorders>
              <w:top w:val="nil"/>
              <w:left w:val="nil"/>
              <w:bottom w:val="single" w:sz="4" w:space="0" w:color="auto"/>
              <w:right w:val="single" w:sz="4" w:space="0" w:color="auto"/>
            </w:tcBorders>
            <w:shd w:val="clear" w:color="auto" w:fill="auto"/>
            <w:vAlign w:val="center"/>
            <w:hideMark/>
          </w:tcPr>
          <w:p w14:paraId="42C33A05" w14:textId="77777777" w:rsidR="006D4574" w:rsidRPr="00DF3933" w:rsidRDefault="006D4574" w:rsidP="006D457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01-Jul-19</w:t>
            </w:r>
          </w:p>
        </w:tc>
        <w:tc>
          <w:tcPr>
            <w:tcW w:w="592" w:type="pct"/>
            <w:tcBorders>
              <w:top w:val="nil"/>
              <w:left w:val="nil"/>
              <w:bottom w:val="single" w:sz="4" w:space="0" w:color="auto"/>
              <w:right w:val="single" w:sz="4" w:space="0" w:color="auto"/>
            </w:tcBorders>
            <w:shd w:val="clear" w:color="auto" w:fill="auto"/>
            <w:vAlign w:val="center"/>
            <w:hideMark/>
          </w:tcPr>
          <w:p w14:paraId="5695AE80"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2,572,59 </w:t>
            </w:r>
          </w:p>
        </w:tc>
        <w:tc>
          <w:tcPr>
            <w:tcW w:w="741" w:type="pct"/>
            <w:tcBorders>
              <w:top w:val="nil"/>
              <w:left w:val="nil"/>
              <w:bottom w:val="single" w:sz="4" w:space="0" w:color="auto"/>
              <w:right w:val="single" w:sz="4" w:space="0" w:color="auto"/>
            </w:tcBorders>
            <w:shd w:val="clear" w:color="auto" w:fill="auto"/>
            <w:vAlign w:val="center"/>
            <w:hideMark/>
          </w:tcPr>
          <w:p w14:paraId="475458CA" w14:textId="77777777" w:rsidR="006D4574" w:rsidRPr="00DF3933" w:rsidRDefault="006D4574" w:rsidP="006D4574">
            <w:pPr>
              <w:spacing w:after="0" w:line="240" w:lineRule="auto"/>
              <w:jc w:val="right"/>
              <w:rPr>
                <w:rFonts w:ascii="Arial" w:hAnsi="Arial" w:cs="Arial"/>
                <w:color w:val="000000"/>
                <w:sz w:val="18"/>
                <w:szCs w:val="18"/>
                <w:lang w:eastAsia="en-ZA"/>
              </w:rPr>
            </w:pPr>
            <w:r w:rsidRPr="00DF3933">
              <w:rPr>
                <w:rFonts w:ascii="Arial" w:hAnsi="Arial" w:cs="Arial"/>
                <w:color w:val="000000"/>
                <w:sz w:val="18"/>
                <w:szCs w:val="18"/>
                <w:lang w:eastAsia="en-ZA"/>
              </w:rPr>
              <w:t xml:space="preserve">        9 030,47 </w:t>
            </w:r>
          </w:p>
        </w:tc>
        <w:tc>
          <w:tcPr>
            <w:tcW w:w="739" w:type="pct"/>
            <w:tcBorders>
              <w:top w:val="nil"/>
              <w:left w:val="nil"/>
              <w:bottom w:val="single" w:sz="4" w:space="0" w:color="auto"/>
              <w:right w:val="single" w:sz="4" w:space="0" w:color="auto"/>
            </w:tcBorders>
            <w:shd w:val="clear" w:color="auto" w:fill="auto"/>
            <w:vAlign w:val="center"/>
            <w:hideMark/>
          </w:tcPr>
          <w:p w14:paraId="09DF13A1" w14:textId="77777777" w:rsidR="006D4574" w:rsidRPr="00DF3933" w:rsidRDefault="006D4574" w:rsidP="004A3244">
            <w:pPr>
              <w:spacing w:after="0" w:line="240" w:lineRule="auto"/>
              <w:jc w:val="center"/>
              <w:rPr>
                <w:rFonts w:ascii="Arial" w:hAnsi="Arial" w:cs="Arial"/>
                <w:color w:val="000000"/>
                <w:sz w:val="18"/>
                <w:szCs w:val="18"/>
                <w:lang w:eastAsia="en-ZA"/>
              </w:rPr>
            </w:pPr>
            <w:r w:rsidRPr="00DF3933">
              <w:rPr>
                <w:rFonts w:ascii="Arial" w:hAnsi="Arial" w:cs="Arial"/>
                <w:color w:val="000000"/>
                <w:sz w:val="18"/>
                <w:szCs w:val="18"/>
                <w:lang w:eastAsia="en-ZA"/>
              </w:rPr>
              <w:t>7 717,77</w:t>
            </w:r>
          </w:p>
        </w:tc>
        <w:tc>
          <w:tcPr>
            <w:tcW w:w="738" w:type="pct"/>
            <w:tcBorders>
              <w:top w:val="nil"/>
              <w:left w:val="nil"/>
              <w:bottom w:val="single" w:sz="4" w:space="0" w:color="auto"/>
              <w:right w:val="single" w:sz="4" w:space="0" w:color="auto"/>
            </w:tcBorders>
            <w:shd w:val="clear" w:color="auto" w:fill="auto"/>
            <w:noWrap/>
            <w:vAlign w:val="bottom"/>
            <w:hideMark/>
          </w:tcPr>
          <w:p w14:paraId="4E00BD96" w14:textId="77777777" w:rsidR="006D4574" w:rsidRPr="00DF3933" w:rsidRDefault="006D4574" w:rsidP="006D4574">
            <w:pPr>
              <w:spacing w:after="0" w:line="240" w:lineRule="auto"/>
              <w:rPr>
                <w:rFonts w:ascii="Arial" w:hAnsi="Arial" w:cs="Arial"/>
                <w:color w:val="000000"/>
                <w:sz w:val="18"/>
                <w:szCs w:val="18"/>
                <w:lang w:eastAsia="en-ZA"/>
              </w:rPr>
            </w:pPr>
            <w:r w:rsidRPr="00DF3933">
              <w:rPr>
                <w:rFonts w:ascii="Arial" w:hAnsi="Arial" w:cs="Arial"/>
                <w:color w:val="000000"/>
                <w:sz w:val="18"/>
                <w:szCs w:val="18"/>
                <w:lang w:eastAsia="en-ZA"/>
              </w:rPr>
              <w:t xml:space="preserve">        1 312,70 </w:t>
            </w:r>
          </w:p>
        </w:tc>
      </w:tr>
      <w:tr w:rsidR="006D4574" w:rsidRPr="00DF3933" w14:paraId="0483C545" w14:textId="77777777" w:rsidTr="006D4574">
        <w:trPr>
          <w:trHeight w:val="300"/>
        </w:trPr>
        <w:tc>
          <w:tcPr>
            <w:tcW w:w="4262"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92DFC"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Total</w:t>
            </w:r>
          </w:p>
        </w:tc>
        <w:tc>
          <w:tcPr>
            <w:tcW w:w="738" w:type="pct"/>
            <w:tcBorders>
              <w:top w:val="nil"/>
              <w:left w:val="nil"/>
              <w:bottom w:val="double" w:sz="6" w:space="0" w:color="auto"/>
              <w:right w:val="single" w:sz="4" w:space="0" w:color="auto"/>
            </w:tcBorders>
            <w:shd w:val="clear" w:color="auto" w:fill="auto"/>
            <w:noWrap/>
            <w:vAlign w:val="bottom"/>
            <w:hideMark/>
          </w:tcPr>
          <w:p w14:paraId="0F45D186" w14:textId="77777777" w:rsidR="006D4574" w:rsidRPr="00DF3933" w:rsidRDefault="006D4574" w:rsidP="006D4574">
            <w:pPr>
              <w:spacing w:after="0" w:line="240" w:lineRule="auto"/>
              <w:rPr>
                <w:rFonts w:ascii="Arial" w:hAnsi="Arial" w:cs="Arial"/>
                <w:b/>
                <w:bCs/>
                <w:color w:val="000000"/>
                <w:sz w:val="18"/>
                <w:szCs w:val="18"/>
                <w:lang w:eastAsia="en-ZA"/>
              </w:rPr>
            </w:pPr>
            <w:r w:rsidRPr="00DF3933">
              <w:rPr>
                <w:rFonts w:ascii="Arial" w:hAnsi="Arial" w:cs="Arial"/>
                <w:b/>
                <w:bCs/>
                <w:color w:val="000000"/>
                <w:sz w:val="18"/>
                <w:szCs w:val="18"/>
                <w:lang w:eastAsia="en-ZA"/>
              </w:rPr>
              <w:t xml:space="preserve">        7 591,08 </w:t>
            </w:r>
          </w:p>
        </w:tc>
      </w:tr>
    </w:tbl>
    <w:p w14:paraId="4E339566" w14:textId="77777777" w:rsidR="006D4574" w:rsidRPr="00DF3933" w:rsidRDefault="006D4574" w:rsidP="006D4574">
      <w:pPr>
        <w:pStyle w:val="Heading1"/>
        <w:rPr>
          <w:rFonts w:cs="Arial"/>
        </w:rPr>
      </w:pPr>
    </w:p>
    <w:p w14:paraId="2BF73FC6" w14:textId="77777777" w:rsidR="006D4574" w:rsidRPr="006057D7" w:rsidRDefault="006D4574" w:rsidP="006D4574">
      <w:pPr>
        <w:pStyle w:val="Heading1"/>
        <w:rPr>
          <w:rFonts w:cs="Arial"/>
          <w:sz w:val="22"/>
          <w:szCs w:val="22"/>
        </w:rPr>
      </w:pPr>
      <w:r w:rsidRPr="006057D7">
        <w:rPr>
          <w:rFonts w:cs="Arial"/>
          <w:sz w:val="22"/>
          <w:szCs w:val="22"/>
        </w:rPr>
        <w:t>The impact of the finding</w:t>
      </w:r>
    </w:p>
    <w:p w14:paraId="475660FA" w14:textId="77777777" w:rsidR="006D4574" w:rsidRPr="00996376" w:rsidRDefault="006D4574" w:rsidP="006D4574">
      <w:pPr>
        <w:spacing w:after="0" w:line="240" w:lineRule="auto"/>
        <w:ind w:left="567" w:hanging="567"/>
        <w:rPr>
          <w:rFonts w:ascii="Arial" w:hAnsi="Arial" w:cs="Arial"/>
          <w:color w:val="000000"/>
          <w:lang w:eastAsia="en-ZA"/>
        </w:rPr>
      </w:pPr>
    </w:p>
    <w:p w14:paraId="57D32CB0" w14:textId="77777777" w:rsidR="006D4574" w:rsidRPr="00996376" w:rsidRDefault="006D4574" w:rsidP="009A54E9">
      <w:pPr>
        <w:pStyle w:val="ListParagraph"/>
        <w:numPr>
          <w:ilvl w:val="0"/>
          <w:numId w:val="118"/>
        </w:numPr>
        <w:ind w:left="567" w:hanging="567"/>
        <w:rPr>
          <w:rFonts w:ascii="Arial" w:hAnsi="Arial" w:cs="Arial"/>
          <w:color w:val="000000"/>
          <w:sz w:val="22"/>
          <w:szCs w:val="22"/>
        </w:rPr>
      </w:pPr>
      <w:r w:rsidRPr="00996376">
        <w:rPr>
          <w:rFonts w:ascii="Arial" w:hAnsi="Arial" w:cs="Arial"/>
          <w:color w:val="000000"/>
          <w:sz w:val="22"/>
          <w:szCs w:val="22"/>
        </w:rPr>
        <w:t>This results in non-compliance with chapter 13 of Modified Cash Standard</w:t>
      </w:r>
    </w:p>
    <w:p w14:paraId="5B663BEB" w14:textId="77777777" w:rsidR="006D4574" w:rsidRPr="00996376" w:rsidRDefault="006D4574" w:rsidP="006D4574">
      <w:pPr>
        <w:spacing w:after="0" w:line="240" w:lineRule="auto"/>
        <w:ind w:left="567" w:hanging="567"/>
        <w:rPr>
          <w:rFonts w:ascii="Arial" w:hAnsi="Arial" w:cs="Arial"/>
          <w:color w:val="000000"/>
        </w:rPr>
      </w:pPr>
    </w:p>
    <w:p w14:paraId="7C159A5B" w14:textId="77777777" w:rsidR="006D4574" w:rsidRPr="00996376" w:rsidRDefault="006D4574" w:rsidP="009A54E9">
      <w:pPr>
        <w:pStyle w:val="ListParagraph"/>
        <w:numPr>
          <w:ilvl w:val="0"/>
          <w:numId w:val="118"/>
        </w:numPr>
        <w:ind w:left="567" w:hanging="567"/>
        <w:rPr>
          <w:rFonts w:ascii="Arial" w:hAnsi="Arial" w:cs="Arial"/>
          <w:color w:val="000000"/>
          <w:sz w:val="22"/>
          <w:szCs w:val="22"/>
          <w:lang w:eastAsia="en-ZA"/>
        </w:rPr>
      </w:pPr>
      <w:r w:rsidRPr="00996376">
        <w:rPr>
          <w:rFonts w:ascii="Arial" w:hAnsi="Arial" w:cs="Arial"/>
          <w:color w:val="000000"/>
          <w:sz w:val="22"/>
          <w:szCs w:val="22"/>
        </w:rPr>
        <w:t>Overstatement of lease commitments by an amount of R121 165,06</w:t>
      </w:r>
    </w:p>
    <w:p w14:paraId="63CF9C27" w14:textId="77777777" w:rsidR="006D4574" w:rsidRPr="00996376" w:rsidRDefault="006D4574" w:rsidP="006D4574">
      <w:pPr>
        <w:pStyle w:val="NormalWeb"/>
        <w:keepNext/>
        <w:spacing w:before="0" w:beforeAutospacing="0" w:after="0" w:afterAutospacing="0"/>
        <w:ind w:left="567" w:hanging="567"/>
        <w:rPr>
          <w:rFonts w:ascii="Arial" w:hAnsi="Arial" w:cs="Arial"/>
          <w:color w:val="000000"/>
          <w:sz w:val="22"/>
          <w:szCs w:val="22"/>
        </w:rPr>
      </w:pPr>
    </w:p>
    <w:p w14:paraId="2EA67131" w14:textId="77777777" w:rsidR="006D4574" w:rsidRPr="00DF3933" w:rsidRDefault="006D4574" w:rsidP="006D4574">
      <w:pPr>
        <w:spacing w:after="0" w:line="240" w:lineRule="auto"/>
        <w:jc w:val="both"/>
        <w:rPr>
          <w:rFonts w:ascii="Arial" w:hAnsi="Arial" w:cs="Arial"/>
        </w:rPr>
      </w:pPr>
      <w:r w:rsidRPr="00DF3933">
        <w:rPr>
          <w:rFonts w:ascii="Arial" w:hAnsi="Arial" w:cs="Arial"/>
          <w:b/>
          <w:bCs/>
        </w:rPr>
        <w:t>Internal control deficiency</w:t>
      </w:r>
    </w:p>
    <w:p w14:paraId="4251234B" w14:textId="77777777" w:rsidR="006D4574" w:rsidRPr="00DF3933" w:rsidRDefault="006D4574" w:rsidP="006D4574">
      <w:pPr>
        <w:spacing w:after="0" w:line="240" w:lineRule="auto"/>
        <w:jc w:val="both"/>
        <w:rPr>
          <w:rFonts w:ascii="Arial" w:hAnsi="Arial" w:cs="Arial"/>
          <w:lang w:val="en-GB"/>
        </w:rPr>
      </w:pPr>
    </w:p>
    <w:p w14:paraId="3DC3BA74" w14:textId="77777777"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Reason for the deviation:</w:t>
      </w:r>
    </w:p>
    <w:p w14:paraId="18D4D58D" w14:textId="77777777" w:rsidR="006D4574" w:rsidRPr="00DF3933" w:rsidRDefault="006D4574" w:rsidP="006D4574">
      <w:pPr>
        <w:spacing w:after="0" w:line="240" w:lineRule="auto"/>
        <w:jc w:val="both"/>
        <w:rPr>
          <w:rFonts w:ascii="Arial" w:hAnsi="Arial" w:cs="Arial"/>
          <w:lang w:val="en-GB"/>
        </w:rPr>
      </w:pPr>
    </w:p>
    <w:p w14:paraId="38113ACB" w14:textId="77777777" w:rsidR="006D4574" w:rsidRPr="00DF3933" w:rsidRDefault="006D4574" w:rsidP="006D4574">
      <w:pPr>
        <w:shd w:val="clear" w:color="auto" w:fill="FFFFFF"/>
        <w:spacing w:after="0" w:line="240" w:lineRule="auto"/>
        <w:rPr>
          <w:rFonts w:ascii="Arial" w:hAnsi="Arial" w:cs="Arial"/>
        </w:rPr>
      </w:pPr>
      <w:r w:rsidRPr="00DF3933">
        <w:rPr>
          <w:rFonts w:ascii="Arial" w:hAnsi="Arial" w:cs="Arial"/>
        </w:rPr>
        <w:t xml:space="preserve">The provisions of Chapter 13 paragraph 6 was incorrectly applied in the computation of the disclosed amounts relating to lease commitments. </w:t>
      </w:r>
    </w:p>
    <w:p w14:paraId="08095CE9" w14:textId="77777777" w:rsidR="006D4574" w:rsidRPr="00DF3933" w:rsidRDefault="006D4574" w:rsidP="006D4574">
      <w:pPr>
        <w:shd w:val="clear" w:color="auto" w:fill="FFFFFF"/>
        <w:spacing w:after="0" w:line="240" w:lineRule="auto"/>
        <w:rPr>
          <w:rFonts w:ascii="Arial" w:hAnsi="Arial" w:cs="Arial"/>
          <w:lang w:val="en-GB"/>
        </w:rPr>
      </w:pPr>
    </w:p>
    <w:p w14:paraId="6A3DFDFB" w14:textId="77777777" w:rsidR="006D4574" w:rsidRPr="00DF3933" w:rsidRDefault="006D4574" w:rsidP="006D4574">
      <w:pPr>
        <w:spacing w:after="0" w:line="240" w:lineRule="auto"/>
        <w:jc w:val="both"/>
        <w:rPr>
          <w:rFonts w:ascii="Arial" w:hAnsi="Arial" w:cs="Arial"/>
          <w:lang w:val="en-GB"/>
        </w:rPr>
      </w:pPr>
      <w:r w:rsidRPr="00DF3933">
        <w:rPr>
          <w:rFonts w:ascii="Arial" w:hAnsi="Arial" w:cs="Arial"/>
          <w:lang w:val="en-GB"/>
        </w:rPr>
        <w:t>Based on the aforementioned the matter is as a result of the following internal control deficiency:</w:t>
      </w:r>
    </w:p>
    <w:p w14:paraId="67456DE2" w14:textId="77777777" w:rsidR="006D4574" w:rsidRPr="00DF3933" w:rsidRDefault="006D4574" w:rsidP="006D4574">
      <w:pPr>
        <w:spacing w:after="0" w:line="240" w:lineRule="auto"/>
        <w:rPr>
          <w:rFonts w:ascii="Arial" w:hAnsi="Arial" w:cs="Arial"/>
        </w:rPr>
      </w:pPr>
    </w:p>
    <w:p w14:paraId="6D955FEC" w14:textId="77777777" w:rsidR="006D4574" w:rsidRPr="00DF3933" w:rsidRDefault="006D4574" w:rsidP="006D4574">
      <w:pPr>
        <w:spacing w:after="0" w:line="240" w:lineRule="auto"/>
        <w:rPr>
          <w:rFonts w:ascii="Arial" w:hAnsi="Arial" w:cs="Arial"/>
          <w:b/>
          <w:bCs/>
        </w:rPr>
      </w:pPr>
      <w:r w:rsidRPr="00DF3933">
        <w:rPr>
          <w:rFonts w:ascii="Arial" w:hAnsi="Arial" w:cs="Arial"/>
          <w:b/>
          <w:bCs/>
        </w:rPr>
        <w:t>Financial and Performance Management</w:t>
      </w:r>
    </w:p>
    <w:p w14:paraId="168DE55C" w14:textId="77777777" w:rsidR="006D4574" w:rsidRPr="00DF3933" w:rsidRDefault="006D4574" w:rsidP="006D4574">
      <w:pPr>
        <w:pStyle w:val="NormalWeb"/>
        <w:spacing w:before="0" w:beforeAutospacing="0" w:after="0" w:afterAutospacing="0"/>
        <w:rPr>
          <w:rFonts w:ascii="Arial" w:hAnsi="Arial" w:cs="Arial"/>
          <w:color w:val="000000"/>
          <w:sz w:val="22"/>
          <w:szCs w:val="22"/>
        </w:rPr>
      </w:pPr>
    </w:p>
    <w:p w14:paraId="5CA4C161" w14:textId="77777777" w:rsidR="006D4574" w:rsidRPr="00DF3933" w:rsidRDefault="006D4574" w:rsidP="006D4574">
      <w:pPr>
        <w:spacing w:after="0" w:line="240" w:lineRule="auto"/>
        <w:rPr>
          <w:rFonts w:ascii="Arial" w:hAnsi="Arial" w:cs="Arial"/>
        </w:rPr>
      </w:pPr>
      <w:bookmarkStart w:id="203" w:name="tm_603985285"/>
      <w:r w:rsidRPr="00DF3933">
        <w:rPr>
          <w:rFonts w:ascii="Arial" w:hAnsi="Arial" w:cs="Arial"/>
        </w:rPr>
        <w:t>Management did not implement controls over daily and monthly processing and reconciling of transactions</w:t>
      </w:r>
      <w:bookmarkEnd w:id="203"/>
    </w:p>
    <w:p w14:paraId="379B809A" w14:textId="77777777" w:rsidR="006D4574" w:rsidRPr="00DF3933" w:rsidRDefault="006D4574" w:rsidP="006D4574">
      <w:pPr>
        <w:spacing w:after="0" w:line="240" w:lineRule="auto"/>
        <w:rPr>
          <w:rFonts w:ascii="Arial" w:hAnsi="Arial" w:cs="Arial"/>
          <w:iCs/>
        </w:rPr>
      </w:pPr>
    </w:p>
    <w:p w14:paraId="63A17008" w14:textId="77777777" w:rsidR="006D4574" w:rsidRPr="00DF3933" w:rsidRDefault="006D4574" w:rsidP="006D4574">
      <w:pPr>
        <w:spacing w:after="0" w:line="240" w:lineRule="auto"/>
        <w:rPr>
          <w:rFonts w:ascii="Arial" w:hAnsi="Arial" w:cs="Arial"/>
          <w:b/>
        </w:rPr>
      </w:pPr>
      <w:r w:rsidRPr="00DF3933">
        <w:rPr>
          <w:rFonts w:ascii="Arial" w:hAnsi="Arial" w:cs="Arial"/>
          <w:b/>
        </w:rPr>
        <w:t>Recommendation</w:t>
      </w:r>
    </w:p>
    <w:p w14:paraId="4353C5D0" w14:textId="77777777" w:rsidR="006D4574" w:rsidRPr="00996376" w:rsidRDefault="006D4574" w:rsidP="006D4574">
      <w:pPr>
        <w:spacing w:after="0" w:line="240" w:lineRule="auto"/>
        <w:ind w:left="567" w:hanging="567"/>
        <w:rPr>
          <w:rFonts w:ascii="Arial" w:hAnsi="Arial" w:cs="Arial"/>
          <w:b/>
        </w:rPr>
      </w:pPr>
    </w:p>
    <w:p w14:paraId="7FD88D68" w14:textId="77777777" w:rsidR="006D4574" w:rsidRPr="00996376" w:rsidRDefault="006D4574" w:rsidP="009A54E9">
      <w:pPr>
        <w:pStyle w:val="ListParagraph"/>
        <w:numPr>
          <w:ilvl w:val="0"/>
          <w:numId w:val="119"/>
        </w:numPr>
        <w:ind w:left="567" w:hanging="567"/>
        <w:rPr>
          <w:rFonts w:ascii="Arial" w:hAnsi="Arial" w:cs="Arial"/>
          <w:color w:val="000000"/>
          <w:sz w:val="22"/>
          <w:szCs w:val="22"/>
          <w:lang w:eastAsia="en-ZA"/>
        </w:rPr>
      </w:pPr>
      <w:r w:rsidRPr="00996376">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14:paraId="31B5CE9C" w14:textId="77777777" w:rsidR="006D4574" w:rsidRPr="00996376" w:rsidRDefault="006D4574" w:rsidP="006D4574">
      <w:pPr>
        <w:pStyle w:val="ListParagraph"/>
        <w:ind w:left="567" w:hanging="567"/>
        <w:rPr>
          <w:rFonts w:ascii="Arial" w:hAnsi="Arial" w:cs="Arial"/>
          <w:color w:val="000000"/>
          <w:sz w:val="22"/>
          <w:szCs w:val="22"/>
          <w:lang w:eastAsia="en-ZA"/>
        </w:rPr>
      </w:pPr>
    </w:p>
    <w:p w14:paraId="26C40C04" w14:textId="77777777" w:rsidR="006D4574" w:rsidRPr="00996376" w:rsidRDefault="006D4574" w:rsidP="009A54E9">
      <w:pPr>
        <w:pStyle w:val="ListParagraph"/>
        <w:numPr>
          <w:ilvl w:val="0"/>
          <w:numId w:val="119"/>
        </w:numPr>
        <w:ind w:left="567" w:hanging="567"/>
        <w:rPr>
          <w:rFonts w:ascii="Arial" w:hAnsi="Arial" w:cs="Arial"/>
          <w:color w:val="000000"/>
          <w:lang w:eastAsia="en-ZA"/>
        </w:rPr>
      </w:pPr>
      <w:r w:rsidRPr="00996376">
        <w:rPr>
          <w:rFonts w:ascii="Arial" w:hAnsi="Arial" w:cs="Arial"/>
          <w:color w:val="000000"/>
          <w:sz w:val="22"/>
          <w:szCs w:val="22"/>
          <w:lang w:eastAsia="en-ZA"/>
        </w:rPr>
        <w:t>Management should revisit the population and correct any miscalculations that might be in the lease commitment</w:t>
      </w:r>
      <w:r w:rsidRPr="00996376">
        <w:rPr>
          <w:rFonts w:ascii="Arial" w:hAnsi="Arial" w:cs="Arial"/>
          <w:color w:val="000000"/>
          <w:lang w:eastAsia="en-ZA"/>
        </w:rPr>
        <w:t xml:space="preserve"> schedule and resubmit the corrected schedules to the AGSA </w:t>
      </w:r>
    </w:p>
    <w:p w14:paraId="4A0DCB05" w14:textId="77777777" w:rsidR="006D4574" w:rsidRPr="00DF3933" w:rsidRDefault="006D4574" w:rsidP="006D4574">
      <w:pPr>
        <w:spacing w:after="0" w:line="240" w:lineRule="auto"/>
        <w:rPr>
          <w:rFonts w:ascii="Arial" w:hAnsi="Arial" w:cs="Arial"/>
          <w:color w:val="000000"/>
          <w:lang w:eastAsia="en-ZA"/>
        </w:rPr>
      </w:pPr>
    </w:p>
    <w:p w14:paraId="0E32694B" w14:textId="77777777" w:rsidR="006D4574" w:rsidRPr="00DF3933" w:rsidRDefault="006D4574" w:rsidP="006D4574">
      <w:pPr>
        <w:keepNext/>
        <w:spacing w:after="0" w:line="240" w:lineRule="auto"/>
        <w:jc w:val="both"/>
        <w:rPr>
          <w:rFonts w:ascii="Arial" w:hAnsi="Arial" w:cs="Arial"/>
          <w:b/>
        </w:rPr>
      </w:pPr>
      <w:r w:rsidRPr="00DF3933">
        <w:rPr>
          <w:rFonts w:ascii="Arial" w:hAnsi="Arial" w:cs="Arial"/>
          <w:b/>
        </w:rPr>
        <w:t xml:space="preserve">Management Response </w:t>
      </w:r>
    </w:p>
    <w:p w14:paraId="3EFE19FE" w14:textId="77777777" w:rsidR="006D4574" w:rsidRPr="00DF3933" w:rsidRDefault="006D4574" w:rsidP="006D4574">
      <w:pPr>
        <w:keepNext/>
        <w:spacing w:after="0" w:line="240" w:lineRule="auto"/>
        <w:jc w:val="both"/>
        <w:rPr>
          <w:rFonts w:ascii="Arial" w:hAnsi="Arial" w:cs="Arial"/>
        </w:rPr>
      </w:pPr>
    </w:p>
    <w:p w14:paraId="35380482" w14:textId="77777777" w:rsidR="006D4574" w:rsidRPr="00DF3933" w:rsidRDefault="006D4574" w:rsidP="006D4574">
      <w:pPr>
        <w:keepNext/>
        <w:spacing w:after="0" w:line="240" w:lineRule="auto"/>
        <w:rPr>
          <w:rFonts w:ascii="Arial" w:hAnsi="Arial" w:cs="Arial"/>
        </w:rPr>
      </w:pPr>
      <w:r w:rsidRPr="00DF3933">
        <w:rPr>
          <w:rFonts w:ascii="Arial" w:hAnsi="Arial" w:cs="Arial"/>
        </w:rPr>
        <w:t>I am [not] in agreement with the finding for the following reasons [and supply the following/attached information in support of this]:</w:t>
      </w:r>
    </w:p>
    <w:p w14:paraId="4111C3E5" w14:textId="77777777" w:rsidR="006D4574" w:rsidRPr="00DF3933"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DF3933" w14:paraId="220CD2F2" w14:textId="77777777" w:rsidTr="006D4574">
        <w:trPr>
          <w:tblHeader/>
        </w:trPr>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61950BC5" w14:textId="77777777"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2DF16DC4" w14:textId="77777777" w:rsidR="006D4574" w:rsidRPr="00DF3933" w:rsidRDefault="006D4574" w:rsidP="006D4574">
            <w:pPr>
              <w:keepNext/>
              <w:spacing w:after="0" w:line="240" w:lineRule="auto"/>
              <w:jc w:val="both"/>
              <w:rPr>
                <w:rFonts w:ascii="Arial" w:hAnsi="Arial" w:cs="Arial"/>
                <w:b/>
                <w:bCs/>
                <w:sz w:val="18"/>
                <w:szCs w:val="18"/>
                <w:highlight w:val="lightGray"/>
              </w:rPr>
            </w:pPr>
            <w:r w:rsidRPr="00DF3933">
              <w:rPr>
                <w:rFonts w:ascii="Arial" w:hAnsi="Arial" w:cs="Arial"/>
                <w:b/>
                <w:bCs/>
                <w:sz w:val="18"/>
                <w:szCs w:val="18"/>
                <w:highlight w:val="lightGray"/>
              </w:rPr>
              <w:t>Response</w:t>
            </w:r>
          </w:p>
        </w:tc>
      </w:tr>
      <w:tr w:rsidR="006D4574" w:rsidRPr="00DF3933" w14:paraId="4F2AB03F"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105401D"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21798D33"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670AE86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3B84F1B"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40BFA011" w14:textId="77777777"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126C7D2D" w14:textId="77777777" w:rsidR="006D4574" w:rsidRPr="00DF3933" w:rsidRDefault="006D4574" w:rsidP="006D4574">
            <w:pPr>
              <w:keepNext/>
              <w:spacing w:after="0" w:line="240" w:lineRule="auto"/>
              <w:jc w:val="both"/>
              <w:rPr>
                <w:rFonts w:ascii="Arial" w:hAnsi="Arial" w:cs="Arial"/>
                <w:b/>
                <w:bCs/>
                <w:sz w:val="18"/>
                <w:szCs w:val="18"/>
              </w:rPr>
            </w:pPr>
            <w:r w:rsidRPr="00DF3933">
              <w:rPr>
                <w:rFonts w:ascii="Arial" w:hAnsi="Arial" w:cs="Arial"/>
                <w:b/>
                <w:bCs/>
                <w:sz w:val="18"/>
                <w:szCs w:val="18"/>
              </w:rPr>
              <w:t>No</w:t>
            </w:r>
          </w:p>
        </w:tc>
      </w:tr>
      <w:tr w:rsidR="006D4574" w:rsidRPr="00DF3933" w14:paraId="59D41FBF"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881EAEB" w14:textId="77777777"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1B1E01C1" w14:textId="77777777"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69360E6B"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6DF080C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9D2CC69"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66F8B2CE"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6763427D"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E89E488"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4B1107C1"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1EEFF93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5FAAB45"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5C896B8D"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72429F21"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773933AF"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880A5F3" w14:textId="77777777"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2A6B5257" w14:textId="77777777" w:rsidR="006D4574" w:rsidRPr="00DF3933" w:rsidRDefault="006D4574" w:rsidP="006D4574">
            <w:pPr>
              <w:keepNext/>
              <w:spacing w:after="0" w:line="240" w:lineRule="auto"/>
              <w:jc w:val="both"/>
              <w:rPr>
                <w:rFonts w:ascii="Arial" w:hAnsi="Arial" w:cs="Arial"/>
                <w:b/>
                <w:sz w:val="18"/>
                <w:szCs w:val="18"/>
              </w:rPr>
            </w:pPr>
            <w:r w:rsidRPr="00DF3933">
              <w:rPr>
                <w:rFonts w:ascii="Arial" w:hAnsi="Arial" w:cs="Arial"/>
                <w:b/>
                <w:sz w:val="18"/>
                <w:szCs w:val="18"/>
              </w:rPr>
              <w:t>No</w:t>
            </w:r>
          </w:p>
        </w:tc>
      </w:tr>
      <w:tr w:rsidR="006D4574" w:rsidRPr="00DF3933" w14:paraId="50128CAE"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0DFB8CB" w14:textId="77777777" w:rsidR="006D4574" w:rsidRPr="00DF3933"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21C0E458" w14:textId="77777777" w:rsidR="006D4574" w:rsidRPr="00DF3933"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0004B7F9"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4BF743B1"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2ABE0C3" w14:textId="77777777" w:rsidR="006D4574" w:rsidRPr="00DF3933"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46DA9E49"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6E85E1B5"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7ECA9BA"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7D3828E5"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4586DCB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130DB29"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6A5477DA"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1A6D017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1CED968"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57776510"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65346AB1"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62DCEB5E"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503E7281"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06BB9449"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14:paraId="2BF3182B"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26EDEEA8" w14:textId="77777777"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0E95B28" w14:textId="77777777"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635AC2E1"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3808B78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7F2E8B6"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 xml:space="preserve">If management does not agree with the root </w:t>
            </w:r>
            <w:proofErr w:type="gramStart"/>
            <w:r w:rsidRPr="00DF3933">
              <w:rPr>
                <w:rFonts w:ascii="Arial" w:hAnsi="Arial" w:cs="Arial"/>
                <w:sz w:val="18"/>
                <w:szCs w:val="18"/>
              </w:rPr>
              <w:t>cause</w:t>
            </w:r>
            <w:proofErr w:type="gramEnd"/>
            <w:r w:rsidRPr="00DF3933">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2CD665B6"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35BC47B4"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4176A484"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7F92454C"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297983A6"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b/>
                <w:bCs/>
                <w:sz w:val="18"/>
                <w:szCs w:val="18"/>
              </w:rPr>
              <w:t>No</w:t>
            </w:r>
          </w:p>
        </w:tc>
      </w:tr>
      <w:tr w:rsidR="006D4574" w:rsidRPr="00DF3933" w14:paraId="2FAE706A"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13179A69" w14:textId="77777777" w:rsidR="006D4574" w:rsidRPr="00DF3933"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0B8B75B4" w14:textId="77777777" w:rsidR="006D4574" w:rsidRPr="00DF3933"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002F3FC7" w14:textId="77777777" w:rsidR="006D4574" w:rsidRPr="00DF3933" w:rsidRDefault="006D4574" w:rsidP="006D4574">
            <w:pPr>
              <w:keepNext/>
              <w:spacing w:after="0" w:line="240" w:lineRule="auto"/>
              <w:jc w:val="both"/>
              <w:rPr>
                <w:rFonts w:ascii="Arial" w:hAnsi="Arial" w:cs="Arial"/>
                <w:sz w:val="18"/>
                <w:szCs w:val="18"/>
              </w:rPr>
            </w:pPr>
          </w:p>
        </w:tc>
      </w:tr>
      <w:tr w:rsidR="006D4574" w:rsidRPr="00DF3933" w14:paraId="6F5E0B4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21B520C" w14:textId="77777777" w:rsidR="006D4574" w:rsidRPr="00DF3933" w:rsidRDefault="006D4574" w:rsidP="006D4574">
            <w:pPr>
              <w:keepNext/>
              <w:spacing w:after="0" w:line="240" w:lineRule="auto"/>
              <w:jc w:val="both"/>
              <w:rPr>
                <w:rFonts w:ascii="Arial" w:hAnsi="Arial" w:cs="Arial"/>
                <w:sz w:val="18"/>
                <w:szCs w:val="18"/>
              </w:rPr>
            </w:pPr>
            <w:r w:rsidRPr="00DF3933">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7D277FC8" w14:textId="77777777" w:rsidR="006D4574" w:rsidRPr="00DF3933" w:rsidRDefault="006D4574" w:rsidP="006D4574">
            <w:pPr>
              <w:keepNext/>
              <w:spacing w:after="0" w:line="240" w:lineRule="auto"/>
              <w:jc w:val="both"/>
              <w:rPr>
                <w:rFonts w:ascii="Arial" w:hAnsi="Arial" w:cs="Arial"/>
                <w:sz w:val="18"/>
                <w:szCs w:val="18"/>
              </w:rPr>
            </w:pPr>
          </w:p>
        </w:tc>
      </w:tr>
    </w:tbl>
    <w:p w14:paraId="05E45554" w14:textId="77777777" w:rsidR="006D4574" w:rsidRPr="00DF3933" w:rsidRDefault="006D4574" w:rsidP="006D4574">
      <w:pPr>
        <w:spacing w:after="0" w:line="240" w:lineRule="auto"/>
        <w:jc w:val="both"/>
        <w:rPr>
          <w:rFonts w:ascii="Arial" w:hAnsi="Arial" w:cs="Arial"/>
          <w:b/>
          <w:bCs/>
          <w:szCs w:val="24"/>
        </w:rPr>
      </w:pPr>
    </w:p>
    <w:p w14:paraId="23AA2E97"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Name:</w:t>
      </w:r>
      <w:r w:rsidRPr="00996376">
        <w:rPr>
          <w:rFonts w:ascii="Arial" w:eastAsia="Arial Unicode MS" w:hAnsi="Arial" w:cs="Arial"/>
        </w:rPr>
        <w:t xml:space="preserve">   </w:t>
      </w:r>
    </w:p>
    <w:p w14:paraId="52CA1DBD"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Position: </w:t>
      </w:r>
    </w:p>
    <w:p w14:paraId="2EE3AF0F" w14:textId="77777777" w:rsidR="006D4574" w:rsidRPr="00996376" w:rsidRDefault="006D4574" w:rsidP="006D4574">
      <w:pPr>
        <w:spacing w:after="0" w:line="240" w:lineRule="auto"/>
        <w:jc w:val="both"/>
        <w:rPr>
          <w:rFonts w:ascii="Arial" w:hAnsi="Arial" w:cs="Arial"/>
          <w:iCs/>
        </w:rPr>
      </w:pPr>
      <w:r w:rsidRPr="00996376">
        <w:rPr>
          <w:rFonts w:ascii="Arial" w:hAnsi="Arial" w:cs="Arial"/>
          <w:iCs/>
        </w:rPr>
        <w:t xml:space="preserve">Date: </w:t>
      </w:r>
    </w:p>
    <w:p w14:paraId="6FBF8C4B" w14:textId="77777777" w:rsidR="006D4574" w:rsidRPr="00DF3933" w:rsidRDefault="006D4574" w:rsidP="006D4574">
      <w:pPr>
        <w:spacing w:after="0" w:line="240" w:lineRule="auto"/>
        <w:jc w:val="both"/>
        <w:rPr>
          <w:rFonts w:ascii="Arial" w:hAnsi="Arial" w:cs="Arial"/>
          <w:b/>
          <w:iCs/>
        </w:rPr>
      </w:pPr>
    </w:p>
    <w:p w14:paraId="2275FBC7" w14:textId="77777777" w:rsidR="006D4574" w:rsidRPr="00DF3933" w:rsidRDefault="006D4574" w:rsidP="006D4574">
      <w:pPr>
        <w:spacing w:after="0" w:line="240" w:lineRule="auto"/>
        <w:jc w:val="both"/>
        <w:rPr>
          <w:rFonts w:ascii="Arial" w:hAnsi="Arial" w:cs="Arial"/>
          <w:b/>
          <w:iCs/>
        </w:rPr>
      </w:pPr>
      <w:r w:rsidRPr="00DF3933">
        <w:rPr>
          <w:rFonts w:ascii="Arial" w:hAnsi="Arial" w:cs="Arial"/>
          <w:b/>
          <w:iCs/>
        </w:rPr>
        <w:t>Auditor’s conclusion</w:t>
      </w:r>
    </w:p>
    <w:p w14:paraId="2348D5BD" w14:textId="77777777" w:rsidR="006D4574" w:rsidRPr="00DF3933" w:rsidRDefault="006D4574" w:rsidP="006D4574">
      <w:pPr>
        <w:spacing w:after="0" w:line="240" w:lineRule="auto"/>
        <w:outlineLvl w:val="4"/>
        <w:rPr>
          <w:rFonts w:ascii="Arial" w:eastAsia="Times New Roman" w:hAnsi="Arial" w:cs="Arial"/>
          <w:bCs/>
          <w:color w:val="4F81BD"/>
          <w:sz w:val="24"/>
        </w:rPr>
      </w:pPr>
    </w:p>
    <w:p w14:paraId="3C3C8256" w14:textId="77777777" w:rsidR="006D4574" w:rsidRDefault="006D4574" w:rsidP="006D4574">
      <w:pPr>
        <w:keepNext/>
        <w:spacing w:after="0" w:line="240" w:lineRule="auto"/>
        <w:jc w:val="both"/>
        <w:rPr>
          <w:rFonts w:ascii="Arial" w:hAnsi="Arial" w:cs="Arial"/>
        </w:rPr>
      </w:pPr>
      <w:r>
        <w:rPr>
          <w:rFonts w:ascii="Arial" w:hAnsi="Arial" w:cs="Arial"/>
        </w:rPr>
        <w:br w:type="page"/>
      </w:r>
    </w:p>
    <w:p w14:paraId="7860EC70" w14:textId="77777777" w:rsidR="006D4574" w:rsidRDefault="006D4574" w:rsidP="006D4574">
      <w:pPr>
        <w:spacing w:after="0" w:line="240" w:lineRule="auto"/>
        <w:rPr>
          <w:rFonts w:ascii="Arial" w:hAnsi="Arial" w:cs="Arial"/>
          <w:b/>
          <w:bCs/>
        </w:rPr>
      </w:pPr>
      <w:r>
        <w:rPr>
          <w:rFonts w:ascii="Arial" w:hAnsi="Arial" w:cs="Arial"/>
          <w:b/>
          <w:bCs/>
        </w:rPr>
        <w:t>Audit finding</w:t>
      </w:r>
    </w:p>
    <w:p w14:paraId="395B84AA" w14:textId="77777777" w:rsidR="006D4574" w:rsidRDefault="006D4574" w:rsidP="006D4574">
      <w:pPr>
        <w:spacing w:after="0" w:line="240" w:lineRule="auto"/>
        <w:rPr>
          <w:rFonts w:ascii="Arial" w:hAnsi="Arial" w:cs="Arial"/>
          <w:b/>
          <w:bCs/>
        </w:rPr>
      </w:pPr>
    </w:p>
    <w:p w14:paraId="06FD50E4" w14:textId="77777777" w:rsidR="006D4574" w:rsidRPr="002D7587" w:rsidRDefault="006D4574" w:rsidP="006D4574">
      <w:pPr>
        <w:spacing w:after="0" w:line="240" w:lineRule="auto"/>
        <w:rPr>
          <w:rFonts w:ascii="Arial" w:hAnsi="Arial" w:cs="Arial"/>
          <w:bCs/>
        </w:rPr>
      </w:pPr>
      <w:r w:rsidRPr="002D7587">
        <w:rPr>
          <w:rFonts w:ascii="Arial" w:hAnsi="Arial" w:cs="Arial"/>
          <w:bCs/>
        </w:rPr>
        <w:t>Lease Commitments: Incorrect lease commitment for cell phone contracts</w:t>
      </w:r>
    </w:p>
    <w:p w14:paraId="3F14FA38" w14:textId="77777777" w:rsidR="006D4574" w:rsidRPr="002D7587" w:rsidRDefault="006D4574" w:rsidP="006D4574">
      <w:pPr>
        <w:spacing w:after="0" w:line="240" w:lineRule="auto"/>
        <w:rPr>
          <w:rFonts w:ascii="Arial" w:hAnsi="Arial" w:cs="Arial"/>
          <w:b/>
          <w:bCs/>
        </w:rPr>
      </w:pPr>
    </w:p>
    <w:p w14:paraId="22D00372" w14:textId="77777777" w:rsidR="006D4574" w:rsidRPr="002D7587" w:rsidRDefault="006D4574" w:rsidP="006D4574">
      <w:pPr>
        <w:pStyle w:val="NoSpacing"/>
        <w:rPr>
          <w:rFonts w:ascii="Arial" w:hAnsi="Arial" w:cs="Arial"/>
          <w:sz w:val="22"/>
          <w:szCs w:val="22"/>
        </w:rPr>
      </w:pPr>
      <w:r w:rsidRPr="002D7587">
        <w:rPr>
          <w:rFonts w:ascii="Arial" w:hAnsi="Arial" w:cs="Arial"/>
          <w:sz w:val="22"/>
          <w:szCs w:val="22"/>
        </w:rPr>
        <w:t>Laws, rules and regulations</w:t>
      </w:r>
    </w:p>
    <w:p w14:paraId="212102BC" w14:textId="77777777" w:rsidR="006D4574" w:rsidRPr="002D7587" w:rsidRDefault="006D4574" w:rsidP="006D4574">
      <w:pPr>
        <w:autoSpaceDE w:val="0"/>
        <w:autoSpaceDN w:val="0"/>
        <w:adjustRightInd w:val="0"/>
        <w:spacing w:after="0" w:line="240" w:lineRule="auto"/>
        <w:rPr>
          <w:rFonts w:ascii="Arial" w:hAnsi="Arial" w:cs="Arial"/>
          <w:color w:val="000000"/>
        </w:rPr>
      </w:pPr>
    </w:p>
    <w:p w14:paraId="0A72A35E" w14:textId="77777777" w:rsidR="006D4574" w:rsidRPr="002D7587" w:rsidRDefault="006D4574" w:rsidP="006D4574">
      <w:pPr>
        <w:tabs>
          <w:tab w:val="left" w:pos="360"/>
        </w:tabs>
        <w:spacing w:after="0" w:line="240" w:lineRule="auto"/>
        <w:ind w:left="567" w:hanging="567"/>
        <w:rPr>
          <w:rFonts w:ascii="Arial" w:hAnsi="Arial" w:cs="Arial"/>
          <w:color w:val="000000"/>
          <w:lang w:eastAsia="en-ZA"/>
        </w:rPr>
      </w:pPr>
      <w:r w:rsidRPr="002D7587">
        <w:rPr>
          <w:rFonts w:ascii="Arial" w:hAnsi="Arial" w:cs="Arial"/>
          <w:color w:val="000000"/>
          <w:lang w:eastAsia="en-ZA"/>
        </w:rPr>
        <w:t>a)</w:t>
      </w:r>
      <w:r w:rsidRPr="002D7587">
        <w:rPr>
          <w:rFonts w:ascii="Arial" w:hAnsi="Arial" w:cs="Arial"/>
          <w:color w:val="000000"/>
          <w:lang w:eastAsia="en-ZA"/>
        </w:rPr>
        <w:tab/>
      </w:r>
      <w:r w:rsidRPr="002D7587">
        <w:rPr>
          <w:rFonts w:ascii="Arial" w:hAnsi="Arial" w:cs="Arial"/>
          <w:color w:val="000000"/>
          <w:lang w:eastAsia="en-ZA"/>
        </w:rPr>
        <w:tab/>
        <w:t>Public Finance Management Act sections 38(1</w:t>
      </w:r>
      <w:proofErr w:type="gramStart"/>
      <w:r w:rsidRPr="002D7587">
        <w:rPr>
          <w:rFonts w:ascii="Arial" w:hAnsi="Arial" w:cs="Arial"/>
          <w:color w:val="000000"/>
          <w:lang w:eastAsia="en-ZA"/>
        </w:rPr>
        <w:t>)(</w:t>
      </w:r>
      <w:proofErr w:type="gramEnd"/>
      <w:r w:rsidRPr="002D7587">
        <w:rPr>
          <w:rFonts w:ascii="Arial" w:hAnsi="Arial" w:cs="Arial"/>
          <w:color w:val="000000"/>
          <w:lang w:eastAsia="en-ZA"/>
        </w:rPr>
        <w:t>a)(</w:t>
      </w:r>
      <w:proofErr w:type="spellStart"/>
      <w:r w:rsidRPr="002D7587">
        <w:rPr>
          <w:rFonts w:ascii="Arial" w:hAnsi="Arial" w:cs="Arial"/>
          <w:color w:val="000000"/>
          <w:lang w:eastAsia="en-ZA"/>
        </w:rPr>
        <w:t>i</w:t>
      </w:r>
      <w:proofErr w:type="spellEnd"/>
      <w:r w:rsidRPr="002D7587">
        <w:rPr>
          <w:rFonts w:ascii="Arial" w:hAnsi="Arial" w:cs="Arial"/>
          <w:color w:val="000000"/>
          <w:lang w:eastAsia="en-ZA"/>
        </w:rPr>
        <w:t>):</w:t>
      </w:r>
    </w:p>
    <w:p w14:paraId="6AF2020C" w14:textId="77777777" w:rsidR="006D4574" w:rsidRPr="002D7587" w:rsidRDefault="006D4574" w:rsidP="006D4574">
      <w:pPr>
        <w:spacing w:after="0" w:line="240" w:lineRule="auto"/>
        <w:ind w:left="567" w:hanging="567"/>
        <w:rPr>
          <w:rFonts w:ascii="Arial" w:hAnsi="Arial" w:cs="Arial"/>
          <w:color w:val="000000"/>
          <w:lang w:eastAsia="en-ZA"/>
        </w:rPr>
      </w:pPr>
    </w:p>
    <w:p w14:paraId="61456957" w14:textId="77777777" w:rsidR="006D4574" w:rsidRPr="002D7587" w:rsidRDefault="006D4574" w:rsidP="006D4574">
      <w:pPr>
        <w:spacing w:after="0" w:line="240" w:lineRule="auto"/>
        <w:ind w:left="567"/>
        <w:jc w:val="both"/>
        <w:rPr>
          <w:rFonts w:ascii="Arial" w:hAnsi="Arial" w:cs="Arial"/>
          <w:i/>
          <w:iCs/>
          <w:color w:val="000000"/>
          <w:lang w:val="en-GB" w:eastAsia="en-ZA"/>
        </w:rPr>
      </w:pPr>
      <w:r w:rsidRPr="002D7587">
        <w:rPr>
          <w:rFonts w:ascii="Arial" w:hAnsi="Arial" w:cs="Arial"/>
        </w:rPr>
        <w:t>“</w:t>
      </w:r>
      <w:proofErr w:type="gramStart"/>
      <w:r w:rsidRPr="002D7587">
        <w:rPr>
          <w:rFonts w:ascii="Arial" w:hAnsi="Arial" w:cs="Arial"/>
          <w:i/>
          <w:iCs/>
          <w:color w:val="000000"/>
          <w:lang w:val="en-GB" w:eastAsia="en-ZA"/>
        </w:rPr>
        <w:t>the</w:t>
      </w:r>
      <w:proofErr w:type="gramEnd"/>
      <w:r w:rsidRPr="002D7587">
        <w:rPr>
          <w:rFonts w:ascii="Arial" w:hAnsi="Arial" w:cs="Arial"/>
          <w:i/>
          <w:iCs/>
          <w:color w:val="000000"/>
          <w:lang w:val="en-GB" w:eastAsia="en-ZA"/>
        </w:rPr>
        <w:t xml:space="preserv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3EE7067F" w14:textId="77777777"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p>
    <w:p w14:paraId="3FF11273" w14:textId="77777777"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r>
        <w:rPr>
          <w:rFonts w:ascii="Arial" w:hAnsi="Arial" w:cs="Arial"/>
          <w:iCs/>
          <w:color w:val="000000"/>
          <w:sz w:val="22"/>
          <w:szCs w:val="22"/>
        </w:rPr>
        <w:t>b</w:t>
      </w:r>
      <w:r w:rsidRPr="002D7587">
        <w:rPr>
          <w:rFonts w:ascii="Arial" w:hAnsi="Arial" w:cs="Arial"/>
          <w:iCs/>
          <w:color w:val="000000"/>
          <w:sz w:val="22"/>
          <w:szCs w:val="22"/>
        </w:rPr>
        <w:t xml:space="preserve">) </w:t>
      </w:r>
      <w:r w:rsidRPr="002D7587">
        <w:rPr>
          <w:rFonts w:ascii="Arial" w:hAnsi="Arial" w:cs="Arial"/>
          <w:iCs/>
          <w:color w:val="000000"/>
          <w:sz w:val="22"/>
          <w:szCs w:val="22"/>
        </w:rPr>
        <w:tab/>
      </w:r>
      <w:r w:rsidRPr="002D7587">
        <w:rPr>
          <w:rFonts w:ascii="Arial" w:hAnsi="Arial" w:cs="Arial"/>
          <w:color w:val="000000"/>
          <w:sz w:val="22"/>
          <w:szCs w:val="22"/>
        </w:rPr>
        <w:t>In terms of the Modified Cash Standard: Leases Chapter 13 para</w:t>
      </w:r>
      <w:r>
        <w:rPr>
          <w:rFonts w:ascii="Arial" w:hAnsi="Arial" w:cs="Arial"/>
          <w:color w:val="000000"/>
          <w:sz w:val="22"/>
          <w:szCs w:val="22"/>
        </w:rPr>
        <w:t>graph</w:t>
      </w:r>
      <w:r w:rsidRPr="002D7587">
        <w:rPr>
          <w:rFonts w:ascii="Arial" w:hAnsi="Arial" w:cs="Arial"/>
          <w:color w:val="000000"/>
          <w:sz w:val="22"/>
          <w:szCs w:val="22"/>
        </w:rPr>
        <w:t xml:space="preserve"> 22</w:t>
      </w:r>
    </w:p>
    <w:p w14:paraId="1E5D973A" w14:textId="77777777" w:rsidR="006D4574" w:rsidRPr="002D7587" w:rsidRDefault="006D4574" w:rsidP="006D4574">
      <w:pPr>
        <w:pStyle w:val="NormalWeb"/>
        <w:adjustRightInd w:val="0"/>
        <w:spacing w:before="0" w:beforeAutospacing="0" w:after="0" w:afterAutospacing="0"/>
        <w:ind w:left="567" w:hanging="567"/>
        <w:rPr>
          <w:rFonts w:ascii="Arial" w:hAnsi="Arial" w:cs="Arial"/>
          <w:color w:val="000000"/>
          <w:sz w:val="22"/>
          <w:szCs w:val="22"/>
        </w:rPr>
      </w:pPr>
    </w:p>
    <w:p w14:paraId="077F508F"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lessee department shall make the following disclosures for lease commitments, distinguishing clearly between finance and operating lease commitments: </w:t>
      </w:r>
    </w:p>
    <w:p w14:paraId="3A42322D"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(a) </w:t>
      </w:r>
      <w:proofErr w:type="gramStart"/>
      <w:r w:rsidRPr="002D7587">
        <w:rPr>
          <w:rFonts w:ascii="Arial" w:hAnsi="Arial" w:cs="Arial"/>
          <w:i/>
          <w:iCs/>
          <w:color w:val="000000"/>
          <w:sz w:val="22"/>
          <w:szCs w:val="22"/>
        </w:rPr>
        <w:t>the</w:t>
      </w:r>
      <w:proofErr w:type="gramEnd"/>
      <w:r w:rsidRPr="002D7587">
        <w:rPr>
          <w:rFonts w:ascii="Arial" w:hAnsi="Arial" w:cs="Arial"/>
          <w:i/>
          <w:iCs/>
          <w:color w:val="000000"/>
          <w:sz w:val="22"/>
          <w:szCs w:val="22"/>
        </w:rPr>
        <w:t xml:space="preserve"> total of future minimum lease payments at the reporting date, </w:t>
      </w:r>
    </w:p>
    <w:p w14:paraId="188BB2FB" w14:textId="77777777" w:rsidR="006D4574" w:rsidRPr="002D7587" w:rsidRDefault="006D4574" w:rsidP="006D4574">
      <w:pPr>
        <w:pStyle w:val="NormalWeb"/>
        <w:adjustRightInd w:val="0"/>
        <w:spacing w:before="0" w:beforeAutospacing="0" w:after="0" w:afterAutospacing="0"/>
        <w:ind w:left="567" w:hanging="567"/>
        <w:rPr>
          <w:rFonts w:ascii="Arial" w:hAnsi="Arial" w:cs="Arial"/>
          <w:i/>
          <w:iCs/>
          <w:color w:val="000000"/>
          <w:sz w:val="22"/>
          <w:szCs w:val="22"/>
        </w:rPr>
      </w:pPr>
      <w:r w:rsidRPr="002D7587">
        <w:rPr>
          <w:rFonts w:ascii="Arial" w:hAnsi="Arial" w:cs="Arial"/>
          <w:i/>
          <w:iCs/>
          <w:color w:val="000000"/>
          <w:sz w:val="22"/>
          <w:szCs w:val="22"/>
        </w:rPr>
        <w:t xml:space="preserve"> </w:t>
      </w:r>
      <w:r w:rsidRPr="002D7587">
        <w:rPr>
          <w:rFonts w:ascii="Arial" w:hAnsi="Arial" w:cs="Arial"/>
          <w:i/>
          <w:iCs/>
          <w:color w:val="000000"/>
          <w:sz w:val="22"/>
          <w:szCs w:val="22"/>
        </w:rPr>
        <w:tab/>
        <w:t>(</w:t>
      </w:r>
      <w:proofErr w:type="spellStart"/>
      <w:r w:rsidRPr="002D7587">
        <w:rPr>
          <w:rFonts w:ascii="Arial" w:hAnsi="Arial" w:cs="Arial"/>
          <w:i/>
          <w:iCs/>
          <w:color w:val="000000"/>
          <w:sz w:val="22"/>
          <w:szCs w:val="22"/>
        </w:rPr>
        <w:t>i</w:t>
      </w:r>
      <w:proofErr w:type="spellEnd"/>
      <w:r w:rsidRPr="002D7587">
        <w:rPr>
          <w:rFonts w:ascii="Arial" w:hAnsi="Arial" w:cs="Arial"/>
          <w:i/>
          <w:iCs/>
          <w:color w:val="000000"/>
          <w:sz w:val="22"/>
          <w:szCs w:val="22"/>
        </w:rPr>
        <w:t xml:space="preserve">) </w:t>
      </w:r>
      <w:proofErr w:type="gramStart"/>
      <w:r w:rsidRPr="002D7587">
        <w:rPr>
          <w:rFonts w:ascii="Arial" w:hAnsi="Arial" w:cs="Arial"/>
          <w:i/>
          <w:iCs/>
          <w:color w:val="000000"/>
          <w:sz w:val="22"/>
          <w:szCs w:val="22"/>
        </w:rPr>
        <w:t>not</w:t>
      </w:r>
      <w:proofErr w:type="gramEnd"/>
      <w:r w:rsidRPr="002D7587">
        <w:rPr>
          <w:rFonts w:ascii="Arial" w:hAnsi="Arial" w:cs="Arial"/>
          <w:i/>
          <w:iCs/>
          <w:color w:val="000000"/>
          <w:sz w:val="22"/>
          <w:szCs w:val="22"/>
        </w:rPr>
        <w:t xml:space="preserve"> later than one year; </w:t>
      </w:r>
    </w:p>
    <w:p w14:paraId="425DF75D"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(ii) </w:t>
      </w:r>
      <w:proofErr w:type="gramStart"/>
      <w:r w:rsidRPr="002D7587">
        <w:rPr>
          <w:rFonts w:ascii="Arial" w:hAnsi="Arial" w:cs="Arial"/>
          <w:i/>
          <w:iCs/>
          <w:color w:val="000000"/>
          <w:sz w:val="22"/>
          <w:szCs w:val="22"/>
        </w:rPr>
        <w:t>later</w:t>
      </w:r>
      <w:proofErr w:type="gramEnd"/>
      <w:r w:rsidRPr="002D7587">
        <w:rPr>
          <w:rFonts w:ascii="Arial" w:hAnsi="Arial" w:cs="Arial"/>
          <w:i/>
          <w:iCs/>
          <w:color w:val="000000"/>
          <w:sz w:val="22"/>
          <w:szCs w:val="22"/>
        </w:rPr>
        <w:t xml:space="preserve"> than one year and not later than five years; and </w:t>
      </w:r>
    </w:p>
    <w:p w14:paraId="29E77CC2"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w:t>
      </w:r>
      <w:proofErr w:type="gramStart"/>
      <w:r w:rsidRPr="002D7587">
        <w:rPr>
          <w:rFonts w:ascii="Arial" w:hAnsi="Arial" w:cs="Arial"/>
          <w:i/>
          <w:iCs/>
          <w:color w:val="000000"/>
          <w:sz w:val="22"/>
          <w:szCs w:val="22"/>
        </w:rPr>
        <w:t>iii</w:t>
      </w:r>
      <w:proofErr w:type="gramEnd"/>
      <w:r w:rsidRPr="002D7587">
        <w:rPr>
          <w:rFonts w:ascii="Arial" w:hAnsi="Arial" w:cs="Arial"/>
          <w:i/>
          <w:iCs/>
          <w:color w:val="000000"/>
          <w:sz w:val="22"/>
          <w:szCs w:val="22"/>
        </w:rPr>
        <w:t xml:space="preserve">) later than five years; </w:t>
      </w:r>
    </w:p>
    <w:p w14:paraId="30A9ED61" w14:textId="77777777" w:rsidR="006D4574" w:rsidRPr="002D7587" w:rsidRDefault="006D4574" w:rsidP="006D4574">
      <w:pPr>
        <w:pStyle w:val="NormalWeb"/>
        <w:adjustRightInd w:val="0"/>
        <w:spacing w:before="0" w:beforeAutospacing="0" w:after="0" w:afterAutospacing="0"/>
        <w:ind w:left="567"/>
        <w:rPr>
          <w:rFonts w:ascii="Arial" w:hAnsi="Arial" w:cs="Arial"/>
          <w:i/>
          <w:iCs/>
          <w:color w:val="000000"/>
          <w:sz w:val="22"/>
          <w:szCs w:val="22"/>
        </w:rPr>
      </w:pPr>
      <w:r w:rsidRPr="002D7587">
        <w:rPr>
          <w:rFonts w:ascii="Arial" w:hAnsi="Arial" w:cs="Arial"/>
          <w:i/>
          <w:iCs/>
          <w:color w:val="000000"/>
          <w:sz w:val="22"/>
          <w:szCs w:val="22"/>
        </w:rPr>
        <w:t xml:space="preserve">(b) </w:t>
      </w:r>
      <w:proofErr w:type="gramStart"/>
      <w:r w:rsidRPr="002D7587">
        <w:rPr>
          <w:rFonts w:ascii="Arial" w:hAnsi="Arial" w:cs="Arial"/>
          <w:i/>
          <w:iCs/>
          <w:color w:val="000000"/>
          <w:sz w:val="22"/>
          <w:szCs w:val="22"/>
        </w:rPr>
        <w:t>the</w:t>
      </w:r>
      <w:proofErr w:type="gramEnd"/>
      <w:r w:rsidRPr="002D7587">
        <w:rPr>
          <w:rFonts w:ascii="Arial" w:hAnsi="Arial" w:cs="Arial"/>
          <w:i/>
          <w:iCs/>
          <w:color w:val="000000"/>
          <w:sz w:val="22"/>
          <w:szCs w:val="22"/>
        </w:rPr>
        <w:t xml:space="preserve"> total minimum lease payments at the reporting date specified in (a) above should also be disclosed for the comparative period; </w:t>
      </w:r>
    </w:p>
    <w:p w14:paraId="02045FFC" w14:textId="77777777" w:rsidR="006D4574" w:rsidRPr="002D7587" w:rsidRDefault="006D4574" w:rsidP="006D4574">
      <w:pPr>
        <w:spacing w:after="0" w:line="240" w:lineRule="auto"/>
        <w:rPr>
          <w:rFonts w:ascii="Arial" w:hAnsi="Arial" w:cs="Arial"/>
          <w:color w:val="000000"/>
          <w:lang w:eastAsia="en-ZA"/>
        </w:rPr>
      </w:pPr>
    </w:p>
    <w:p w14:paraId="7CE2ED6E" w14:textId="77777777"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 xml:space="preserve">The following deviations were noted: </w:t>
      </w:r>
    </w:p>
    <w:p w14:paraId="28BB9F95" w14:textId="77777777" w:rsidR="006D4574" w:rsidRPr="002D7587" w:rsidRDefault="006D4574" w:rsidP="006D4574">
      <w:pPr>
        <w:spacing w:after="0" w:line="240" w:lineRule="auto"/>
        <w:rPr>
          <w:rFonts w:ascii="Arial" w:hAnsi="Arial" w:cs="Arial"/>
          <w:color w:val="000000"/>
          <w:lang w:eastAsia="en-ZA"/>
        </w:rPr>
      </w:pPr>
    </w:p>
    <w:p w14:paraId="40E5E308" w14:textId="77777777" w:rsidR="006D4574" w:rsidRPr="002D7587" w:rsidRDefault="006D4574" w:rsidP="006D4574">
      <w:pPr>
        <w:spacing w:after="0" w:line="240" w:lineRule="auto"/>
        <w:rPr>
          <w:rFonts w:ascii="Arial" w:hAnsi="Arial" w:cs="Arial"/>
          <w:color w:val="000000"/>
          <w:lang w:eastAsia="en-ZA"/>
        </w:rPr>
      </w:pPr>
      <w:r w:rsidRPr="002D7587">
        <w:rPr>
          <w:rFonts w:ascii="Arial" w:hAnsi="Arial" w:cs="Arial"/>
          <w:color w:val="000000"/>
          <w:lang w:eastAsia="en-ZA"/>
        </w:rPr>
        <w:t>We noted that the lease schedule was not accurate.</w:t>
      </w:r>
    </w:p>
    <w:p w14:paraId="4E4383D2" w14:textId="77777777" w:rsidR="006D4574" w:rsidRPr="002D7587" w:rsidRDefault="006D4574" w:rsidP="006D4574">
      <w:pPr>
        <w:adjustRightInd w:val="0"/>
        <w:spacing w:after="0" w:line="240" w:lineRule="auto"/>
        <w:rPr>
          <w:rFonts w:ascii="Arial" w:hAnsi="Arial" w:cs="Arial"/>
          <w:color w:val="000000"/>
          <w:lang w:eastAsia="en-ZA"/>
        </w:rPr>
      </w:pPr>
    </w:p>
    <w:p w14:paraId="0F24E7EF" w14:textId="77777777" w:rsidR="006D4574" w:rsidRPr="002D7587" w:rsidRDefault="006D4574" w:rsidP="009A54E9">
      <w:pPr>
        <w:pStyle w:val="ListParagraph"/>
        <w:numPr>
          <w:ilvl w:val="0"/>
          <w:numId w:val="120"/>
        </w:numPr>
        <w:adjustRightInd w:val="0"/>
        <w:ind w:left="567" w:hanging="567"/>
        <w:contextualSpacing/>
        <w:rPr>
          <w:rFonts w:ascii="Arial" w:eastAsiaTheme="minorHAnsi" w:hAnsi="Arial" w:cs="Arial"/>
          <w:sz w:val="22"/>
          <w:szCs w:val="22"/>
        </w:rPr>
      </w:pPr>
      <w:r w:rsidRPr="002D7587">
        <w:rPr>
          <w:rFonts w:ascii="Arial" w:hAnsi="Arial" w:cs="Arial"/>
          <w:color w:val="000000"/>
          <w:sz w:val="22"/>
          <w:szCs w:val="22"/>
          <w:lang w:eastAsia="en-ZA"/>
        </w:rPr>
        <w:t xml:space="preserve">The lease commitment for the below </w:t>
      </w:r>
      <w:proofErr w:type="spellStart"/>
      <w:r w:rsidRPr="002D7587">
        <w:rPr>
          <w:rFonts w:ascii="Arial" w:hAnsi="Arial" w:cs="Arial"/>
          <w:color w:val="000000"/>
          <w:sz w:val="22"/>
          <w:szCs w:val="22"/>
          <w:lang w:eastAsia="en-ZA"/>
        </w:rPr>
        <w:t>cellphone</w:t>
      </w:r>
      <w:proofErr w:type="spellEnd"/>
      <w:r w:rsidRPr="002D7587">
        <w:rPr>
          <w:rFonts w:ascii="Arial" w:hAnsi="Arial" w:cs="Arial"/>
          <w:color w:val="000000"/>
          <w:sz w:val="22"/>
          <w:szCs w:val="22"/>
          <w:lang w:eastAsia="en-ZA"/>
        </w:rPr>
        <w:t xml:space="preserve"> contracts was not calculated using the total subscription fee per the contract that the department is paying for the cell phone contract. The payment portion relating to other components of the contract is not disclosed as part of the lease commitment i.e. minutes, data etc.)</w:t>
      </w:r>
    </w:p>
    <w:p w14:paraId="15E26ABB" w14:textId="77777777" w:rsidR="006D4574" w:rsidRPr="002D7587" w:rsidRDefault="006D4574" w:rsidP="006D4574">
      <w:pPr>
        <w:pStyle w:val="ListParagraph"/>
        <w:adjustRightInd w:val="0"/>
        <w:rPr>
          <w:rFonts w:ascii="Arial" w:eastAsiaTheme="minorHAnsi" w:hAnsi="Arial" w:cs="Arial"/>
          <w:sz w:val="22"/>
          <w:szCs w:val="22"/>
        </w:rPr>
      </w:pPr>
    </w:p>
    <w:p w14:paraId="2A255689" w14:textId="77777777" w:rsidR="006D4574" w:rsidRDefault="006D4574" w:rsidP="006D4574">
      <w:pPr>
        <w:adjustRightInd w:val="0"/>
        <w:spacing w:after="0" w:line="240" w:lineRule="auto"/>
        <w:rPr>
          <w:rFonts w:ascii="Arial" w:hAnsi="Arial" w:cs="Arial"/>
        </w:rPr>
      </w:pPr>
      <w:r w:rsidRPr="002D7587">
        <w:rPr>
          <w:rFonts w:ascii="Arial" w:hAnsi="Arial" w:cs="Arial"/>
        </w:rPr>
        <w:t>Not later than 1 year</w:t>
      </w:r>
    </w:p>
    <w:p w14:paraId="75758DFF" w14:textId="77777777" w:rsidR="006D4574" w:rsidRPr="002D7587" w:rsidRDefault="006D4574" w:rsidP="006D4574">
      <w:pPr>
        <w:adjustRightInd w:val="0"/>
        <w:spacing w:after="0" w:line="240" w:lineRule="auto"/>
        <w:rPr>
          <w:rFonts w:ascii="Arial" w:hAnsi="Arial" w:cs="Arial"/>
        </w:rPr>
      </w:pPr>
    </w:p>
    <w:tbl>
      <w:tblPr>
        <w:tblW w:w="5000" w:type="pct"/>
        <w:tblLook w:val="04A0" w:firstRow="1" w:lastRow="0" w:firstColumn="1" w:lastColumn="0" w:noHBand="0" w:noVBand="1"/>
      </w:tblPr>
      <w:tblGrid>
        <w:gridCol w:w="451"/>
        <w:gridCol w:w="1099"/>
        <w:gridCol w:w="1187"/>
        <w:gridCol w:w="717"/>
        <w:gridCol w:w="1295"/>
        <w:gridCol w:w="981"/>
        <w:gridCol w:w="1148"/>
        <w:gridCol w:w="1119"/>
        <w:gridCol w:w="1491"/>
      </w:tblGrid>
      <w:tr w:rsidR="006D4574" w:rsidRPr="006057D7" w14:paraId="71CCBAD3" w14:textId="7777777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9D573BC"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14:paraId="4CC5D620"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14:paraId="5CB479DE"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14:paraId="12B4173D"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14:paraId="21EC2D9E"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14:paraId="7C9ED18C"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14:paraId="73D9EF2D"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14:paraId="0AB9935A"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14:paraId="0C569CDE"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14:paraId="1A803A9F"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56282A1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14:paraId="5DE45EF1"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14:paraId="1D1B3D89"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 xml:space="preserve">Samsung Galaxy S8 &amp; Tab 8 </w:t>
            </w:r>
          </w:p>
        </w:tc>
        <w:tc>
          <w:tcPr>
            <w:tcW w:w="435" w:type="pct"/>
            <w:tcBorders>
              <w:top w:val="nil"/>
              <w:left w:val="nil"/>
              <w:bottom w:val="single" w:sz="4" w:space="0" w:color="auto"/>
              <w:right w:val="single" w:sz="4" w:space="0" w:color="auto"/>
            </w:tcBorders>
            <w:shd w:val="clear" w:color="auto" w:fill="auto"/>
            <w:vAlign w:val="bottom"/>
            <w:hideMark/>
          </w:tcPr>
          <w:p w14:paraId="39147F85"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26CE77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1 999,00 </w:t>
            </w:r>
          </w:p>
        </w:tc>
        <w:tc>
          <w:tcPr>
            <w:tcW w:w="578" w:type="pct"/>
            <w:tcBorders>
              <w:top w:val="nil"/>
              <w:left w:val="nil"/>
              <w:bottom w:val="single" w:sz="4" w:space="0" w:color="auto"/>
              <w:right w:val="single" w:sz="4" w:space="0" w:color="auto"/>
            </w:tcBorders>
            <w:shd w:val="clear" w:color="auto" w:fill="auto"/>
            <w:vAlign w:val="bottom"/>
            <w:hideMark/>
          </w:tcPr>
          <w:p w14:paraId="06F9558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922,79 </w:t>
            </w:r>
          </w:p>
        </w:tc>
        <w:tc>
          <w:tcPr>
            <w:tcW w:w="465" w:type="pct"/>
            <w:tcBorders>
              <w:top w:val="nil"/>
              <w:left w:val="nil"/>
              <w:bottom w:val="single" w:sz="4" w:space="0" w:color="auto"/>
              <w:right w:val="single" w:sz="4" w:space="0" w:color="auto"/>
            </w:tcBorders>
            <w:shd w:val="clear" w:color="auto" w:fill="auto"/>
            <w:noWrap/>
            <w:vAlign w:val="bottom"/>
            <w:hideMark/>
          </w:tcPr>
          <w:p w14:paraId="265372A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1 076,21 </w:t>
            </w:r>
          </w:p>
        </w:tc>
        <w:tc>
          <w:tcPr>
            <w:tcW w:w="526" w:type="pct"/>
            <w:tcBorders>
              <w:top w:val="nil"/>
              <w:left w:val="nil"/>
              <w:bottom w:val="single" w:sz="4" w:space="0" w:color="auto"/>
              <w:right w:val="single" w:sz="4" w:space="0" w:color="auto"/>
            </w:tcBorders>
            <w:shd w:val="clear" w:color="auto" w:fill="auto"/>
            <w:vAlign w:val="bottom"/>
            <w:hideMark/>
          </w:tcPr>
          <w:p w14:paraId="6A61B97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4214294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12 914,52 </w:t>
            </w:r>
          </w:p>
        </w:tc>
      </w:tr>
      <w:tr w:rsidR="006D4574" w:rsidRPr="006057D7" w14:paraId="31FFDC01"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4455B795"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14:paraId="2770B675"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14:paraId="2A146C7D"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14:paraId="6C92C3E9"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5572ACF1"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899,10 </w:t>
            </w:r>
          </w:p>
        </w:tc>
        <w:tc>
          <w:tcPr>
            <w:tcW w:w="578" w:type="pct"/>
            <w:tcBorders>
              <w:top w:val="nil"/>
              <w:left w:val="nil"/>
              <w:bottom w:val="single" w:sz="4" w:space="0" w:color="auto"/>
              <w:right w:val="single" w:sz="4" w:space="0" w:color="auto"/>
            </w:tcBorders>
            <w:shd w:val="clear" w:color="auto" w:fill="auto"/>
            <w:vAlign w:val="bottom"/>
            <w:hideMark/>
          </w:tcPr>
          <w:p w14:paraId="2B61779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448,87 </w:t>
            </w:r>
          </w:p>
        </w:tc>
        <w:tc>
          <w:tcPr>
            <w:tcW w:w="465" w:type="pct"/>
            <w:tcBorders>
              <w:top w:val="nil"/>
              <w:left w:val="nil"/>
              <w:bottom w:val="single" w:sz="4" w:space="0" w:color="auto"/>
              <w:right w:val="single" w:sz="4" w:space="0" w:color="auto"/>
            </w:tcBorders>
            <w:shd w:val="clear" w:color="auto" w:fill="auto"/>
            <w:noWrap/>
            <w:vAlign w:val="bottom"/>
            <w:hideMark/>
          </w:tcPr>
          <w:p w14:paraId="55358DC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450,23 </w:t>
            </w:r>
          </w:p>
        </w:tc>
        <w:tc>
          <w:tcPr>
            <w:tcW w:w="526" w:type="pct"/>
            <w:tcBorders>
              <w:top w:val="nil"/>
              <w:left w:val="nil"/>
              <w:bottom w:val="single" w:sz="4" w:space="0" w:color="auto"/>
              <w:right w:val="single" w:sz="4" w:space="0" w:color="auto"/>
            </w:tcBorders>
            <w:shd w:val="clear" w:color="auto" w:fill="auto"/>
            <w:vAlign w:val="bottom"/>
            <w:hideMark/>
          </w:tcPr>
          <w:p w14:paraId="028C2445"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555827E8"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5 402,76 </w:t>
            </w:r>
          </w:p>
        </w:tc>
      </w:tr>
      <w:tr w:rsidR="006D4574" w:rsidRPr="006057D7" w14:paraId="5B9FE06B"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3FA7F259"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14:paraId="29090DF6"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14:paraId="5B6950BC"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14:paraId="724B293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487A0D69"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2 099,00 </w:t>
            </w:r>
          </w:p>
        </w:tc>
        <w:tc>
          <w:tcPr>
            <w:tcW w:w="578" w:type="pct"/>
            <w:tcBorders>
              <w:top w:val="nil"/>
              <w:left w:val="nil"/>
              <w:bottom w:val="single" w:sz="4" w:space="0" w:color="auto"/>
              <w:right w:val="single" w:sz="4" w:space="0" w:color="auto"/>
            </w:tcBorders>
            <w:shd w:val="clear" w:color="auto" w:fill="auto"/>
            <w:vAlign w:val="bottom"/>
            <w:hideMark/>
          </w:tcPr>
          <w:p w14:paraId="0D613F8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184,07 </w:t>
            </w:r>
          </w:p>
        </w:tc>
        <w:tc>
          <w:tcPr>
            <w:tcW w:w="465" w:type="pct"/>
            <w:tcBorders>
              <w:top w:val="nil"/>
              <w:left w:val="nil"/>
              <w:bottom w:val="single" w:sz="4" w:space="0" w:color="auto"/>
              <w:right w:val="single" w:sz="4" w:space="0" w:color="auto"/>
            </w:tcBorders>
            <w:shd w:val="clear" w:color="auto" w:fill="auto"/>
            <w:noWrap/>
            <w:vAlign w:val="bottom"/>
            <w:hideMark/>
          </w:tcPr>
          <w:p w14:paraId="66CFC5D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1 914,93 </w:t>
            </w:r>
          </w:p>
        </w:tc>
        <w:tc>
          <w:tcPr>
            <w:tcW w:w="526" w:type="pct"/>
            <w:tcBorders>
              <w:top w:val="nil"/>
              <w:left w:val="nil"/>
              <w:bottom w:val="single" w:sz="4" w:space="0" w:color="auto"/>
              <w:right w:val="single" w:sz="4" w:space="0" w:color="auto"/>
            </w:tcBorders>
            <w:shd w:val="clear" w:color="auto" w:fill="auto"/>
            <w:vAlign w:val="bottom"/>
            <w:hideMark/>
          </w:tcPr>
          <w:p w14:paraId="4BE6674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61141CC0"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22 979,16 </w:t>
            </w:r>
          </w:p>
        </w:tc>
      </w:tr>
      <w:tr w:rsidR="006D4574" w:rsidRPr="006057D7" w14:paraId="4C3F0B62"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1F714D9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14:paraId="58B9DF09"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14:paraId="6DAE45EA"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14:paraId="51BD268E"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07CFBD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463,98 </w:t>
            </w:r>
          </w:p>
        </w:tc>
        <w:tc>
          <w:tcPr>
            <w:tcW w:w="578" w:type="pct"/>
            <w:tcBorders>
              <w:top w:val="nil"/>
              <w:left w:val="nil"/>
              <w:bottom w:val="single" w:sz="4" w:space="0" w:color="auto"/>
              <w:right w:val="single" w:sz="4" w:space="0" w:color="auto"/>
            </w:tcBorders>
            <w:shd w:val="clear" w:color="auto" w:fill="auto"/>
            <w:vAlign w:val="bottom"/>
            <w:hideMark/>
          </w:tcPr>
          <w:p w14:paraId="35D724C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114,50 </w:t>
            </w:r>
          </w:p>
        </w:tc>
        <w:tc>
          <w:tcPr>
            <w:tcW w:w="465" w:type="pct"/>
            <w:tcBorders>
              <w:top w:val="nil"/>
              <w:left w:val="nil"/>
              <w:bottom w:val="single" w:sz="4" w:space="0" w:color="auto"/>
              <w:right w:val="single" w:sz="4" w:space="0" w:color="auto"/>
            </w:tcBorders>
            <w:shd w:val="clear" w:color="auto" w:fill="auto"/>
            <w:noWrap/>
            <w:vAlign w:val="bottom"/>
            <w:hideMark/>
          </w:tcPr>
          <w:p w14:paraId="19ABAC4F"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349,48 </w:t>
            </w:r>
          </w:p>
        </w:tc>
        <w:tc>
          <w:tcPr>
            <w:tcW w:w="526" w:type="pct"/>
            <w:tcBorders>
              <w:top w:val="nil"/>
              <w:left w:val="nil"/>
              <w:bottom w:val="single" w:sz="4" w:space="0" w:color="auto"/>
              <w:right w:val="single" w:sz="4" w:space="0" w:color="auto"/>
            </w:tcBorders>
            <w:shd w:val="clear" w:color="auto" w:fill="auto"/>
            <w:vAlign w:val="bottom"/>
            <w:hideMark/>
          </w:tcPr>
          <w:p w14:paraId="69FE126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531448F0"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 xml:space="preserve">            4 193,76 </w:t>
            </w:r>
          </w:p>
        </w:tc>
      </w:tr>
      <w:tr w:rsidR="006D4574" w:rsidRPr="006057D7" w14:paraId="42C3526A" w14:textId="7777777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A49388" w14:textId="77777777"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14:paraId="29BC9596" w14:textId="77777777" w:rsidR="006D4574" w:rsidRPr="006057D7" w:rsidRDefault="006D4574" w:rsidP="006D4574">
            <w:pPr>
              <w:spacing w:after="0" w:line="240" w:lineRule="auto"/>
              <w:rPr>
                <w:rFonts w:ascii="Arial" w:hAnsi="Arial" w:cs="Arial"/>
                <w:b/>
                <w:color w:val="000000"/>
                <w:sz w:val="18"/>
                <w:szCs w:val="18"/>
                <w:lang w:eastAsia="en-ZA"/>
              </w:rPr>
            </w:pPr>
            <w:r w:rsidRPr="006057D7">
              <w:rPr>
                <w:rFonts w:ascii="Arial" w:hAnsi="Arial" w:cs="Arial"/>
                <w:b/>
                <w:color w:val="000000"/>
                <w:sz w:val="18"/>
                <w:szCs w:val="18"/>
                <w:lang w:eastAsia="en-ZA"/>
              </w:rPr>
              <w:t xml:space="preserve">         45 490,20 </w:t>
            </w:r>
          </w:p>
        </w:tc>
      </w:tr>
    </w:tbl>
    <w:p w14:paraId="5A3D8BD1" w14:textId="77777777" w:rsidR="006D4574" w:rsidRDefault="006D4574" w:rsidP="006D4574">
      <w:pPr>
        <w:adjustRightInd w:val="0"/>
        <w:spacing w:after="0" w:line="240" w:lineRule="auto"/>
        <w:rPr>
          <w:rFonts w:ascii="Arial" w:hAnsi="Arial" w:cs="Arial"/>
          <w:lang w:eastAsia="en-ZA"/>
        </w:rPr>
      </w:pPr>
    </w:p>
    <w:p w14:paraId="0629AC91" w14:textId="77777777" w:rsidR="00D27C65" w:rsidRDefault="006D4574" w:rsidP="006D4574">
      <w:pPr>
        <w:adjustRightInd w:val="0"/>
        <w:spacing w:after="0" w:line="240" w:lineRule="auto"/>
      </w:pPr>
      <w:r w:rsidRPr="006057D7">
        <w:rPr>
          <w:lang w:eastAsia="en-ZA"/>
        </w:rPr>
        <w:fldChar w:fldCharType="begin"/>
      </w:r>
      <w:r w:rsidRPr="006057D7">
        <w:rPr>
          <w:lang w:eastAsia="en-ZA"/>
        </w:rPr>
        <w:instrText xml:space="preserve"> LINK </w:instrText>
      </w:r>
      <w:r w:rsidR="00D27C65">
        <w:rPr>
          <w:lang w:eastAsia="en-ZA"/>
        </w:rPr>
        <w:instrText xml:space="preserve">Excel.Sheet.12 "C:\\Users\\Lesetja Toona\\AppData\\Local\\Microsoft\\Windows\\INetCache\\Content.Outlook\\T7JK11DL\\Book1.xlsx" Sheet1!R1C1:R4C17 </w:instrText>
      </w:r>
      <w:r w:rsidRPr="006057D7">
        <w:rPr>
          <w:lang w:eastAsia="en-ZA"/>
        </w:rPr>
        <w:instrText xml:space="preserve">\a \f 4 \h  \* MERGEFORMAT </w:instrText>
      </w:r>
      <w:r w:rsidRPr="006057D7">
        <w:rPr>
          <w:lang w:eastAsia="en-ZA"/>
        </w:rPr>
        <w:fldChar w:fldCharType="separate"/>
      </w:r>
    </w:p>
    <w:tbl>
      <w:tblPr>
        <w:tblW w:w="16613" w:type="dxa"/>
        <w:tblLook w:val="04A0" w:firstRow="1" w:lastRow="0" w:firstColumn="1" w:lastColumn="0" w:noHBand="0" w:noVBand="1"/>
      </w:tblPr>
      <w:tblGrid>
        <w:gridCol w:w="960"/>
        <w:gridCol w:w="960"/>
        <w:gridCol w:w="1528"/>
        <w:gridCol w:w="960"/>
        <w:gridCol w:w="960"/>
        <w:gridCol w:w="960"/>
        <w:gridCol w:w="964"/>
        <w:gridCol w:w="1182"/>
        <w:gridCol w:w="1146"/>
        <w:gridCol w:w="1301"/>
        <w:gridCol w:w="1137"/>
        <w:gridCol w:w="1064"/>
        <w:gridCol w:w="700"/>
        <w:gridCol w:w="960"/>
        <w:gridCol w:w="960"/>
        <w:gridCol w:w="960"/>
        <w:gridCol w:w="960"/>
      </w:tblGrid>
      <w:tr w:rsidR="00D27C65" w:rsidRPr="00D27C65" w14:paraId="41F35025" w14:textId="77777777" w:rsidTr="00D27C65">
        <w:trPr>
          <w:trHeight w:val="315"/>
        </w:trPr>
        <w:tc>
          <w:tcPr>
            <w:tcW w:w="960" w:type="dxa"/>
            <w:tcBorders>
              <w:top w:val="nil"/>
              <w:left w:val="nil"/>
              <w:bottom w:val="nil"/>
              <w:right w:val="nil"/>
            </w:tcBorders>
            <w:shd w:val="clear" w:color="auto" w:fill="auto"/>
            <w:noWrap/>
            <w:vAlign w:val="bottom"/>
            <w:hideMark/>
          </w:tcPr>
          <w:p w14:paraId="07CDEFC6" w14:textId="77777777" w:rsidR="00D27C65" w:rsidRPr="00D27C65" w:rsidRDefault="00D27C65" w:rsidP="00D27C65">
            <w:pPr>
              <w:spacing w:after="0" w:line="240" w:lineRule="auto"/>
              <w:rPr>
                <w:rFonts w:ascii="Times New Roman" w:eastAsia="Times New Roman" w:hAnsi="Times New Roman" w:cs="Times New Roman"/>
                <w:sz w:val="24"/>
                <w:szCs w:val="24"/>
                <w:lang w:eastAsia="en-ZA"/>
              </w:rPr>
            </w:pPr>
          </w:p>
        </w:tc>
        <w:tc>
          <w:tcPr>
            <w:tcW w:w="960" w:type="dxa"/>
            <w:tcBorders>
              <w:top w:val="nil"/>
              <w:left w:val="nil"/>
              <w:bottom w:val="nil"/>
              <w:right w:val="nil"/>
            </w:tcBorders>
            <w:shd w:val="clear" w:color="auto" w:fill="auto"/>
            <w:noWrap/>
            <w:vAlign w:val="bottom"/>
            <w:hideMark/>
          </w:tcPr>
          <w:p w14:paraId="02744225"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1342" w:type="dxa"/>
            <w:tcBorders>
              <w:top w:val="nil"/>
              <w:left w:val="nil"/>
              <w:bottom w:val="nil"/>
              <w:right w:val="nil"/>
            </w:tcBorders>
            <w:shd w:val="clear" w:color="auto" w:fill="auto"/>
            <w:noWrap/>
            <w:vAlign w:val="bottom"/>
            <w:hideMark/>
          </w:tcPr>
          <w:p w14:paraId="411A364B"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25A1C593"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4A255937"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5DC7165"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44F6DE12"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96" w:type="dxa"/>
            <w:tcBorders>
              <w:top w:val="nil"/>
              <w:left w:val="nil"/>
              <w:bottom w:val="nil"/>
              <w:right w:val="nil"/>
            </w:tcBorders>
            <w:shd w:val="clear" w:color="auto" w:fill="auto"/>
            <w:noWrap/>
            <w:vAlign w:val="bottom"/>
            <w:hideMark/>
          </w:tcPr>
          <w:p w14:paraId="4DB24316"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4AC48812"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1115" w:type="dxa"/>
            <w:tcBorders>
              <w:top w:val="nil"/>
              <w:left w:val="nil"/>
              <w:bottom w:val="nil"/>
              <w:right w:val="nil"/>
            </w:tcBorders>
            <w:shd w:val="clear" w:color="auto" w:fill="auto"/>
            <w:noWrap/>
            <w:vAlign w:val="bottom"/>
            <w:hideMark/>
          </w:tcPr>
          <w:p w14:paraId="70A4F5A6"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0370DCB7"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40" w:type="dxa"/>
            <w:tcBorders>
              <w:top w:val="nil"/>
              <w:left w:val="nil"/>
              <w:bottom w:val="nil"/>
              <w:right w:val="nil"/>
            </w:tcBorders>
            <w:shd w:val="clear" w:color="auto" w:fill="auto"/>
            <w:noWrap/>
            <w:vAlign w:val="bottom"/>
            <w:hideMark/>
          </w:tcPr>
          <w:p w14:paraId="1BD01241"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700" w:type="dxa"/>
            <w:tcBorders>
              <w:top w:val="nil"/>
              <w:left w:val="nil"/>
              <w:bottom w:val="nil"/>
              <w:right w:val="nil"/>
            </w:tcBorders>
            <w:shd w:val="clear" w:color="auto" w:fill="auto"/>
            <w:noWrap/>
            <w:vAlign w:val="bottom"/>
            <w:hideMark/>
          </w:tcPr>
          <w:p w14:paraId="1858FCD1"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28E7900E"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68E306B"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27E44FB7"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7CD2E6F5"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r w:rsidR="00D27C65" w:rsidRPr="00D27C65" w14:paraId="36C594AF" w14:textId="77777777" w:rsidTr="00D27C65">
        <w:trPr>
          <w:trHeight w:val="315"/>
        </w:trPr>
        <w:tc>
          <w:tcPr>
            <w:tcW w:w="960" w:type="dxa"/>
            <w:tcBorders>
              <w:top w:val="nil"/>
              <w:left w:val="nil"/>
              <w:bottom w:val="nil"/>
              <w:right w:val="nil"/>
            </w:tcBorders>
            <w:shd w:val="clear" w:color="auto" w:fill="auto"/>
            <w:noWrap/>
            <w:vAlign w:val="bottom"/>
            <w:hideMark/>
          </w:tcPr>
          <w:p w14:paraId="2E56811F"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11813" w:type="dxa"/>
            <w:gridSpan w:val="1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A44865" w14:textId="77777777" w:rsidR="00D27C65" w:rsidRPr="00D27C65" w:rsidRDefault="00D27C65" w:rsidP="00D27C65">
            <w:pPr>
              <w:spacing w:after="0" w:line="240" w:lineRule="auto"/>
              <w:jc w:val="center"/>
              <w:rPr>
                <w:rFonts w:ascii="Calibri" w:eastAsia="Times New Roman" w:hAnsi="Calibri" w:cs="Times New Roman"/>
                <w:b/>
                <w:bCs/>
                <w:color w:val="000000"/>
                <w:lang w:eastAsia="en-ZA"/>
              </w:rPr>
            </w:pPr>
            <w:r w:rsidRPr="00D27C65">
              <w:rPr>
                <w:rFonts w:ascii="Calibri" w:eastAsia="Times New Roman" w:hAnsi="Calibri" w:cs="Times New Roman"/>
                <w:b/>
                <w:bCs/>
                <w:color w:val="000000"/>
                <w:lang w:eastAsia="en-ZA"/>
              </w:rPr>
              <w:t>LEASE IN</w:t>
            </w:r>
          </w:p>
        </w:tc>
        <w:tc>
          <w:tcPr>
            <w:tcW w:w="960" w:type="dxa"/>
            <w:tcBorders>
              <w:top w:val="nil"/>
              <w:left w:val="nil"/>
              <w:bottom w:val="nil"/>
              <w:right w:val="nil"/>
            </w:tcBorders>
            <w:shd w:val="clear" w:color="auto" w:fill="auto"/>
            <w:noWrap/>
            <w:vAlign w:val="bottom"/>
            <w:hideMark/>
          </w:tcPr>
          <w:p w14:paraId="047A2522" w14:textId="77777777" w:rsidR="00D27C65" w:rsidRPr="00D27C65" w:rsidRDefault="00D27C65" w:rsidP="00D27C65">
            <w:pPr>
              <w:spacing w:after="0" w:line="240" w:lineRule="auto"/>
              <w:jc w:val="center"/>
              <w:rPr>
                <w:rFonts w:ascii="Calibri" w:eastAsia="Times New Roman" w:hAnsi="Calibri" w:cs="Times New Roman"/>
                <w:b/>
                <w:bCs/>
                <w:color w:val="000000"/>
                <w:lang w:eastAsia="en-ZA"/>
              </w:rPr>
            </w:pPr>
          </w:p>
        </w:tc>
        <w:tc>
          <w:tcPr>
            <w:tcW w:w="960" w:type="dxa"/>
            <w:tcBorders>
              <w:top w:val="nil"/>
              <w:left w:val="nil"/>
              <w:bottom w:val="nil"/>
              <w:right w:val="nil"/>
            </w:tcBorders>
            <w:shd w:val="clear" w:color="auto" w:fill="auto"/>
            <w:noWrap/>
            <w:vAlign w:val="bottom"/>
            <w:hideMark/>
          </w:tcPr>
          <w:p w14:paraId="5CEF460B"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625EF2C7"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6F94B3E0"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r w:rsidR="00D27C65" w:rsidRPr="00D27C65" w14:paraId="1E699BF5" w14:textId="77777777" w:rsidTr="00D27C65">
        <w:trPr>
          <w:trHeight w:val="780"/>
        </w:trPr>
        <w:tc>
          <w:tcPr>
            <w:tcW w:w="960" w:type="dxa"/>
            <w:tcBorders>
              <w:top w:val="nil"/>
              <w:left w:val="nil"/>
              <w:bottom w:val="nil"/>
              <w:right w:val="nil"/>
            </w:tcBorders>
            <w:shd w:val="clear" w:color="auto" w:fill="auto"/>
            <w:noWrap/>
            <w:vAlign w:val="bottom"/>
            <w:hideMark/>
          </w:tcPr>
          <w:p w14:paraId="54E5BE3D"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single" w:sz="8" w:space="0" w:color="000000"/>
              <w:bottom w:val="single" w:sz="8" w:space="0" w:color="000000"/>
              <w:right w:val="single" w:sz="8" w:space="0" w:color="000000"/>
            </w:tcBorders>
            <w:shd w:val="clear" w:color="000000" w:fill="F2F2F2"/>
            <w:vAlign w:val="center"/>
            <w:hideMark/>
          </w:tcPr>
          <w:p w14:paraId="0CBFFAA3" w14:textId="77777777" w:rsidR="00D27C65" w:rsidRPr="00D27C65" w:rsidRDefault="00D27C65" w:rsidP="00D27C65">
            <w:pPr>
              <w:spacing w:after="0" w:line="240" w:lineRule="auto"/>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 ITEM</w:t>
            </w:r>
            <w:r w:rsidRPr="00D27C65">
              <w:rPr>
                <w:rFonts w:ascii="Calibri" w:eastAsia="Times New Roman" w:hAnsi="Calibri" w:cs="Times New Roman"/>
                <w:color w:val="000000"/>
                <w:sz w:val="20"/>
                <w:szCs w:val="20"/>
                <w:lang w:eastAsia="en-ZA"/>
              </w:rPr>
              <w:t xml:space="preserve"> </w:t>
            </w:r>
          </w:p>
        </w:tc>
        <w:tc>
          <w:tcPr>
            <w:tcW w:w="1342" w:type="dxa"/>
            <w:tcBorders>
              <w:top w:val="nil"/>
              <w:left w:val="nil"/>
              <w:bottom w:val="single" w:sz="8" w:space="0" w:color="000000"/>
              <w:right w:val="single" w:sz="8" w:space="0" w:color="000000"/>
            </w:tcBorders>
            <w:shd w:val="clear" w:color="000000" w:fill="F2F2F2"/>
            <w:vAlign w:val="center"/>
            <w:hideMark/>
          </w:tcPr>
          <w:p w14:paraId="3BFEF5D7"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BLOEMFONTEIN</w:t>
            </w:r>
          </w:p>
        </w:tc>
        <w:tc>
          <w:tcPr>
            <w:tcW w:w="960" w:type="dxa"/>
            <w:tcBorders>
              <w:top w:val="nil"/>
              <w:left w:val="nil"/>
              <w:bottom w:val="single" w:sz="8" w:space="0" w:color="000000"/>
              <w:right w:val="single" w:sz="8" w:space="0" w:color="000000"/>
            </w:tcBorders>
            <w:shd w:val="clear" w:color="000000" w:fill="F2F2F2"/>
            <w:vAlign w:val="center"/>
            <w:hideMark/>
          </w:tcPr>
          <w:p w14:paraId="3F29FC8B"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CAPE TOWN</w:t>
            </w:r>
          </w:p>
        </w:tc>
        <w:tc>
          <w:tcPr>
            <w:tcW w:w="960" w:type="dxa"/>
            <w:tcBorders>
              <w:top w:val="nil"/>
              <w:left w:val="nil"/>
              <w:bottom w:val="single" w:sz="8" w:space="0" w:color="000000"/>
              <w:right w:val="single" w:sz="8" w:space="0" w:color="000000"/>
            </w:tcBorders>
            <w:shd w:val="clear" w:color="000000" w:fill="F2F2F2"/>
            <w:vAlign w:val="center"/>
            <w:hideMark/>
          </w:tcPr>
          <w:p w14:paraId="48CA2641"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DURBAN</w:t>
            </w:r>
          </w:p>
        </w:tc>
        <w:tc>
          <w:tcPr>
            <w:tcW w:w="960" w:type="dxa"/>
            <w:tcBorders>
              <w:top w:val="nil"/>
              <w:left w:val="nil"/>
              <w:bottom w:val="single" w:sz="8" w:space="0" w:color="000000"/>
              <w:right w:val="single" w:sz="8" w:space="0" w:color="000000"/>
            </w:tcBorders>
            <w:shd w:val="clear" w:color="000000" w:fill="F2F2F2"/>
            <w:vAlign w:val="center"/>
            <w:hideMark/>
          </w:tcPr>
          <w:p w14:paraId="0E2A6994"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HEAD OFFICE</w:t>
            </w:r>
          </w:p>
        </w:tc>
        <w:tc>
          <w:tcPr>
            <w:tcW w:w="960" w:type="dxa"/>
            <w:tcBorders>
              <w:top w:val="nil"/>
              <w:left w:val="nil"/>
              <w:bottom w:val="single" w:sz="8" w:space="0" w:color="000000"/>
              <w:right w:val="single" w:sz="8" w:space="0" w:color="000000"/>
            </w:tcBorders>
            <w:shd w:val="clear" w:color="000000" w:fill="F2F2F2"/>
            <w:vAlign w:val="center"/>
            <w:hideMark/>
          </w:tcPr>
          <w:p w14:paraId="0C20FDB4"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JO’BURG</w:t>
            </w:r>
          </w:p>
        </w:tc>
        <w:tc>
          <w:tcPr>
            <w:tcW w:w="996" w:type="dxa"/>
            <w:tcBorders>
              <w:top w:val="nil"/>
              <w:left w:val="nil"/>
              <w:bottom w:val="single" w:sz="8" w:space="0" w:color="000000"/>
              <w:right w:val="single" w:sz="8" w:space="0" w:color="000000"/>
            </w:tcBorders>
            <w:shd w:val="clear" w:color="000000" w:fill="F2F2F2"/>
            <w:vAlign w:val="center"/>
            <w:hideMark/>
          </w:tcPr>
          <w:p w14:paraId="68B198F0"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KIMBERLEY</w:t>
            </w:r>
          </w:p>
        </w:tc>
        <w:tc>
          <w:tcPr>
            <w:tcW w:w="960" w:type="dxa"/>
            <w:tcBorders>
              <w:top w:val="nil"/>
              <w:left w:val="nil"/>
              <w:bottom w:val="single" w:sz="8" w:space="0" w:color="000000"/>
              <w:right w:val="single" w:sz="8" w:space="0" w:color="000000"/>
            </w:tcBorders>
            <w:shd w:val="clear" w:color="000000" w:fill="F2F2F2"/>
            <w:vAlign w:val="center"/>
            <w:hideMark/>
          </w:tcPr>
          <w:p w14:paraId="00451206"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NELSPRUIT</w:t>
            </w:r>
          </w:p>
        </w:tc>
        <w:tc>
          <w:tcPr>
            <w:tcW w:w="1115" w:type="dxa"/>
            <w:tcBorders>
              <w:top w:val="nil"/>
              <w:left w:val="nil"/>
              <w:bottom w:val="single" w:sz="8" w:space="0" w:color="000000"/>
              <w:right w:val="single" w:sz="8" w:space="0" w:color="000000"/>
            </w:tcBorders>
            <w:shd w:val="clear" w:color="000000" w:fill="F2F2F2"/>
            <w:vAlign w:val="center"/>
            <w:hideMark/>
          </w:tcPr>
          <w:p w14:paraId="74D113B1"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POLOKWANE</w:t>
            </w:r>
          </w:p>
        </w:tc>
        <w:tc>
          <w:tcPr>
            <w:tcW w:w="960" w:type="dxa"/>
            <w:tcBorders>
              <w:top w:val="nil"/>
              <w:left w:val="nil"/>
              <w:bottom w:val="single" w:sz="8" w:space="0" w:color="000000"/>
              <w:right w:val="single" w:sz="8" w:space="0" w:color="000000"/>
            </w:tcBorders>
            <w:shd w:val="clear" w:color="000000" w:fill="F2F2F2"/>
            <w:vAlign w:val="center"/>
            <w:hideMark/>
          </w:tcPr>
          <w:p w14:paraId="13ED7141"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PORT ELIZABETH</w:t>
            </w:r>
          </w:p>
        </w:tc>
        <w:tc>
          <w:tcPr>
            <w:tcW w:w="940" w:type="dxa"/>
            <w:tcBorders>
              <w:top w:val="nil"/>
              <w:left w:val="nil"/>
              <w:bottom w:val="single" w:sz="8" w:space="0" w:color="000000"/>
              <w:right w:val="single" w:sz="8" w:space="0" w:color="000000"/>
            </w:tcBorders>
            <w:shd w:val="clear" w:color="000000" w:fill="F2F2F2"/>
            <w:vAlign w:val="center"/>
            <w:hideMark/>
          </w:tcPr>
          <w:p w14:paraId="171E8788"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PRETORIA</w:t>
            </w:r>
          </w:p>
        </w:tc>
        <w:tc>
          <w:tcPr>
            <w:tcW w:w="700" w:type="dxa"/>
            <w:tcBorders>
              <w:top w:val="nil"/>
              <w:left w:val="nil"/>
              <w:bottom w:val="single" w:sz="8" w:space="0" w:color="000000"/>
              <w:right w:val="single" w:sz="8" w:space="0" w:color="000000"/>
            </w:tcBorders>
            <w:shd w:val="clear" w:color="000000" w:fill="F2F2F2"/>
            <w:vAlign w:val="center"/>
            <w:hideMark/>
          </w:tcPr>
          <w:p w14:paraId="094239BC"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r w:rsidRPr="00D27C65">
              <w:rPr>
                <w:rFonts w:ascii="Arial Narrow" w:eastAsia="Times New Roman" w:hAnsi="Arial Narrow" w:cs="Times New Roman"/>
                <w:b/>
                <w:bCs/>
                <w:color w:val="000000"/>
                <w:sz w:val="20"/>
                <w:szCs w:val="20"/>
                <w:lang w:eastAsia="en-ZA"/>
              </w:rPr>
              <w:t>Grand Total</w:t>
            </w:r>
          </w:p>
        </w:tc>
        <w:tc>
          <w:tcPr>
            <w:tcW w:w="960" w:type="dxa"/>
            <w:tcBorders>
              <w:top w:val="nil"/>
              <w:left w:val="nil"/>
              <w:bottom w:val="nil"/>
              <w:right w:val="nil"/>
            </w:tcBorders>
            <w:shd w:val="clear" w:color="auto" w:fill="auto"/>
            <w:noWrap/>
            <w:vAlign w:val="bottom"/>
            <w:hideMark/>
          </w:tcPr>
          <w:p w14:paraId="4CADA628" w14:textId="77777777" w:rsidR="00D27C65" w:rsidRPr="00D27C65" w:rsidRDefault="00D27C65" w:rsidP="00D27C65">
            <w:pPr>
              <w:spacing w:after="0" w:line="240" w:lineRule="auto"/>
              <w:jc w:val="center"/>
              <w:rPr>
                <w:rFonts w:ascii="Arial Narrow" w:eastAsia="Times New Roman" w:hAnsi="Arial Narrow" w:cs="Times New Roman"/>
                <w:b/>
                <w:bCs/>
                <w:color w:val="000000"/>
                <w:sz w:val="20"/>
                <w:szCs w:val="20"/>
                <w:lang w:eastAsia="en-ZA"/>
              </w:rPr>
            </w:pPr>
          </w:p>
        </w:tc>
        <w:tc>
          <w:tcPr>
            <w:tcW w:w="960" w:type="dxa"/>
            <w:tcBorders>
              <w:top w:val="nil"/>
              <w:left w:val="nil"/>
              <w:bottom w:val="nil"/>
              <w:right w:val="nil"/>
            </w:tcBorders>
            <w:shd w:val="clear" w:color="auto" w:fill="auto"/>
            <w:noWrap/>
            <w:vAlign w:val="bottom"/>
            <w:hideMark/>
          </w:tcPr>
          <w:p w14:paraId="3CCC2399"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7E7E80F7"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56268282"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r w:rsidR="00D27C65" w:rsidRPr="00D27C65" w14:paraId="2D483E66" w14:textId="77777777" w:rsidTr="00D27C65">
        <w:trPr>
          <w:trHeight w:val="315"/>
        </w:trPr>
        <w:tc>
          <w:tcPr>
            <w:tcW w:w="960" w:type="dxa"/>
            <w:tcBorders>
              <w:top w:val="nil"/>
              <w:left w:val="nil"/>
              <w:bottom w:val="nil"/>
              <w:right w:val="nil"/>
            </w:tcBorders>
            <w:shd w:val="clear" w:color="auto" w:fill="auto"/>
            <w:noWrap/>
            <w:vAlign w:val="bottom"/>
            <w:hideMark/>
          </w:tcPr>
          <w:p w14:paraId="5490BA9A"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F53936A" w14:textId="77777777" w:rsidR="00D27C65" w:rsidRPr="00D27C65" w:rsidRDefault="00D27C65" w:rsidP="00D27C65">
            <w:pPr>
              <w:spacing w:after="0" w:line="240" w:lineRule="auto"/>
              <w:rPr>
                <w:rFonts w:ascii="Calibri" w:eastAsia="Times New Roman" w:hAnsi="Calibri" w:cs="Times New Roman"/>
                <w:color w:val="000000"/>
                <w:sz w:val="20"/>
                <w:szCs w:val="20"/>
                <w:lang w:eastAsia="en-ZA"/>
              </w:rPr>
            </w:pPr>
            <w:r w:rsidRPr="00D27C65">
              <w:rPr>
                <w:rFonts w:ascii="Calibri" w:eastAsia="Times New Roman" w:hAnsi="Calibri" w:cs="Times New Roman"/>
                <w:color w:val="000000"/>
                <w:sz w:val="20"/>
                <w:szCs w:val="20"/>
                <w:lang w:eastAsia="en-ZA"/>
              </w:rPr>
              <w:t>Filled</w:t>
            </w:r>
          </w:p>
        </w:tc>
        <w:tc>
          <w:tcPr>
            <w:tcW w:w="1342" w:type="dxa"/>
            <w:tcBorders>
              <w:top w:val="nil"/>
              <w:left w:val="nil"/>
              <w:bottom w:val="single" w:sz="8" w:space="0" w:color="000000"/>
              <w:right w:val="single" w:sz="8" w:space="0" w:color="000000"/>
            </w:tcBorders>
            <w:shd w:val="clear" w:color="auto" w:fill="auto"/>
            <w:vAlign w:val="center"/>
            <w:hideMark/>
          </w:tcPr>
          <w:p w14:paraId="544B31CF"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63C2A60B"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3D68D7A7"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7A25EB78"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1BC75794"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96" w:type="dxa"/>
            <w:tcBorders>
              <w:top w:val="nil"/>
              <w:left w:val="nil"/>
              <w:bottom w:val="single" w:sz="8" w:space="0" w:color="000000"/>
              <w:right w:val="single" w:sz="8" w:space="0" w:color="000000"/>
            </w:tcBorders>
            <w:shd w:val="clear" w:color="auto" w:fill="auto"/>
            <w:vAlign w:val="center"/>
            <w:hideMark/>
          </w:tcPr>
          <w:p w14:paraId="49777B58"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07C3A9C0"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1115" w:type="dxa"/>
            <w:tcBorders>
              <w:top w:val="nil"/>
              <w:left w:val="nil"/>
              <w:bottom w:val="single" w:sz="8" w:space="0" w:color="000000"/>
              <w:right w:val="single" w:sz="8" w:space="0" w:color="000000"/>
            </w:tcBorders>
            <w:shd w:val="clear" w:color="auto" w:fill="auto"/>
            <w:vAlign w:val="center"/>
            <w:hideMark/>
          </w:tcPr>
          <w:p w14:paraId="7853E8DD"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single" w:sz="8" w:space="0" w:color="000000"/>
              <w:right w:val="single" w:sz="8" w:space="0" w:color="000000"/>
            </w:tcBorders>
            <w:shd w:val="clear" w:color="auto" w:fill="auto"/>
            <w:vAlign w:val="center"/>
            <w:hideMark/>
          </w:tcPr>
          <w:p w14:paraId="46195661"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40" w:type="dxa"/>
            <w:tcBorders>
              <w:top w:val="nil"/>
              <w:left w:val="nil"/>
              <w:bottom w:val="single" w:sz="8" w:space="0" w:color="000000"/>
              <w:right w:val="single" w:sz="8" w:space="0" w:color="000000"/>
            </w:tcBorders>
            <w:shd w:val="clear" w:color="auto" w:fill="auto"/>
            <w:vAlign w:val="center"/>
            <w:hideMark/>
          </w:tcPr>
          <w:p w14:paraId="551396E3"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700" w:type="dxa"/>
            <w:tcBorders>
              <w:top w:val="nil"/>
              <w:left w:val="nil"/>
              <w:bottom w:val="single" w:sz="8" w:space="0" w:color="000000"/>
              <w:right w:val="single" w:sz="8" w:space="0" w:color="000000"/>
            </w:tcBorders>
            <w:shd w:val="clear" w:color="auto" w:fill="auto"/>
            <w:vAlign w:val="bottom"/>
            <w:hideMark/>
          </w:tcPr>
          <w:p w14:paraId="6B905F86"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r w:rsidRPr="00D27C65">
              <w:rPr>
                <w:rFonts w:ascii="Calibri" w:eastAsia="Times New Roman" w:hAnsi="Calibri" w:cs="Times New Roman"/>
                <w:b/>
                <w:bCs/>
                <w:color w:val="000000"/>
                <w:sz w:val="20"/>
                <w:szCs w:val="20"/>
                <w:lang w:eastAsia="en-ZA"/>
              </w:rPr>
              <w:t> </w:t>
            </w:r>
          </w:p>
        </w:tc>
        <w:tc>
          <w:tcPr>
            <w:tcW w:w="960" w:type="dxa"/>
            <w:tcBorders>
              <w:top w:val="nil"/>
              <w:left w:val="nil"/>
              <w:bottom w:val="nil"/>
              <w:right w:val="nil"/>
            </w:tcBorders>
            <w:shd w:val="clear" w:color="auto" w:fill="auto"/>
            <w:noWrap/>
            <w:vAlign w:val="bottom"/>
            <w:hideMark/>
          </w:tcPr>
          <w:p w14:paraId="1CAD8873" w14:textId="77777777" w:rsidR="00D27C65" w:rsidRPr="00D27C65" w:rsidRDefault="00D27C65" w:rsidP="00D27C65">
            <w:pPr>
              <w:spacing w:after="0" w:line="240" w:lineRule="auto"/>
              <w:jc w:val="center"/>
              <w:rPr>
                <w:rFonts w:ascii="Calibri" w:eastAsia="Times New Roman" w:hAnsi="Calibri" w:cs="Times New Roman"/>
                <w:b/>
                <w:bCs/>
                <w:color w:val="000000"/>
                <w:sz w:val="20"/>
                <w:szCs w:val="20"/>
                <w:lang w:eastAsia="en-ZA"/>
              </w:rPr>
            </w:pPr>
          </w:p>
        </w:tc>
        <w:tc>
          <w:tcPr>
            <w:tcW w:w="960" w:type="dxa"/>
            <w:tcBorders>
              <w:top w:val="nil"/>
              <w:left w:val="nil"/>
              <w:bottom w:val="nil"/>
              <w:right w:val="nil"/>
            </w:tcBorders>
            <w:shd w:val="clear" w:color="auto" w:fill="auto"/>
            <w:noWrap/>
            <w:vAlign w:val="bottom"/>
            <w:hideMark/>
          </w:tcPr>
          <w:p w14:paraId="4858657D"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023A51B8"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25DA323" w14:textId="77777777" w:rsidR="00D27C65" w:rsidRPr="00D27C65" w:rsidRDefault="00D27C65" w:rsidP="00D27C65">
            <w:pPr>
              <w:spacing w:after="0" w:line="240" w:lineRule="auto"/>
              <w:rPr>
                <w:rFonts w:ascii="Times New Roman" w:eastAsia="Times New Roman" w:hAnsi="Times New Roman" w:cs="Times New Roman"/>
                <w:sz w:val="20"/>
                <w:szCs w:val="20"/>
                <w:lang w:eastAsia="en-ZA"/>
              </w:rPr>
            </w:pPr>
          </w:p>
        </w:tc>
      </w:tr>
    </w:tbl>
    <w:p w14:paraId="478EA0E0" w14:textId="77777777" w:rsidR="006D4574" w:rsidRPr="006057D7" w:rsidRDefault="006D4574" w:rsidP="006D4574">
      <w:pPr>
        <w:adjustRightInd w:val="0"/>
        <w:spacing w:after="0" w:line="240" w:lineRule="auto"/>
        <w:rPr>
          <w:rFonts w:ascii="Arial" w:hAnsi="Arial" w:cs="Arial"/>
          <w:sz w:val="18"/>
          <w:szCs w:val="18"/>
        </w:rPr>
      </w:pPr>
      <w:r w:rsidRPr="006057D7">
        <w:rPr>
          <w:rFonts w:ascii="Arial" w:hAnsi="Arial" w:cs="Arial"/>
          <w:sz w:val="18"/>
          <w:szCs w:val="18"/>
          <w:lang w:eastAsia="en-ZA"/>
        </w:rPr>
        <w:fldChar w:fldCharType="end"/>
      </w:r>
    </w:p>
    <w:tbl>
      <w:tblPr>
        <w:tblStyle w:val="TableGrid"/>
        <w:tblW w:w="9639" w:type="dxa"/>
        <w:tblInd w:w="-5" w:type="dxa"/>
        <w:tblLook w:val="04A0" w:firstRow="1" w:lastRow="0" w:firstColumn="1" w:lastColumn="0" w:noHBand="0" w:noVBand="1"/>
      </w:tblPr>
      <w:tblGrid>
        <w:gridCol w:w="707"/>
        <w:gridCol w:w="1127"/>
        <w:gridCol w:w="1097"/>
        <w:gridCol w:w="1206"/>
        <w:gridCol w:w="1097"/>
        <w:gridCol w:w="1207"/>
        <w:gridCol w:w="1207"/>
        <w:gridCol w:w="897"/>
        <w:gridCol w:w="897"/>
        <w:gridCol w:w="1267"/>
      </w:tblGrid>
      <w:tr w:rsidR="006D4574" w:rsidRPr="006057D7" w14:paraId="51AEC468" w14:textId="77777777" w:rsidTr="006D4574">
        <w:tc>
          <w:tcPr>
            <w:tcW w:w="625" w:type="dxa"/>
            <w:shd w:val="clear" w:color="auto" w:fill="A6A6A6" w:themeFill="background1" w:themeFillShade="A6"/>
            <w:vAlign w:val="center"/>
          </w:tcPr>
          <w:p w14:paraId="45BE98B3"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PK Asset ID</w:t>
            </w:r>
          </w:p>
        </w:tc>
        <w:tc>
          <w:tcPr>
            <w:tcW w:w="946" w:type="dxa"/>
            <w:shd w:val="clear" w:color="auto" w:fill="A6A6A6" w:themeFill="background1" w:themeFillShade="A6"/>
            <w:vAlign w:val="center"/>
          </w:tcPr>
          <w:p w14:paraId="3BF4F76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Category1</w:t>
            </w:r>
          </w:p>
        </w:tc>
        <w:tc>
          <w:tcPr>
            <w:tcW w:w="892" w:type="dxa"/>
            <w:shd w:val="clear" w:color="auto" w:fill="A6A6A6" w:themeFill="background1" w:themeFillShade="A6"/>
            <w:vAlign w:val="center"/>
          </w:tcPr>
          <w:p w14:paraId="3FC2EA61"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Category2</w:t>
            </w:r>
          </w:p>
        </w:tc>
        <w:tc>
          <w:tcPr>
            <w:tcW w:w="990" w:type="dxa"/>
            <w:shd w:val="clear" w:color="auto" w:fill="A6A6A6" w:themeFill="background1" w:themeFillShade="A6"/>
            <w:vAlign w:val="center"/>
          </w:tcPr>
          <w:p w14:paraId="33A6502C"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Category3</w:t>
            </w:r>
          </w:p>
        </w:tc>
        <w:tc>
          <w:tcPr>
            <w:tcW w:w="892" w:type="dxa"/>
            <w:shd w:val="clear" w:color="auto" w:fill="A6A6A6" w:themeFill="background1" w:themeFillShade="A6"/>
            <w:vAlign w:val="center"/>
          </w:tcPr>
          <w:p w14:paraId="0E5E8606"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Category4</w:t>
            </w:r>
          </w:p>
        </w:tc>
        <w:tc>
          <w:tcPr>
            <w:tcW w:w="977" w:type="dxa"/>
            <w:shd w:val="clear" w:color="auto" w:fill="A6A6A6" w:themeFill="background1" w:themeFillShade="A6"/>
            <w:vAlign w:val="center"/>
          </w:tcPr>
          <w:p w14:paraId="5B484615"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Description</w:t>
            </w:r>
          </w:p>
        </w:tc>
        <w:tc>
          <w:tcPr>
            <w:tcW w:w="977" w:type="dxa"/>
            <w:shd w:val="clear" w:color="auto" w:fill="A6A6A6" w:themeFill="background1" w:themeFillShade="A6"/>
            <w:vAlign w:val="center"/>
          </w:tcPr>
          <w:p w14:paraId="7EB56C6A"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Extended Description</w:t>
            </w:r>
          </w:p>
        </w:tc>
        <w:tc>
          <w:tcPr>
            <w:tcW w:w="761" w:type="dxa"/>
            <w:shd w:val="clear" w:color="auto" w:fill="A6A6A6" w:themeFill="background1" w:themeFillShade="A6"/>
            <w:vAlign w:val="center"/>
          </w:tcPr>
          <w:p w14:paraId="110D2814"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Asset Number</w:t>
            </w:r>
          </w:p>
        </w:tc>
        <w:tc>
          <w:tcPr>
            <w:tcW w:w="1304" w:type="dxa"/>
            <w:shd w:val="clear" w:color="auto" w:fill="A6A6A6" w:themeFill="background1" w:themeFillShade="A6"/>
            <w:vAlign w:val="center"/>
          </w:tcPr>
          <w:p w14:paraId="40C74DA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 xml:space="preserve">Serial </w:t>
            </w:r>
          </w:p>
          <w:p w14:paraId="38F9BC1B"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Number</w:t>
            </w:r>
          </w:p>
        </w:tc>
        <w:tc>
          <w:tcPr>
            <w:tcW w:w="1275" w:type="dxa"/>
            <w:shd w:val="clear" w:color="auto" w:fill="A6A6A6" w:themeFill="background1" w:themeFillShade="A6"/>
            <w:vAlign w:val="center"/>
          </w:tcPr>
          <w:p w14:paraId="5FB22E8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Registration Number</w:t>
            </w:r>
          </w:p>
        </w:tc>
      </w:tr>
      <w:tr w:rsidR="006D4574" w:rsidRPr="006057D7" w14:paraId="4237674B" w14:textId="77777777" w:rsidTr="006D4574">
        <w:tc>
          <w:tcPr>
            <w:tcW w:w="625" w:type="dxa"/>
            <w:vAlign w:val="center"/>
          </w:tcPr>
          <w:p w14:paraId="38B1B6CD"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4723</w:t>
            </w:r>
          </w:p>
        </w:tc>
        <w:tc>
          <w:tcPr>
            <w:tcW w:w="946" w:type="dxa"/>
            <w:vAlign w:val="center"/>
          </w:tcPr>
          <w:p w14:paraId="14BEBB54"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Property, plant and equipment</w:t>
            </w:r>
          </w:p>
        </w:tc>
        <w:tc>
          <w:tcPr>
            <w:tcW w:w="892" w:type="dxa"/>
            <w:vAlign w:val="center"/>
          </w:tcPr>
          <w:p w14:paraId="74254BB8"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Buildings</w:t>
            </w:r>
          </w:p>
        </w:tc>
        <w:tc>
          <w:tcPr>
            <w:tcW w:w="990" w:type="dxa"/>
            <w:vAlign w:val="center"/>
          </w:tcPr>
          <w:p w14:paraId="55D6D99D"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Community</w:t>
            </w:r>
          </w:p>
          <w:p w14:paraId="2E673AF8"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Facility</w:t>
            </w:r>
          </w:p>
        </w:tc>
        <w:tc>
          <w:tcPr>
            <w:tcW w:w="892" w:type="dxa"/>
            <w:vAlign w:val="center"/>
          </w:tcPr>
          <w:p w14:paraId="494E1B41"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977" w:type="dxa"/>
            <w:vAlign w:val="center"/>
          </w:tcPr>
          <w:p w14:paraId="54785A50"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Building</w:t>
            </w:r>
          </w:p>
        </w:tc>
        <w:tc>
          <w:tcPr>
            <w:tcW w:w="977" w:type="dxa"/>
            <w:vAlign w:val="center"/>
          </w:tcPr>
          <w:p w14:paraId="282D96C4" w14:textId="77777777" w:rsidR="006D4574" w:rsidRPr="006057D7" w:rsidRDefault="006D4574" w:rsidP="006D4574">
            <w:pPr>
              <w:rPr>
                <w:rFonts w:ascii="Arial" w:hAnsi="Arial" w:cs="Arial"/>
                <w:b/>
                <w:bCs/>
                <w:color w:val="000000"/>
                <w:sz w:val="18"/>
                <w:szCs w:val="18"/>
              </w:rPr>
            </w:pPr>
          </w:p>
        </w:tc>
        <w:tc>
          <w:tcPr>
            <w:tcW w:w="761" w:type="dxa"/>
            <w:vAlign w:val="center"/>
          </w:tcPr>
          <w:p w14:paraId="77FD9FA9" w14:textId="77777777" w:rsidR="006D4574" w:rsidRPr="006057D7" w:rsidRDefault="006D4574" w:rsidP="006D4574">
            <w:pPr>
              <w:rPr>
                <w:rFonts w:ascii="Arial" w:hAnsi="Arial" w:cs="Arial"/>
                <w:b/>
                <w:bCs/>
                <w:color w:val="000000"/>
                <w:sz w:val="18"/>
                <w:szCs w:val="18"/>
              </w:rPr>
            </w:pPr>
            <w:r w:rsidRPr="006057D7">
              <w:rPr>
                <w:rFonts w:ascii="Arial" w:hAnsi="Arial" w:cs="Arial"/>
                <w:b/>
                <w:bCs/>
                <w:color w:val="000000"/>
                <w:sz w:val="18"/>
                <w:szCs w:val="18"/>
              </w:rPr>
              <w:t>1562</w:t>
            </w:r>
          </w:p>
        </w:tc>
        <w:tc>
          <w:tcPr>
            <w:tcW w:w="1304" w:type="dxa"/>
            <w:vAlign w:val="center"/>
          </w:tcPr>
          <w:p w14:paraId="57E31B04" w14:textId="77777777" w:rsidR="006D4574" w:rsidRPr="006057D7" w:rsidRDefault="006D4574" w:rsidP="006D4574">
            <w:pPr>
              <w:rPr>
                <w:rFonts w:ascii="Arial" w:hAnsi="Arial" w:cs="Arial"/>
                <w:b/>
                <w:bCs/>
                <w:color w:val="000000"/>
                <w:sz w:val="18"/>
                <w:szCs w:val="18"/>
              </w:rPr>
            </w:pPr>
          </w:p>
        </w:tc>
        <w:tc>
          <w:tcPr>
            <w:tcW w:w="1275" w:type="dxa"/>
            <w:vAlign w:val="center"/>
          </w:tcPr>
          <w:p w14:paraId="3E9055C6" w14:textId="77777777" w:rsidR="006D4574" w:rsidRPr="006057D7" w:rsidRDefault="006D4574" w:rsidP="006D4574">
            <w:pPr>
              <w:rPr>
                <w:rFonts w:ascii="Arial" w:hAnsi="Arial" w:cs="Arial"/>
                <w:b/>
                <w:bCs/>
                <w:color w:val="000000"/>
                <w:sz w:val="18"/>
                <w:szCs w:val="18"/>
              </w:rPr>
            </w:pPr>
          </w:p>
        </w:tc>
      </w:tr>
    </w:tbl>
    <w:p w14:paraId="62828455" w14:textId="77777777" w:rsidR="006D4574" w:rsidRPr="006057D7" w:rsidRDefault="006D4574" w:rsidP="006D4574">
      <w:pPr>
        <w:spacing w:after="0" w:line="240" w:lineRule="auto"/>
        <w:rPr>
          <w:rFonts w:ascii="Arial" w:hAnsi="Arial" w:cs="Arial"/>
          <w:color w:val="000000"/>
          <w:sz w:val="18"/>
          <w:szCs w:val="18"/>
          <w:lang w:eastAsia="en-ZA"/>
        </w:rPr>
      </w:pPr>
    </w:p>
    <w:p w14:paraId="441B93C9" w14:textId="77777777" w:rsidR="006D4574" w:rsidRPr="006057D7" w:rsidRDefault="006D4574" w:rsidP="006D4574">
      <w:pPr>
        <w:spacing w:after="0" w:line="240" w:lineRule="auto"/>
        <w:rPr>
          <w:rFonts w:ascii="Arial" w:hAnsi="Arial" w:cs="Arial"/>
          <w:color w:val="000000"/>
          <w:sz w:val="18"/>
          <w:szCs w:val="18"/>
          <w:lang w:eastAsia="en-ZA"/>
        </w:rPr>
      </w:pPr>
    </w:p>
    <w:p w14:paraId="710156DD" w14:textId="77777777" w:rsidR="006D4574" w:rsidRDefault="006D4574" w:rsidP="006D4574">
      <w:pPr>
        <w:spacing w:after="0" w:line="240" w:lineRule="auto"/>
        <w:rPr>
          <w:rFonts w:ascii="Arial" w:hAnsi="Arial" w:cs="Arial"/>
          <w:color w:val="000000"/>
          <w:lang w:eastAsia="en-ZA"/>
        </w:rPr>
      </w:pPr>
      <w:r w:rsidRPr="006057D7">
        <w:rPr>
          <w:rFonts w:ascii="Arial" w:hAnsi="Arial" w:cs="Arial"/>
          <w:color w:val="000000"/>
          <w:lang w:eastAsia="en-ZA"/>
        </w:rPr>
        <w:t>Later than 1 year to 5 years</w:t>
      </w:r>
    </w:p>
    <w:p w14:paraId="5B6E5C1D" w14:textId="77777777" w:rsidR="006D4574" w:rsidRPr="006057D7" w:rsidRDefault="006D4574" w:rsidP="006D4574">
      <w:pPr>
        <w:spacing w:after="0" w:line="240" w:lineRule="auto"/>
        <w:rPr>
          <w:rFonts w:ascii="Arial" w:hAnsi="Arial" w:cs="Arial"/>
          <w:color w:val="000000"/>
          <w:lang w:eastAsia="en-ZA"/>
        </w:rPr>
      </w:pPr>
    </w:p>
    <w:tbl>
      <w:tblPr>
        <w:tblW w:w="5000" w:type="pct"/>
        <w:tblLook w:val="04A0" w:firstRow="1" w:lastRow="0" w:firstColumn="1" w:lastColumn="0" w:noHBand="0" w:noVBand="1"/>
      </w:tblPr>
      <w:tblGrid>
        <w:gridCol w:w="454"/>
        <w:gridCol w:w="1107"/>
        <w:gridCol w:w="1196"/>
        <w:gridCol w:w="721"/>
        <w:gridCol w:w="1305"/>
        <w:gridCol w:w="988"/>
        <w:gridCol w:w="1087"/>
        <w:gridCol w:w="1127"/>
        <w:gridCol w:w="1503"/>
      </w:tblGrid>
      <w:tr w:rsidR="006D4574" w:rsidRPr="006057D7" w14:paraId="1C8363B7" w14:textId="77777777" w:rsidTr="006D4574">
        <w:trPr>
          <w:trHeight w:val="804"/>
        </w:trPr>
        <w:tc>
          <w:tcPr>
            <w:tcW w:w="2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3D099E1" w14:textId="77777777" w:rsidR="006D4574" w:rsidRDefault="006D4574" w:rsidP="006D4574">
            <w:pPr>
              <w:spacing w:after="0" w:line="240" w:lineRule="auto"/>
              <w:jc w:val="center"/>
              <w:rPr>
                <w:rFonts w:ascii="Arial" w:hAnsi="Arial" w:cs="Arial"/>
                <w:b/>
                <w:bCs/>
                <w:color w:val="000000"/>
                <w:sz w:val="18"/>
                <w:szCs w:val="18"/>
                <w:lang w:eastAsia="en-ZA"/>
              </w:rPr>
            </w:pPr>
          </w:p>
          <w:p w14:paraId="64AC224E"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No</w:t>
            </w:r>
          </w:p>
        </w:tc>
        <w:tc>
          <w:tcPr>
            <w:tcW w:w="488" w:type="pct"/>
            <w:tcBorders>
              <w:top w:val="single" w:sz="4" w:space="0" w:color="auto"/>
              <w:left w:val="nil"/>
              <w:bottom w:val="single" w:sz="4" w:space="0" w:color="auto"/>
              <w:right w:val="single" w:sz="4" w:space="0" w:color="auto"/>
            </w:tcBorders>
            <w:shd w:val="clear" w:color="000000" w:fill="BFBFBF"/>
            <w:vAlign w:val="bottom"/>
            <w:hideMark/>
          </w:tcPr>
          <w:p w14:paraId="3AACF4C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Mobile Number</w:t>
            </w:r>
          </w:p>
        </w:tc>
        <w:tc>
          <w:tcPr>
            <w:tcW w:w="1081" w:type="pct"/>
            <w:tcBorders>
              <w:top w:val="single" w:sz="4" w:space="0" w:color="auto"/>
              <w:left w:val="nil"/>
              <w:bottom w:val="single" w:sz="4" w:space="0" w:color="auto"/>
              <w:right w:val="single" w:sz="4" w:space="0" w:color="auto"/>
            </w:tcBorders>
            <w:shd w:val="clear" w:color="000000" w:fill="BFBFBF"/>
            <w:vAlign w:val="bottom"/>
            <w:hideMark/>
          </w:tcPr>
          <w:p w14:paraId="18388750"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Asset Description</w:t>
            </w:r>
          </w:p>
        </w:tc>
        <w:tc>
          <w:tcPr>
            <w:tcW w:w="435" w:type="pct"/>
            <w:tcBorders>
              <w:top w:val="single" w:sz="4" w:space="0" w:color="auto"/>
              <w:left w:val="nil"/>
              <w:bottom w:val="single" w:sz="4" w:space="0" w:color="auto"/>
              <w:right w:val="single" w:sz="4" w:space="0" w:color="auto"/>
            </w:tcBorders>
            <w:shd w:val="clear" w:color="000000" w:fill="BFBFBF"/>
            <w:vAlign w:val="bottom"/>
            <w:hideMark/>
          </w:tcPr>
          <w:p w14:paraId="4BABC0E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Lease term</w:t>
            </w:r>
          </w:p>
        </w:tc>
        <w:tc>
          <w:tcPr>
            <w:tcW w:w="540" w:type="pct"/>
            <w:tcBorders>
              <w:top w:val="single" w:sz="4" w:space="0" w:color="auto"/>
              <w:left w:val="nil"/>
              <w:bottom w:val="single" w:sz="4" w:space="0" w:color="auto"/>
              <w:right w:val="single" w:sz="4" w:space="0" w:color="auto"/>
            </w:tcBorders>
            <w:shd w:val="clear" w:color="000000" w:fill="BFBFBF"/>
            <w:vAlign w:val="bottom"/>
            <w:hideMark/>
          </w:tcPr>
          <w:p w14:paraId="1715657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Subscription fee "R"</w:t>
            </w:r>
          </w:p>
        </w:tc>
        <w:tc>
          <w:tcPr>
            <w:tcW w:w="578" w:type="pct"/>
            <w:tcBorders>
              <w:top w:val="single" w:sz="4" w:space="0" w:color="auto"/>
              <w:left w:val="nil"/>
              <w:bottom w:val="single" w:sz="4" w:space="0" w:color="auto"/>
              <w:right w:val="single" w:sz="4" w:space="0" w:color="auto"/>
            </w:tcBorders>
            <w:shd w:val="clear" w:color="000000" w:fill="BFBFBF"/>
            <w:vAlign w:val="bottom"/>
            <w:hideMark/>
          </w:tcPr>
          <w:p w14:paraId="2AE3765B"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Payment per month per schedule "R"</w:t>
            </w:r>
          </w:p>
        </w:tc>
        <w:tc>
          <w:tcPr>
            <w:tcW w:w="465" w:type="pct"/>
            <w:tcBorders>
              <w:top w:val="single" w:sz="4" w:space="0" w:color="auto"/>
              <w:left w:val="nil"/>
              <w:bottom w:val="single" w:sz="4" w:space="0" w:color="auto"/>
              <w:right w:val="single" w:sz="4" w:space="0" w:color="auto"/>
            </w:tcBorders>
            <w:shd w:val="clear" w:color="000000" w:fill="BFBFBF"/>
            <w:vAlign w:val="bottom"/>
            <w:hideMark/>
          </w:tcPr>
          <w:p w14:paraId="734043E4"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Difference identified "R"</w:t>
            </w:r>
          </w:p>
        </w:tc>
        <w:tc>
          <w:tcPr>
            <w:tcW w:w="526" w:type="pct"/>
            <w:tcBorders>
              <w:top w:val="single" w:sz="4" w:space="0" w:color="auto"/>
              <w:left w:val="nil"/>
              <w:bottom w:val="single" w:sz="4" w:space="0" w:color="auto"/>
              <w:right w:val="single" w:sz="4" w:space="0" w:color="auto"/>
            </w:tcBorders>
            <w:shd w:val="clear" w:color="000000" w:fill="BFBFBF"/>
            <w:vAlign w:val="bottom"/>
            <w:hideMark/>
          </w:tcPr>
          <w:p w14:paraId="037982EF"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Remaining Months</w:t>
            </w:r>
          </w:p>
        </w:tc>
        <w:tc>
          <w:tcPr>
            <w:tcW w:w="623" w:type="pct"/>
            <w:tcBorders>
              <w:top w:val="single" w:sz="4" w:space="0" w:color="auto"/>
              <w:left w:val="nil"/>
              <w:bottom w:val="single" w:sz="4" w:space="0" w:color="auto"/>
              <w:right w:val="single" w:sz="4" w:space="0" w:color="auto"/>
            </w:tcBorders>
            <w:shd w:val="clear" w:color="000000" w:fill="BFBFBF"/>
            <w:vAlign w:val="bottom"/>
            <w:hideMark/>
          </w:tcPr>
          <w:p w14:paraId="67A0BD19" w14:textId="77777777" w:rsidR="006D4574" w:rsidRPr="006057D7" w:rsidRDefault="006D4574" w:rsidP="006D4574">
            <w:pPr>
              <w:spacing w:after="0" w:line="240" w:lineRule="auto"/>
              <w:jc w:val="center"/>
              <w:rPr>
                <w:rFonts w:ascii="Arial" w:hAnsi="Arial" w:cs="Arial"/>
                <w:b/>
                <w:bCs/>
                <w:color w:val="000000"/>
                <w:sz w:val="18"/>
                <w:szCs w:val="18"/>
                <w:lang w:eastAsia="en-ZA"/>
              </w:rPr>
            </w:pPr>
            <w:r w:rsidRPr="006057D7">
              <w:rPr>
                <w:rFonts w:ascii="Arial" w:hAnsi="Arial" w:cs="Arial"/>
                <w:b/>
                <w:bCs/>
                <w:color w:val="000000"/>
                <w:sz w:val="18"/>
                <w:szCs w:val="18"/>
                <w:lang w:eastAsia="en-ZA"/>
              </w:rPr>
              <w:t>Total difference "R"</w:t>
            </w:r>
          </w:p>
        </w:tc>
      </w:tr>
      <w:tr w:rsidR="006D4574" w:rsidRPr="006057D7" w14:paraId="0DA22668"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77953214"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w:t>
            </w:r>
          </w:p>
        </w:tc>
        <w:tc>
          <w:tcPr>
            <w:tcW w:w="488" w:type="pct"/>
            <w:tcBorders>
              <w:top w:val="nil"/>
              <w:left w:val="nil"/>
              <w:bottom w:val="single" w:sz="4" w:space="0" w:color="auto"/>
              <w:right w:val="single" w:sz="4" w:space="0" w:color="auto"/>
            </w:tcBorders>
            <w:shd w:val="clear" w:color="auto" w:fill="auto"/>
            <w:vAlign w:val="center"/>
            <w:hideMark/>
          </w:tcPr>
          <w:p w14:paraId="31AF17DC"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828867537</w:t>
            </w:r>
          </w:p>
        </w:tc>
        <w:tc>
          <w:tcPr>
            <w:tcW w:w="1081" w:type="pct"/>
            <w:tcBorders>
              <w:top w:val="nil"/>
              <w:left w:val="nil"/>
              <w:bottom w:val="single" w:sz="4" w:space="0" w:color="auto"/>
              <w:right w:val="single" w:sz="4" w:space="0" w:color="auto"/>
            </w:tcBorders>
            <w:shd w:val="clear" w:color="auto" w:fill="auto"/>
            <w:vAlign w:val="center"/>
            <w:hideMark/>
          </w:tcPr>
          <w:p w14:paraId="253330A9"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S8 &amp; Tab 8</w:t>
            </w:r>
          </w:p>
        </w:tc>
        <w:tc>
          <w:tcPr>
            <w:tcW w:w="435" w:type="pct"/>
            <w:tcBorders>
              <w:top w:val="nil"/>
              <w:left w:val="nil"/>
              <w:bottom w:val="single" w:sz="4" w:space="0" w:color="auto"/>
              <w:right w:val="single" w:sz="4" w:space="0" w:color="auto"/>
            </w:tcBorders>
            <w:shd w:val="clear" w:color="auto" w:fill="auto"/>
            <w:vAlign w:val="bottom"/>
            <w:hideMark/>
          </w:tcPr>
          <w:p w14:paraId="37DE7FCA"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6DD92B4B"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1 999,00</w:t>
            </w:r>
          </w:p>
        </w:tc>
        <w:tc>
          <w:tcPr>
            <w:tcW w:w="578" w:type="pct"/>
            <w:tcBorders>
              <w:top w:val="nil"/>
              <w:left w:val="nil"/>
              <w:bottom w:val="single" w:sz="4" w:space="0" w:color="auto"/>
              <w:right w:val="single" w:sz="4" w:space="0" w:color="auto"/>
            </w:tcBorders>
            <w:shd w:val="clear" w:color="auto" w:fill="auto"/>
            <w:vAlign w:val="bottom"/>
            <w:hideMark/>
          </w:tcPr>
          <w:p w14:paraId="3F5EBDF4"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922,79</w:t>
            </w:r>
          </w:p>
        </w:tc>
        <w:tc>
          <w:tcPr>
            <w:tcW w:w="465" w:type="pct"/>
            <w:tcBorders>
              <w:top w:val="nil"/>
              <w:left w:val="nil"/>
              <w:bottom w:val="single" w:sz="4" w:space="0" w:color="auto"/>
              <w:right w:val="single" w:sz="4" w:space="0" w:color="auto"/>
            </w:tcBorders>
            <w:shd w:val="clear" w:color="auto" w:fill="auto"/>
            <w:noWrap/>
            <w:vAlign w:val="bottom"/>
            <w:hideMark/>
          </w:tcPr>
          <w:p w14:paraId="30AA0E16"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1 076,21</w:t>
            </w:r>
          </w:p>
        </w:tc>
        <w:tc>
          <w:tcPr>
            <w:tcW w:w="526" w:type="pct"/>
            <w:tcBorders>
              <w:top w:val="nil"/>
              <w:left w:val="nil"/>
              <w:bottom w:val="single" w:sz="4" w:space="0" w:color="auto"/>
              <w:right w:val="single" w:sz="4" w:space="0" w:color="auto"/>
            </w:tcBorders>
            <w:shd w:val="clear" w:color="auto" w:fill="auto"/>
            <w:vAlign w:val="bottom"/>
            <w:hideMark/>
          </w:tcPr>
          <w:p w14:paraId="06EB30A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07B6DF53"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3 228,63</w:t>
            </w:r>
          </w:p>
        </w:tc>
      </w:tr>
      <w:tr w:rsidR="006D4574" w:rsidRPr="006057D7" w14:paraId="6AE2AB01"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20A8208D"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w:t>
            </w:r>
          </w:p>
        </w:tc>
        <w:tc>
          <w:tcPr>
            <w:tcW w:w="488" w:type="pct"/>
            <w:tcBorders>
              <w:top w:val="nil"/>
              <w:left w:val="nil"/>
              <w:bottom w:val="single" w:sz="4" w:space="0" w:color="auto"/>
              <w:right w:val="single" w:sz="4" w:space="0" w:color="auto"/>
            </w:tcBorders>
            <w:shd w:val="clear" w:color="auto" w:fill="auto"/>
            <w:vAlign w:val="center"/>
            <w:hideMark/>
          </w:tcPr>
          <w:p w14:paraId="6CF5809C"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795119849</w:t>
            </w:r>
          </w:p>
        </w:tc>
        <w:tc>
          <w:tcPr>
            <w:tcW w:w="1081" w:type="pct"/>
            <w:tcBorders>
              <w:top w:val="nil"/>
              <w:left w:val="nil"/>
              <w:bottom w:val="single" w:sz="4" w:space="0" w:color="auto"/>
              <w:right w:val="single" w:sz="4" w:space="0" w:color="auto"/>
            </w:tcBorders>
            <w:shd w:val="clear" w:color="auto" w:fill="auto"/>
            <w:vAlign w:val="center"/>
            <w:hideMark/>
          </w:tcPr>
          <w:p w14:paraId="2153D423"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A7</w:t>
            </w:r>
          </w:p>
        </w:tc>
        <w:tc>
          <w:tcPr>
            <w:tcW w:w="435" w:type="pct"/>
            <w:tcBorders>
              <w:top w:val="nil"/>
              <w:left w:val="nil"/>
              <w:bottom w:val="single" w:sz="4" w:space="0" w:color="auto"/>
              <w:right w:val="single" w:sz="4" w:space="0" w:color="auto"/>
            </w:tcBorders>
            <w:shd w:val="clear" w:color="auto" w:fill="auto"/>
            <w:vAlign w:val="bottom"/>
            <w:hideMark/>
          </w:tcPr>
          <w:p w14:paraId="27FE191C"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5A160B35"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899,10</w:t>
            </w:r>
          </w:p>
        </w:tc>
        <w:tc>
          <w:tcPr>
            <w:tcW w:w="578" w:type="pct"/>
            <w:tcBorders>
              <w:top w:val="nil"/>
              <w:left w:val="nil"/>
              <w:bottom w:val="single" w:sz="4" w:space="0" w:color="auto"/>
              <w:right w:val="single" w:sz="4" w:space="0" w:color="auto"/>
            </w:tcBorders>
            <w:shd w:val="clear" w:color="auto" w:fill="auto"/>
            <w:vAlign w:val="bottom"/>
            <w:hideMark/>
          </w:tcPr>
          <w:p w14:paraId="1AB8C766"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448,87</w:t>
            </w:r>
          </w:p>
        </w:tc>
        <w:tc>
          <w:tcPr>
            <w:tcW w:w="465" w:type="pct"/>
            <w:tcBorders>
              <w:top w:val="nil"/>
              <w:left w:val="nil"/>
              <w:bottom w:val="single" w:sz="4" w:space="0" w:color="auto"/>
              <w:right w:val="single" w:sz="4" w:space="0" w:color="auto"/>
            </w:tcBorders>
            <w:shd w:val="clear" w:color="auto" w:fill="auto"/>
            <w:noWrap/>
            <w:vAlign w:val="bottom"/>
            <w:hideMark/>
          </w:tcPr>
          <w:p w14:paraId="3DC6510C"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450,23</w:t>
            </w:r>
          </w:p>
        </w:tc>
        <w:tc>
          <w:tcPr>
            <w:tcW w:w="526" w:type="pct"/>
            <w:tcBorders>
              <w:top w:val="nil"/>
              <w:left w:val="nil"/>
              <w:bottom w:val="single" w:sz="4" w:space="0" w:color="auto"/>
              <w:right w:val="single" w:sz="4" w:space="0" w:color="auto"/>
            </w:tcBorders>
            <w:shd w:val="clear" w:color="auto" w:fill="auto"/>
            <w:vAlign w:val="bottom"/>
            <w:hideMark/>
          </w:tcPr>
          <w:p w14:paraId="7C200DA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74B8A6C4"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2 251,15</w:t>
            </w:r>
          </w:p>
        </w:tc>
      </w:tr>
      <w:tr w:rsidR="006D4574" w:rsidRPr="006057D7" w14:paraId="01C3B493"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14C744AB"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3</w:t>
            </w:r>
          </w:p>
        </w:tc>
        <w:tc>
          <w:tcPr>
            <w:tcW w:w="488" w:type="pct"/>
            <w:tcBorders>
              <w:top w:val="nil"/>
              <w:left w:val="nil"/>
              <w:bottom w:val="single" w:sz="4" w:space="0" w:color="auto"/>
              <w:right w:val="single" w:sz="4" w:space="0" w:color="auto"/>
            </w:tcBorders>
            <w:shd w:val="clear" w:color="auto" w:fill="auto"/>
            <w:vAlign w:val="center"/>
            <w:hideMark/>
          </w:tcPr>
          <w:p w14:paraId="3BA21EFA"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723824446</w:t>
            </w:r>
          </w:p>
        </w:tc>
        <w:tc>
          <w:tcPr>
            <w:tcW w:w="1081" w:type="pct"/>
            <w:tcBorders>
              <w:top w:val="nil"/>
              <w:left w:val="nil"/>
              <w:bottom w:val="single" w:sz="4" w:space="0" w:color="auto"/>
              <w:right w:val="single" w:sz="4" w:space="0" w:color="auto"/>
            </w:tcBorders>
            <w:shd w:val="clear" w:color="auto" w:fill="auto"/>
            <w:vAlign w:val="center"/>
            <w:hideMark/>
          </w:tcPr>
          <w:p w14:paraId="558B21E7"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Galaxy Tablet</w:t>
            </w:r>
          </w:p>
        </w:tc>
        <w:tc>
          <w:tcPr>
            <w:tcW w:w="435" w:type="pct"/>
            <w:tcBorders>
              <w:top w:val="nil"/>
              <w:left w:val="nil"/>
              <w:bottom w:val="single" w:sz="4" w:space="0" w:color="auto"/>
              <w:right w:val="single" w:sz="4" w:space="0" w:color="auto"/>
            </w:tcBorders>
            <w:shd w:val="clear" w:color="auto" w:fill="auto"/>
            <w:vAlign w:val="bottom"/>
            <w:hideMark/>
          </w:tcPr>
          <w:p w14:paraId="55A086E3"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0A63A8DB"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2 099,00</w:t>
            </w:r>
          </w:p>
        </w:tc>
        <w:tc>
          <w:tcPr>
            <w:tcW w:w="578" w:type="pct"/>
            <w:tcBorders>
              <w:top w:val="nil"/>
              <w:left w:val="nil"/>
              <w:bottom w:val="single" w:sz="4" w:space="0" w:color="auto"/>
              <w:right w:val="single" w:sz="4" w:space="0" w:color="auto"/>
            </w:tcBorders>
            <w:shd w:val="clear" w:color="auto" w:fill="auto"/>
            <w:vAlign w:val="bottom"/>
            <w:hideMark/>
          </w:tcPr>
          <w:p w14:paraId="2C518CBC"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184,07</w:t>
            </w:r>
          </w:p>
        </w:tc>
        <w:tc>
          <w:tcPr>
            <w:tcW w:w="465" w:type="pct"/>
            <w:tcBorders>
              <w:top w:val="nil"/>
              <w:left w:val="nil"/>
              <w:bottom w:val="single" w:sz="4" w:space="0" w:color="auto"/>
              <w:right w:val="single" w:sz="4" w:space="0" w:color="auto"/>
            </w:tcBorders>
            <w:shd w:val="clear" w:color="auto" w:fill="auto"/>
            <w:noWrap/>
            <w:vAlign w:val="bottom"/>
            <w:hideMark/>
          </w:tcPr>
          <w:p w14:paraId="4F90E475"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1 914,93</w:t>
            </w:r>
          </w:p>
        </w:tc>
        <w:tc>
          <w:tcPr>
            <w:tcW w:w="526" w:type="pct"/>
            <w:tcBorders>
              <w:top w:val="nil"/>
              <w:left w:val="nil"/>
              <w:bottom w:val="single" w:sz="4" w:space="0" w:color="auto"/>
              <w:right w:val="single" w:sz="4" w:space="0" w:color="auto"/>
            </w:tcBorders>
            <w:shd w:val="clear" w:color="auto" w:fill="auto"/>
            <w:vAlign w:val="bottom"/>
            <w:hideMark/>
          </w:tcPr>
          <w:p w14:paraId="04994662"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17</w:t>
            </w:r>
          </w:p>
        </w:tc>
        <w:tc>
          <w:tcPr>
            <w:tcW w:w="623" w:type="pct"/>
            <w:tcBorders>
              <w:top w:val="nil"/>
              <w:left w:val="nil"/>
              <w:bottom w:val="single" w:sz="4" w:space="0" w:color="auto"/>
              <w:right w:val="single" w:sz="4" w:space="0" w:color="auto"/>
            </w:tcBorders>
            <w:shd w:val="clear" w:color="auto" w:fill="auto"/>
            <w:noWrap/>
            <w:vAlign w:val="bottom"/>
            <w:hideMark/>
          </w:tcPr>
          <w:p w14:paraId="072DC3F8"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9 574,65</w:t>
            </w:r>
          </w:p>
        </w:tc>
      </w:tr>
      <w:tr w:rsidR="006D4574" w:rsidRPr="006057D7" w14:paraId="71DE3FD0" w14:textId="77777777" w:rsidTr="006D4574">
        <w:trPr>
          <w:trHeight w:val="288"/>
        </w:trPr>
        <w:tc>
          <w:tcPr>
            <w:tcW w:w="263" w:type="pct"/>
            <w:tcBorders>
              <w:top w:val="nil"/>
              <w:left w:val="single" w:sz="4" w:space="0" w:color="auto"/>
              <w:bottom w:val="single" w:sz="4" w:space="0" w:color="auto"/>
              <w:right w:val="single" w:sz="4" w:space="0" w:color="auto"/>
            </w:tcBorders>
            <w:shd w:val="clear" w:color="auto" w:fill="auto"/>
            <w:noWrap/>
            <w:vAlign w:val="bottom"/>
            <w:hideMark/>
          </w:tcPr>
          <w:p w14:paraId="4BF316B6"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4</w:t>
            </w:r>
          </w:p>
        </w:tc>
        <w:tc>
          <w:tcPr>
            <w:tcW w:w="488" w:type="pct"/>
            <w:tcBorders>
              <w:top w:val="nil"/>
              <w:left w:val="nil"/>
              <w:bottom w:val="single" w:sz="4" w:space="0" w:color="auto"/>
              <w:right w:val="single" w:sz="4" w:space="0" w:color="auto"/>
            </w:tcBorders>
            <w:shd w:val="clear" w:color="auto" w:fill="auto"/>
            <w:vAlign w:val="center"/>
            <w:hideMark/>
          </w:tcPr>
          <w:p w14:paraId="47BB1D82"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828888994</w:t>
            </w:r>
          </w:p>
        </w:tc>
        <w:tc>
          <w:tcPr>
            <w:tcW w:w="1081" w:type="pct"/>
            <w:tcBorders>
              <w:top w:val="nil"/>
              <w:left w:val="nil"/>
              <w:bottom w:val="single" w:sz="4" w:space="0" w:color="auto"/>
              <w:right w:val="single" w:sz="4" w:space="0" w:color="auto"/>
            </w:tcBorders>
            <w:shd w:val="clear" w:color="auto" w:fill="auto"/>
            <w:vAlign w:val="center"/>
            <w:hideMark/>
          </w:tcPr>
          <w:p w14:paraId="7067E974" w14:textId="77777777" w:rsidR="006D4574" w:rsidRPr="006057D7" w:rsidRDefault="006D4574" w:rsidP="006D4574">
            <w:pPr>
              <w:spacing w:after="0" w:line="240" w:lineRule="auto"/>
              <w:rPr>
                <w:rFonts w:ascii="Arial" w:hAnsi="Arial" w:cs="Arial"/>
                <w:color w:val="000000"/>
                <w:sz w:val="18"/>
                <w:szCs w:val="18"/>
                <w:lang w:eastAsia="en-ZA"/>
              </w:rPr>
            </w:pPr>
            <w:r w:rsidRPr="006057D7">
              <w:rPr>
                <w:rFonts w:ascii="Arial" w:hAnsi="Arial" w:cs="Arial"/>
                <w:color w:val="000000"/>
                <w:sz w:val="18"/>
                <w:szCs w:val="18"/>
                <w:lang w:eastAsia="en-ZA"/>
              </w:rPr>
              <w:t>Samsung Grand prime plus</w:t>
            </w:r>
          </w:p>
        </w:tc>
        <w:tc>
          <w:tcPr>
            <w:tcW w:w="435" w:type="pct"/>
            <w:tcBorders>
              <w:top w:val="nil"/>
              <w:left w:val="nil"/>
              <w:bottom w:val="single" w:sz="4" w:space="0" w:color="auto"/>
              <w:right w:val="single" w:sz="4" w:space="0" w:color="auto"/>
            </w:tcBorders>
            <w:shd w:val="clear" w:color="auto" w:fill="auto"/>
            <w:vAlign w:val="bottom"/>
            <w:hideMark/>
          </w:tcPr>
          <w:p w14:paraId="5D73F030"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24</w:t>
            </w:r>
          </w:p>
        </w:tc>
        <w:tc>
          <w:tcPr>
            <w:tcW w:w="540" w:type="pct"/>
            <w:tcBorders>
              <w:top w:val="nil"/>
              <w:left w:val="nil"/>
              <w:bottom w:val="single" w:sz="4" w:space="0" w:color="auto"/>
              <w:right w:val="single" w:sz="4" w:space="0" w:color="auto"/>
            </w:tcBorders>
            <w:shd w:val="clear" w:color="auto" w:fill="auto"/>
            <w:vAlign w:val="bottom"/>
            <w:hideMark/>
          </w:tcPr>
          <w:p w14:paraId="43D254C1"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463,98</w:t>
            </w:r>
          </w:p>
        </w:tc>
        <w:tc>
          <w:tcPr>
            <w:tcW w:w="578" w:type="pct"/>
            <w:tcBorders>
              <w:top w:val="nil"/>
              <w:left w:val="nil"/>
              <w:bottom w:val="single" w:sz="4" w:space="0" w:color="auto"/>
              <w:right w:val="single" w:sz="4" w:space="0" w:color="auto"/>
            </w:tcBorders>
            <w:shd w:val="clear" w:color="auto" w:fill="auto"/>
            <w:vAlign w:val="bottom"/>
            <w:hideMark/>
          </w:tcPr>
          <w:p w14:paraId="770A387E"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114,50</w:t>
            </w:r>
          </w:p>
        </w:tc>
        <w:tc>
          <w:tcPr>
            <w:tcW w:w="465" w:type="pct"/>
            <w:tcBorders>
              <w:top w:val="nil"/>
              <w:left w:val="nil"/>
              <w:bottom w:val="single" w:sz="4" w:space="0" w:color="auto"/>
              <w:right w:val="single" w:sz="4" w:space="0" w:color="auto"/>
            </w:tcBorders>
            <w:shd w:val="clear" w:color="auto" w:fill="auto"/>
            <w:noWrap/>
            <w:vAlign w:val="bottom"/>
            <w:hideMark/>
          </w:tcPr>
          <w:p w14:paraId="5E262572"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349,48</w:t>
            </w:r>
          </w:p>
        </w:tc>
        <w:tc>
          <w:tcPr>
            <w:tcW w:w="526" w:type="pct"/>
            <w:tcBorders>
              <w:top w:val="nil"/>
              <w:left w:val="nil"/>
              <w:bottom w:val="single" w:sz="4" w:space="0" w:color="auto"/>
              <w:right w:val="single" w:sz="4" w:space="0" w:color="auto"/>
            </w:tcBorders>
            <w:shd w:val="clear" w:color="auto" w:fill="auto"/>
            <w:vAlign w:val="bottom"/>
            <w:hideMark/>
          </w:tcPr>
          <w:p w14:paraId="78776100" w14:textId="77777777" w:rsidR="006D4574" w:rsidRPr="006057D7" w:rsidRDefault="006D4574" w:rsidP="006D4574">
            <w:pPr>
              <w:spacing w:after="0" w:line="240" w:lineRule="auto"/>
              <w:jc w:val="center"/>
              <w:rPr>
                <w:rFonts w:ascii="Arial" w:hAnsi="Arial" w:cs="Arial"/>
                <w:color w:val="000000"/>
                <w:sz w:val="18"/>
                <w:szCs w:val="18"/>
                <w:lang w:eastAsia="en-ZA"/>
              </w:rPr>
            </w:pPr>
            <w:r w:rsidRPr="006057D7">
              <w:rPr>
                <w:rFonts w:ascii="Arial" w:hAnsi="Arial" w:cs="Arial"/>
                <w:color w:val="000000"/>
                <w:sz w:val="18"/>
                <w:szCs w:val="18"/>
                <w:lang w:eastAsia="en-ZA"/>
              </w:rPr>
              <w:t>15</w:t>
            </w:r>
          </w:p>
        </w:tc>
        <w:tc>
          <w:tcPr>
            <w:tcW w:w="623" w:type="pct"/>
            <w:tcBorders>
              <w:top w:val="nil"/>
              <w:left w:val="nil"/>
              <w:bottom w:val="single" w:sz="4" w:space="0" w:color="auto"/>
              <w:right w:val="single" w:sz="4" w:space="0" w:color="auto"/>
            </w:tcBorders>
            <w:shd w:val="clear" w:color="auto" w:fill="auto"/>
            <w:noWrap/>
            <w:vAlign w:val="bottom"/>
            <w:hideMark/>
          </w:tcPr>
          <w:p w14:paraId="16D12DFF" w14:textId="77777777" w:rsidR="006D4574" w:rsidRPr="006057D7" w:rsidRDefault="006D4574" w:rsidP="006D4574">
            <w:pPr>
              <w:spacing w:after="0" w:line="240" w:lineRule="auto"/>
              <w:jc w:val="right"/>
              <w:rPr>
                <w:rFonts w:ascii="Arial" w:hAnsi="Arial" w:cs="Arial"/>
                <w:color w:val="000000"/>
                <w:sz w:val="18"/>
                <w:szCs w:val="18"/>
                <w:lang w:eastAsia="en-ZA"/>
              </w:rPr>
            </w:pPr>
            <w:r w:rsidRPr="006057D7">
              <w:rPr>
                <w:rFonts w:ascii="Arial" w:hAnsi="Arial" w:cs="Arial"/>
                <w:color w:val="000000"/>
                <w:sz w:val="18"/>
                <w:szCs w:val="18"/>
                <w:lang w:eastAsia="en-ZA"/>
              </w:rPr>
              <w:t>1 048,44</w:t>
            </w:r>
          </w:p>
        </w:tc>
      </w:tr>
      <w:tr w:rsidR="006D4574" w:rsidRPr="006057D7" w14:paraId="4FC22A0F" w14:textId="77777777" w:rsidTr="006D4574">
        <w:trPr>
          <w:trHeight w:val="288"/>
        </w:trPr>
        <w:tc>
          <w:tcPr>
            <w:tcW w:w="4377" w:type="pct"/>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64306E5" w14:textId="77777777" w:rsidR="006D4574" w:rsidRPr="006057D7" w:rsidRDefault="006D4574" w:rsidP="006D4574">
            <w:pPr>
              <w:spacing w:after="0" w:line="240" w:lineRule="auto"/>
              <w:rPr>
                <w:rFonts w:ascii="Arial" w:hAnsi="Arial" w:cs="Arial"/>
                <w:b/>
                <w:bCs/>
                <w:color w:val="000000"/>
                <w:sz w:val="18"/>
                <w:szCs w:val="18"/>
                <w:lang w:eastAsia="en-ZA"/>
              </w:rPr>
            </w:pPr>
            <w:r w:rsidRPr="006057D7">
              <w:rPr>
                <w:rFonts w:ascii="Arial" w:hAnsi="Arial" w:cs="Arial"/>
                <w:b/>
                <w:bCs/>
                <w:color w:val="000000"/>
                <w:sz w:val="18"/>
                <w:szCs w:val="18"/>
                <w:lang w:eastAsia="en-ZA"/>
              </w:rPr>
              <w:t>Total</w:t>
            </w:r>
          </w:p>
        </w:tc>
        <w:tc>
          <w:tcPr>
            <w:tcW w:w="623" w:type="pct"/>
            <w:tcBorders>
              <w:top w:val="nil"/>
              <w:left w:val="nil"/>
              <w:bottom w:val="single" w:sz="4" w:space="0" w:color="auto"/>
              <w:right w:val="single" w:sz="4" w:space="0" w:color="auto"/>
            </w:tcBorders>
            <w:shd w:val="clear" w:color="auto" w:fill="auto"/>
            <w:noWrap/>
            <w:vAlign w:val="bottom"/>
            <w:hideMark/>
          </w:tcPr>
          <w:p w14:paraId="046C749C" w14:textId="77777777" w:rsidR="006D4574" w:rsidRPr="006057D7" w:rsidRDefault="006D4574" w:rsidP="006D4574">
            <w:pPr>
              <w:spacing w:after="0" w:line="240" w:lineRule="auto"/>
              <w:jc w:val="right"/>
              <w:rPr>
                <w:rFonts w:ascii="Arial" w:hAnsi="Arial" w:cs="Arial"/>
                <w:b/>
                <w:bCs/>
                <w:color w:val="000000"/>
                <w:sz w:val="18"/>
                <w:szCs w:val="18"/>
                <w:lang w:eastAsia="en-ZA"/>
              </w:rPr>
            </w:pPr>
            <w:r w:rsidRPr="006057D7">
              <w:rPr>
                <w:rFonts w:ascii="Arial" w:hAnsi="Arial" w:cs="Arial"/>
                <w:b/>
                <w:bCs/>
                <w:color w:val="000000"/>
                <w:sz w:val="18"/>
                <w:szCs w:val="18"/>
                <w:lang w:eastAsia="en-ZA"/>
              </w:rPr>
              <w:t xml:space="preserve">          16 102,87 </w:t>
            </w:r>
          </w:p>
        </w:tc>
      </w:tr>
    </w:tbl>
    <w:p w14:paraId="66D473CA" w14:textId="77777777" w:rsidR="006D4574" w:rsidRPr="006057D7" w:rsidRDefault="006D4574" w:rsidP="006D4574">
      <w:pPr>
        <w:spacing w:after="0" w:line="240" w:lineRule="auto"/>
        <w:rPr>
          <w:rFonts w:ascii="Arial" w:hAnsi="Arial" w:cs="Arial"/>
          <w:color w:val="000000"/>
          <w:sz w:val="18"/>
          <w:szCs w:val="18"/>
          <w:lang w:eastAsia="en-ZA"/>
        </w:rPr>
      </w:pPr>
    </w:p>
    <w:p w14:paraId="7F6AED43" w14:textId="77777777" w:rsidR="006D4574" w:rsidRPr="006057D7" w:rsidRDefault="006D4574" w:rsidP="006D4574">
      <w:pPr>
        <w:spacing w:after="0" w:line="240" w:lineRule="auto"/>
        <w:rPr>
          <w:rFonts w:ascii="Arial" w:hAnsi="Arial" w:cs="Arial"/>
          <w:color w:val="000000"/>
          <w:sz w:val="18"/>
          <w:szCs w:val="18"/>
          <w:lang w:eastAsia="en-ZA"/>
        </w:rPr>
      </w:pPr>
    </w:p>
    <w:p w14:paraId="441D1E39" w14:textId="77777777" w:rsidR="006D4574" w:rsidRPr="002D7587" w:rsidRDefault="006D4574" w:rsidP="006D4574">
      <w:pPr>
        <w:pStyle w:val="Heading1"/>
        <w:rPr>
          <w:rFonts w:cs="Arial"/>
          <w:sz w:val="22"/>
          <w:szCs w:val="22"/>
        </w:rPr>
      </w:pPr>
      <w:r w:rsidRPr="002D7587">
        <w:rPr>
          <w:rFonts w:cs="Arial"/>
          <w:sz w:val="22"/>
          <w:szCs w:val="22"/>
        </w:rPr>
        <w:t>The impact of the finding</w:t>
      </w:r>
    </w:p>
    <w:p w14:paraId="2C1D465A" w14:textId="77777777" w:rsidR="006D4574" w:rsidRPr="002D7587" w:rsidRDefault="006D4574" w:rsidP="006D4574">
      <w:pPr>
        <w:spacing w:after="0" w:line="240" w:lineRule="auto"/>
        <w:rPr>
          <w:rFonts w:ascii="Arial" w:hAnsi="Arial" w:cs="Arial"/>
          <w:lang w:eastAsia="en-ZA"/>
        </w:rPr>
      </w:pPr>
    </w:p>
    <w:p w14:paraId="7A20B5C5" w14:textId="77777777"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This results in non-compliance with chapter 13 of Modified Cash Standard</w:t>
      </w:r>
    </w:p>
    <w:p w14:paraId="53EA46EB" w14:textId="77777777" w:rsidR="006D4574" w:rsidRPr="002D7587" w:rsidRDefault="006D4574" w:rsidP="006D4574">
      <w:pPr>
        <w:spacing w:after="0" w:line="240" w:lineRule="auto"/>
        <w:ind w:left="426" w:hanging="426"/>
        <w:rPr>
          <w:rFonts w:ascii="Arial" w:hAnsi="Arial" w:cs="Arial"/>
          <w:color w:val="000000"/>
          <w:lang w:eastAsia="en-ZA"/>
        </w:rPr>
      </w:pPr>
    </w:p>
    <w:p w14:paraId="5DAF850E" w14:textId="77777777" w:rsidR="006D4574" w:rsidRPr="002D7587" w:rsidRDefault="006D4574" w:rsidP="006D4574">
      <w:pPr>
        <w:spacing w:after="0" w:line="240" w:lineRule="auto"/>
        <w:rPr>
          <w:rFonts w:ascii="Arial" w:hAnsi="Arial" w:cs="Arial"/>
          <w:color w:val="000000"/>
        </w:rPr>
      </w:pPr>
      <w:r w:rsidRPr="002D7587">
        <w:rPr>
          <w:rFonts w:ascii="Arial" w:hAnsi="Arial" w:cs="Arial"/>
          <w:color w:val="000000"/>
        </w:rPr>
        <w:t>Incorrect amounts disclosed in the annual financial statements relating to lease commitments for cell phone contracts resulting in an understatement of R61 593</w:t>
      </w:r>
      <w:proofErr w:type="gramStart"/>
      <w:r w:rsidRPr="002D7587">
        <w:rPr>
          <w:rFonts w:ascii="Arial" w:hAnsi="Arial" w:cs="Arial"/>
          <w:color w:val="000000"/>
        </w:rPr>
        <w:t>,07</w:t>
      </w:r>
      <w:proofErr w:type="gramEnd"/>
      <w:r w:rsidRPr="002D7587">
        <w:rPr>
          <w:rFonts w:ascii="Arial" w:hAnsi="Arial" w:cs="Arial"/>
          <w:color w:val="000000"/>
        </w:rPr>
        <w:t>.</w:t>
      </w:r>
    </w:p>
    <w:p w14:paraId="31904234" w14:textId="77777777" w:rsidR="006D4574" w:rsidRPr="002D7587" w:rsidRDefault="006D4574" w:rsidP="006D4574">
      <w:pPr>
        <w:spacing w:after="0" w:line="240" w:lineRule="auto"/>
        <w:ind w:left="426" w:hanging="426"/>
        <w:rPr>
          <w:rFonts w:ascii="Arial" w:hAnsi="Arial" w:cs="Arial"/>
          <w:color w:val="000000"/>
          <w:lang w:eastAsia="en-ZA"/>
        </w:rPr>
      </w:pPr>
    </w:p>
    <w:p w14:paraId="06488FBF" w14:textId="77777777" w:rsidR="006D4574" w:rsidRPr="002D7587" w:rsidRDefault="006D4574" w:rsidP="009A54E9">
      <w:pPr>
        <w:pStyle w:val="ListParagraph"/>
        <w:numPr>
          <w:ilvl w:val="0"/>
          <w:numId w:val="120"/>
        </w:numPr>
        <w:ind w:left="567" w:hanging="567"/>
        <w:contextualSpacing/>
        <w:rPr>
          <w:rFonts w:ascii="Arial" w:hAnsi="Arial" w:cs="Arial"/>
          <w:color w:val="000000"/>
          <w:sz w:val="22"/>
          <w:szCs w:val="22"/>
          <w:lang w:eastAsia="en-ZA"/>
        </w:rPr>
      </w:pPr>
      <w:r w:rsidRPr="002D7587">
        <w:rPr>
          <w:rFonts w:ascii="Arial" w:hAnsi="Arial" w:cs="Arial"/>
          <w:color w:val="000000"/>
          <w:sz w:val="22"/>
          <w:szCs w:val="22"/>
          <w:lang w:eastAsia="en-ZA"/>
        </w:rPr>
        <w:t>The following contracts were not included in the lease commitment schedule</w:t>
      </w:r>
    </w:p>
    <w:p w14:paraId="28BF5779" w14:textId="77777777" w:rsidR="006D4574" w:rsidRPr="002D7587" w:rsidRDefault="006D4574" w:rsidP="006D4574">
      <w:pPr>
        <w:spacing w:after="0" w:line="240" w:lineRule="auto"/>
        <w:rPr>
          <w:rFonts w:ascii="Arial" w:hAnsi="Arial" w:cs="Arial"/>
          <w:color w:val="000000"/>
          <w:lang w:eastAsia="en-ZA"/>
        </w:rPr>
      </w:pPr>
    </w:p>
    <w:tbl>
      <w:tblPr>
        <w:tblW w:w="4944" w:type="pct"/>
        <w:tblLayout w:type="fixed"/>
        <w:tblLook w:val="04A0" w:firstRow="1" w:lastRow="0" w:firstColumn="1" w:lastColumn="0" w:noHBand="0" w:noVBand="1"/>
      </w:tblPr>
      <w:tblGrid>
        <w:gridCol w:w="555"/>
        <w:gridCol w:w="1397"/>
        <w:gridCol w:w="1987"/>
        <w:gridCol w:w="1938"/>
        <w:gridCol w:w="1567"/>
        <w:gridCol w:w="1938"/>
      </w:tblGrid>
      <w:tr w:rsidR="006D4574" w:rsidRPr="002D7587" w14:paraId="7313D876" w14:textId="77777777" w:rsidTr="006D4574">
        <w:trPr>
          <w:trHeight w:val="540"/>
          <w:tblHeader/>
        </w:trPr>
        <w:tc>
          <w:tcPr>
            <w:tcW w:w="29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F8B8291"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No</w:t>
            </w:r>
          </w:p>
        </w:tc>
        <w:tc>
          <w:tcPr>
            <w:tcW w:w="744" w:type="pct"/>
            <w:tcBorders>
              <w:top w:val="single" w:sz="4" w:space="0" w:color="auto"/>
              <w:left w:val="nil"/>
              <w:bottom w:val="single" w:sz="4" w:space="0" w:color="auto"/>
              <w:right w:val="single" w:sz="4" w:space="0" w:color="auto"/>
            </w:tcBorders>
            <w:shd w:val="clear" w:color="000000" w:fill="D9D9D9"/>
            <w:noWrap/>
            <w:vAlign w:val="bottom"/>
            <w:hideMark/>
          </w:tcPr>
          <w:p w14:paraId="361CC4B3"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Mobile Number</w:t>
            </w:r>
          </w:p>
        </w:tc>
        <w:tc>
          <w:tcPr>
            <w:tcW w:w="1059" w:type="pct"/>
            <w:tcBorders>
              <w:top w:val="single" w:sz="4" w:space="0" w:color="auto"/>
              <w:left w:val="nil"/>
              <w:bottom w:val="single" w:sz="4" w:space="0" w:color="auto"/>
              <w:right w:val="single" w:sz="4" w:space="0" w:color="auto"/>
            </w:tcBorders>
            <w:shd w:val="clear" w:color="000000" w:fill="D9D9D9"/>
            <w:noWrap/>
            <w:vAlign w:val="bottom"/>
            <w:hideMark/>
          </w:tcPr>
          <w:p w14:paraId="08B2E092"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Employee Name</w:t>
            </w:r>
          </w:p>
        </w:tc>
        <w:tc>
          <w:tcPr>
            <w:tcW w:w="1033" w:type="pct"/>
            <w:tcBorders>
              <w:top w:val="single" w:sz="4" w:space="0" w:color="auto"/>
              <w:left w:val="nil"/>
              <w:bottom w:val="single" w:sz="4" w:space="0" w:color="auto"/>
              <w:right w:val="single" w:sz="4" w:space="0" w:color="auto"/>
            </w:tcBorders>
            <w:shd w:val="clear" w:color="000000" w:fill="D9D9D9"/>
            <w:noWrap/>
            <w:vAlign w:val="bottom"/>
            <w:hideMark/>
          </w:tcPr>
          <w:p w14:paraId="515DF6D6"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Designation</w:t>
            </w:r>
          </w:p>
        </w:tc>
        <w:tc>
          <w:tcPr>
            <w:tcW w:w="835" w:type="pct"/>
            <w:tcBorders>
              <w:top w:val="single" w:sz="4" w:space="0" w:color="auto"/>
              <w:left w:val="nil"/>
              <w:bottom w:val="single" w:sz="4" w:space="0" w:color="auto"/>
              <w:right w:val="single" w:sz="4" w:space="0" w:color="auto"/>
            </w:tcBorders>
            <w:shd w:val="clear" w:color="000000" w:fill="D9D9D9"/>
            <w:vAlign w:val="bottom"/>
            <w:hideMark/>
          </w:tcPr>
          <w:p w14:paraId="1CD3599E"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 xml:space="preserve">Responsible unit/ Directorate  </w:t>
            </w:r>
          </w:p>
        </w:tc>
        <w:tc>
          <w:tcPr>
            <w:tcW w:w="1033" w:type="pct"/>
            <w:tcBorders>
              <w:top w:val="single" w:sz="4" w:space="0" w:color="auto"/>
              <w:left w:val="nil"/>
              <w:bottom w:val="single" w:sz="4" w:space="0" w:color="auto"/>
              <w:right w:val="single" w:sz="4" w:space="0" w:color="auto"/>
            </w:tcBorders>
            <w:shd w:val="clear" w:color="000000" w:fill="D9D9D9"/>
            <w:vAlign w:val="bottom"/>
            <w:hideMark/>
          </w:tcPr>
          <w:p w14:paraId="7321CF1F" w14:textId="77777777" w:rsidR="006D4574" w:rsidRPr="006057D7" w:rsidRDefault="006D4574" w:rsidP="006D4574">
            <w:pPr>
              <w:spacing w:after="0" w:line="240" w:lineRule="auto"/>
              <w:rPr>
                <w:rFonts w:ascii="Arial" w:hAnsi="Arial" w:cs="Arial"/>
                <w:b/>
                <w:bCs/>
                <w:sz w:val="18"/>
                <w:szCs w:val="18"/>
                <w:lang w:eastAsia="en-ZA"/>
              </w:rPr>
            </w:pPr>
            <w:r w:rsidRPr="006057D7">
              <w:rPr>
                <w:rFonts w:ascii="Arial" w:hAnsi="Arial" w:cs="Arial"/>
                <w:b/>
                <w:bCs/>
                <w:sz w:val="18"/>
                <w:szCs w:val="18"/>
                <w:lang w:eastAsia="en-ZA"/>
              </w:rPr>
              <w:t>Renewed or Terminated</w:t>
            </w:r>
          </w:p>
        </w:tc>
      </w:tr>
      <w:tr w:rsidR="006D4574" w:rsidRPr="002D7587" w14:paraId="7BCE0365"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B641EF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w:t>
            </w:r>
          </w:p>
        </w:tc>
        <w:tc>
          <w:tcPr>
            <w:tcW w:w="744" w:type="pct"/>
            <w:tcBorders>
              <w:top w:val="nil"/>
              <w:left w:val="nil"/>
              <w:bottom w:val="single" w:sz="4" w:space="0" w:color="auto"/>
              <w:right w:val="single" w:sz="4" w:space="0" w:color="auto"/>
            </w:tcBorders>
            <w:shd w:val="clear" w:color="000000" w:fill="FFFFFF"/>
            <w:noWrap/>
            <w:vAlign w:val="bottom"/>
            <w:hideMark/>
          </w:tcPr>
          <w:p w14:paraId="2B053D4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823772157</w:t>
            </w:r>
          </w:p>
        </w:tc>
        <w:tc>
          <w:tcPr>
            <w:tcW w:w="1059" w:type="pct"/>
            <w:tcBorders>
              <w:top w:val="nil"/>
              <w:left w:val="nil"/>
              <w:bottom w:val="single" w:sz="4" w:space="0" w:color="auto"/>
              <w:right w:val="single" w:sz="4" w:space="0" w:color="auto"/>
            </w:tcBorders>
            <w:shd w:val="clear" w:color="auto" w:fill="auto"/>
            <w:noWrap/>
            <w:vAlign w:val="bottom"/>
            <w:hideMark/>
          </w:tcPr>
          <w:p w14:paraId="030BB7B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Thomas </w:t>
            </w:r>
            <w:proofErr w:type="spellStart"/>
            <w:r w:rsidRPr="006057D7">
              <w:rPr>
                <w:rFonts w:ascii="Arial" w:hAnsi="Arial" w:cs="Arial"/>
                <w:sz w:val="18"/>
                <w:szCs w:val="18"/>
                <w:lang w:eastAsia="en-ZA"/>
              </w:rPr>
              <w:t>Dzivhani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7392A2F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B81E6B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{Polokwane}</w:t>
            </w:r>
          </w:p>
        </w:tc>
        <w:tc>
          <w:tcPr>
            <w:tcW w:w="1033" w:type="pct"/>
            <w:tcBorders>
              <w:top w:val="nil"/>
              <w:left w:val="nil"/>
              <w:bottom w:val="single" w:sz="4" w:space="0" w:color="auto"/>
              <w:right w:val="single" w:sz="4" w:space="0" w:color="auto"/>
            </w:tcBorders>
            <w:shd w:val="clear" w:color="auto" w:fill="auto"/>
            <w:noWrap/>
            <w:vAlign w:val="bottom"/>
            <w:hideMark/>
          </w:tcPr>
          <w:p w14:paraId="217E0D3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2FE52A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96522A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w:t>
            </w:r>
          </w:p>
        </w:tc>
        <w:tc>
          <w:tcPr>
            <w:tcW w:w="744" w:type="pct"/>
            <w:tcBorders>
              <w:top w:val="nil"/>
              <w:left w:val="nil"/>
              <w:bottom w:val="single" w:sz="4" w:space="0" w:color="auto"/>
              <w:right w:val="single" w:sz="4" w:space="0" w:color="auto"/>
            </w:tcBorders>
            <w:shd w:val="clear" w:color="000000" w:fill="FFFFFF"/>
            <w:noWrap/>
            <w:vAlign w:val="bottom"/>
            <w:hideMark/>
          </w:tcPr>
          <w:p w14:paraId="27EFC00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795074307</w:t>
            </w:r>
          </w:p>
        </w:tc>
        <w:tc>
          <w:tcPr>
            <w:tcW w:w="1059" w:type="pct"/>
            <w:tcBorders>
              <w:top w:val="nil"/>
              <w:left w:val="nil"/>
              <w:bottom w:val="single" w:sz="4" w:space="0" w:color="auto"/>
              <w:right w:val="single" w:sz="4" w:space="0" w:color="auto"/>
            </w:tcBorders>
            <w:shd w:val="clear" w:color="auto" w:fill="auto"/>
            <w:noWrap/>
            <w:vAlign w:val="bottom"/>
            <w:hideMark/>
          </w:tcPr>
          <w:p w14:paraId="33A6B871"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Dzivhani</w:t>
            </w:r>
            <w:proofErr w:type="spellEnd"/>
            <w:r w:rsidRPr="006057D7">
              <w:rPr>
                <w:rFonts w:ascii="Arial" w:hAnsi="Arial" w:cs="Arial"/>
                <w:sz w:val="18"/>
                <w:szCs w:val="18"/>
                <w:lang w:eastAsia="en-ZA"/>
              </w:rPr>
              <w:t xml:space="preserve"> T</w:t>
            </w:r>
          </w:p>
        </w:tc>
        <w:tc>
          <w:tcPr>
            <w:tcW w:w="1033" w:type="pct"/>
            <w:tcBorders>
              <w:top w:val="nil"/>
              <w:left w:val="nil"/>
              <w:bottom w:val="single" w:sz="4" w:space="0" w:color="auto"/>
              <w:right w:val="single" w:sz="4" w:space="0" w:color="auto"/>
            </w:tcBorders>
            <w:shd w:val="clear" w:color="000000" w:fill="FFFFFF"/>
            <w:noWrap/>
            <w:vAlign w:val="bottom"/>
            <w:hideMark/>
          </w:tcPr>
          <w:p w14:paraId="1DFE90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9EB397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60088C6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33DD2F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1B4F22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w:t>
            </w:r>
          </w:p>
        </w:tc>
        <w:tc>
          <w:tcPr>
            <w:tcW w:w="744" w:type="pct"/>
            <w:tcBorders>
              <w:top w:val="nil"/>
              <w:left w:val="nil"/>
              <w:bottom w:val="single" w:sz="4" w:space="0" w:color="auto"/>
              <w:right w:val="single" w:sz="4" w:space="0" w:color="auto"/>
            </w:tcBorders>
            <w:shd w:val="clear" w:color="000000" w:fill="FFFFFF"/>
            <w:noWrap/>
            <w:vAlign w:val="bottom"/>
            <w:hideMark/>
          </w:tcPr>
          <w:p w14:paraId="05BBCD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795095363</w:t>
            </w:r>
          </w:p>
        </w:tc>
        <w:tc>
          <w:tcPr>
            <w:tcW w:w="1059" w:type="pct"/>
            <w:tcBorders>
              <w:top w:val="nil"/>
              <w:left w:val="nil"/>
              <w:bottom w:val="single" w:sz="4" w:space="0" w:color="auto"/>
              <w:right w:val="single" w:sz="4" w:space="0" w:color="auto"/>
            </w:tcBorders>
            <w:shd w:val="clear" w:color="auto" w:fill="auto"/>
            <w:noWrap/>
            <w:vAlign w:val="bottom"/>
            <w:hideMark/>
          </w:tcPr>
          <w:p w14:paraId="10B5DB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Mphahlele V</w:t>
            </w:r>
          </w:p>
        </w:tc>
        <w:tc>
          <w:tcPr>
            <w:tcW w:w="1033" w:type="pct"/>
            <w:tcBorders>
              <w:top w:val="nil"/>
              <w:left w:val="nil"/>
              <w:bottom w:val="single" w:sz="4" w:space="0" w:color="auto"/>
              <w:right w:val="single" w:sz="4" w:space="0" w:color="auto"/>
            </w:tcBorders>
            <w:shd w:val="clear" w:color="000000" w:fill="FFFFFF"/>
            <w:noWrap/>
            <w:vAlign w:val="bottom"/>
            <w:hideMark/>
          </w:tcPr>
          <w:p w14:paraId="2BC26D5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CE9411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7B73598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97DEFF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5D3995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w:t>
            </w:r>
          </w:p>
        </w:tc>
        <w:tc>
          <w:tcPr>
            <w:tcW w:w="744" w:type="pct"/>
            <w:tcBorders>
              <w:top w:val="nil"/>
              <w:left w:val="nil"/>
              <w:bottom w:val="single" w:sz="4" w:space="0" w:color="auto"/>
              <w:right w:val="single" w:sz="4" w:space="0" w:color="auto"/>
            </w:tcBorders>
            <w:shd w:val="clear" w:color="000000" w:fill="FFFFFF"/>
            <w:noWrap/>
            <w:vAlign w:val="bottom"/>
            <w:hideMark/>
          </w:tcPr>
          <w:p w14:paraId="61AD59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795115934</w:t>
            </w:r>
          </w:p>
        </w:tc>
        <w:tc>
          <w:tcPr>
            <w:tcW w:w="1059" w:type="pct"/>
            <w:tcBorders>
              <w:top w:val="nil"/>
              <w:left w:val="nil"/>
              <w:bottom w:val="single" w:sz="4" w:space="0" w:color="auto"/>
              <w:right w:val="single" w:sz="4" w:space="0" w:color="auto"/>
            </w:tcBorders>
            <w:shd w:val="clear" w:color="auto" w:fill="auto"/>
            <w:noWrap/>
            <w:vAlign w:val="bottom"/>
            <w:hideMark/>
          </w:tcPr>
          <w:p w14:paraId="524B4E8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Mashamba A</w:t>
            </w:r>
          </w:p>
        </w:tc>
        <w:tc>
          <w:tcPr>
            <w:tcW w:w="1033" w:type="pct"/>
            <w:tcBorders>
              <w:top w:val="nil"/>
              <w:left w:val="nil"/>
              <w:bottom w:val="single" w:sz="4" w:space="0" w:color="auto"/>
              <w:right w:val="single" w:sz="4" w:space="0" w:color="auto"/>
            </w:tcBorders>
            <w:shd w:val="clear" w:color="000000" w:fill="FFFFFF"/>
            <w:noWrap/>
            <w:vAlign w:val="bottom"/>
            <w:hideMark/>
          </w:tcPr>
          <w:p w14:paraId="2E10A54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4FA06D0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58838B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AE456B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6BDBA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w:t>
            </w:r>
          </w:p>
        </w:tc>
        <w:tc>
          <w:tcPr>
            <w:tcW w:w="744" w:type="pct"/>
            <w:tcBorders>
              <w:top w:val="nil"/>
              <w:left w:val="nil"/>
              <w:bottom w:val="single" w:sz="4" w:space="0" w:color="auto"/>
              <w:right w:val="single" w:sz="4" w:space="0" w:color="auto"/>
            </w:tcBorders>
            <w:shd w:val="clear" w:color="000000" w:fill="FFFFFF"/>
            <w:noWrap/>
            <w:vAlign w:val="bottom"/>
            <w:hideMark/>
          </w:tcPr>
          <w:p w14:paraId="67D6785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795073413</w:t>
            </w:r>
          </w:p>
        </w:tc>
        <w:tc>
          <w:tcPr>
            <w:tcW w:w="1059" w:type="pct"/>
            <w:tcBorders>
              <w:top w:val="nil"/>
              <w:left w:val="nil"/>
              <w:bottom w:val="single" w:sz="4" w:space="0" w:color="auto"/>
              <w:right w:val="single" w:sz="4" w:space="0" w:color="auto"/>
            </w:tcBorders>
            <w:shd w:val="clear" w:color="auto" w:fill="auto"/>
            <w:noWrap/>
            <w:vAlign w:val="bottom"/>
            <w:hideMark/>
          </w:tcPr>
          <w:p w14:paraId="29D3D0B7"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Kganyago</w:t>
            </w:r>
            <w:proofErr w:type="spellEnd"/>
            <w:r w:rsidRPr="006057D7">
              <w:rPr>
                <w:rFonts w:ascii="Arial" w:hAnsi="Arial" w:cs="Arial"/>
                <w:sz w:val="18"/>
                <w:szCs w:val="18"/>
                <w:lang w:eastAsia="en-ZA"/>
              </w:rPr>
              <w:t xml:space="preserve"> M</w:t>
            </w:r>
          </w:p>
        </w:tc>
        <w:tc>
          <w:tcPr>
            <w:tcW w:w="1033" w:type="pct"/>
            <w:tcBorders>
              <w:top w:val="nil"/>
              <w:left w:val="nil"/>
              <w:bottom w:val="single" w:sz="4" w:space="0" w:color="auto"/>
              <w:right w:val="single" w:sz="4" w:space="0" w:color="auto"/>
            </w:tcBorders>
            <w:shd w:val="clear" w:color="000000" w:fill="FFFFFF"/>
            <w:noWrap/>
            <w:vAlign w:val="bottom"/>
            <w:hideMark/>
          </w:tcPr>
          <w:p w14:paraId="3DFAC2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8145A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1FF23B9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7B1FBE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4DE611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w:t>
            </w:r>
          </w:p>
        </w:tc>
        <w:tc>
          <w:tcPr>
            <w:tcW w:w="744" w:type="pct"/>
            <w:tcBorders>
              <w:top w:val="nil"/>
              <w:left w:val="nil"/>
              <w:bottom w:val="single" w:sz="4" w:space="0" w:color="auto"/>
              <w:right w:val="single" w:sz="4" w:space="0" w:color="auto"/>
            </w:tcBorders>
            <w:shd w:val="clear" w:color="000000" w:fill="FFFFFF"/>
            <w:noWrap/>
            <w:vAlign w:val="bottom"/>
            <w:hideMark/>
          </w:tcPr>
          <w:p w14:paraId="323EE6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795072860</w:t>
            </w:r>
          </w:p>
        </w:tc>
        <w:tc>
          <w:tcPr>
            <w:tcW w:w="1059" w:type="pct"/>
            <w:tcBorders>
              <w:top w:val="nil"/>
              <w:left w:val="nil"/>
              <w:bottom w:val="single" w:sz="4" w:space="0" w:color="auto"/>
              <w:right w:val="single" w:sz="4" w:space="0" w:color="auto"/>
            </w:tcBorders>
            <w:shd w:val="clear" w:color="auto" w:fill="auto"/>
            <w:noWrap/>
            <w:vAlign w:val="bottom"/>
            <w:hideMark/>
          </w:tcPr>
          <w:p w14:paraId="32102E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Shabangu </w:t>
            </w:r>
            <w:proofErr w:type="spellStart"/>
            <w:r w:rsidRPr="006057D7">
              <w:rPr>
                <w:rFonts w:ascii="Arial" w:hAnsi="Arial" w:cs="Arial"/>
                <w:sz w:val="18"/>
                <w:szCs w:val="18"/>
                <w:lang w:eastAsia="en-ZA"/>
              </w:rPr>
              <w:t>Meriam</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31CB1D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82640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4E7FCB9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0D8917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218BE0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w:t>
            </w:r>
          </w:p>
        </w:tc>
        <w:tc>
          <w:tcPr>
            <w:tcW w:w="744" w:type="pct"/>
            <w:tcBorders>
              <w:top w:val="nil"/>
              <w:left w:val="nil"/>
              <w:bottom w:val="single" w:sz="4" w:space="0" w:color="auto"/>
              <w:right w:val="single" w:sz="4" w:space="0" w:color="auto"/>
            </w:tcBorders>
            <w:shd w:val="clear" w:color="000000" w:fill="FFFFFF"/>
            <w:noWrap/>
            <w:vAlign w:val="bottom"/>
            <w:hideMark/>
          </w:tcPr>
          <w:p w14:paraId="2A3F03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795079868</w:t>
            </w:r>
          </w:p>
        </w:tc>
        <w:tc>
          <w:tcPr>
            <w:tcW w:w="1059" w:type="pct"/>
            <w:tcBorders>
              <w:top w:val="nil"/>
              <w:left w:val="nil"/>
              <w:bottom w:val="single" w:sz="4" w:space="0" w:color="auto"/>
              <w:right w:val="single" w:sz="4" w:space="0" w:color="auto"/>
            </w:tcBorders>
            <w:shd w:val="clear" w:color="auto" w:fill="auto"/>
            <w:noWrap/>
            <w:vAlign w:val="bottom"/>
            <w:hideMark/>
          </w:tcPr>
          <w:p w14:paraId="4E82F4C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Ngoasheng P</w:t>
            </w:r>
          </w:p>
        </w:tc>
        <w:tc>
          <w:tcPr>
            <w:tcW w:w="1033" w:type="pct"/>
            <w:tcBorders>
              <w:top w:val="nil"/>
              <w:left w:val="nil"/>
              <w:bottom w:val="single" w:sz="4" w:space="0" w:color="auto"/>
              <w:right w:val="single" w:sz="4" w:space="0" w:color="auto"/>
            </w:tcBorders>
            <w:shd w:val="clear" w:color="000000" w:fill="FFFFFF"/>
            <w:noWrap/>
            <w:vAlign w:val="bottom"/>
            <w:hideMark/>
          </w:tcPr>
          <w:p w14:paraId="10F5F7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472878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76B60B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6E03FA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F50AE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w:t>
            </w:r>
          </w:p>
        </w:tc>
        <w:tc>
          <w:tcPr>
            <w:tcW w:w="744" w:type="pct"/>
            <w:tcBorders>
              <w:top w:val="nil"/>
              <w:left w:val="nil"/>
              <w:bottom w:val="single" w:sz="4" w:space="0" w:color="auto"/>
              <w:right w:val="single" w:sz="4" w:space="0" w:color="auto"/>
            </w:tcBorders>
            <w:shd w:val="clear" w:color="000000" w:fill="FFFFFF"/>
            <w:noWrap/>
            <w:vAlign w:val="bottom"/>
            <w:hideMark/>
          </w:tcPr>
          <w:p w14:paraId="65391C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795080179</w:t>
            </w:r>
          </w:p>
        </w:tc>
        <w:tc>
          <w:tcPr>
            <w:tcW w:w="1059" w:type="pct"/>
            <w:tcBorders>
              <w:top w:val="nil"/>
              <w:left w:val="nil"/>
              <w:bottom w:val="single" w:sz="4" w:space="0" w:color="auto"/>
              <w:right w:val="single" w:sz="4" w:space="0" w:color="auto"/>
            </w:tcBorders>
            <w:shd w:val="clear" w:color="auto" w:fill="auto"/>
            <w:noWrap/>
            <w:vAlign w:val="bottom"/>
            <w:hideMark/>
          </w:tcPr>
          <w:p w14:paraId="5AFD7EAB"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Phafe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Tlaka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49F141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476BEF5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12C912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B9355D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F72B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w:t>
            </w:r>
          </w:p>
        </w:tc>
        <w:tc>
          <w:tcPr>
            <w:tcW w:w="744" w:type="pct"/>
            <w:tcBorders>
              <w:top w:val="nil"/>
              <w:left w:val="nil"/>
              <w:bottom w:val="single" w:sz="4" w:space="0" w:color="auto"/>
              <w:right w:val="single" w:sz="4" w:space="0" w:color="auto"/>
            </w:tcBorders>
            <w:shd w:val="clear" w:color="000000" w:fill="FFFFFF"/>
            <w:noWrap/>
            <w:vAlign w:val="bottom"/>
            <w:hideMark/>
          </w:tcPr>
          <w:p w14:paraId="5C4450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795117166</w:t>
            </w:r>
          </w:p>
        </w:tc>
        <w:tc>
          <w:tcPr>
            <w:tcW w:w="1059" w:type="pct"/>
            <w:tcBorders>
              <w:top w:val="nil"/>
              <w:left w:val="nil"/>
              <w:bottom w:val="single" w:sz="4" w:space="0" w:color="auto"/>
              <w:right w:val="single" w:sz="4" w:space="0" w:color="auto"/>
            </w:tcBorders>
            <w:shd w:val="clear" w:color="auto" w:fill="auto"/>
            <w:noWrap/>
            <w:vAlign w:val="bottom"/>
            <w:hideMark/>
          </w:tcPr>
          <w:p w14:paraId="43DBEA83"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Makatu</w:t>
            </w:r>
            <w:proofErr w:type="spellEnd"/>
            <w:r w:rsidRPr="006057D7">
              <w:rPr>
                <w:rFonts w:ascii="Arial" w:hAnsi="Arial" w:cs="Arial"/>
                <w:sz w:val="18"/>
                <w:szCs w:val="18"/>
                <w:lang w:eastAsia="en-ZA"/>
              </w:rPr>
              <w:t xml:space="preserve"> I</w:t>
            </w:r>
          </w:p>
        </w:tc>
        <w:tc>
          <w:tcPr>
            <w:tcW w:w="1033" w:type="pct"/>
            <w:tcBorders>
              <w:top w:val="nil"/>
              <w:left w:val="nil"/>
              <w:bottom w:val="single" w:sz="4" w:space="0" w:color="auto"/>
              <w:right w:val="single" w:sz="4" w:space="0" w:color="auto"/>
            </w:tcBorders>
            <w:shd w:val="clear" w:color="000000" w:fill="FFFFFF"/>
            <w:noWrap/>
            <w:vAlign w:val="bottom"/>
            <w:hideMark/>
          </w:tcPr>
          <w:p w14:paraId="66C085F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2E067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DPW</w:t>
            </w:r>
          </w:p>
        </w:tc>
        <w:tc>
          <w:tcPr>
            <w:tcW w:w="1033" w:type="pct"/>
            <w:tcBorders>
              <w:top w:val="nil"/>
              <w:left w:val="nil"/>
              <w:bottom w:val="single" w:sz="4" w:space="0" w:color="auto"/>
              <w:right w:val="single" w:sz="4" w:space="0" w:color="auto"/>
            </w:tcBorders>
            <w:shd w:val="clear" w:color="auto" w:fill="auto"/>
            <w:noWrap/>
            <w:vAlign w:val="bottom"/>
            <w:hideMark/>
          </w:tcPr>
          <w:p w14:paraId="75FE65C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DCAF93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E51F6A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10</w:t>
            </w:r>
          </w:p>
        </w:tc>
        <w:tc>
          <w:tcPr>
            <w:tcW w:w="744" w:type="pct"/>
            <w:tcBorders>
              <w:top w:val="nil"/>
              <w:left w:val="nil"/>
              <w:bottom w:val="single" w:sz="4" w:space="0" w:color="auto"/>
              <w:right w:val="single" w:sz="4" w:space="0" w:color="auto"/>
            </w:tcBorders>
            <w:shd w:val="clear" w:color="000000" w:fill="FFFFFF"/>
            <w:noWrap/>
            <w:vAlign w:val="bottom"/>
            <w:hideMark/>
          </w:tcPr>
          <w:p w14:paraId="496FFF5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836455346</w:t>
            </w:r>
          </w:p>
        </w:tc>
        <w:tc>
          <w:tcPr>
            <w:tcW w:w="1059" w:type="pct"/>
            <w:tcBorders>
              <w:top w:val="nil"/>
              <w:left w:val="nil"/>
              <w:bottom w:val="single" w:sz="4" w:space="0" w:color="auto"/>
              <w:right w:val="single" w:sz="4" w:space="0" w:color="auto"/>
            </w:tcBorders>
            <w:shd w:val="clear" w:color="auto" w:fill="auto"/>
            <w:noWrap/>
            <w:vAlign w:val="bottom"/>
            <w:hideMark/>
          </w:tcPr>
          <w:p w14:paraId="68A39FEB"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Minky</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Leutie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83AE9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70DE9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BB870C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73997C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EC800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11</w:t>
            </w:r>
          </w:p>
        </w:tc>
        <w:tc>
          <w:tcPr>
            <w:tcW w:w="744" w:type="pct"/>
            <w:tcBorders>
              <w:top w:val="nil"/>
              <w:left w:val="nil"/>
              <w:bottom w:val="single" w:sz="4" w:space="0" w:color="auto"/>
              <w:right w:val="single" w:sz="4" w:space="0" w:color="auto"/>
            </w:tcBorders>
            <w:shd w:val="clear" w:color="000000" w:fill="FFFFFF"/>
            <w:noWrap/>
            <w:vAlign w:val="bottom"/>
            <w:hideMark/>
          </w:tcPr>
          <w:p w14:paraId="69D0FD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828851514</w:t>
            </w:r>
          </w:p>
        </w:tc>
        <w:tc>
          <w:tcPr>
            <w:tcW w:w="1059" w:type="pct"/>
            <w:tcBorders>
              <w:top w:val="nil"/>
              <w:left w:val="nil"/>
              <w:bottom w:val="single" w:sz="4" w:space="0" w:color="auto"/>
              <w:right w:val="single" w:sz="4" w:space="0" w:color="auto"/>
            </w:tcBorders>
            <w:shd w:val="clear" w:color="auto" w:fill="auto"/>
            <w:noWrap/>
            <w:vAlign w:val="bottom"/>
            <w:hideMark/>
          </w:tcPr>
          <w:p w14:paraId="11A90C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Edwin Mashele</w:t>
            </w:r>
          </w:p>
        </w:tc>
        <w:tc>
          <w:tcPr>
            <w:tcW w:w="1033" w:type="pct"/>
            <w:tcBorders>
              <w:top w:val="nil"/>
              <w:left w:val="nil"/>
              <w:bottom w:val="single" w:sz="4" w:space="0" w:color="auto"/>
              <w:right w:val="single" w:sz="4" w:space="0" w:color="auto"/>
            </w:tcBorders>
            <w:shd w:val="clear" w:color="000000" w:fill="FFFFFF"/>
            <w:noWrap/>
            <w:vAlign w:val="bottom"/>
            <w:hideMark/>
          </w:tcPr>
          <w:p w14:paraId="1D55B56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C1C3BF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235DBA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7174B0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78060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12</w:t>
            </w:r>
          </w:p>
        </w:tc>
        <w:tc>
          <w:tcPr>
            <w:tcW w:w="744" w:type="pct"/>
            <w:tcBorders>
              <w:top w:val="nil"/>
              <w:left w:val="nil"/>
              <w:bottom w:val="single" w:sz="4" w:space="0" w:color="auto"/>
              <w:right w:val="single" w:sz="4" w:space="0" w:color="auto"/>
            </w:tcBorders>
            <w:shd w:val="clear" w:color="000000" w:fill="FFFFFF"/>
            <w:noWrap/>
            <w:vAlign w:val="bottom"/>
            <w:hideMark/>
          </w:tcPr>
          <w:p w14:paraId="630497A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810308910</w:t>
            </w:r>
          </w:p>
        </w:tc>
        <w:tc>
          <w:tcPr>
            <w:tcW w:w="1059" w:type="pct"/>
            <w:tcBorders>
              <w:top w:val="nil"/>
              <w:left w:val="nil"/>
              <w:bottom w:val="single" w:sz="4" w:space="0" w:color="auto"/>
              <w:right w:val="single" w:sz="4" w:space="0" w:color="auto"/>
            </w:tcBorders>
            <w:shd w:val="clear" w:color="auto" w:fill="auto"/>
            <w:noWrap/>
            <w:vAlign w:val="bottom"/>
            <w:hideMark/>
          </w:tcPr>
          <w:p w14:paraId="4239BAE1"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Lybo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Nkwinika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3BC316D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6500C6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7F96EA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E39437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A5E1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13</w:t>
            </w:r>
          </w:p>
        </w:tc>
        <w:tc>
          <w:tcPr>
            <w:tcW w:w="744" w:type="pct"/>
            <w:tcBorders>
              <w:top w:val="nil"/>
              <w:left w:val="nil"/>
              <w:bottom w:val="single" w:sz="4" w:space="0" w:color="auto"/>
              <w:right w:val="single" w:sz="4" w:space="0" w:color="auto"/>
            </w:tcBorders>
            <w:shd w:val="clear" w:color="000000" w:fill="FFFFFF"/>
            <w:noWrap/>
            <w:vAlign w:val="bottom"/>
            <w:hideMark/>
          </w:tcPr>
          <w:p w14:paraId="2DD426E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836340450</w:t>
            </w:r>
          </w:p>
        </w:tc>
        <w:tc>
          <w:tcPr>
            <w:tcW w:w="1059" w:type="pct"/>
            <w:tcBorders>
              <w:top w:val="nil"/>
              <w:left w:val="nil"/>
              <w:bottom w:val="single" w:sz="4" w:space="0" w:color="auto"/>
              <w:right w:val="single" w:sz="4" w:space="0" w:color="auto"/>
            </w:tcBorders>
            <w:shd w:val="clear" w:color="auto" w:fill="auto"/>
            <w:noWrap/>
            <w:vAlign w:val="bottom"/>
            <w:hideMark/>
          </w:tcPr>
          <w:p w14:paraId="3EE6277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Hendrik </w:t>
            </w:r>
            <w:proofErr w:type="spellStart"/>
            <w:r w:rsidRPr="006057D7">
              <w:rPr>
                <w:rFonts w:ascii="Arial" w:hAnsi="Arial" w:cs="Arial"/>
                <w:sz w:val="18"/>
                <w:szCs w:val="18"/>
                <w:lang w:eastAsia="en-ZA"/>
              </w:rPr>
              <w:t>Sebogodi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1E83EF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68C6A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3ECCB2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9A24B2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5DF33C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14</w:t>
            </w:r>
          </w:p>
        </w:tc>
        <w:tc>
          <w:tcPr>
            <w:tcW w:w="744" w:type="pct"/>
            <w:tcBorders>
              <w:top w:val="nil"/>
              <w:left w:val="nil"/>
              <w:bottom w:val="single" w:sz="4" w:space="0" w:color="auto"/>
              <w:right w:val="single" w:sz="4" w:space="0" w:color="auto"/>
            </w:tcBorders>
            <w:shd w:val="clear" w:color="000000" w:fill="FFFFFF"/>
            <w:noWrap/>
            <w:vAlign w:val="bottom"/>
            <w:hideMark/>
          </w:tcPr>
          <w:p w14:paraId="0ED349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833782921</w:t>
            </w:r>
          </w:p>
        </w:tc>
        <w:tc>
          <w:tcPr>
            <w:tcW w:w="1059" w:type="pct"/>
            <w:tcBorders>
              <w:top w:val="nil"/>
              <w:left w:val="nil"/>
              <w:bottom w:val="single" w:sz="4" w:space="0" w:color="auto"/>
              <w:right w:val="single" w:sz="4" w:space="0" w:color="auto"/>
            </w:tcBorders>
            <w:shd w:val="clear" w:color="auto" w:fill="auto"/>
            <w:noWrap/>
            <w:vAlign w:val="bottom"/>
            <w:hideMark/>
          </w:tcPr>
          <w:p w14:paraId="5ABA108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Jeffrey Shaba</w:t>
            </w:r>
          </w:p>
        </w:tc>
        <w:tc>
          <w:tcPr>
            <w:tcW w:w="1033" w:type="pct"/>
            <w:tcBorders>
              <w:top w:val="nil"/>
              <w:left w:val="nil"/>
              <w:bottom w:val="single" w:sz="4" w:space="0" w:color="auto"/>
              <w:right w:val="single" w:sz="4" w:space="0" w:color="auto"/>
            </w:tcBorders>
            <w:shd w:val="clear" w:color="000000" w:fill="FFFFFF"/>
            <w:noWrap/>
            <w:vAlign w:val="bottom"/>
            <w:hideMark/>
          </w:tcPr>
          <w:p w14:paraId="2F18BE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34366A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BC542D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0CF62B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22B276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15</w:t>
            </w:r>
          </w:p>
        </w:tc>
        <w:tc>
          <w:tcPr>
            <w:tcW w:w="744" w:type="pct"/>
            <w:tcBorders>
              <w:top w:val="nil"/>
              <w:left w:val="nil"/>
              <w:bottom w:val="single" w:sz="4" w:space="0" w:color="auto"/>
              <w:right w:val="single" w:sz="4" w:space="0" w:color="auto"/>
            </w:tcBorders>
            <w:shd w:val="clear" w:color="000000" w:fill="FFFFFF"/>
            <w:noWrap/>
            <w:vAlign w:val="bottom"/>
            <w:hideMark/>
          </w:tcPr>
          <w:p w14:paraId="7C94B39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829573655</w:t>
            </w:r>
          </w:p>
        </w:tc>
        <w:tc>
          <w:tcPr>
            <w:tcW w:w="1059" w:type="pct"/>
            <w:tcBorders>
              <w:top w:val="nil"/>
              <w:left w:val="nil"/>
              <w:bottom w:val="single" w:sz="4" w:space="0" w:color="auto"/>
              <w:right w:val="single" w:sz="4" w:space="0" w:color="auto"/>
            </w:tcBorders>
            <w:shd w:val="clear" w:color="auto" w:fill="auto"/>
            <w:noWrap/>
            <w:vAlign w:val="bottom"/>
            <w:hideMark/>
          </w:tcPr>
          <w:p w14:paraId="6FBAF289"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Nofundo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Tefu</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71F758A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9109AE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D13EF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ED741E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09E9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16</w:t>
            </w:r>
          </w:p>
        </w:tc>
        <w:tc>
          <w:tcPr>
            <w:tcW w:w="744" w:type="pct"/>
            <w:tcBorders>
              <w:top w:val="nil"/>
              <w:left w:val="nil"/>
              <w:bottom w:val="single" w:sz="4" w:space="0" w:color="auto"/>
              <w:right w:val="single" w:sz="4" w:space="0" w:color="auto"/>
            </w:tcBorders>
            <w:shd w:val="clear" w:color="000000" w:fill="FFFFFF"/>
            <w:noWrap/>
            <w:vAlign w:val="bottom"/>
            <w:hideMark/>
          </w:tcPr>
          <w:p w14:paraId="3A4A25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828035320</w:t>
            </w:r>
          </w:p>
        </w:tc>
        <w:tc>
          <w:tcPr>
            <w:tcW w:w="1059" w:type="pct"/>
            <w:tcBorders>
              <w:top w:val="nil"/>
              <w:left w:val="nil"/>
              <w:bottom w:val="single" w:sz="4" w:space="0" w:color="auto"/>
              <w:right w:val="single" w:sz="4" w:space="0" w:color="auto"/>
            </w:tcBorders>
            <w:shd w:val="clear" w:color="auto" w:fill="auto"/>
            <w:noWrap/>
            <w:vAlign w:val="bottom"/>
            <w:hideMark/>
          </w:tcPr>
          <w:p w14:paraId="4995DF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William </w:t>
            </w:r>
            <w:proofErr w:type="spellStart"/>
            <w:r w:rsidRPr="006057D7">
              <w:rPr>
                <w:rFonts w:ascii="Arial" w:hAnsi="Arial" w:cs="Arial"/>
                <w:sz w:val="18"/>
                <w:szCs w:val="18"/>
                <w:lang w:eastAsia="en-ZA"/>
              </w:rPr>
              <w:t>Mapahata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15B6D0A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PROJECT MANAGER</w:t>
            </w:r>
          </w:p>
        </w:tc>
        <w:tc>
          <w:tcPr>
            <w:tcW w:w="835" w:type="pct"/>
            <w:tcBorders>
              <w:top w:val="nil"/>
              <w:left w:val="nil"/>
              <w:bottom w:val="single" w:sz="4" w:space="0" w:color="auto"/>
              <w:right w:val="single" w:sz="4" w:space="0" w:color="auto"/>
            </w:tcBorders>
            <w:shd w:val="clear" w:color="000000" w:fill="FFFFFF"/>
            <w:noWrap/>
            <w:vAlign w:val="bottom"/>
            <w:hideMark/>
          </w:tcPr>
          <w:p w14:paraId="216E63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2E10DB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9A6CF8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308056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17</w:t>
            </w:r>
          </w:p>
        </w:tc>
        <w:tc>
          <w:tcPr>
            <w:tcW w:w="744" w:type="pct"/>
            <w:tcBorders>
              <w:top w:val="nil"/>
              <w:left w:val="nil"/>
              <w:bottom w:val="single" w:sz="4" w:space="0" w:color="auto"/>
              <w:right w:val="single" w:sz="4" w:space="0" w:color="auto"/>
            </w:tcBorders>
            <w:shd w:val="clear" w:color="000000" w:fill="FFFFFF"/>
            <w:noWrap/>
            <w:vAlign w:val="bottom"/>
            <w:hideMark/>
          </w:tcPr>
          <w:p w14:paraId="35C3E2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820835289</w:t>
            </w:r>
          </w:p>
        </w:tc>
        <w:tc>
          <w:tcPr>
            <w:tcW w:w="1059" w:type="pct"/>
            <w:tcBorders>
              <w:top w:val="nil"/>
              <w:left w:val="nil"/>
              <w:bottom w:val="single" w:sz="4" w:space="0" w:color="auto"/>
              <w:right w:val="single" w:sz="4" w:space="0" w:color="auto"/>
            </w:tcBorders>
            <w:shd w:val="clear" w:color="auto" w:fill="auto"/>
            <w:noWrap/>
            <w:vAlign w:val="bottom"/>
            <w:hideMark/>
          </w:tcPr>
          <w:p w14:paraId="36DB47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Charles </w:t>
            </w:r>
            <w:proofErr w:type="spellStart"/>
            <w:r w:rsidRPr="006057D7">
              <w:rPr>
                <w:rFonts w:ascii="Arial" w:hAnsi="Arial" w:cs="Arial"/>
                <w:sz w:val="18"/>
                <w:szCs w:val="18"/>
                <w:lang w:eastAsia="en-ZA"/>
              </w:rPr>
              <w:t>Netshisaulu</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1556F9D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44BAD87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F0E10C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F10897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F7446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18</w:t>
            </w:r>
          </w:p>
        </w:tc>
        <w:tc>
          <w:tcPr>
            <w:tcW w:w="744" w:type="pct"/>
            <w:tcBorders>
              <w:top w:val="nil"/>
              <w:left w:val="nil"/>
              <w:bottom w:val="single" w:sz="4" w:space="0" w:color="auto"/>
              <w:right w:val="single" w:sz="4" w:space="0" w:color="auto"/>
            </w:tcBorders>
            <w:shd w:val="clear" w:color="000000" w:fill="FFFFFF"/>
            <w:noWrap/>
            <w:vAlign w:val="bottom"/>
            <w:hideMark/>
          </w:tcPr>
          <w:p w14:paraId="6AB17DE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836759662</w:t>
            </w:r>
          </w:p>
        </w:tc>
        <w:tc>
          <w:tcPr>
            <w:tcW w:w="1059" w:type="pct"/>
            <w:tcBorders>
              <w:top w:val="nil"/>
              <w:left w:val="nil"/>
              <w:bottom w:val="single" w:sz="4" w:space="0" w:color="auto"/>
              <w:right w:val="single" w:sz="4" w:space="0" w:color="auto"/>
            </w:tcBorders>
            <w:shd w:val="clear" w:color="auto" w:fill="auto"/>
            <w:noWrap/>
            <w:vAlign w:val="bottom"/>
            <w:hideMark/>
          </w:tcPr>
          <w:p w14:paraId="3636E9F2"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Hannie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Klienhans</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73B9AE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55ABB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74D2338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0E8D72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87704D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19</w:t>
            </w:r>
          </w:p>
        </w:tc>
        <w:tc>
          <w:tcPr>
            <w:tcW w:w="744" w:type="pct"/>
            <w:tcBorders>
              <w:top w:val="nil"/>
              <w:left w:val="nil"/>
              <w:bottom w:val="single" w:sz="4" w:space="0" w:color="auto"/>
              <w:right w:val="single" w:sz="4" w:space="0" w:color="auto"/>
            </w:tcBorders>
            <w:shd w:val="clear" w:color="000000" w:fill="FFFFFF"/>
            <w:noWrap/>
            <w:vAlign w:val="bottom"/>
            <w:hideMark/>
          </w:tcPr>
          <w:p w14:paraId="09012E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833950168</w:t>
            </w:r>
          </w:p>
        </w:tc>
        <w:tc>
          <w:tcPr>
            <w:tcW w:w="1059" w:type="pct"/>
            <w:tcBorders>
              <w:top w:val="nil"/>
              <w:left w:val="nil"/>
              <w:bottom w:val="single" w:sz="4" w:space="0" w:color="auto"/>
              <w:right w:val="single" w:sz="4" w:space="0" w:color="auto"/>
            </w:tcBorders>
            <w:shd w:val="clear" w:color="auto" w:fill="auto"/>
            <w:noWrap/>
            <w:vAlign w:val="bottom"/>
            <w:hideMark/>
          </w:tcPr>
          <w:p w14:paraId="0D5C1DEC"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Bongiwe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Sibisi</w:t>
            </w:r>
            <w:proofErr w:type="spellEnd"/>
            <w:r w:rsidRPr="006057D7">
              <w:rPr>
                <w:rFonts w:ascii="Arial" w:hAnsi="Arial" w:cs="Arial"/>
                <w:sz w:val="18"/>
                <w:szCs w:val="18"/>
                <w:lang w:eastAsia="en-ZA"/>
              </w:rPr>
              <w:t xml:space="preserve"> </w:t>
            </w:r>
          </w:p>
        </w:tc>
        <w:tc>
          <w:tcPr>
            <w:tcW w:w="1033" w:type="pct"/>
            <w:tcBorders>
              <w:top w:val="nil"/>
              <w:left w:val="nil"/>
              <w:bottom w:val="single" w:sz="4" w:space="0" w:color="auto"/>
              <w:right w:val="single" w:sz="4" w:space="0" w:color="auto"/>
            </w:tcBorders>
            <w:shd w:val="clear" w:color="000000" w:fill="FFFFFF"/>
            <w:noWrap/>
            <w:vAlign w:val="bottom"/>
            <w:hideMark/>
          </w:tcPr>
          <w:p w14:paraId="21F4977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3F62801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0D831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7FBEFC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F92CE2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20</w:t>
            </w:r>
          </w:p>
        </w:tc>
        <w:tc>
          <w:tcPr>
            <w:tcW w:w="744" w:type="pct"/>
            <w:tcBorders>
              <w:top w:val="nil"/>
              <w:left w:val="nil"/>
              <w:bottom w:val="single" w:sz="4" w:space="0" w:color="auto"/>
              <w:right w:val="single" w:sz="4" w:space="0" w:color="auto"/>
            </w:tcBorders>
            <w:shd w:val="clear" w:color="auto" w:fill="auto"/>
            <w:noWrap/>
            <w:vAlign w:val="bottom"/>
            <w:hideMark/>
          </w:tcPr>
          <w:p w14:paraId="7DFAB57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829574105</w:t>
            </w:r>
          </w:p>
        </w:tc>
        <w:tc>
          <w:tcPr>
            <w:tcW w:w="1059" w:type="pct"/>
            <w:tcBorders>
              <w:top w:val="nil"/>
              <w:left w:val="nil"/>
              <w:bottom w:val="single" w:sz="4" w:space="0" w:color="auto"/>
              <w:right w:val="single" w:sz="4" w:space="0" w:color="auto"/>
            </w:tcBorders>
            <w:shd w:val="clear" w:color="auto" w:fill="auto"/>
            <w:noWrap/>
            <w:vAlign w:val="bottom"/>
            <w:hideMark/>
          </w:tcPr>
          <w:p w14:paraId="161031CF"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Tembela</w:t>
            </w:r>
            <w:proofErr w:type="spellEnd"/>
            <w:r w:rsidRPr="006057D7">
              <w:rPr>
                <w:rFonts w:ascii="Arial" w:hAnsi="Arial" w:cs="Arial"/>
                <w:sz w:val="18"/>
                <w:szCs w:val="18"/>
                <w:lang w:eastAsia="en-ZA"/>
              </w:rPr>
              <w:t xml:space="preserve"> Ndlazi</w:t>
            </w:r>
          </w:p>
        </w:tc>
        <w:tc>
          <w:tcPr>
            <w:tcW w:w="1033" w:type="pct"/>
            <w:tcBorders>
              <w:top w:val="nil"/>
              <w:left w:val="nil"/>
              <w:bottom w:val="single" w:sz="4" w:space="0" w:color="auto"/>
              <w:right w:val="single" w:sz="4" w:space="0" w:color="auto"/>
            </w:tcBorders>
            <w:shd w:val="clear" w:color="000000" w:fill="FFFFFF"/>
            <w:noWrap/>
            <w:vAlign w:val="bottom"/>
            <w:hideMark/>
          </w:tcPr>
          <w:p w14:paraId="06537FA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C5619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E2B237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D21321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729BE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21</w:t>
            </w:r>
          </w:p>
        </w:tc>
        <w:tc>
          <w:tcPr>
            <w:tcW w:w="744" w:type="pct"/>
            <w:tcBorders>
              <w:top w:val="nil"/>
              <w:left w:val="nil"/>
              <w:bottom w:val="single" w:sz="4" w:space="0" w:color="auto"/>
              <w:right w:val="single" w:sz="4" w:space="0" w:color="auto"/>
            </w:tcBorders>
            <w:shd w:val="clear" w:color="auto" w:fill="auto"/>
            <w:noWrap/>
            <w:vAlign w:val="bottom"/>
            <w:hideMark/>
          </w:tcPr>
          <w:p w14:paraId="377AD9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824462710</w:t>
            </w:r>
          </w:p>
        </w:tc>
        <w:tc>
          <w:tcPr>
            <w:tcW w:w="1059" w:type="pct"/>
            <w:tcBorders>
              <w:top w:val="nil"/>
              <w:left w:val="nil"/>
              <w:bottom w:val="single" w:sz="4" w:space="0" w:color="auto"/>
              <w:right w:val="single" w:sz="4" w:space="0" w:color="auto"/>
            </w:tcBorders>
            <w:shd w:val="clear" w:color="auto" w:fill="auto"/>
            <w:noWrap/>
            <w:vAlign w:val="bottom"/>
            <w:hideMark/>
          </w:tcPr>
          <w:p w14:paraId="7EFF79A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Barbara Manuel</w:t>
            </w:r>
          </w:p>
        </w:tc>
        <w:tc>
          <w:tcPr>
            <w:tcW w:w="1033" w:type="pct"/>
            <w:tcBorders>
              <w:top w:val="nil"/>
              <w:left w:val="nil"/>
              <w:bottom w:val="single" w:sz="4" w:space="0" w:color="auto"/>
              <w:right w:val="single" w:sz="4" w:space="0" w:color="auto"/>
            </w:tcBorders>
            <w:shd w:val="clear" w:color="000000" w:fill="FFFFFF"/>
            <w:noWrap/>
            <w:vAlign w:val="bottom"/>
            <w:hideMark/>
          </w:tcPr>
          <w:p w14:paraId="29EAE7A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3C54EA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336823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C35331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D8BD3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22</w:t>
            </w:r>
          </w:p>
        </w:tc>
        <w:tc>
          <w:tcPr>
            <w:tcW w:w="744" w:type="pct"/>
            <w:tcBorders>
              <w:top w:val="nil"/>
              <w:left w:val="nil"/>
              <w:bottom w:val="single" w:sz="4" w:space="0" w:color="auto"/>
              <w:right w:val="single" w:sz="4" w:space="0" w:color="auto"/>
            </w:tcBorders>
            <w:shd w:val="clear" w:color="000000" w:fill="FFFFFF"/>
            <w:noWrap/>
            <w:vAlign w:val="bottom"/>
            <w:hideMark/>
          </w:tcPr>
          <w:p w14:paraId="38372D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820411605</w:t>
            </w:r>
          </w:p>
        </w:tc>
        <w:tc>
          <w:tcPr>
            <w:tcW w:w="1059" w:type="pct"/>
            <w:tcBorders>
              <w:top w:val="nil"/>
              <w:left w:val="nil"/>
              <w:bottom w:val="single" w:sz="4" w:space="0" w:color="auto"/>
              <w:right w:val="single" w:sz="4" w:space="0" w:color="auto"/>
            </w:tcBorders>
            <w:shd w:val="clear" w:color="auto" w:fill="auto"/>
            <w:noWrap/>
            <w:vAlign w:val="bottom"/>
            <w:hideMark/>
          </w:tcPr>
          <w:p w14:paraId="37C96A3A"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Ilse</w:t>
            </w:r>
            <w:proofErr w:type="spellEnd"/>
            <w:r w:rsidRPr="006057D7">
              <w:rPr>
                <w:rFonts w:ascii="Arial" w:hAnsi="Arial" w:cs="Arial"/>
                <w:sz w:val="18"/>
                <w:szCs w:val="18"/>
                <w:lang w:eastAsia="en-ZA"/>
              </w:rPr>
              <w:t xml:space="preserve"> Swart</w:t>
            </w:r>
          </w:p>
        </w:tc>
        <w:tc>
          <w:tcPr>
            <w:tcW w:w="1033" w:type="pct"/>
            <w:tcBorders>
              <w:top w:val="nil"/>
              <w:left w:val="nil"/>
              <w:bottom w:val="single" w:sz="4" w:space="0" w:color="auto"/>
              <w:right w:val="single" w:sz="4" w:space="0" w:color="auto"/>
            </w:tcBorders>
            <w:shd w:val="clear" w:color="000000" w:fill="FFFFFF"/>
            <w:noWrap/>
            <w:vAlign w:val="bottom"/>
            <w:hideMark/>
          </w:tcPr>
          <w:p w14:paraId="44FD06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9F3A3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2C7F60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72707D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F6ECE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23</w:t>
            </w:r>
          </w:p>
        </w:tc>
        <w:tc>
          <w:tcPr>
            <w:tcW w:w="744" w:type="pct"/>
            <w:tcBorders>
              <w:top w:val="nil"/>
              <w:left w:val="nil"/>
              <w:bottom w:val="single" w:sz="4" w:space="0" w:color="auto"/>
              <w:right w:val="single" w:sz="4" w:space="0" w:color="auto"/>
            </w:tcBorders>
            <w:shd w:val="clear" w:color="000000" w:fill="FFFFFF"/>
            <w:noWrap/>
            <w:vAlign w:val="bottom"/>
            <w:hideMark/>
          </w:tcPr>
          <w:p w14:paraId="3EEC10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829574724</w:t>
            </w:r>
          </w:p>
        </w:tc>
        <w:tc>
          <w:tcPr>
            <w:tcW w:w="1059" w:type="pct"/>
            <w:tcBorders>
              <w:top w:val="nil"/>
              <w:left w:val="nil"/>
              <w:bottom w:val="single" w:sz="4" w:space="0" w:color="auto"/>
              <w:right w:val="single" w:sz="4" w:space="0" w:color="auto"/>
            </w:tcBorders>
            <w:shd w:val="clear" w:color="auto" w:fill="auto"/>
            <w:noWrap/>
            <w:vAlign w:val="bottom"/>
            <w:hideMark/>
          </w:tcPr>
          <w:p w14:paraId="01448E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Thembekile </w:t>
            </w:r>
            <w:proofErr w:type="spellStart"/>
            <w:r w:rsidRPr="006057D7">
              <w:rPr>
                <w:rFonts w:ascii="Arial" w:hAnsi="Arial" w:cs="Arial"/>
                <w:sz w:val="18"/>
                <w:szCs w:val="18"/>
                <w:lang w:eastAsia="en-ZA"/>
              </w:rPr>
              <w:t>Piki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3E0F25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626E7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D948E6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80FDA0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F648C7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24</w:t>
            </w:r>
          </w:p>
        </w:tc>
        <w:tc>
          <w:tcPr>
            <w:tcW w:w="744" w:type="pct"/>
            <w:tcBorders>
              <w:top w:val="nil"/>
              <w:left w:val="nil"/>
              <w:bottom w:val="single" w:sz="4" w:space="0" w:color="auto"/>
              <w:right w:val="single" w:sz="4" w:space="0" w:color="auto"/>
            </w:tcBorders>
            <w:shd w:val="clear" w:color="000000" w:fill="FFFFFF"/>
            <w:noWrap/>
            <w:vAlign w:val="bottom"/>
            <w:hideMark/>
          </w:tcPr>
          <w:p w14:paraId="0F6D5E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833872722</w:t>
            </w:r>
          </w:p>
        </w:tc>
        <w:tc>
          <w:tcPr>
            <w:tcW w:w="1059" w:type="pct"/>
            <w:tcBorders>
              <w:top w:val="nil"/>
              <w:left w:val="nil"/>
              <w:bottom w:val="single" w:sz="4" w:space="0" w:color="auto"/>
              <w:right w:val="single" w:sz="4" w:space="0" w:color="auto"/>
            </w:tcBorders>
            <w:shd w:val="clear" w:color="auto" w:fill="auto"/>
            <w:noWrap/>
            <w:vAlign w:val="bottom"/>
            <w:hideMark/>
          </w:tcPr>
          <w:p w14:paraId="71BD70EF"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Nicolaas</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Mlgas</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0BA26F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Driver </w:t>
            </w:r>
          </w:p>
        </w:tc>
        <w:tc>
          <w:tcPr>
            <w:tcW w:w="835" w:type="pct"/>
            <w:tcBorders>
              <w:top w:val="nil"/>
              <w:left w:val="nil"/>
              <w:bottom w:val="single" w:sz="4" w:space="0" w:color="auto"/>
              <w:right w:val="single" w:sz="4" w:space="0" w:color="auto"/>
            </w:tcBorders>
            <w:shd w:val="clear" w:color="000000" w:fill="FFFFFF"/>
            <w:noWrap/>
            <w:vAlign w:val="bottom"/>
            <w:hideMark/>
          </w:tcPr>
          <w:p w14:paraId="71A4B9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DG's Office</w:t>
            </w:r>
          </w:p>
        </w:tc>
        <w:tc>
          <w:tcPr>
            <w:tcW w:w="1033" w:type="pct"/>
            <w:tcBorders>
              <w:top w:val="nil"/>
              <w:left w:val="nil"/>
              <w:bottom w:val="single" w:sz="4" w:space="0" w:color="auto"/>
              <w:right w:val="single" w:sz="4" w:space="0" w:color="auto"/>
            </w:tcBorders>
            <w:shd w:val="clear" w:color="auto" w:fill="auto"/>
            <w:noWrap/>
            <w:vAlign w:val="bottom"/>
            <w:hideMark/>
          </w:tcPr>
          <w:p w14:paraId="575D79A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4FC4F0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32CDF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25</w:t>
            </w:r>
          </w:p>
        </w:tc>
        <w:tc>
          <w:tcPr>
            <w:tcW w:w="744" w:type="pct"/>
            <w:tcBorders>
              <w:top w:val="nil"/>
              <w:left w:val="nil"/>
              <w:bottom w:val="single" w:sz="4" w:space="0" w:color="auto"/>
              <w:right w:val="single" w:sz="4" w:space="0" w:color="auto"/>
            </w:tcBorders>
            <w:shd w:val="clear" w:color="000000" w:fill="FFFFFF"/>
            <w:noWrap/>
            <w:vAlign w:val="bottom"/>
            <w:hideMark/>
          </w:tcPr>
          <w:p w14:paraId="7B9700E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824140324</w:t>
            </w:r>
          </w:p>
        </w:tc>
        <w:tc>
          <w:tcPr>
            <w:tcW w:w="1059" w:type="pct"/>
            <w:tcBorders>
              <w:top w:val="nil"/>
              <w:left w:val="nil"/>
              <w:bottom w:val="single" w:sz="4" w:space="0" w:color="auto"/>
              <w:right w:val="single" w:sz="4" w:space="0" w:color="auto"/>
            </w:tcBorders>
            <w:shd w:val="clear" w:color="auto" w:fill="auto"/>
            <w:noWrap/>
            <w:vAlign w:val="bottom"/>
            <w:hideMark/>
          </w:tcPr>
          <w:p w14:paraId="6B098EA7"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Lundi</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Lutya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8B291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583FC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3775B7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6C1EDF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E7089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26</w:t>
            </w:r>
          </w:p>
        </w:tc>
        <w:tc>
          <w:tcPr>
            <w:tcW w:w="744" w:type="pct"/>
            <w:tcBorders>
              <w:top w:val="nil"/>
              <w:left w:val="nil"/>
              <w:bottom w:val="single" w:sz="4" w:space="0" w:color="auto"/>
              <w:right w:val="single" w:sz="4" w:space="0" w:color="auto"/>
            </w:tcBorders>
            <w:shd w:val="clear" w:color="000000" w:fill="FFFFFF"/>
            <w:noWrap/>
            <w:vAlign w:val="bottom"/>
            <w:hideMark/>
          </w:tcPr>
          <w:p w14:paraId="3E6611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798873231</w:t>
            </w:r>
          </w:p>
        </w:tc>
        <w:tc>
          <w:tcPr>
            <w:tcW w:w="1059" w:type="pct"/>
            <w:tcBorders>
              <w:top w:val="nil"/>
              <w:left w:val="nil"/>
              <w:bottom w:val="single" w:sz="4" w:space="0" w:color="auto"/>
              <w:right w:val="single" w:sz="4" w:space="0" w:color="auto"/>
            </w:tcBorders>
            <w:shd w:val="clear" w:color="auto" w:fill="auto"/>
            <w:noWrap/>
            <w:vAlign w:val="bottom"/>
            <w:hideMark/>
          </w:tcPr>
          <w:p w14:paraId="6CA8B586"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Mzwamadoda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Mfene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1F48D06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7703A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77BE3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4B8E99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8D410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27</w:t>
            </w:r>
          </w:p>
        </w:tc>
        <w:tc>
          <w:tcPr>
            <w:tcW w:w="744" w:type="pct"/>
            <w:tcBorders>
              <w:top w:val="nil"/>
              <w:left w:val="nil"/>
              <w:bottom w:val="single" w:sz="4" w:space="0" w:color="auto"/>
              <w:right w:val="single" w:sz="4" w:space="0" w:color="auto"/>
            </w:tcBorders>
            <w:shd w:val="clear" w:color="000000" w:fill="FFFFFF"/>
            <w:noWrap/>
            <w:vAlign w:val="bottom"/>
            <w:hideMark/>
          </w:tcPr>
          <w:p w14:paraId="7A9089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764237558</w:t>
            </w:r>
          </w:p>
        </w:tc>
        <w:tc>
          <w:tcPr>
            <w:tcW w:w="1059" w:type="pct"/>
            <w:tcBorders>
              <w:top w:val="nil"/>
              <w:left w:val="nil"/>
              <w:bottom w:val="single" w:sz="4" w:space="0" w:color="auto"/>
              <w:right w:val="single" w:sz="4" w:space="0" w:color="auto"/>
            </w:tcBorders>
            <w:shd w:val="clear" w:color="auto" w:fill="auto"/>
            <w:noWrap/>
            <w:vAlign w:val="bottom"/>
            <w:hideMark/>
          </w:tcPr>
          <w:p w14:paraId="160345EE"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Mzimkhulu</w:t>
            </w:r>
            <w:proofErr w:type="spellEnd"/>
            <w:r w:rsidRPr="006057D7">
              <w:rPr>
                <w:rFonts w:ascii="Arial" w:hAnsi="Arial" w:cs="Arial"/>
                <w:sz w:val="18"/>
                <w:szCs w:val="18"/>
                <w:lang w:eastAsia="en-ZA"/>
              </w:rPr>
              <w:t xml:space="preserve"> Gusha</w:t>
            </w:r>
          </w:p>
        </w:tc>
        <w:tc>
          <w:tcPr>
            <w:tcW w:w="1033" w:type="pct"/>
            <w:tcBorders>
              <w:top w:val="nil"/>
              <w:left w:val="nil"/>
              <w:bottom w:val="single" w:sz="4" w:space="0" w:color="auto"/>
              <w:right w:val="single" w:sz="4" w:space="0" w:color="auto"/>
            </w:tcBorders>
            <w:shd w:val="clear" w:color="000000" w:fill="FFFFFF"/>
            <w:noWrap/>
            <w:vAlign w:val="bottom"/>
            <w:hideMark/>
          </w:tcPr>
          <w:p w14:paraId="169E87D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ACD13E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8822B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C04095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4E6BF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28</w:t>
            </w:r>
          </w:p>
        </w:tc>
        <w:tc>
          <w:tcPr>
            <w:tcW w:w="744" w:type="pct"/>
            <w:tcBorders>
              <w:top w:val="nil"/>
              <w:left w:val="nil"/>
              <w:bottom w:val="single" w:sz="4" w:space="0" w:color="auto"/>
              <w:right w:val="single" w:sz="4" w:space="0" w:color="auto"/>
            </w:tcBorders>
            <w:shd w:val="clear" w:color="000000" w:fill="FFFFFF"/>
            <w:noWrap/>
            <w:vAlign w:val="bottom"/>
            <w:hideMark/>
          </w:tcPr>
          <w:p w14:paraId="633FAE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828295864</w:t>
            </w:r>
          </w:p>
        </w:tc>
        <w:tc>
          <w:tcPr>
            <w:tcW w:w="1059" w:type="pct"/>
            <w:tcBorders>
              <w:top w:val="nil"/>
              <w:left w:val="nil"/>
              <w:bottom w:val="single" w:sz="4" w:space="0" w:color="auto"/>
              <w:right w:val="single" w:sz="4" w:space="0" w:color="auto"/>
            </w:tcBorders>
            <w:shd w:val="clear" w:color="auto" w:fill="auto"/>
            <w:noWrap/>
            <w:vAlign w:val="bottom"/>
            <w:hideMark/>
          </w:tcPr>
          <w:p w14:paraId="1D0810F7"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Somikazi</w:t>
            </w:r>
            <w:proofErr w:type="spellEnd"/>
            <w:r w:rsidRPr="006057D7">
              <w:rPr>
                <w:rFonts w:ascii="Arial" w:hAnsi="Arial" w:cs="Arial"/>
                <w:sz w:val="18"/>
                <w:szCs w:val="18"/>
                <w:lang w:eastAsia="en-ZA"/>
              </w:rPr>
              <w:t xml:space="preserve"> Pita</w:t>
            </w:r>
          </w:p>
        </w:tc>
        <w:tc>
          <w:tcPr>
            <w:tcW w:w="1033" w:type="pct"/>
            <w:tcBorders>
              <w:top w:val="nil"/>
              <w:left w:val="nil"/>
              <w:bottom w:val="single" w:sz="4" w:space="0" w:color="auto"/>
              <w:right w:val="single" w:sz="4" w:space="0" w:color="auto"/>
            </w:tcBorders>
            <w:shd w:val="clear" w:color="000000" w:fill="FFFFFF"/>
            <w:noWrap/>
            <w:vAlign w:val="bottom"/>
            <w:hideMark/>
          </w:tcPr>
          <w:p w14:paraId="597F99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0F330E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34B62DB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DE53D1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1E621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29</w:t>
            </w:r>
          </w:p>
        </w:tc>
        <w:tc>
          <w:tcPr>
            <w:tcW w:w="744" w:type="pct"/>
            <w:tcBorders>
              <w:top w:val="nil"/>
              <w:left w:val="nil"/>
              <w:bottom w:val="single" w:sz="4" w:space="0" w:color="auto"/>
              <w:right w:val="single" w:sz="4" w:space="0" w:color="auto"/>
            </w:tcBorders>
            <w:shd w:val="clear" w:color="000000" w:fill="FFFFFF"/>
            <w:noWrap/>
            <w:vAlign w:val="bottom"/>
            <w:hideMark/>
          </w:tcPr>
          <w:p w14:paraId="049B15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798861177</w:t>
            </w:r>
          </w:p>
        </w:tc>
        <w:tc>
          <w:tcPr>
            <w:tcW w:w="1059" w:type="pct"/>
            <w:tcBorders>
              <w:top w:val="nil"/>
              <w:left w:val="nil"/>
              <w:bottom w:val="single" w:sz="4" w:space="0" w:color="auto"/>
              <w:right w:val="single" w:sz="4" w:space="0" w:color="auto"/>
            </w:tcBorders>
            <w:shd w:val="clear" w:color="auto" w:fill="auto"/>
            <w:noWrap/>
            <w:vAlign w:val="bottom"/>
            <w:hideMark/>
          </w:tcPr>
          <w:p w14:paraId="4C8732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Clive </w:t>
            </w:r>
            <w:proofErr w:type="spellStart"/>
            <w:r w:rsidRPr="006057D7">
              <w:rPr>
                <w:rFonts w:ascii="Arial" w:hAnsi="Arial" w:cs="Arial"/>
                <w:sz w:val="18"/>
                <w:szCs w:val="18"/>
                <w:lang w:eastAsia="en-ZA"/>
              </w:rPr>
              <w:t>Zederberg</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79A01D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EA8713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F0C820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225CBD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E650F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30</w:t>
            </w:r>
          </w:p>
        </w:tc>
        <w:tc>
          <w:tcPr>
            <w:tcW w:w="744" w:type="pct"/>
            <w:tcBorders>
              <w:top w:val="nil"/>
              <w:left w:val="nil"/>
              <w:bottom w:val="single" w:sz="4" w:space="0" w:color="auto"/>
              <w:right w:val="single" w:sz="4" w:space="0" w:color="auto"/>
            </w:tcBorders>
            <w:shd w:val="clear" w:color="000000" w:fill="FFFFFF"/>
            <w:noWrap/>
            <w:vAlign w:val="bottom"/>
            <w:hideMark/>
          </w:tcPr>
          <w:p w14:paraId="361F7FA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824541487</w:t>
            </w:r>
          </w:p>
        </w:tc>
        <w:tc>
          <w:tcPr>
            <w:tcW w:w="1059" w:type="pct"/>
            <w:tcBorders>
              <w:top w:val="nil"/>
              <w:left w:val="nil"/>
              <w:bottom w:val="single" w:sz="4" w:space="0" w:color="auto"/>
              <w:right w:val="single" w:sz="4" w:space="0" w:color="auto"/>
            </w:tcBorders>
            <w:shd w:val="clear" w:color="auto" w:fill="auto"/>
            <w:noWrap/>
            <w:vAlign w:val="bottom"/>
            <w:hideMark/>
          </w:tcPr>
          <w:p w14:paraId="71723F1A"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Luvuyo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Rasmeni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46EBC32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DAB83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7E332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C53A6B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F091E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31</w:t>
            </w:r>
          </w:p>
        </w:tc>
        <w:tc>
          <w:tcPr>
            <w:tcW w:w="744" w:type="pct"/>
            <w:tcBorders>
              <w:top w:val="nil"/>
              <w:left w:val="nil"/>
              <w:bottom w:val="single" w:sz="4" w:space="0" w:color="auto"/>
              <w:right w:val="single" w:sz="4" w:space="0" w:color="auto"/>
            </w:tcBorders>
            <w:shd w:val="clear" w:color="000000" w:fill="FFFFFF"/>
            <w:noWrap/>
            <w:vAlign w:val="bottom"/>
            <w:hideMark/>
          </w:tcPr>
          <w:p w14:paraId="1BEB394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826999244</w:t>
            </w:r>
          </w:p>
        </w:tc>
        <w:tc>
          <w:tcPr>
            <w:tcW w:w="1059" w:type="pct"/>
            <w:tcBorders>
              <w:top w:val="nil"/>
              <w:left w:val="nil"/>
              <w:bottom w:val="single" w:sz="4" w:space="0" w:color="auto"/>
              <w:right w:val="single" w:sz="4" w:space="0" w:color="auto"/>
            </w:tcBorders>
            <w:shd w:val="clear" w:color="auto" w:fill="auto"/>
            <w:noWrap/>
            <w:vAlign w:val="bottom"/>
            <w:hideMark/>
          </w:tcPr>
          <w:p w14:paraId="2A005200"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Euphemiah</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Zide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956863D"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Adimin</w:t>
            </w:r>
            <w:proofErr w:type="spellEnd"/>
            <w:r w:rsidRPr="006057D7">
              <w:rPr>
                <w:rFonts w:ascii="Arial" w:hAnsi="Arial" w:cs="Arial"/>
                <w:sz w:val="18"/>
                <w:szCs w:val="18"/>
                <w:lang w:eastAsia="en-ZA"/>
              </w:rPr>
              <w:t xml:space="preserve">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3768D3D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B9488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B1F3D9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02F437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32</w:t>
            </w:r>
          </w:p>
        </w:tc>
        <w:tc>
          <w:tcPr>
            <w:tcW w:w="744" w:type="pct"/>
            <w:tcBorders>
              <w:top w:val="nil"/>
              <w:left w:val="nil"/>
              <w:bottom w:val="single" w:sz="4" w:space="0" w:color="auto"/>
              <w:right w:val="single" w:sz="4" w:space="0" w:color="auto"/>
            </w:tcBorders>
            <w:shd w:val="clear" w:color="000000" w:fill="FFFFFF"/>
            <w:noWrap/>
            <w:vAlign w:val="bottom"/>
            <w:hideMark/>
          </w:tcPr>
          <w:p w14:paraId="403C4B0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724960413</w:t>
            </w:r>
          </w:p>
        </w:tc>
        <w:tc>
          <w:tcPr>
            <w:tcW w:w="1059" w:type="pct"/>
            <w:tcBorders>
              <w:top w:val="nil"/>
              <w:left w:val="nil"/>
              <w:bottom w:val="single" w:sz="4" w:space="0" w:color="auto"/>
              <w:right w:val="single" w:sz="4" w:space="0" w:color="auto"/>
            </w:tcBorders>
            <w:shd w:val="clear" w:color="auto" w:fill="auto"/>
            <w:noWrap/>
            <w:vAlign w:val="bottom"/>
            <w:hideMark/>
          </w:tcPr>
          <w:p w14:paraId="64163B3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David Morris</w:t>
            </w:r>
          </w:p>
        </w:tc>
        <w:tc>
          <w:tcPr>
            <w:tcW w:w="1033" w:type="pct"/>
            <w:tcBorders>
              <w:top w:val="nil"/>
              <w:left w:val="nil"/>
              <w:bottom w:val="single" w:sz="4" w:space="0" w:color="auto"/>
              <w:right w:val="single" w:sz="4" w:space="0" w:color="auto"/>
            </w:tcBorders>
            <w:shd w:val="clear" w:color="000000" w:fill="FFFFFF"/>
            <w:noWrap/>
            <w:vAlign w:val="bottom"/>
            <w:hideMark/>
          </w:tcPr>
          <w:p w14:paraId="43EB26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Messenger</w:t>
            </w:r>
          </w:p>
        </w:tc>
        <w:tc>
          <w:tcPr>
            <w:tcW w:w="835" w:type="pct"/>
            <w:tcBorders>
              <w:top w:val="nil"/>
              <w:left w:val="nil"/>
              <w:bottom w:val="single" w:sz="4" w:space="0" w:color="auto"/>
              <w:right w:val="single" w:sz="4" w:space="0" w:color="auto"/>
            </w:tcBorders>
            <w:shd w:val="clear" w:color="000000" w:fill="FFFFFF"/>
            <w:noWrap/>
            <w:vAlign w:val="bottom"/>
            <w:hideMark/>
          </w:tcPr>
          <w:p w14:paraId="2F2DA4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050C7CE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9B87C0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88ACE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33</w:t>
            </w:r>
          </w:p>
        </w:tc>
        <w:tc>
          <w:tcPr>
            <w:tcW w:w="744" w:type="pct"/>
            <w:tcBorders>
              <w:top w:val="nil"/>
              <w:left w:val="nil"/>
              <w:bottom w:val="single" w:sz="4" w:space="0" w:color="auto"/>
              <w:right w:val="single" w:sz="4" w:space="0" w:color="auto"/>
            </w:tcBorders>
            <w:shd w:val="clear" w:color="000000" w:fill="FFFFFF"/>
            <w:noWrap/>
            <w:vAlign w:val="bottom"/>
            <w:hideMark/>
          </w:tcPr>
          <w:p w14:paraId="5011AC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798873254</w:t>
            </w:r>
          </w:p>
        </w:tc>
        <w:tc>
          <w:tcPr>
            <w:tcW w:w="1059" w:type="pct"/>
            <w:tcBorders>
              <w:top w:val="nil"/>
              <w:left w:val="nil"/>
              <w:bottom w:val="single" w:sz="4" w:space="0" w:color="auto"/>
              <w:right w:val="single" w:sz="4" w:space="0" w:color="auto"/>
            </w:tcBorders>
            <w:shd w:val="clear" w:color="auto" w:fill="auto"/>
            <w:noWrap/>
            <w:vAlign w:val="bottom"/>
            <w:hideMark/>
          </w:tcPr>
          <w:p w14:paraId="51059BBF"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Bongiwe</w:t>
            </w:r>
            <w:proofErr w:type="spellEnd"/>
            <w:r w:rsidRPr="006057D7">
              <w:rPr>
                <w:rFonts w:ascii="Arial" w:hAnsi="Arial" w:cs="Arial"/>
                <w:sz w:val="18"/>
                <w:szCs w:val="18"/>
                <w:lang w:eastAsia="en-ZA"/>
              </w:rPr>
              <w:t xml:space="preserve"> Skosana</w:t>
            </w:r>
          </w:p>
        </w:tc>
        <w:tc>
          <w:tcPr>
            <w:tcW w:w="1033" w:type="pct"/>
            <w:tcBorders>
              <w:top w:val="nil"/>
              <w:left w:val="nil"/>
              <w:bottom w:val="single" w:sz="4" w:space="0" w:color="auto"/>
              <w:right w:val="single" w:sz="4" w:space="0" w:color="auto"/>
            </w:tcBorders>
            <w:shd w:val="clear" w:color="000000" w:fill="FFFFFF"/>
            <w:noWrap/>
            <w:vAlign w:val="bottom"/>
            <w:hideMark/>
          </w:tcPr>
          <w:p w14:paraId="5F34D0D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083CBBE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1D0025D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7D9746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57BDB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34</w:t>
            </w:r>
          </w:p>
        </w:tc>
        <w:tc>
          <w:tcPr>
            <w:tcW w:w="744" w:type="pct"/>
            <w:tcBorders>
              <w:top w:val="nil"/>
              <w:left w:val="nil"/>
              <w:bottom w:val="single" w:sz="4" w:space="0" w:color="auto"/>
              <w:right w:val="single" w:sz="4" w:space="0" w:color="auto"/>
            </w:tcBorders>
            <w:shd w:val="clear" w:color="000000" w:fill="FFFFFF"/>
            <w:noWrap/>
            <w:vAlign w:val="bottom"/>
            <w:hideMark/>
          </w:tcPr>
          <w:p w14:paraId="1B9FF8F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826999688</w:t>
            </w:r>
          </w:p>
        </w:tc>
        <w:tc>
          <w:tcPr>
            <w:tcW w:w="1059" w:type="pct"/>
            <w:tcBorders>
              <w:top w:val="nil"/>
              <w:left w:val="nil"/>
              <w:bottom w:val="single" w:sz="4" w:space="0" w:color="auto"/>
              <w:right w:val="single" w:sz="4" w:space="0" w:color="auto"/>
            </w:tcBorders>
            <w:shd w:val="clear" w:color="auto" w:fill="auto"/>
            <w:noWrap/>
            <w:vAlign w:val="bottom"/>
            <w:hideMark/>
          </w:tcPr>
          <w:p w14:paraId="631E07AC"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Bongiwe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Tyekela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12192E5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6B12DBA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D8163A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D14456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C5399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35</w:t>
            </w:r>
          </w:p>
        </w:tc>
        <w:tc>
          <w:tcPr>
            <w:tcW w:w="744" w:type="pct"/>
            <w:tcBorders>
              <w:top w:val="nil"/>
              <w:left w:val="nil"/>
              <w:bottom w:val="single" w:sz="4" w:space="0" w:color="auto"/>
              <w:right w:val="single" w:sz="4" w:space="0" w:color="auto"/>
            </w:tcBorders>
            <w:shd w:val="clear" w:color="000000" w:fill="FFFFFF"/>
            <w:noWrap/>
            <w:vAlign w:val="bottom"/>
            <w:hideMark/>
          </w:tcPr>
          <w:p w14:paraId="5E24E2F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824464406</w:t>
            </w:r>
          </w:p>
        </w:tc>
        <w:tc>
          <w:tcPr>
            <w:tcW w:w="1059" w:type="pct"/>
            <w:tcBorders>
              <w:top w:val="nil"/>
              <w:left w:val="nil"/>
              <w:bottom w:val="single" w:sz="4" w:space="0" w:color="auto"/>
              <w:right w:val="single" w:sz="4" w:space="0" w:color="auto"/>
            </w:tcBorders>
            <w:shd w:val="clear" w:color="auto" w:fill="auto"/>
            <w:noWrap/>
            <w:vAlign w:val="bottom"/>
            <w:hideMark/>
          </w:tcPr>
          <w:p w14:paraId="482509CF"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Nonene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Ntshonga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4FF6146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2E78A05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4ABC79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E72BE0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DB7ECB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36</w:t>
            </w:r>
          </w:p>
        </w:tc>
        <w:tc>
          <w:tcPr>
            <w:tcW w:w="744" w:type="pct"/>
            <w:tcBorders>
              <w:top w:val="nil"/>
              <w:left w:val="nil"/>
              <w:bottom w:val="single" w:sz="4" w:space="0" w:color="auto"/>
              <w:right w:val="single" w:sz="4" w:space="0" w:color="auto"/>
            </w:tcBorders>
            <w:shd w:val="clear" w:color="000000" w:fill="FFFFFF"/>
            <w:noWrap/>
            <w:vAlign w:val="bottom"/>
            <w:hideMark/>
          </w:tcPr>
          <w:p w14:paraId="14020AD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823071785</w:t>
            </w:r>
          </w:p>
        </w:tc>
        <w:tc>
          <w:tcPr>
            <w:tcW w:w="1059" w:type="pct"/>
            <w:tcBorders>
              <w:top w:val="nil"/>
              <w:left w:val="nil"/>
              <w:bottom w:val="single" w:sz="4" w:space="0" w:color="auto"/>
              <w:right w:val="single" w:sz="4" w:space="0" w:color="auto"/>
            </w:tcBorders>
            <w:shd w:val="clear" w:color="auto" w:fill="auto"/>
            <w:noWrap/>
            <w:vAlign w:val="bottom"/>
            <w:hideMark/>
          </w:tcPr>
          <w:p w14:paraId="2D65CD0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Gary </w:t>
            </w:r>
            <w:proofErr w:type="spellStart"/>
            <w:r w:rsidRPr="006057D7">
              <w:rPr>
                <w:rFonts w:ascii="Arial" w:hAnsi="Arial" w:cs="Arial"/>
                <w:sz w:val="18"/>
                <w:szCs w:val="18"/>
                <w:lang w:eastAsia="en-ZA"/>
              </w:rPr>
              <w:t>Sasman</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3576EB2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2E28AC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97C3E6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0DC06E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2F0C6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37</w:t>
            </w:r>
          </w:p>
        </w:tc>
        <w:tc>
          <w:tcPr>
            <w:tcW w:w="744" w:type="pct"/>
            <w:tcBorders>
              <w:top w:val="nil"/>
              <w:left w:val="nil"/>
              <w:bottom w:val="single" w:sz="4" w:space="0" w:color="auto"/>
              <w:right w:val="single" w:sz="4" w:space="0" w:color="auto"/>
            </w:tcBorders>
            <w:shd w:val="clear" w:color="000000" w:fill="FFFFFF"/>
            <w:noWrap/>
            <w:vAlign w:val="bottom"/>
            <w:hideMark/>
          </w:tcPr>
          <w:p w14:paraId="19F7DED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769410556</w:t>
            </w:r>
          </w:p>
        </w:tc>
        <w:tc>
          <w:tcPr>
            <w:tcW w:w="1059" w:type="pct"/>
            <w:tcBorders>
              <w:top w:val="nil"/>
              <w:left w:val="nil"/>
              <w:bottom w:val="single" w:sz="4" w:space="0" w:color="auto"/>
              <w:right w:val="single" w:sz="4" w:space="0" w:color="auto"/>
            </w:tcBorders>
            <w:shd w:val="clear" w:color="auto" w:fill="auto"/>
            <w:noWrap/>
            <w:vAlign w:val="bottom"/>
            <w:hideMark/>
          </w:tcPr>
          <w:p w14:paraId="552CC9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Tsakani Maringa</w:t>
            </w:r>
          </w:p>
        </w:tc>
        <w:tc>
          <w:tcPr>
            <w:tcW w:w="1033" w:type="pct"/>
            <w:tcBorders>
              <w:top w:val="nil"/>
              <w:left w:val="nil"/>
              <w:bottom w:val="single" w:sz="4" w:space="0" w:color="auto"/>
              <w:right w:val="single" w:sz="4" w:space="0" w:color="auto"/>
            </w:tcBorders>
            <w:shd w:val="clear" w:color="000000" w:fill="FFFFFF"/>
            <w:noWrap/>
            <w:vAlign w:val="bottom"/>
            <w:hideMark/>
          </w:tcPr>
          <w:p w14:paraId="3234729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11C9A8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160925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028F0E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4009A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38</w:t>
            </w:r>
          </w:p>
        </w:tc>
        <w:tc>
          <w:tcPr>
            <w:tcW w:w="744" w:type="pct"/>
            <w:tcBorders>
              <w:top w:val="nil"/>
              <w:left w:val="nil"/>
              <w:bottom w:val="single" w:sz="4" w:space="0" w:color="auto"/>
              <w:right w:val="single" w:sz="4" w:space="0" w:color="auto"/>
            </w:tcBorders>
            <w:shd w:val="clear" w:color="000000" w:fill="FFFFFF"/>
            <w:noWrap/>
            <w:vAlign w:val="bottom"/>
            <w:hideMark/>
          </w:tcPr>
          <w:p w14:paraId="462DC2B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828156705</w:t>
            </w:r>
          </w:p>
        </w:tc>
        <w:tc>
          <w:tcPr>
            <w:tcW w:w="1059" w:type="pct"/>
            <w:tcBorders>
              <w:top w:val="nil"/>
              <w:left w:val="nil"/>
              <w:bottom w:val="single" w:sz="4" w:space="0" w:color="auto"/>
              <w:right w:val="single" w:sz="4" w:space="0" w:color="auto"/>
            </w:tcBorders>
            <w:shd w:val="clear" w:color="auto" w:fill="auto"/>
            <w:noWrap/>
            <w:vAlign w:val="bottom"/>
            <w:hideMark/>
          </w:tcPr>
          <w:p w14:paraId="6493A86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Linda </w:t>
            </w:r>
            <w:proofErr w:type="spellStart"/>
            <w:r w:rsidRPr="006057D7">
              <w:rPr>
                <w:rFonts w:ascii="Arial" w:hAnsi="Arial" w:cs="Arial"/>
                <w:sz w:val="18"/>
                <w:szCs w:val="18"/>
                <w:lang w:eastAsia="en-ZA"/>
              </w:rPr>
              <w:t>Kotsi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0FB0E4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04324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7ACE1C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2953B1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DAFD9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39</w:t>
            </w:r>
          </w:p>
        </w:tc>
        <w:tc>
          <w:tcPr>
            <w:tcW w:w="744" w:type="pct"/>
            <w:tcBorders>
              <w:top w:val="nil"/>
              <w:left w:val="nil"/>
              <w:bottom w:val="single" w:sz="4" w:space="0" w:color="auto"/>
              <w:right w:val="single" w:sz="4" w:space="0" w:color="auto"/>
            </w:tcBorders>
            <w:shd w:val="clear" w:color="000000" w:fill="FFFFFF"/>
            <w:noWrap/>
            <w:vAlign w:val="bottom"/>
            <w:hideMark/>
          </w:tcPr>
          <w:p w14:paraId="6E41FEF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798863785</w:t>
            </w:r>
          </w:p>
        </w:tc>
        <w:tc>
          <w:tcPr>
            <w:tcW w:w="1059" w:type="pct"/>
            <w:tcBorders>
              <w:top w:val="nil"/>
              <w:left w:val="nil"/>
              <w:bottom w:val="single" w:sz="4" w:space="0" w:color="auto"/>
              <w:right w:val="single" w:sz="4" w:space="0" w:color="auto"/>
            </w:tcBorders>
            <w:shd w:val="clear" w:color="auto" w:fill="auto"/>
            <w:noWrap/>
            <w:vAlign w:val="bottom"/>
            <w:hideMark/>
          </w:tcPr>
          <w:p w14:paraId="74DFC7A9"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Nonyameko</w:t>
            </w:r>
            <w:proofErr w:type="spellEnd"/>
            <w:r w:rsidRPr="006057D7">
              <w:rPr>
                <w:rFonts w:ascii="Arial" w:hAnsi="Arial" w:cs="Arial"/>
                <w:sz w:val="18"/>
                <w:szCs w:val="18"/>
                <w:lang w:eastAsia="en-ZA"/>
              </w:rPr>
              <w:t xml:space="preserve"> Klaas</w:t>
            </w:r>
          </w:p>
        </w:tc>
        <w:tc>
          <w:tcPr>
            <w:tcW w:w="1033" w:type="pct"/>
            <w:tcBorders>
              <w:top w:val="nil"/>
              <w:left w:val="nil"/>
              <w:bottom w:val="single" w:sz="4" w:space="0" w:color="auto"/>
              <w:right w:val="single" w:sz="4" w:space="0" w:color="auto"/>
            </w:tcBorders>
            <w:shd w:val="clear" w:color="000000" w:fill="FFFFFF"/>
            <w:noWrap/>
            <w:vAlign w:val="bottom"/>
            <w:hideMark/>
          </w:tcPr>
          <w:p w14:paraId="47FB8E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89901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40C8634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32FB77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2089FD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40</w:t>
            </w:r>
          </w:p>
        </w:tc>
        <w:tc>
          <w:tcPr>
            <w:tcW w:w="744" w:type="pct"/>
            <w:tcBorders>
              <w:top w:val="nil"/>
              <w:left w:val="nil"/>
              <w:bottom w:val="single" w:sz="4" w:space="0" w:color="auto"/>
              <w:right w:val="single" w:sz="4" w:space="0" w:color="auto"/>
            </w:tcBorders>
            <w:shd w:val="clear" w:color="000000" w:fill="FFFFFF"/>
            <w:noWrap/>
            <w:vAlign w:val="bottom"/>
            <w:hideMark/>
          </w:tcPr>
          <w:p w14:paraId="6FE90E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721968548</w:t>
            </w:r>
          </w:p>
        </w:tc>
        <w:tc>
          <w:tcPr>
            <w:tcW w:w="1059" w:type="pct"/>
            <w:tcBorders>
              <w:top w:val="nil"/>
              <w:left w:val="nil"/>
              <w:bottom w:val="single" w:sz="4" w:space="0" w:color="auto"/>
              <w:right w:val="single" w:sz="4" w:space="0" w:color="auto"/>
            </w:tcBorders>
            <w:shd w:val="clear" w:color="auto" w:fill="auto"/>
            <w:noWrap/>
            <w:vAlign w:val="bottom"/>
            <w:hideMark/>
          </w:tcPr>
          <w:p w14:paraId="5ACC770A"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Thembela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Tshotyana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70FF99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18B32E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2D18959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09B7B7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89F3D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41</w:t>
            </w:r>
          </w:p>
        </w:tc>
        <w:tc>
          <w:tcPr>
            <w:tcW w:w="744" w:type="pct"/>
            <w:tcBorders>
              <w:top w:val="nil"/>
              <w:left w:val="nil"/>
              <w:bottom w:val="single" w:sz="4" w:space="0" w:color="auto"/>
              <w:right w:val="single" w:sz="4" w:space="0" w:color="auto"/>
            </w:tcBorders>
            <w:shd w:val="clear" w:color="000000" w:fill="FFFFFF"/>
            <w:noWrap/>
            <w:vAlign w:val="bottom"/>
            <w:hideMark/>
          </w:tcPr>
          <w:p w14:paraId="1001AB1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820534117</w:t>
            </w:r>
          </w:p>
        </w:tc>
        <w:tc>
          <w:tcPr>
            <w:tcW w:w="1059" w:type="pct"/>
            <w:tcBorders>
              <w:top w:val="nil"/>
              <w:left w:val="nil"/>
              <w:bottom w:val="single" w:sz="4" w:space="0" w:color="auto"/>
              <w:right w:val="single" w:sz="4" w:space="0" w:color="auto"/>
            </w:tcBorders>
            <w:shd w:val="clear" w:color="auto" w:fill="auto"/>
            <w:noWrap/>
            <w:vAlign w:val="bottom"/>
            <w:hideMark/>
          </w:tcPr>
          <w:p w14:paraId="2B0C914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Theo Nel</w:t>
            </w:r>
          </w:p>
        </w:tc>
        <w:tc>
          <w:tcPr>
            <w:tcW w:w="1033" w:type="pct"/>
            <w:tcBorders>
              <w:top w:val="nil"/>
              <w:left w:val="nil"/>
              <w:bottom w:val="single" w:sz="4" w:space="0" w:color="auto"/>
              <w:right w:val="single" w:sz="4" w:space="0" w:color="auto"/>
            </w:tcBorders>
            <w:shd w:val="clear" w:color="000000" w:fill="FFFFFF"/>
            <w:noWrap/>
            <w:vAlign w:val="bottom"/>
            <w:hideMark/>
          </w:tcPr>
          <w:p w14:paraId="1C2F26E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7F4C71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648655E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ED89B0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7DCE65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42</w:t>
            </w:r>
          </w:p>
        </w:tc>
        <w:tc>
          <w:tcPr>
            <w:tcW w:w="744" w:type="pct"/>
            <w:tcBorders>
              <w:top w:val="nil"/>
              <w:left w:val="nil"/>
              <w:bottom w:val="single" w:sz="4" w:space="0" w:color="auto"/>
              <w:right w:val="single" w:sz="4" w:space="0" w:color="auto"/>
            </w:tcBorders>
            <w:shd w:val="clear" w:color="000000" w:fill="FFFFFF"/>
            <w:noWrap/>
            <w:vAlign w:val="bottom"/>
            <w:hideMark/>
          </w:tcPr>
          <w:p w14:paraId="307E5EF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820432513</w:t>
            </w:r>
          </w:p>
        </w:tc>
        <w:tc>
          <w:tcPr>
            <w:tcW w:w="1059" w:type="pct"/>
            <w:tcBorders>
              <w:top w:val="nil"/>
              <w:left w:val="nil"/>
              <w:bottom w:val="single" w:sz="4" w:space="0" w:color="auto"/>
              <w:right w:val="single" w:sz="4" w:space="0" w:color="auto"/>
            </w:tcBorders>
            <w:shd w:val="clear" w:color="auto" w:fill="auto"/>
            <w:noWrap/>
            <w:vAlign w:val="bottom"/>
            <w:hideMark/>
          </w:tcPr>
          <w:p w14:paraId="7B0E1A1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Belinda </w:t>
            </w:r>
            <w:proofErr w:type="spellStart"/>
            <w:r w:rsidRPr="006057D7">
              <w:rPr>
                <w:rFonts w:ascii="Arial" w:hAnsi="Arial" w:cs="Arial"/>
                <w:sz w:val="18"/>
                <w:szCs w:val="18"/>
                <w:lang w:eastAsia="en-ZA"/>
              </w:rPr>
              <w:t>Mlota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70D02C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930A5A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Prestige</w:t>
            </w:r>
          </w:p>
        </w:tc>
        <w:tc>
          <w:tcPr>
            <w:tcW w:w="1033" w:type="pct"/>
            <w:tcBorders>
              <w:top w:val="nil"/>
              <w:left w:val="nil"/>
              <w:bottom w:val="single" w:sz="4" w:space="0" w:color="auto"/>
              <w:right w:val="single" w:sz="4" w:space="0" w:color="auto"/>
            </w:tcBorders>
            <w:shd w:val="clear" w:color="auto" w:fill="auto"/>
            <w:noWrap/>
            <w:vAlign w:val="bottom"/>
            <w:hideMark/>
          </w:tcPr>
          <w:p w14:paraId="5A508A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646DCA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6BF35F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43</w:t>
            </w:r>
          </w:p>
        </w:tc>
        <w:tc>
          <w:tcPr>
            <w:tcW w:w="744" w:type="pct"/>
            <w:tcBorders>
              <w:top w:val="nil"/>
              <w:left w:val="nil"/>
              <w:bottom w:val="single" w:sz="4" w:space="0" w:color="auto"/>
              <w:right w:val="single" w:sz="4" w:space="0" w:color="auto"/>
            </w:tcBorders>
            <w:shd w:val="clear" w:color="000000" w:fill="FFFFFF"/>
            <w:noWrap/>
            <w:vAlign w:val="bottom"/>
            <w:hideMark/>
          </w:tcPr>
          <w:p w14:paraId="60859B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712505415</w:t>
            </w:r>
          </w:p>
        </w:tc>
        <w:tc>
          <w:tcPr>
            <w:tcW w:w="1059" w:type="pct"/>
            <w:tcBorders>
              <w:top w:val="nil"/>
              <w:left w:val="nil"/>
              <w:bottom w:val="single" w:sz="4" w:space="0" w:color="auto"/>
              <w:right w:val="single" w:sz="4" w:space="0" w:color="auto"/>
            </w:tcBorders>
            <w:shd w:val="clear" w:color="auto" w:fill="auto"/>
            <w:noWrap/>
            <w:vAlign w:val="bottom"/>
            <w:hideMark/>
          </w:tcPr>
          <w:p w14:paraId="009DBB8D"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Jakobus</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Nakoo</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3E30D3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22660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55C70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F0B7A7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78B1E9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44</w:t>
            </w:r>
          </w:p>
        </w:tc>
        <w:tc>
          <w:tcPr>
            <w:tcW w:w="744" w:type="pct"/>
            <w:tcBorders>
              <w:top w:val="nil"/>
              <w:left w:val="nil"/>
              <w:bottom w:val="single" w:sz="4" w:space="0" w:color="auto"/>
              <w:right w:val="single" w:sz="4" w:space="0" w:color="auto"/>
            </w:tcBorders>
            <w:shd w:val="clear" w:color="000000" w:fill="FFFFFF"/>
            <w:noWrap/>
            <w:vAlign w:val="bottom"/>
            <w:hideMark/>
          </w:tcPr>
          <w:p w14:paraId="5F21B51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820514795</w:t>
            </w:r>
          </w:p>
        </w:tc>
        <w:tc>
          <w:tcPr>
            <w:tcW w:w="1059" w:type="pct"/>
            <w:tcBorders>
              <w:top w:val="nil"/>
              <w:left w:val="nil"/>
              <w:bottom w:val="single" w:sz="4" w:space="0" w:color="auto"/>
              <w:right w:val="single" w:sz="4" w:space="0" w:color="auto"/>
            </w:tcBorders>
            <w:shd w:val="clear" w:color="auto" w:fill="auto"/>
            <w:noWrap/>
            <w:vAlign w:val="bottom"/>
            <w:hideMark/>
          </w:tcPr>
          <w:p w14:paraId="2B2C0CB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Thamsanqa </w:t>
            </w:r>
            <w:proofErr w:type="spellStart"/>
            <w:r w:rsidRPr="006057D7">
              <w:rPr>
                <w:rFonts w:ascii="Arial" w:hAnsi="Arial" w:cs="Arial"/>
                <w:sz w:val="18"/>
                <w:szCs w:val="18"/>
                <w:lang w:eastAsia="en-ZA"/>
              </w:rPr>
              <w:t>Ngqula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53F0A3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1BDF3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F2F278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99B94C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66547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45</w:t>
            </w:r>
          </w:p>
        </w:tc>
        <w:tc>
          <w:tcPr>
            <w:tcW w:w="744" w:type="pct"/>
            <w:tcBorders>
              <w:top w:val="nil"/>
              <w:left w:val="nil"/>
              <w:bottom w:val="single" w:sz="4" w:space="0" w:color="auto"/>
              <w:right w:val="single" w:sz="4" w:space="0" w:color="auto"/>
            </w:tcBorders>
            <w:shd w:val="clear" w:color="000000" w:fill="FFFFFF"/>
            <w:noWrap/>
            <w:vAlign w:val="bottom"/>
            <w:hideMark/>
          </w:tcPr>
          <w:p w14:paraId="7676A1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822105588</w:t>
            </w:r>
          </w:p>
        </w:tc>
        <w:tc>
          <w:tcPr>
            <w:tcW w:w="1059" w:type="pct"/>
            <w:tcBorders>
              <w:top w:val="nil"/>
              <w:left w:val="nil"/>
              <w:bottom w:val="single" w:sz="4" w:space="0" w:color="auto"/>
              <w:right w:val="single" w:sz="4" w:space="0" w:color="auto"/>
            </w:tcBorders>
            <w:shd w:val="clear" w:color="auto" w:fill="auto"/>
            <w:noWrap/>
            <w:vAlign w:val="bottom"/>
            <w:hideMark/>
          </w:tcPr>
          <w:p w14:paraId="401B84BA"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Sebola</w:t>
            </w:r>
            <w:proofErr w:type="spellEnd"/>
            <w:r w:rsidRPr="006057D7">
              <w:rPr>
                <w:rFonts w:ascii="Arial" w:hAnsi="Arial" w:cs="Arial"/>
                <w:sz w:val="18"/>
                <w:szCs w:val="18"/>
                <w:lang w:eastAsia="en-ZA"/>
              </w:rPr>
              <w:t xml:space="preserve"> M</w:t>
            </w:r>
          </w:p>
        </w:tc>
        <w:tc>
          <w:tcPr>
            <w:tcW w:w="1033" w:type="pct"/>
            <w:tcBorders>
              <w:top w:val="nil"/>
              <w:left w:val="nil"/>
              <w:bottom w:val="single" w:sz="4" w:space="0" w:color="auto"/>
              <w:right w:val="single" w:sz="4" w:space="0" w:color="auto"/>
            </w:tcBorders>
            <w:shd w:val="clear" w:color="000000" w:fill="FFFFFF"/>
            <w:noWrap/>
            <w:vAlign w:val="bottom"/>
            <w:hideMark/>
          </w:tcPr>
          <w:p w14:paraId="7ABF9AF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3A946A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00778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0DF6E5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0A72BA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46</w:t>
            </w:r>
          </w:p>
        </w:tc>
        <w:tc>
          <w:tcPr>
            <w:tcW w:w="744" w:type="pct"/>
            <w:tcBorders>
              <w:top w:val="nil"/>
              <w:left w:val="nil"/>
              <w:bottom w:val="single" w:sz="4" w:space="0" w:color="auto"/>
              <w:right w:val="single" w:sz="4" w:space="0" w:color="auto"/>
            </w:tcBorders>
            <w:shd w:val="clear" w:color="000000" w:fill="FFFFFF"/>
            <w:noWrap/>
            <w:vAlign w:val="bottom"/>
            <w:hideMark/>
          </w:tcPr>
          <w:p w14:paraId="3842503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829574192</w:t>
            </w:r>
          </w:p>
        </w:tc>
        <w:tc>
          <w:tcPr>
            <w:tcW w:w="1059" w:type="pct"/>
            <w:tcBorders>
              <w:top w:val="nil"/>
              <w:left w:val="nil"/>
              <w:bottom w:val="single" w:sz="4" w:space="0" w:color="auto"/>
              <w:right w:val="single" w:sz="4" w:space="0" w:color="auto"/>
            </w:tcBorders>
            <w:shd w:val="clear" w:color="auto" w:fill="auto"/>
            <w:noWrap/>
            <w:vAlign w:val="bottom"/>
            <w:hideMark/>
          </w:tcPr>
          <w:p w14:paraId="630CA180"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Seitheisho</w:t>
            </w:r>
            <w:proofErr w:type="spellEnd"/>
            <w:r w:rsidRPr="006057D7">
              <w:rPr>
                <w:rFonts w:ascii="Arial" w:hAnsi="Arial" w:cs="Arial"/>
                <w:sz w:val="18"/>
                <w:szCs w:val="18"/>
                <w:lang w:eastAsia="en-ZA"/>
              </w:rPr>
              <w:t xml:space="preserve"> J</w:t>
            </w:r>
          </w:p>
        </w:tc>
        <w:tc>
          <w:tcPr>
            <w:tcW w:w="1033" w:type="pct"/>
            <w:tcBorders>
              <w:top w:val="nil"/>
              <w:left w:val="nil"/>
              <w:bottom w:val="single" w:sz="4" w:space="0" w:color="auto"/>
              <w:right w:val="single" w:sz="4" w:space="0" w:color="auto"/>
            </w:tcBorders>
            <w:shd w:val="clear" w:color="000000" w:fill="FFFFFF"/>
            <w:noWrap/>
            <w:vAlign w:val="bottom"/>
            <w:hideMark/>
          </w:tcPr>
          <w:p w14:paraId="769CA2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22399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AB8DC1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B142DC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698C43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47</w:t>
            </w:r>
          </w:p>
        </w:tc>
        <w:tc>
          <w:tcPr>
            <w:tcW w:w="744" w:type="pct"/>
            <w:tcBorders>
              <w:top w:val="nil"/>
              <w:left w:val="nil"/>
              <w:bottom w:val="single" w:sz="4" w:space="0" w:color="auto"/>
              <w:right w:val="single" w:sz="4" w:space="0" w:color="auto"/>
            </w:tcBorders>
            <w:shd w:val="clear" w:color="000000" w:fill="FFFFFF"/>
            <w:noWrap/>
            <w:vAlign w:val="bottom"/>
            <w:hideMark/>
          </w:tcPr>
          <w:p w14:paraId="7DAD40A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826971200</w:t>
            </w:r>
          </w:p>
        </w:tc>
        <w:tc>
          <w:tcPr>
            <w:tcW w:w="1059" w:type="pct"/>
            <w:tcBorders>
              <w:top w:val="nil"/>
              <w:left w:val="nil"/>
              <w:bottom w:val="single" w:sz="4" w:space="0" w:color="auto"/>
              <w:right w:val="single" w:sz="4" w:space="0" w:color="auto"/>
            </w:tcBorders>
            <w:shd w:val="clear" w:color="auto" w:fill="auto"/>
            <w:noWrap/>
            <w:vAlign w:val="bottom"/>
            <w:hideMark/>
          </w:tcPr>
          <w:p w14:paraId="7A976DD2"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Serame</w:t>
            </w:r>
            <w:proofErr w:type="spellEnd"/>
            <w:r w:rsidRPr="006057D7">
              <w:rPr>
                <w:rFonts w:ascii="Arial" w:hAnsi="Arial" w:cs="Arial"/>
                <w:sz w:val="18"/>
                <w:szCs w:val="18"/>
                <w:lang w:eastAsia="en-ZA"/>
              </w:rPr>
              <w:t xml:space="preserve"> SP</w:t>
            </w:r>
          </w:p>
        </w:tc>
        <w:tc>
          <w:tcPr>
            <w:tcW w:w="1033" w:type="pct"/>
            <w:tcBorders>
              <w:top w:val="nil"/>
              <w:left w:val="nil"/>
              <w:bottom w:val="single" w:sz="4" w:space="0" w:color="auto"/>
              <w:right w:val="single" w:sz="4" w:space="0" w:color="auto"/>
            </w:tcBorders>
            <w:shd w:val="clear" w:color="000000" w:fill="FFFFFF"/>
            <w:noWrap/>
            <w:vAlign w:val="bottom"/>
            <w:hideMark/>
          </w:tcPr>
          <w:p w14:paraId="1E5D1DA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75468B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E6530F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EA720B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02DE28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48</w:t>
            </w:r>
          </w:p>
        </w:tc>
        <w:tc>
          <w:tcPr>
            <w:tcW w:w="744" w:type="pct"/>
            <w:tcBorders>
              <w:top w:val="nil"/>
              <w:left w:val="nil"/>
              <w:bottom w:val="single" w:sz="4" w:space="0" w:color="auto"/>
              <w:right w:val="single" w:sz="4" w:space="0" w:color="auto"/>
            </w:tcBorders>
            <w:shd w:val="clear" w:color="000000" w:fill="FFFFFF"/>
            <w:noWrap/>
            <w:vAlign w:val="bottom"/>
            <w:hideMark/>
          </w:tcPr>
          <w:p w14:paraId="0B58DD0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834295299</w:t>
            </w:r>
          </w:p>
        </w:tc>
        <w:tc>
          <w:tcPr>
            <w:tcW w:w="1059" w:type="pct"/>
            <w:tcBorders>
              <w:top w:val="nil"/>
              <w:left w:val="nil"/>
              <w:bottom w:val="single" w:sz="4" w:space="0" w:color="auto"/>
              <w:right w:val="single" w:sz="4" w:space="0" w:color="auto"/>
            </w:tcBorders>
            <w:shd w:val="clear" w:color="auto" w:fill="auto"/>
            <w:noWrap/>
            <w:vAlign w:val="bottom"/>
            <w:hideMark/>
          </w:tcPr>
          <w:p w14:paraId="6B23B9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Tshabalala M</w:t>
            </w:r>
          </w:p>
        </w:tc>
        <w:tc>
          <w:tcPr>
            <w:tcW w:w="1033" w:type="pct"/>
            <w:tcBorders>
              <w:top w:val="nil"/>
              <w:left w:val="nil"/>
              <w:bottom w:val="single" w:sz="4" w:space="0" w:color="auto"/>
              <w:right w:val="single" w:sz="4" w:space="0" w:color="auto"/>
            </w:tcBorders>
            <w:shd w:val="clear" w:color="000000" w:fill="FFFFFF"/>
            <w:noWrap/>
            <w:vAlign w:val="bottom"/>
            <w:hideMark/>
          </w:tcPr>
          <w:p w14:paraId="548580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094CD5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79588A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95F71A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C9DF37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49</w:t>
            </w:r>
          </w:p>
        </w:tc>
        <w:tc>
          <w:tcPr>
            <w:tcW w:w="744" w:type="pct"/>
            <w:tcBorders>
              <w:top w:val="nil"/>
              <w:left w:val="nil"/>
              <w:bottom w:val="single" w:sz="4" w:space="0" w:color="auto"/>
              <w:right w:val="single" w:sz="4" w:space="0" w:color="auto"/>
            </w:tcBorders>
            <w:shd w:val="clear" w:color="000000" w:fill="FFFFFF"/>
            <w:noWrap/>
            <w:vAlign w:val="bottom"/>
            <w:hideMark/>
          </w:tcPr>
          <w:p w14:paraId="12926C9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820670184</w:t>
            </w:r>
          </w:p>
        </w:tc>
        <w:tc>
          <w:tcPr>
            <w:tcW w:w="1059" w:type="pct"/>
            <w:tcBorders>
              <w:top w:val="nil"/>
              <w:left w:val="nil"/>
              <w:bottom w:val="single" w:sz="4" w:space="0" w:color="auto"/>
              <w:right w:val="single" w:sz="4" w:space="0" w:color="auto"/>
            </w:tcBorders>
            <w:shd w:val="clear" w:color="auto" w:fill="auto"/>
            <w:noWrap/>
            <w:vAlign w:val="bottom"/>
            <w:hideMark/>
          </w:tcPr>
          <w:p w14:paraId="165D55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Kabelo S</w:t>
            </w:r>
          </w:p>
        </w:tc>
        <w:tc>
          <w:tcPr>
            <w:tcW w:w="1033" w:type="pct"/>
            <w:tcBorders>
              <w:top w:val="nil"/>
              <w:left w:val="nil"/>
              <w:bottom w:val="single" w:sz="4" w:space="0" w:color="auto"/>
              <w:right w:val="single" w:sz="4" w:space="0" w:color="auto"/>
            </w:tcBorders>
            <w:shd w:val="clear" w:color="000000" w:fill="FFFFFF"/>
            <w:noWrap/>
            <w:vAlign w:val="bottom"/>
            <w:hideMark/>
          </w:tcPr>
          <w:p w14:paraId="15AA6A0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5B2BAB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4B25B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4E88DE8"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D9824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50</w:t>
            </w:r>
          </w:p>
        </w:tc>
        <w:tc>
          <w:tcPr>
            <w:tcW w:w="744" w:type="pct"/>
            <w:tcBorders>
              <w:top w:val="nil"/>
              <w:left w:val="nil"/>
              <w:bottom w:val="single" w:sz="4" w:space="0" w:color="auto"/>
              <w:right w:val="single" w:sz="4" w:space="0" w:color="auto"/>
            </w:tcBorders>
            <w:shd w:val="clear" w:color="000000" w:fill="FFFFFF"/>
            <w:noWrap/>
            <w:vAlign w:val="bottom"/>
            <w:hideMark/>
          </w:tcPr>
          <w:p w14:paraId="30B7874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820658615</w:t>
            </w:r>
          </w:p>
        </w:tc>
        <w:tc>
          <w:tcPr>
            <w:tcW w:w="1059" w:type="pct"/>
            <w:tcBorders>
              <w:top w:val="nil"/>
              <w:left w:val="nil"/>
              <w:bottom w:val="single" w:sz="4" w:space="0" w:color="auto"/>
              <w:right w:val="single" w:sz="4" w:space="0" w:color="auto"/>
            </w:tcBorders>
            <w:shd w:val="clear" w:color="auto" w:fill="auto"/>
            <w:noWrap/>
            <w:vAlign w:val="bottom"/>
            <w:hideMark/>
          </w:tcPr>
          <w:p w14:paraId="0BCEA9C9"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Malebese</w:t>
            </w:r>
            <w:proofErr w:type="spellEnd"/>
            <w:r w:rsidRPr="006057D7">
              <w:rPr>
                <w:rFonts w:ascii="Arial" w:hAnsi="Arial" w:cs="Arial"/>
                <w:sz w:val="18"/>
                <w:szCs w:val="18"/>
                <w:lang w:eastAsia="en-ZA"/>
              </w:rPr>
              <w:t xml:space="preserve"> K</w:t>
            </w:r>
          </w:p>
        </w:tc>
        <w:tc>
          <w:tcPr>
            <w:tcW w:w="1033" w:type="pct"/>
            <w:tcBorders>
              <w:top w:val="nil"/>
              <w:left w:val="nil"/>
              <w:bottom w:val="single" w:sz="4" w:space="0" w:color="auto"/>
              <w:right w:val="single" w:sz="4" w:space="0" w:color="auto"/>
            </w:tcBorders>
            <w:shd w:val="clear" w:color="000000" w:fill="FFFFFF"/>
            <w:noWrap/>
            <w:vAlign w:val="bottom"/>
            <w:hideMark/>
          </w:tcPr>
          <w:p w14:paraId="12542D7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260A62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0D2753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00FB10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898FAF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51</w:t>
            </w:r>
          </w:p>
        </w:tc>
        <w:tc>
          <w:tcPr>
            <w:tcW w:w="744" w:type="pct"/>
            <w:tcBorders>
              <w:top w:val="nil"/>
              <w:left w:val="nil"/>
              <w:bottom w:val="single" w:sz="4" w:space="0" w:color="auto"/>
              <w:right w:val="single" w:sz="4" w:space="0" w:color="auto"/>
            </w:tcBorders>
            <w:shd w:val="clear" w:color="000000" w:fill="FFFFFF"/>
            <w:noWrap/>
            <w:vAlign w:val="bottom"/>
            <w:hideMark/>
          </w:tcPr>
          <w:p w14:paraId="3FDF94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820656384</w:t>
            </w:r>
          </w:p>
        </w:tc>
        <w:tc>
          <w:tcPr>
            <w:tcW w:w="1059" w:type="pct"/>
            <w:tcBorders>
              <w:top w:val="nil"/>
              <w:left w:val="nil"/>
              <w:bottom w:val="single" w:sz="4" w:space="0" w:color="auto"/>
              <w:right w:val="single" w:sz="4" w:space="0" w:color="auto"/>
            </w:tcBorders>
            <w:shd w:val="clear" w:color="auto" w:fill="auto"/>
            <w:noWrap/>
            <w:vAlign w:val="bottom"/>
            <w:hideMark/>
          </w:tcPr>
          <w:p w14:paraId="7F44EED1"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Sedupane</w:t>
            </w:r>
            <w:proofErr w:type="spellEnd"/>
            <w:r w:rsidRPr="006057D7">
              <w:rPr>
                <w:rFonts w:ascii="Arial" w:hAnsi="Arial" w:cs="Arial"/>
                <w:sz w:val="18"/>
                <w:szCs w:val="18"/>
                <w:lang w:eastAsia="en-ZA"/>
              </w:rPr>
              <w:t xml:space="preserve"> TS</w:t>
            </w:r>
          </w:p>
        </w:tc>
        <w:tc>
          <w:tcPr>
            <w:tcW w:w="1033" w:type="pct"/>
            <w:tcBorders>
              <w:top w:val="nil"/>
              <w:left w:val="nil"/>
              <w:bottom w:val="single" w:sz="4" w:space="0" w:color="auto"/>
              <w:right w:val="single" w:sz="4" w:space="0" w:color="auto"/>
            </w:tcBorders>
            <w:shd w:val="clear" w:color="000000" w:fill="FFFFFF"/>
            <w:noWrap/>
            <w:vAlign w:val="bottom"/>
            <w:hideMark/>
          </w:tcPr>
          <w:p w14:paraId="128AD20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72A7DA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C7C853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E93BE82"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50815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52</w:t>
            </w:r>
          </w:p>
        </w:tc>
        <w:tc>
          <w:tcPr>
            <w:tcW w:w="744" w:type="pct"/>
            <w:tcBorders>
              <w:top w:val="nil"/>
              <w:left w:val="nil"/>
              <w:bottom w:val="single" w:sz="4" w:space="0" w:color="auto"/>
              <w:right w:val="single" w:sz="4" w:space="0" w:color="auto"/>
            </w:tcBorders>
            <w:shd w:val="clear" w:color="000000" w:fill="FFFFFF"/>
            <w:noWrap/>
            <w:vAlign w:val="bottom"/>
            <w:hideMark/>
          </w:tcPr>
          <w:p w14:paraId="1225A2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825209929</w:t>
            </w:r>
          </w:p>
        </w:tc>
        <w:tc>
          <w:tcPr>
            <w:tcW w:w="1059" w:type="pct"/>
            <w:tcBorders>
              <w:top w:val="nil"/>
              <w:left w:val="nil"/>
              <w:bottom w:val="single" w:sz="4" w:space="0" w:color="auto"/>
              <w:right w:val="single" w:sz="4" w:space="0" w:color="auto"/>
            </w:tcBorders>
            <w:shd w:val="clear" w:color="auto" w:fill="auto"/>
            <w:noWrap/>
            <w:vAlign w:val="bottom"/>
            <w:hideMark/>
          </w:tcPr>
          <w:p w14:paraId="48D25B2B"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Nkonki</w:t>
            </w:r>
            <w:proofErr w:type="spellEnd"/>
            <w:r w:rsidRPr="006057D7">
              <w:rPr>
                <w:rFonts w:ascii="Arial" w:hAnsi="Arial" w:cs="Arial"/>
                <w:sz w:val="18"/>
                <w:szCs w:val="18"/>
                <w:lang w:eastAsia="en-ZA"/>
              </w:rPr>
              <w:t xml:space="preserve"> T</w:t>
            </w:r>
          </w:p>
        </w:tc>
        <w:tc>
          <w:tcPr>
            <w:tcW w:w="1033" w:type="pct"/>
            <w:tcBorders>
              <w:top w:val="nil"/>
              <w:left w:val="nil"/>
              <w:bottom w:val="single" w:sz="4" w:space="0" w:color="auto"/>
              <w:right w:val="single" w:sz="4" w:space="0" w:color="auto"/>
            </w:tcBorders>
            <w:shd w:val="clear" w:color="000000" w:fill="FFFFFF"/>
            <w:noWrap/>
            <w:vAlign w:val="bottom"/>
            <w:hideMark/>
          </w:tcPr>
          <w:p w14:paraId="49005FD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E6A293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9BC79A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A276FA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50035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53</w:t>
            </w:r>
          </w:p>
        </w:tc>
        <w:tc>
          <w:tcPr>
            <w:tcW w:w="744" w:type="pct"/>
            <w:tcBorders>
              <w:top w:val="nil"/>
              <w:left w:val="nil"/>
              <w:bottom w:val="single" w:sz="4" w:space="0" w:color="auto"/>
              <w:right w:val="single" w:sz="4" w:space="0" w:color="auto"/>
            </w:tcBorders>
            <w:shd w:val="clear" w:color="000000" w:fill="FFFFFF"/>
            <w:noWrap/>
            <w:vAlign w:val="bottom"/>
            <w:hideMark/>
          </w:tcPr>
          <w:p w14:paraId="04152D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725714008</w:t>
            </w:r>
          </w:p>
        </w:tc>
        <w:tc>
          <w:tcPr>
            <w:tcW w:w="1059" w:type="pct"/>
            <w:tcBorders>
              <w:top w:val="nil"/>
              <w:left w:val="nil"/>
              <w:bottom w:val="single" w:sz="4" w:space="0" w:color="auto"/>
              <w:right w:val="single" w:sz="4" w:space="0" w:color="auto"/>
            </w:tcBorders>
            <w:shd w:val="clear" w:color="auto" w:fill="auto"/>
            <w:noWrap/>
            <w:vAlign w:val="bottom"/>
            <w:hideMark/>
          </w:tcPr>
          <w:p w14:paraId="3B7FC8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T </w:t>
            </w:r>
            <w:proofErr w:type="spellStart"/>
            <w:r w:rsidRPr="006057D7">
              <w:rPr>
                <w:rFonts w:ascii="Arial" w:hAnsi="Arial" w:cs="Arial"/>
                <w:sz w:val="18"/>
                <w:szCs w:val="18"/>
                <w:lang w:eastAsia="en-ZA"/>
              </w:rPr>
              <w:t>Mokoqama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304AA5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3ABDDA1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2064128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3A4666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5F427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54</w:t>
            </w:r>
          </w:p>
        </w:tc>
        <w:tc>
          <w:tcPr>
            <w:tcW w:w="744" w:type="pct"/>
            <w:tcBorders>
              <w:top w:val="nil"/>
              <w:left w:val="nil"/>
              <w:bottom w:val="single" w:sz="4" w:space="0" w:color="auto"/>
              <w:right w:val="single" w:sz="4" w:space="0" w:color="auto"/>
            </w:tcBorders>
            <w:shd w:val="clear" w:color="000000" w:fill="FFFFFF"/>
            <w:noWrap/>
            <w:vAlign w:val="bottom"/>
            <w:hideMark/>
          </w:tcPr>
          <w:p w14:paraId="52928F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726534091</w:t>
            </w:r>
          </w:p>
        </w:tc>
        <w:tc>
          <w:tcPr>
            <w:tcW w:w="1059" w:type="pct"/>
            <w:tcBorders>
              <w:top w:val="nil"/>
              <w:left w:val="nil"/>
              <w:bottom w:val="single" w:sz="4" w:space="0" w:color="auto"/>
              <w:right w:val="single" w:sz="4" w:space="0" w:color="auto"/>
            </w:tcBorders>
            <w:shd w:val="clear" w:color="auto" w:fill="auto"/>
            <w:noWrap/>
            <w:vAlign w:val="bottom"/>
            <w:hideMark/>
          </w:tcPr>
          <w:p w14:paraId="5B8C86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B.TONI</w:t>
            </w:r>
          </w:p>
        </w:tc>
        <w:tc>
          <w:tcPr>
            <w:tcW w:w="1033" w:type="pct"/>
            <w:tcBorders>
              <w:top w:val="nil"/>
              <w:left w:val="nil"/>
              <w:bottom w:val="single" w:sz="4" w:space="0" w:color="auto"/>
              <w:right w:val="single" w:sz="4" w:space="0" w:color="auto"/>
            </w:tcBorders>
            <w:shd w:val="clear" w:color="000000" w:fill="FFFFFF"/>
            <w:noWrap/>
            <w:vAlign w:val="bottom"/>
            <w:hideMark/>
          </w:tcPr>
          <w:p w14:paraId="3907F0B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0AB5D2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9224B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C57871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4F8E7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55</w:t>
            </w:r>
          </w:p>
        </w:tc>
        <w:tc>
          <w:tcPr>
            <w:tcW w:w="744" w:type="pct"/>
            <w:tcBorders>
              <w:top w:val="nil"/>
              <w:left w:val="nil"/>
              <w:bottom w:val="single" w:sz="4" w:space="0" w:color="auto"/>
              <w:right w:val="single" w:sz="4" w:space="0" w:color="auto"/>
            </w:tcBorders>
            <w:shd w:val="clear" w:color="000000" w:fill="FFFFFF"/>
            <w:noWrap/>
            <w:vAlign w:val="bottom"/>
            <w:hideMark/>
          </w:tcPr>
          <w:p w14:paraId="2BD1B1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726556033</w:t>
            </w:r>
          </w:p>
        </w:tc>
        <w:tc>
          <w:tcPr>
            <w:tcW w:w="1059" w:type="pct"/>
            <w:tcBorders>
              <w:top w:val="nil"/>
              <w:left w:val="nil"/>
              <w:bottom w:val="single" w:sz="4" w:space="0" w:color="auto"/>
              <w:right w:val="single" w:sz="4" w:space="0" w:color="auto"/>
            </w:tcBorders>
            <w:shd w:val="clear" w:color="auto" w:fill="auto"/>
            <w:noWrap/>
            <w:vAlign w:val="bottom"/>
            <w:hideMark/>
          </w:tcPr>
          <w:p w14:paraId="269C3AF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M.MPONDO</w:t>
            </w:r>
          </w:p>
        </w:tc>
        <w:tc>
          <w:tcPr>
            <w:tcW w:w="1033" w:type="pct"/>
            <w:tcBorders>
              <w:top w:val="nil"/>
              <w:left w:val="nil"/>
              <w:bottom w:val="single" w:sz="4" w:space="0" w:color="auto"/>
              <w:right w:val="single" w:sz="4" w:space="0" w:color="auto"/>
            </w:tcBorders>
            <w:shd w:val="clear" w:color="000000" w:fill="FFFFFF"/>
            <w:noWrap/>
            <w:vAlign w:val="bottom"/>
            <w:hideMark/>
          </w:tcPr>
          <w:p w14:paraId="528DC1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3380FA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8BE01C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CDDE11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4E635A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56</w:t>
            </w:r>
          </w:p>
        </w:tc>
        <w:tc>
          <w:tcPr>
            <w:tcW w:w="744" w:type="pct"/>
            <w:tcBorders>
              <w:top w:val="nil"/>
              <w:left w:val="nil"/>
              <w:bottom w:val="single" w:sz="4" w:space="0" w:color="auto"/>
              <w:right w:val="single" w:sz="4" w:space="0" w:color="auto"/>
            </w:tcBorders>
            <w:shd w:val="clear" w:color="000000" w:fill="FFFFFF"/>
            <w:noWrap/>
            <w:vAlign w:val="bottom"/>
            <w:hideMark/>
          </w:tcPr>
          <w:p w14:paraId="3EA424D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726565426</w:t>
            </w:r>
          </w:p>
        </w:tc>
        <w:tc>
          <w:tcPr>
            <w:tcW w:w="1059" w:type="pct"/>
            <w:tcBorders>
              <w:top w:val="nil"/>
              <w:left w:val="nil"/>
              <w:bottom w:val="single" w:sz="4" w:space="0" w:color="auto"/>
              <w:right w:val="single" w:sz="4" w:space="0" w:color="auto"/>
            </w:tcBorders>
            <w:shd w:val="clear" w:color="auto" w:fill="auto"/>
            <w:noWrap/>
            <w:vAlign w:val="bottom"/>
            <w:hideMark/>
          </w:tcPr>
          <w:p w14:paraId="3A267E1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NONTLAHLA NTULI</w:t>
            </w:r>
          </w:p>
        </w:tc>
        <w:tc>
          <w:tcPr>
            <w:tcW w:w="1033" w:type="pct"/>
            <w:tcBorders>
              <w:top w:val="nil"/>
              <w:left w:val="nil"/>
              <w:bottom w:val="single" w:sz="4" w:space="0" w:color="auto"/>
              <w:right w:val="single" w:sz="4" w:space="0" w:color="auto"/>
            </w:tcBorders>
            <w:shd w:val="clear" w:color="000000" w:fill="FFFFFF"/>
            <w:noWrap/>
            <w:vAlign w:val="bottom"/>
            <w:hideMark/>
          </w:tcPr>
          <w:p w14:paraId="71BEEE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4D0714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B9777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3B31AC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71091E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57</w:t>
            </w:r>
          </w:p>
        </w:tc>
        <w:tc>
          <w:tcPr>
            <w:tcW w:w="744" w:type="pct"/>
            <w:tcBorders>
              <w:top w:val="nil"/>
              <w:left w:val="nil"/>
              <w:bottom w:val="single" w:sz="4" w:space="0" w:color="auto"/>
              <w:right w:val="single" w:sz="4" w:space="0" w:color="auto"/>
            </w:tcBorders>
            <w:shd w:val="clear" w:color="000000" w:fill="FFFFFF"/>
            <w:noWrap/>
            <w:vAlign w:val="bottom"/>
            <w:hideMark/>
          </w:tcPr>
          <w:p w14:paraId="51BA62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795148412</w:t>
            </w:r>
          </w:p>
        </w:tc>
        <w:tc>
          <w:tcPr>
            <w:tcW w:w="1059" w:type="pct"/>
            <w:tcBorders>
              <w:top w:val="nil"/>
              <w:left w:val="nil"/>
              <w:bottom w:val="single" w:sz="4" w:space="0" w:color="auto"/>
              <w:right w:val="single" w:sz="4" w:space="0" w:color="auto"/>
            </w:tcBorders>
            <w:shd w:val="clear" w:color="auto" w:fill="auto"/>
            <w:noWrap/>
            <w:vAlign w:val="bottom"/>
            <w:hideMark/>
          </w:tcPr>
          <w:p w14:paraId="766A2D5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MZAYIYA</w:t>
            </w:r>
          </w:p>
        </w:tc>
        <w:tc>
          <w:tcPr>
            <w:tcW w:w="1033" w:type="pct"/>
            <w:tcBorders>
              <w:top w:val="nil"/>
              <w:left w:val="nil"/>
              <w:bottom w:val="single" w:sz="4" w:space="0" w:color="auto"/>
              <w:right w:val="single" w:sz="4" w:space="0" w:color="auto"/>
            </w:tcBorders>
            <w:shd w:val="clear" w:color="000000" w:fill="FFFFFF"/>
            <w:noWrap/>
            <w:vAlign w:val="bottom"/>
            <w:hideMark/>
          </w:tcPr>
          <w:p w14:paraId="625A768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43816F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78C7D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77EB87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916252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58</w:t>
            </w:r>
          </w:p>
        </w:tc>
        <w:tc>
          <w:tcPr>
            <w:tcW w:w="744" w:type="pct"/>
            <w:tcBorders>
              <w:top w:val="nil"/>
              <w:left w:val="nil"/>
              <w:bottom w:val="single" w:sz="4" w:space="0" w:color="auto"/>
              <w:right w:val="single" w:sz="4" w:space="0" w:color="auto"/>
            </w:tcBorders>
            <w:shd w:val="clear" w:color="000000" w:fill="FFFFFF"/>
            <w:noWrap/>
            <w:vAlign w:val="bottom"/>
            <w:hideMark/>
          </w:tcPr>
          <w:p w14:paraId="719BDDC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795173957</w:t>
            </w:r>
          </w:p>
        </w:tc>
        <w:tc>
          <w:tcPr>
            <w:tcW w:w="1059" w:type="pct"/>
            <w:tcBorders>
              <w:top w:val="nil"/>
              <w:left w:val="nil"/>
              <w:bottom w:val="single" w:sz="4" w:space="0" w:color="auto"/>
              <w:right w:val="single" w:sz="4" w:space="0" w:color="auto"/>
            </w:tcBorders>
            <w:shd w:val="clear" w:color="auto" w:fill="auto"/>
            <w:noWrap/>
            <w:vAlign w:val="bottom"/>
            <w:hideMark/>
          </w:tcPr>
          <w:p w14:paraId="0397CCE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L.MPAKATO</w:t>
            </w:r>
          </w:p>
        </w:tc>
        <w:tc>
          <w:tcPr>
            <w:tcW w:w="1033" w:type="pct"/>
            <w:tcBorders>
              <w:top w:val="nil"/>
              <w:left w:val="nil"/>
              <w:bottom w:val="single" w:sz="4" w:space="0" w:color="auto"/>
              <w:right w:val="single" w:sz="4" w:space="0" w:color="auto"/>
            </w:tcBorders>
            <w:shd w:val="clear" w:color="000000" w:fill="FFFFFF"/>
            <w:noWrap/>
            <w:vAlign w:val="bottom"/>
            <w:hideMark/>
          </w:tcPr>
          <w:p w14:paraId="719C50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14CDBF0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4262C5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C4F517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37707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59</w:t>
            </w:r>
          </w:p>
        </w:tc>
        <w:tc>
          <w:tcPr>
            <w:tcW w:w="744" w:type="pct"/>
            <w:tcBorders>
              <w:top w:val="nil"/>
              <w:left w:val="nil"/>
              <w:bottom w:val="single" w:sz="4" w:space="0" w:color="auto"/>
              <w:right w:val="single" w:sz="4" w:space="0" w:color="auto"/>
            </w:tcBorders>
            <w:shd w:val="clear" w:color="000000" w:fill="FFFFFF"/>
            <w:noWrap/>
            <w:vAlign w:val="bottom"/>
            <w:hideMark/>
          </w:tcPr>
          <w:p w14:paraId="585DABD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798759690</w:t>
            </w:r>
          </w:p>
        </w:tc>
        <w:tc>
          <w:tcPr>
            <w:tcW w:w="1059" w:type="pct"/>
            <w:tcBorders>
              <w:top w:val="nil"/>
              <w:left w:val="nil"/>
              <w:bottom w:val="single" w:sz="4" w:space="0" w:color="auto"/>
              <w:right w:val="single" w:sz="4" w:space="0" w:color="auto"/>
            </w:tcBorders>
            <w:shd w:val="clear" w:color="auto" w:fill="auto"/>
            <w:noWrap/>
            <w:vAlign w:val="bottom"/>
            <w:hideMark/>
          </w:tcPr>
          <w:p w14:paraId="1C963A8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KC.PEMBA</w:t>
            </w:r>
          </w:p>
        </w:tc>
        <w:tc>
          <w:tcPr>
            <w:tcW w:w="1033" w:type="pct"/>
            <w:tcBorders>
              <w:top w:val="nil"/>
              <w:left w:val="nil"/>
              <w:bottom w:val="single" w:sz="4" w:space="0" w:color="auto"/>
              <w:right w:val="single" w:sz="4" w:space="0" w:color="auto"/>
            </w:tcBorders>
            <w:shd w:val="clear" w:color="000000" w:fill="FFFFFF"/>
            <w:noWrap/>
            <w:vAlign w:val="bottom"/>
            <w:hideMark/>
          </w:tcPr>
          <w:p w14:paraId="4A50750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BA696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0F75A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79BEAD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9F6711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60</w:t>
            </w:r>
          </w:p>
        </w:tc>
        <w:tc>
          <w:tcPr>
            <w:tcW w:w="744" w:type="pct"/>
            <w:tcBorders>
              <w:top w:val="nil"/>
              <w:left w:val="nil"/>
              <w:bottom w:val="single" w:sz="4" w:space="0" w:color="auto"/>
              <w:right w:val="single" w:sz="4" w:space="0" w:color="auto"/>
            </w:tcBorders>
            <w:shd w:val="clear" w:color="000000" w:fill="FFFFFF"/>
            <w:noWrap/>
            <w:vAlign w:val="bottom"/>
            <w:hideMark/>
          </w:tcPr>
          <w:p w14:paraId="4E5C83C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798894735</w:t>
            </w:r>
          </w:p>
        </w:tc>
        <w:tc>
          <w:tcPr>
            <w:tcW w:w="1059" w:type="pct"/>
            <w:tcBorders>
              <w:top w:val="nil"/>
              <w:left w:val="nil"/>
              <w:bottom w:val="single" w:sz="4" w:space="0" w:color="auto"/>
              <w:right w:val="single" w:sz="4" w:space="0" w:color="auto"/>
            </w:tcBorders>
            <w:shd w:val="clear" w:color="auto" w:fill="auto"/>
            <w:noWrap/>
            <w:vAlign w:val="bottom"/>
            <w:hideMark/>
          </w:tcPr>
          <w:p w14:paraId="4E39152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W.LUDONGA</w:t>
            </w:r>
          </w:p>
        </w:tc>
        <w:tc>
          <w:tcPr>
            <w:tcW w:w="1033" w:type="pct"/>
            <w:tcBorders>
              <w:top w:val="nil"/>
              <w:left w:val="nil"/>
              <w:bottom w:val="single" w:sz="4" w:space="0" w:color="auto"/>
              <w:right w:val="single" w:sz="4" w:space="0" w:color="auto"/>
            </w:tcBorders>
            <w:shd w:val="clear" w:color="000000" w:fill="FFFFFF"/>
            <w:noWrap/>
            <w:vAlign w:val="bottom"/>
            <w:hideMark/>
          </w:tcPr>
          <w:p w14:paraId="7EED768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SENIOR ADMIN OFFICER</w:t>
            </w:r>
          </w:p>
        </w:tc>
        <w:tc>
          <w:tcPr>
            <w:tcW w:w="835" w:type="pct"/>
            <w:tcBorders>
              <w:top w:val="nil"/>
              <w:left w:val="nil"/>
              <w:bottom w:val="single" w:sz="4" w:space="0" w:color="auto"/>
              <w:right w:val="single" w:sz="4" w:space="0" w:color="auto"/>
            </w:tcBorders>
            <w:shd w:val="clear" w:color="000000" w:fill="FFFFFF"/>
            <w:noWrap/>
            <w:vAlign w:val="bottom"/>
            <w:hideMark/>
          </w:tcPr>
          <w:p w14:paraId="76E8C8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B5143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917B69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38C861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61</w:t>
            </w:r>
          </w:p>
        </w:tc>
        <w:tc>
          <w:tcPr>
            <w:tcW w:w="744" w:type="pct"/>
            <w:tcBorders>
              <w:top w:val="nil"/>
              <w:left w:val="nil"/>
              <w:bottom w:val="single" w:sz="4" w:space="0" w:color="auto"/>
              <w:right w:val="single" w:sz="4" w:space="0" w:color="auto"/>
            </w:tcBorders>
            <w:shd w:val="clear" w:color="000000" w:fill="FFFFFF"/>
            <w:noWrap/>
            <w:vAlign w:val="bottom"/>
            <w:hideMark/>
          </w:tcPr>
          <w:p w14:paraId="1101916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798899507</w:t>
            </w:r>
          </w:p>
        </w:tc>
        <w:tc>
          <w:tcPr>
            <w:tcW w:w="1059" w:type="pct"/>
            <w:tcBorders>
              <w:top w:val="nil"/>
              <w:left w:val="nil"/>
              <w:bottom w:val="single" w:sz="4" w:space="0" w:color="auto"/>
              <w:right w:val="single" w:sz="4" w:space="0" w:color="auto"/>
            </w:tcBorders>
            <w:shd w:val="clear" w:color="auto" w:fill="auto"/>
            <w:noWrap/>
            <w:vAlign w:val="bottom"/>
            <w:hideMark/>
          </w:tcPr>
          <w:p w14:paraId="0433DC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A.MAJI</w:t>
            </w:r>
          </w:p>
        </w:tc>
        <w:tc>
          <w:tcPr>
            <w:tcW w:w="1033" w:type="pct"/>
            <w:tcBorders>
              <w:top w:val="nil"/>
              <w:left w:val="nil"/>
              <w:bottom w:val="single" w:sz="4" w:space="0" w:color="auto"/>
              <w:right w:val="single" w:sz="4" w:space="0" w:color="auto"/>
            </w:tcBorders>
            <w:shd w:val="clear" w:color="000000" w:fill="FFFFFF"/>
            <w:noWrap/>
            <w:vAlign w:val="bottom"/>
            <w:hideMark/>
          </w:tcPr>
          <w:p w14:paraId="54AC9F7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7D6F67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5EC66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E6C6F4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DC3AEB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62</w:t>
            </w:r>
          </w:p>
        </w:tc>
        <w:tc>
          <w:tcPr>
            <w:tcW w:w="744" w:type="pct"/>
            <w:tcBorders>
              <w:top w:val="nil"/>
              <w:left w:val="nil"/>
              <w:bottom w:val="single" w:sz="4" w:space="0" w:color="auto"/>
              <w:right w:val="single" w:sz="4" w:space="0" w:color="auto"/>
            </w:tcBorders>
            <w:shd w:val="clear" w:color="000000" w:fill="FFFFFF"/>
            <w:noWrap/>
            <w:vAlign w:val="bottom"/>
            <w:hideMark/>
          </w:tcPr>
          <w:p w14:paraId="4711AA3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798904433</w:t>
            </w:r>
          </w:p>
        </w:tc>
        <w:tc>
          <w:tcPr>
            <w:tcW w:w="1059" w:type="pct"/>
            <w:tcBorders>
              <w:top w:val="nil"/>
              <w:left w:val="nil"/>
              <w:bottom w:val="single" w:sz="4" w:space="0" w:color="auto"/>
              <w:right w:val="single" w:sz="4" w:space="0" w:color="auto"/>
            </w:tcBorders>
            <w:shd w:val="clear" w:color="auto" w:fill="auto"/>
            <w:noWrap/>
            <w:vAlign w:val="bottom"/>
            <w:hideMark/>
          </w:tcPr>
          <w:p w14:paraId="0BBC12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O.BACELA</w:t>
            </w:r>
          </w:p>
        </w:tc>
        <w:tc>
          <w:tcPr>
            <w:tcW w:w="1033" w:type="pct"/>
            <w:tcBorders>
              <w:top w:val="nil"/>
              <w:left w:val="nil"/>
              <w:bottom w:val="single" w:sz="4" w:space="0" w:color="auto"/>
              <w:right w:val="single" w:sz="4" w:space="0" w:color="auto"/>
            </w:tcBorders>
            <w:shd w:val="clear" w:color="000000" w:fill="FFFFFF"/>
            <w:noWrap/>
            <w:vAlign w:val="bottom"/>
            <w:hideMark/>
          </w:tcPr>
          <w:p w14:paraId="490EDD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5A6140A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FF9D4F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332F1D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0F51B2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63</w:t>
            </w:r>
          </w:p>
        </w:tc>
        <w:tc>
          <w:tcPr>
            <w:tcW w:w="744" w:type="pct"/>
            <w:tcBorders>
              <w:top w:val="nil"/>
              <w:left w:val="nil"/>
              <w:bottom w:val="single" w:sz="4" w:space="0" w:color="auto"/>
              <w:right w:val="single" w:sz="4" w:space="0" w:color="auto"/>
            </w:tcBorders>
            <w:shd w:val="clear" w:color="000000" w:fill="FFFFFF"/>
            <w:noWrap/>
            <w:vAlign w:val="bottom"/>
            <w:hideMark/>
          </w:tcPr>
          <w:p w14:paraId="061FA1C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837829302</w:t>
            </w:r>
          </w:p>
        </w:tc>
        <w:tc>
          <w:tcPr>
            <w:tcW w:w="1059" w:type="pct"/>
            <w:tcBorders>
              <w:top w:val="nil"/>
              <w:left w:val="nil"/>
              <w:bottom w:val="single" w:sz="4" w:space="0" w:color="auto"/>
              <w:right w:val="single" w:sz="4" w:space="0" w:color="auto"/>
            </w:tcBorders>
            <w:shd w:val="clear" w:color="auto" w:fill="auto"/>
            <w:noWrap/>
            <w:vAlign w:val="bottom"/>
            <w:hideMark/>
          </w:tcPr>
          <w:p w14:paraId="068D22E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Leonard </w:t>
            </w:r>
            <w:proofErr w:type="spellStart"/>
            <w:r w:rsidRPr="006057D7">
              <w:rPr>
                <w:rFonts w:ascii="Arial" w:hAnsi="Arial" w:cs="Arial"/>
                <w:sz w:val="18"/>
                <w:szCs w:val="18"/>
                <w:lang w:eastAsia="en-ZA"/>
              </w:rPr>
              <w:t>Mpakato</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F8013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1F7F39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EC413A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7DAA918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474AED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64</w:t>
            </w:r>
          </w:p>
        </w:tc>
        <w:tc>
          <w:tcPr>
            <w:tcW w:w="744" w:type="pct"/>
            <w:tcBorders>
              <w:top w:val="nil"/>
              <w:left w:val="nil"/>
              <w:bottom w:val="single" w:sz="4" w:space="0" w:color="auto"/>
              <w:right w:val="single" w:sz="4" w:space="0" w:color="auto"/>
            </w:tcBorders>
            <w:shd w:val="clear" w:color="000000" w:fill="FFFFFF"/>
            <w:noWrap/>
            <w:vAlign w:val="bottom"/>
            <w:hideMark/>
          </w:tcPr>
          <w:p w14:paraId="0B63E0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837829306</w:t>
            </w:r>
          </w:p>
        </w:tc>
        <w:tc>
          <w:tcPr>
            <w:tcW w:w="1059" w:type="pct"/>
            <w:tcBorders>
              <w:top w:val="nil"/>
              <w:left w:val="nil"/>
              <w:bottom w:val="single" w:sz="4" w:space="0" w:color="auto"/>
              <w:right w:val="single" w:sz="4" w:space="0" w:color="auto"/>
            </w:tcBorders>
            <w:shd w:val="clear" w:color="auto" w:fill="auto"/>
            <w:noWrap/>
            <w:vAlign w:val="bottom"/>
            <w:hideMark/>
          </w:tcPr>
          <w:p w14:paraId="119E939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Kaya Pemba</w:t>
            </w:r>
          </w:p>
        </w:tc>
        <w:tc>
          <w:tcPr>
            <w:tcW w:w="1033" w:type="pct"/>
            <w:tcBorders>
              <w:top w:val="nil"/>
              <w:left w:val="nil"/>
              <w:bottom w:val="single" w:sz="4" w:space="0" w:color="auto"/>
              <w:right w:val="single" w:sz="4" w:space="0" w:color="auto"/>
            </w:tcBorders>
            <w:shd w:val="clear" w:color="000000" w:fill="FFFFFF"/>
            <w:noWrap/>
            <w:vAlign w:val="bottom"/>
            <w:hideMark/>
          </w:tcPr>
          <w:p w14:paraId="0B903B3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373C1AB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7D9129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9B38A1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39DD91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65</w:t>
            </w:r>
          </w:p>
        </w:tc>
        <w:tc>
          <w:tcPr>
            <w:tcW w:w="744" w:type="pct"/>
            <w:tcBorders>
              <w:top w:val="nil"/>
              <w:left w:val="nil"/>
              <w:bottom w:val="single" w:sz="4" w:space="0" w:color="auto"/>
              <w:right w:val="single" w:sz="4" w:space="0" w:color="auto"/>
            </w:tcBorders>
            <w:shd w:val="clear" w:color="000000" w:fill="FFFFFF"/>
            <w:noWrap/>
            <w:vAlign w:val="bottom"/>
            <w:hideMark/>
          </w:tcPr>
          <w:p w14:paraId="299EE4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837829316</w:t>
            </w:r>
          </w:p>
        </w:tc>
        <w:tc>
          <w:tcPr>
            <w:tcW w:w="1059" w:type="pct"/>
            <w:tcBorders>
              <w:top w:val="nil"/>
              <w:left w:val="nil"/>
              <w:bottom w:val="single" w:sz="4" w:space="0" w:color="auto"/>
              <w:right w:val="single" w:sz="4" w:space="0" w:color="auto"/>
            </w:tcBorders>
            <w:shd w:val="clear" w:color="auto" w:fill="auto"/>
            <w:noWrap/>
            <w:vAlign w:val="bottom"/>
            <w:hideMark/>
          </w:tcPr>
          <w:p w14:paraId="4FBABB4B"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Ovayo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Bacela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49B01D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0472A2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CDC479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CD0322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7C5F9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66</w:t>
            </w:r>
          </w:p>
        </w:tc>
        <w:tc>
          <w:tcPr>
            <w:tcW w:w="744" w:type="pct"/>
            <w:tcBorders>
              <w:top w:val="nil"/>
              <w:left w:val="nil"/>
              <w:bottom w:val="single" w:sz="4" w:space="0" w:color="auto"/>
              <w:right w:val="single" w:sz="4" w:space="0" w:color="auto"/>
            </w:tcBorders>
            <w:shd w:val="clear" w:color="000000" w:fill="FFFFFF"/>
            <w:noWrap/>
            <w:vAlign w:val="bottom"/>
            <w:hideMark/>
          </w:tcPr>
          <w:p w14:paraId="70F855C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837829317</w:t>
            </w:r>
          </w:p>
        </w:tc>
        <w:tc>
          <w:tcPr>
            <w:tcW w:w="1059" w:type="pct"/>
            <w:tcBorders>
              <w:top w:val="nil"/>
              <w:left w:val="nil"/>
              <w:bottom w:val="single" w:sz="4" w:space="0" w:color="auto"/>
              <w:right w:val="single" w:sz="4" w:space="0" w:color="auto"/>
            </w:tcBorders>
            <w:shd w:val="clear" w:color="auto" w:fill="auto"/>
            <w:noWrap/>
            <w:vAlign w:val="bottom"/>
            <w:hideMark/>
          </w:tcPr>
          <w:p w14:paraId="0200B135"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Asanda</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Maji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F9AEAF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2535B04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7B744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ACA639F"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21947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67</w:t>
            </w:r>
          </w:p>
        </w:tc>
        <w:tc>
          <w:tcPr>
            <w:tcW w:w="744" w:type="pct"/>
            <w:tcBorders>
              <w:top w:val="nil"/>
              <w:left w:val="nil"/>
              <w:bottom w:val="single" w:sz="4" w:space="0" w:color="auto"/>
              <w:right w:val="single" w:sz="4" w:space="0" w:color="auto"/>
            </w:tcBorders>
            <w:shd w:val="clear" w:color="000000" w:fill="FFFFFF"/>
            <w:noWrap/>
            <w:vAlign w:val="bottom"/>
            <w:hideMark/>
          </w:tcPr>
          <w:p w14:paraId="454A0C1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837829321</w:t>
            </w:r>
          </w:p>
        </w:tc>
        <w:tc>
          <w:tcPr>
            <w:tcW w:w="1059" w:type="pct"/>
            <w:tcBorders>
              <w:top w:val="nil"/>
              <w:left w:val="nil"/>
              <w:bottom w:val="single" w:sz="4" w:space="0" w:color="auto"/>
              <w:right w:val="single" w:sz="4" w:space="0" w:color="auto"/>
            </w:tcBorders>
            <w:shd w:val="clear" w:color="auto" w:fill="auto"/>
            <w:noWrap/>
            <w:vAlign w:val="bottom"/>
            <w:hideMark/>
          </w:tcPr>
          <w:p w14:paraId="44BE0321"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Lupiwo</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Mzaku</w:t>
            </w:r>
            <w:proofErr w:type="spellEnd"/>
            <w:r w:rsidRPr="006057D7">
              <w:rPr>
                <w:rFonts w:ascii="Arial" w:hAnsi="Arial" w:cs="Arial"/>
                <w:sz w:val="18"/>
                <w:szCs w:val="18"/>
                <w:lang w:eastAsia="en-ZA"/>
              </w:rPr>
              <w:t>/ Bangikhaya Toni</w:t>
            </w:r>
          </w:p>
        </w:tc>
        <w:tc>
          <w:tcPr>
            <w:tcW w:w="1033" w:type="pct"/>
            <w:tcBorders>
              <w:top w:val="nil"/>
              <w:left w:val="nil"/>
              <w:bottom w:val="single" w:sz="4" w:space="0" w:color="auto"/>
              <w:right w:val="single" w:sz="4" w:space="0" w:color="auto"/>
            </w:tcBorders>
            <w:shd w:val="clear" w:color="000000" w:fill="FFFFFF"/>
            <w:noWrap/>
            <w:vAlign w:val="bottom"/>
            <w:hideMark/>
          </w:tcPr>
          <w:p w14:paraId="488AD4B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1110490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8CD65E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9F68B8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15CA06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68</w:t>
            </w:r>
          </w:p>
        </w:tc>
        <w:tc>
          <w:tcPr>
            <w:tcW w:w="744" w:type="pct"/>
            <w:tcBorders>
              <w:top w:val="nil"/>
              <w:left w:val="nil"/>
              <w:bottom w:val="single" w:sz="4" w:space="0" w:color="auto"/>
              <w:right w:val="single" w:sz="4" w:space="0" w:color="auto"/>
            </w:tcBorders>
            <w:shd w:val="clear" w:color="000000" w:fill="FFFFFF"/>
            <w:noWrap/>
            <w:vAlign w:val="bottom"/>
            <w:hideMark/>
          </w:tcPr>
          <w:p w14:paraId="598280D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716093349</w:t>
            </w:r>
          </w:p>
        </w:tc>
        <w:tc>
          <w:tcPr>
            <w:tcW w:w="1059" w:type="pct"/>
            <w:tcBorders>
              <w:top w:val="nil"/>
              <w:left w:val="nil"/>
              <w:bottom w:val="single" w:sz="4" w:space="0" w:color="auto"/>
              <w:right w:val="single" w:sz="4" w:space="0" w:color="auto"/>
            </w:tcBorders>
            <w:shd w:val="clear" w:color="auto" w:fill="auto"/>
            <w:noWrap/>
            <w:vAlign w:val="bottom"/>
            <w:hideMark/>
          </w:tcPr>
          <w:p w14:paraId="7E9651E9"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Motsamai</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Moipolai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7D142B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ASD</w:t>
            </w:r>
          </w:p>
        </w:tc>
        <w:tc>
          <w:tcPr>
            <w:tcW w:w="835" w:type="pct"/>
            <w:tcBorders>
              <w:top w:val="nil"/>
              <w:left w:val="nil"/>
              <w:bottom w:val="single" w:sz="4" w:space="0" w:color="auto"/>
              <w:right w:val="single" w:sz="4" w:space="0" w:color="auto"/>
            </w:tcBorders>
            <w:shd w:val="clear" w:color="000000" w:fill="FFFFFF"/>
            <w:noWrap/>
            <w:vAlign w:val="bottom"/>
            <w:hideMark/>
          </w:tcPr>
          <w:p w14:paraId="61F9560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566F5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50CCE5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254680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69</w:t>
            </w:r>
          </w:p>
        </w:tc>
        <w:tc>
          <w:tcPr>
            <w:tcW w:w="744" w:type="pct"/>
            <w:tcBorders>
              <w:top w:val="nil"/>
              <w:left w:val="nil"/>
              <w:bottom w:val="single" w:sz="4" w:space="0" w:color="auto"/>
              <w:right w:val="single" w:sz="4" w:space="0" w:color="auto"/>
            </w:tcBorders>
            <w:shd w:val="clear" w:color="000000" w:fill="FFFFFF"/>
            <w:noWrap/>
            <w:vAlign w:val="bottom"/>
            <w:hideMark/>
          </w:tcPr>
          <w:p w14:paraId="4B26C8A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836478158</w:t>
            </w:r>
          </w:p>
        </w:tc>
        <w:tc>
          <w:tcPr>
            <w:tcW w:w="1059" w:type="pct"/>
            <w:tcBorders>
              <w:top w:val="nil"/>
              <w:left w:val="nil"/>
              <w:bottom w:val="single" w:sz="4" w:space="0" w:color="auto"/>
              <w:right w:val="single" w:sz="4" w:space="0" w:color="auto"/>
            </w:tcBorders>
            <w:shd w:val="clear" w:color="auto" w:fill="auto"/>
            <w:noWrap/>
            <w:vAlign w:val="bottom"/>
            <w:hideMark/>
          </w:tcPr>
          <w:p w14:paraId="29EC83CA"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Manoto</w:t>
            </w:r>
            <w:proofErr w:type="spellEnd"/>
            <w:r w:rsidRPr="006057D7">
              <w:rPr>
                <w:rFonts w:ascii="Arial" w:hAnsi="Arial" w:cs="Arial"/>
                <w:sz w:val="18"/>
                <w:szCs w:val="18"/>
                <w:lang w:eastAsia="en-ZA"/>
              </w:rPr>
              <w:t xml:space="preserve">  Simon</w:t>
            </w:r>
          </w:p>
        </w:tc>
        <w:tc>
          <w:tcPr>
            <w:tcW w:w="1033" w:type="pct"/>
            <w:tcBorders>
              <w:top w:val="nil"/>
              <w:left w:val="nil"/>
              <w:bottom w:val="single" w:sz="4" w:space="0" w:color="auto"/>
              <w:right w:val="single" w:sz="4" w:space="0" w:color="auto"/>
            </w:tcBorders>
            <w:shd w:val="clear" w:color="000000" w:fill="FFFFFF"/>
            <w:noWrap/>
            <w:vAlign w:val="bottom"/>
            <w:hideMark/>
          </w:tcPr>
          <w:p w14:paraId="71889D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20FDA5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DCFB98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D67F0A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7542A0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70</w:t>
            </w:r>
          </w:p>
        </w:tc>
        <w:tc>
          <w:tcPr>
            <w:tcW w:w="744" w:type="pct"/>
            <w:tcBorders>
              <w:top w:val="nil"/>
              <w:left w:val="nil"/>
              <w:bottom w:val="single" w:sz="4" w:space="0" w:color="auto"/>
              <w:right w:val="single" w:sz="4" w:space="0" w:color="auto"/>
            </w:tcBorders>
            <w:shd w:val="clear" w:color="000000" w:fill="FFFFFF"/>
            <w:noWrap/>
            <w:vAlign w:val="bottom"/>
            <w:hideMark/>
          </w:tcPr>
          <w:p w14:paraId="32DD53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795074742</w:t>
            </w:r>
          </w:p>
        </w:tc>
        <w:tc>
          <w:tcPr>
            <w:tcW w:w="1059" w:type="pct"/>
            <w:tcBorders>
              <w:top w:val="nil"/>
              <w:left w:val="nil"/>
              <w:bottom w:val="single" w:sz="4" w:space="0" w:color="auto"/>
              <w:right w:val="single" w:sz="4" w:space="0" w:color="auto"/>
            </w:tcBorders>
            <w:shd w:val="clear" w:color="auto" w:fill="auto"/>
            <w:noWrap/>
            <w:vAlign w:val="bottom"/>
            <w:hideMark/>
          </w:tcPr>
          <w:p w14:paraId="6FDD9EA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Vincent </w:t>
            </w:r>
            <w:proofErr w:type="spellStart"/>
            <w:r w:rsidRPr="006057D7">
              <w:rPr>
                <w:rFonts w:ascii="Arial" w:hAnsi="Arial" w:cs="Arial"/>
                <w:sz w:val="18"/>
                <w:szCs w:val="18"/>
                <w:lang w:eastAsia="en-ZA"/>
              </w:rPr>
              <w:t>Mamathaba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241C46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6BD25A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FECE0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CDF5A2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789132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w:t>
            </w:r>
          </w:p>
        </w:tc>
        <w:tc>
          <w:tcPr>
            <w:tcW w:w="744" w:type="pct"/>
            <w:tcBorders>
              <w:top w:val="nil"/>
              <w:left w:val="nil"/>
              <w:bottom w:val="single" w:sz="4" w:space="0" w:color="auto"/>
              <w:right w:val="single" w:sz="4" w:space="0" w:color="auto"/>
            </w:tcBorders>
            <w:shd w:val="clear" w:color="000000" w:fill="FFFFFF"/>
            <w:noWrap/>
            <w:vAlign w:val="bottom"/>
            <w:hideMark/>
          </w:tcPr>
          <w:p w14:paraId="40B0DE7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836805407</w:t>
            </w:r>
          </w:p>
        </w:tc>
        <w:tc>
          <w:tcPr>
            <w:tcW w:w="1059" w:type="pct"/>
            <w:tcBorders>
              <w:top w:val="nil"/>
              <w:left w:val="nil"/>
              <w:bottom w:val="single" w:sz="4" w:space="0" w:color="auto"/>
              <w:right w:val="single" w:sz="4" w:space="0" w:color="auto"/>
            </w:tcBorders>
            <w:shd w:val="clear" w:color="auto" w:fill="auto"/>
            <w:noWrap/>
            <w:vAlign w:val="bottom"/>
            <w:hideMark/>
          </w:tcPr>
          <w:p w14:paraId="5C535B8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Xoliswa </w:t>
            </w:r>
            <w:proofErr w:type="spellStart"/>
            <w:r w:rsidRPr="006057D7">
              <w:rPr>
                <w:rFonts w:ascii="Arial" w:hAnsi="Arial" w:cs="Arial"/>
                <w:sz w:val="18"/>
                <w:szCs w:val="18"/>
                <w:lang w:eastAsia="en-ZA"/>
              </w:rPr>
              <w:t>Letsapa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04EA9A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3726349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FBCE6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678263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F9168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w:t>
            </w:r>
          </w:p>
        </w:tc>
        <w:tc>
          <w:tcPr>
            <w:tcW w:w="744" w:type="pct"/>
            <w:tcBorders>
              <w:top w:val="nil"/>
              <w:left w:val="nil"/>
              <w:bottom w:val="single" w:sz="4" w:space="0" w:color="auto"/>
              <w:right w:val="single" w:sz="4" w:space="0" w:color="auto"/>
            </w:tcBorders>
            <w:shd w:val="clear" w:color="000000" w:fill="FFFFFF"/>
            <w:noWrap/>
            <w:vAlign w:val="bottom"/>
            <w:hideMark/>
          </w:tcPr>
          <w:p w14:paraId="4867844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14:paraId="464ACD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Noso </w:t>
            </w:r>
            <w:proofErr w:type="spellStart"/>
            <w:r w:rsidRPr="006057D7">
              <w:rPr>
                <w:rFonts w:ascii="Arial" w:hAnsi="Arial" w:cs="Arial"/>
                <w:sz w:val="18"/>
                <w:szCs w:val="18"/>
                <w:lang w:eastAsia="en-ZA"/>
              </w:rPr>
              <w:t>Moilwa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3EB1A75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406E3F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0812BB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9471470"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A5FC28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73</w:t>
            </w:r>
          </w:p>
        </w:tc>
        <w:tc>
          <w:tcPr>
            <w:tcW w:w="744" w:type="pct"/>
            <w:tcBorders>
              <w:top w:val="nil"/>
              <w:left w:val="nil"/>
              <w:bottom w:val="single" w:sz="4" w:space="0" w:color="auto"/>
              <w:right w:val="single" w:sz="4" w:space="0" w:color="auto"/>
            </w:tcBorders>
            <w:shd w:val="clear" w:color="000000" w:fill="FFFFFF"/>
            <w:noWrap/>
            <w:vAlign w:val="bottom"/>
            <w:hideMark/>
          </w:tcPr>
          <w:p w14:paraId="26B7BDF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828037599</w:t>
            </w:r>
          </w:p>
        </w:tc>
        <w:tc>
          <w:tcPr>
            <w:tcW w:w="1059" w:type="pct"/>
            <w:tcBorders>
              <w:top w:val="nil"/>
              <w:left w:val="nil"/>
              <w:bottom w:val="single" w:sz="4" w:space="0" w:color="auto"/>
              <w:right w:val="single" w:sz="4" w:space="0" w:color="auto"/>
            </w:tcBorders>
            <w:shd w:val="clear" w:color="auto" w:fill="auto"/>
            <w:noWrap/>
            <w:vAlign w:val="bottom"/>
            <w:hideMark/>
          </w:tcPr>
          <w:p w14:paraId="71FF9AA6"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Mokgowe</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Moilwa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75DCBE0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DD. NYS &amp; </w:t>
            </w:r>
            <w:proofErr w:type="spellStart"/>
            <w:proofErr w:type="gramStart"/>
            <w:r w:rsidRPr="006057D7">
              <w:rPr>
                <w:rFonts w:ascii="Arial" w:hAnsi="Arial" w:cs="Arial"/>
                <w:sz w:val="18"/>
                <w:szCs w:val="18"/>
                <w:lang w:eastAsia="en-ZA"/>
              </w:rPr>
              <w:t>Cont</w:t>
            </w:r>
            <w:proofErr w:type="spellEnd"/>
            <w:r w:rsidRPr="006057D7">
              <w:rPr>
                <w:rFonts w:ascii="Arial" w:hAnsi="Arial" w:cs="Arial"/>
                <w:sz w:val="18"/>
                <w:szCs w:val="18"/>
                <w:lang w:eastAsia="en-ZA"/>
              </w:rPr>
              <w:t xml:space="preserve"> .</w:t>
            </w:r>
            <w:proofErr w:type="gramEnd"/>
            <w:r w:rsidRPr="006057D7">
              <w:rPr>
                <w:rFonts w:ascii="Arial" w:hAnsi="Arial" w:cs="Arial"/>
                <w:sz w:val="18"/>
                <w:szCs w:val="18"/>
                <w:lang w:eastAsia="en-ZA"/>
              </w:rPr>
              <w:t xml:space="preserve"> Develop</w:t>
            </w:r>
          </w:p>
        </w:tc>
        <w:tc>
          <w:tcPr>
            <w:tcW w:w="835" w:type="pct"/>
            <w:tcBorders>
              <w:top w:val="nil"/>
              <w:left w:val="nil"/>
              <w:bottom w:val="single" w:sz="4" w:space="0" w:color="auto"/>
              <w:right w:val="single" w:sz="4" w:space="0" w:color="auto"/>
            </w:tcBorders>
            <w:shd w:val="clear" w:color="000000" w:fill="FFFFFF"/>
            <w:noWrap/>
            <w:vAlign w:val="bottom"/>
            <w:hideMark/>
          </w:tcPr>
          <w:p w14:paraId="3073DA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Infrastructure</w:t>
            </w:r>
          </w:p>
        </w:tc>
        <w:tc>
          <w:tcPr>
            <w:tcW w:w="1033" w:type="pct"/>
            <w:tcBorders>
              <w:top w:val="nil"/>
              <w:left w:val="nil"/>
              <w:bottom w:val="single" w:sz="4" w:space="0" w:color="auto"/>
              <w:right w:val="single" w:sz="4" w:space="0" w:color="auto"/>
            </w:tcBorders>
            <w:shd w:val="clear" w:color="auto" w:fill="auto"/>
            <w:noWrap/>
            <w:vAlign w:val="bottom"/>
            <w:hideMark/>
          </w:tcPr>
          <w:p w14:paraId="678CA29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D8C7C19"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6E7D7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74</w:t>
            </w:r>
          </w:p>
        </w:tc>
        <w:tc>
          <w:tcPr>
            <w:tcW w:w="744" w:type="pct"/>
            <w:tcBorders>
              <w:top w:val="nil"/>
              <w:left w:val="nil"/>
              <w:bottom w:val="single" w:sz="4" w:space="0" w:color="auto"/>
              <w:right w:val="single" w:sz="4" w:space="0" w:color="auto"/>
            </w:tcBorders>
            <w:shd w:val="clear" w:color="000000" w:fill="FFFFFF"/>
            <w:noWrap/>
            <w:vAlign w:val="bottom"/>
            <w:hideMark/>
          </w:tcPr>
          <w:p w14:paraId="173EF4D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827417099</w:t>
            </w:r>
          </w:p>
        </w:tc>
        <w:tc>
          <w:tcPr>
            <w:tcW w:w="1059" w:type="pct"/>
            <w:tcBorders>
              <w:top w:val="nil"/>
              <w:left w:val="nil"/>
              <w:bottom w:val="single" w:sz="4" w:space="0" w:color="auto"/>
              <w:right w:val="single" w:sz="4" w:space="0" w:color="auto"/>
            </w:tcBorders>
            <w:shd w:val="clear" w:color="auto" w:fill="auto"/>
            <w:noWrap/>
            <w:vAlign w:val="bottom"/>
            <w:hideMark/>
          </w:tcPr>
          <w:p w14:paraId="6543A9F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Jimmy </w:t>
            </w:r>
            <w:proofErr w:type="spellStart"/>
            <w:r w:rsidRPr="006057D7">
              <w:rPr>
                <w:rFonts w:ascii="Arial" w:hAnsi="Arial" w:cs="Arial"/>
                <w:sz w:val="18"/>
                <w:szCs w:val="18"/>
                <w:lang w:eastAsia="en-ZA"/>
              </w:rPr>
              <w:t>Mbhokotha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6FDBEB4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Training</w:t>
            </w:r>
          </w:p>
        </w:tc>
        <w:tc>
          <w:tcPr>
            <w:tcW w:w="835" w:type="pct"/>
            <w:tcBorders>
              <w:top w:val="nil"/>
              <w:left w:val="nil"/>
              <w:bottom w:val="single" w:sz="4" w:space="0" w:color="auto"/>
              <w:right w:val="single" w:sz="4" w:space="0" w:color="auto"/>
            </w:tcBorders>
            <w:shd w:val="clear" w:color="000000" w:fill="FFFFFF"/>
            <w:noWrap/>
            <w:vAlign w:val="bottom"/>
            <w:hideMark/>
          </w:tcPr>
          <w:p w14:paraId="62DDE36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 Training</w:t>
            </w:r>
          </w:p>
        </w:tc>
        <w:tc>
          <w:tcPr>
            <w:tcW w:w="1033" w:type="pct"/>
            <w:tcBorders>
              <w:top w:val="nil"/>
              <w:left w:val="nil"/>
              <w:bottom w:val="single" w:sz="4" w:space="0" w:color="auto"/>
              <w:right w:val="single" w:sz="4" w:space="0" w:color="auto"/>
            </w:tcBorders>
            <w:shd w:val="clear" w:color="auto" w:fill="auto"/>
            <w:noWrap/>
            <w:vAlign w:val="bottom"/>
            <w:hideMark/>
          </w:tcPr>
          <w:p w14:paraId="7568B8F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98C085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181B6E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75</w:t>
            </w:r>
          </w:p>
        </w:tc>
        <w:tc>
          <w:tcPr>
            <w:tcW w:w="744" w:type="pct"/>
            <w:tcBorders>
              <w:top w:val="nil"/>
              <w:left w:val="nil"/>
              <w:bottom w:val="single" w:sz="4" w:space="0" w:color="auto"/>
              <w:right w:val="single" w:sz="4" w:space="0" w:color="auto"/>
            </w:tcBorders>
            <w:shd w:val="clear" w:color="000000" w:fill="FFFFFF"/>
            <w:noWrap/>
            <w:vAlign w:val="bottom"/>
            <w:hideMark/>
          </w:tcPr>
          <w:p w14:paraId="0852A45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820511273</w:t>
            </w:r>
          </w:p>
        </w:tc>
        <w:tc>
          <w:tcPr>
            <w:tcW w:w="1059" w:type="pct"/>
            <w:tcBorders>
              <w:top w:val="nil"/>
              <w:left w:val="nil"/>
              <w:bottom w:val="single" w:sz="4" w:space="0" w:color="auto"/>
              <w:right w:val="single" w:sz="4" w:space="0" w:color="auto"/>
            </w:tcBorders>
            <w:shd w:val="clear" w:color="auto" w:fill="auto"/>
            <w:noWrap/>
            <w:vAlign w:val="bottom"/>
            <w:hideMark/>
          </w:tcPr>
          <w:p w14:paraId="65788BE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Elizabeth </w:t>
            </w:r>
            <w:proofErr w:type="spellStart"/>
            <w:r w:rsidRPr="006057D7">
              <w:rPr>
                <w:rFonts w:ascii="Arial" w:hAnsi="Arial" w:cs="Arial"/>
                <w:sz w:val="18"/>
                <w:szCs w:val="18"/>
                <w:lang w:eastAsia="en-ZA"/>
              </w:rPr>
              <w:t>Rantsela</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5C9D04D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ED0CF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Programme Manager</w:t>
            </w:r>
          </w:p>
        </w:tc>
        <w:tc>
          <w:tcPr>
            <w:tcW w:w="1033" w:type="pct"/>
            <w:tcBorders>
              <w:top w:val="nil"/>
              <w:left w:val="nil"/>
              <w:bottom w:val="single" w:sz="4" w:space="0" w:color="auto"/>
              <w:right w:val="single" w:sz="4" w:space="0" w:color="auto"/>
            </w:tcBorders>
            <w:shd w:val="clear" w:color="auto" w:fill="auto"/>
            <w:noWrap/>
            <w:vAlign w:val="bottom"/>
            <w:hideMark/>
          </w:tcPr>
          <w:p w14:paraId="7BC5AD0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62EC9B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C29A6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76</w:t>
            </w:r>
          </w:p>
        </w:tc>
        <w:tc>
          <w:tcPr>
            <w:tcW w:w="744" w:type="pct"/>
            <w:tcBorders>
              <w:top w:val="nil"/>
              <w:left w:val="nil"/>
              <w:bottom w:val="single" w:sz="4" w:space="0" w:color="auto"/>
              <w:right w:val="single" w:sz="4" w:space="0" w:color="auto"/>
            </w:tcBorders>
            <w:shd w:val="clear" w:color="000000" w:fill="FFFFFF"/>
            <w:noWrap/>
            <w:vAlign w:val="bottom"/>
            <w:hideMark/>
          </w:tcPr>
          <w:p w14:paraId="24E0EC3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716407338</w:t>
            </w:r>
          </w:p>
        </w:tc>
        <w:tc>
          <w:tcPr>
            <w:tcW w:w="1059" w:type="pct"/>
            <w:tcBorders>
              <w:top w:val="nil"/>
              <w:left w:val="nil"/>
              <w:bottom w:val="single" w:sz="4" w:space="0" w:color="auto"/>
              <w:right w:val="single" w:sz="4" w:space="0" w:color="auto"/>
            </w:tcBorders>
            <w:shd w:val="clear" w:color="auto" w:fill="auto"/>
            <w:noWrap/>
            <w:vAlign w:val="bottom"/>
            <w:hideMark/>
          </w:tcPr>
          <w:p w14:paraId="63D217E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Isaac </w:t>
            </w:r>
            <w:proofErr w:type="spellStart"/>
            <w:r w:rsidRPr="006057D7">
              <w:rPr>
                <w:rFonts w:ascii="Arial" w:hAnsi="Arial" w:cs="Arial"/>
                <w:sz w:val="18"/>
                <w:szCs w:val="18"/>
                <w:lang w:eastAsia="en-ZA"/>
              </w:rPr>
              <w:t>Mothapho</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0DEBB55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269780F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Environm</w:t>
            </w:r>
            <w:proofErr w:type="spellEnd"/>
            <w:r w:rsidRPr="006057D7">
              <w:rPr>
                <w:rFonts w:ascii="Arial" w:hAnsi="Arial" w:cs="Arial"/>
                <w:sz w:val="18"/>
                <w:szCs w:val="18"/>
                <w:lang w:eastAsia="en-ZA"/>
              </w:rPr>
              <w:t xml:space="preserve">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1D3BB22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ECCFEB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BFCCD1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77</w:t>
            </w:r>
          </w:p>
        </w:tc>
        <w:tc>
          <w:tcPr>
            <w:tcW w:w="744" w:type="pct"/>
            <w:tcBorders>
              <w:top w:val="nil"/>
              <w:left w:val="nil"/>
              <w:bottom w:val="single" w:sz="4" w:space="0" w:color="auto"/>
              <w:right w:val="single" w:sz="4" w:space="0" w:color="auto"/>
            </w:tcBorders>
            <w:shd w:val="clear" w:color="000000" w:fill="FFFFFF"/>
            <w:noWrap/>
            <w:vAlign w:val="bottom"/>
            <w:hideMark/>
          </w:tcPr>
          <w:p w14:paraId="4C53D46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829574295</w:t>
            </w:r>
          </w:p>
        </w:tc>
        <w:tc>
          <w:tcPr>
            <w:tcW w:w="1059" w:type="pct"/>
            <w:tcBorders>
              <w:top w:val="nil"/>
              <w:left w:val="nil"/>
              <w:bottom w:val="single" w:sz="4" w:space="0" w:color="auto"/>
              <w:right w:val="single" w:sz="4" w:space="0" w:color="auto"/>
            </w:tcBorders>
            <w:shd w:val="clear" w:color="auto" w:fill="auto"/>
            <w:noWrap/>
            <w:vAlign w:val="bottom"/>
            <w:hideMark/>
          </w:tcPr>
          <w:p w14:paraId="4707407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Lesley </w:t>
            </w:r>
            <w:proofErr w:type="spellStart"/>
            <w:r w:rsidRPr="006057D7">
              <w:rPr>
                <w:rFonts w:ascii="Arial" w:hAnsi="Arial" w:cs="Arial"/>
                <w:sz w:val="18"/>
                <w:szCs w:val="18"/>
                <w:lang w:eastAsia="en-ZA"/>
              </w:rPr>
              <w:t>Nthangeni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7C41DE8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060339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14:paraId="44D086B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CA86A71"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9554D7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78</w:t>
            </w:r>
          </w:p>
        </w:tc>
        <w:tc>
          <w:tcPr>
            <w:tcW w:w="744" w:type="pct"/>
            <w:tcBorders>
              <w:top w:val="nil"/>
              <w:left w:val="nil"/>
              <w:bottom w:val="single" w:sz="4" w:space="0" w:color="auto"/>
              <w:right w:val="single" w:sz="4" w:space="0" w:color="auto"/>
            </w:tcBorders>
            <w:shd w:val="clear" w:color="000000" w:fill="FFFFFF"/>
            <w:noWrap/>
            <w:vAlign w:val="bottom"/>
            <w:hideMark/>
          </w:tcPr>
          <w:p w14:paraId="088A6A1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716408159</w:t>
            </w:r>
          </w:p>
        </w:tc>
        <w:tc>
          <w:tcPr>
            <w:tcW w:w="1059" w:type="pct"/>
            <w:tcBorders>
              <w:top w:val="nil"/>
              <w:left w:val="nil"/>
              <w:bottom w:val="single" w:sz="4" w:space="0" w:color="auto"/>
              <w:right w:val="single" w:sz="4" w:space="0" w:color="auto"/>
            </w:tcBorders>
            <w:shd w:val="clear" w:color="auto" w:fill="auto"/>
            <w:noWrap/>
            <w:vAlign w:val="bottom"/>
            <w:hideMark/>
          </w:tcPr>
          <w:p w14:paraId="41139D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Lesly </w:t>
            </w:r>
            <w:proofErr w:type="spellStart"/>
            <w:r w:rsidRPr="006057D7">
              <w:rPr>
                <w:rFonts w:ascii="Arial" w:hAnsi="Arial" w:cs="Arial"/>
                <w:sz w:val="18"/>
                <w:szCs w:val="18"/>
                <w:lang w:eastAsia="en-ZA"/>
              </w:rPr>
              <w:t>Nthangeni</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2889B3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5C8B0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14:paraId="3F37D9B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E1888D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40861E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w:t>
            </w:r>
          </w:p>
        </w:tc>
        <w:tc>
          <w:tcPr>
            <w:tcW w:w="744" w:type="pct"/>
            <w:tcBorders>
              <w:top w:val="nil"/>
              <w:left w:val="nil"/>
              <w:bottom w:val="single" w:sz="4" w:space="0" w:color="auto"/>
              <w:right w:val="single" w:sz="4" w:space="0" w:color="auto"/>
            </w:tcBorders>
            <w:shd w:val="clear" w:color="000000" w:fill="FFFFFF"/>
            <w:noWrap/>
            <w:vAlign w:val="bottom"/>
            <w:hideMark/>
          </w:tcPr>
          <w:p w14:paraId="10A056C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716407356</w:t>
            </w:r>
          </w:p>
        </w:tc>
        <w:tc>
          <w:tcPr>
            <w:tcW w:w="1059" w:type="pct"/>
            <w:tcBorders>
              <w:top w:val="nil"/>
              <w:left w:val="nil"/>
              <w:bottom w:val="single" w:sz="4" w:space="0" w:color="auto"/>
              <w:right w:val="single" w:sz="4" w:space="0" w:color="auto"/>
            </w:tcBorders>
            <w:shd w:val="clear" w:color="auto" w:fill="auto"/>
            <w:noWrap/>
            <w:vAlign w:val="bottom"/>
            <w:hideMark/>
          </w:tcPr>
          <w:p w14:paraId="722EAA5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Eugenia </w:t>
            </w:r>
            <w:proofErr w:type="spellStart"/>
            <w:r w:rsidRPr="006057D7">
              <w:rPr>
                <w:rFonts w:ascii="Arial" w:hAnsi="Arial" w:cs="Arial"/>
                <w:sz w:val="18"/>
                <w:szCs w:val="18"/>
                <w:lang w:eastAsia="en-ZA"/>
              </w:rPr>
              <w:t>Rakgoale</w:t>
            </w:r>
            <w:proofErr w:type="spellEnd"/>
          </w:p>
        </w:tc>
        <w:tc>
          <w:tcPr>
            <w:tcW w:w="1033" w:type="pct"/>
            <w:tcBorders>
              <w:top w:val="nil"/>
              <w:left w:val="nil"/>
              <w:bottom w:val="single" w:sz="4" w:space="0" w:color="auto"/>
              <w:right w:val="single" w:sz="4" w:space="0" w:color="auto"/>
            </w:tcBorders>
            <w:shd w:val="clear" w:color="000000" w:fill="FFFFFF"/>
            <w:noWrap/>
            <w:vAlign w:val="bottom"/>
            <w:hideMark/>
          </w:tcPr>
          <w:p w14:paraId="0349004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229D753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Environm</w:t>
            </w:r>
            <w:proofErr w:type="spellEnd"/>
            <w:r w:rsidRPr="006057D7">
              <w:rPr>
                <w:rFonts w:ascii="Arial" w:hAnsi="Arial" w:cs="Arial"/>
                <w:sz w:val="18"/>
                <w:szCs w:val="18"/>
                <w:lang w:eastAsia="en-ZA"/>
              </w:rPr>
              <w:t xml:space="preserve">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0DA5D63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E6AEDA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E45D5F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80</w:t>
            </w:r>
          </w:p>
        </w:tc>
        <w:tc>
          <w:tcPr>
            <w:tcW w:w="744" w:type="pct"/>
            <w:tcBorders>
              <w:top w:val="nil"/>
              <w:left w:val="nil"/>
              <w:bottom w:val="single" w:sz="4" w:space="0" w:color="auto"/>
              <w:right w:val="single" w:sz="4" w:space="0" w:color="auto"/>
            </w:tcBorders>
            <w:shd w:val="clear" w:color="000000" w:fill="FFFFFF"/>
            <w:noWrap/>
            <w:vAlign w:val="bottom"/>
            <w:hideMark/>
          </w:tcPr>
          <w:p w14:paraId="582FA58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798889538</w:t>
            </w:r>
          </w:p>
        </w:tc>
        <w:tc>
          <w:tcPr>
            <w:tcW w:w="1059" w:type="pct"/>
            <w:tcBorders>
              <w:top w:val="nil"/>
              <w:left w:val="nil"/>
              <w:bottom w:val="single" w:sz="4" w:space="0" w:color="auto"/>
              <w:right w:val="single" w:sz="4" w:space="0" w:color="auto"/>
            </w:tcBorders>
            <w:shd w:val="clear" w:color="auto" w:fill="auto"/>
            <w:noWrap/>
            <w:vAlign w:val="bottom"/>
            <w:hideMark/>
          </w:tcPr>
          <w:p w14:paraId="36EEED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Martha Mashele</w:t>
            </w:r>
          </w:p>
        </w:tc>
        <w:tc>
          <w:tcPr>
            <w:tcW w:w="1033" w:type="pct"/>
            <w:tcBorders>
              <w:top w:val="nil"/>
              <w:left w:val="nil"/>
              <w:bottom w:val="single" w:sz="4" w:space="0" w:color="auto"/>
              <w:right w:val="single" w:sz="4" w:space="0" w:color="auto"/>
            </w:tcBorders>
            <w:shd w:val="clear" w:color="000000" w:fill="FFFFFF"/>
            <w:noWrap/>
            <w:vAlign w:val="bottom"/>
            <w:hideMark/>
          </w:tcPr>
          <w:p w14:paraId="0710F16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300A53B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Environm</w:t>
            </w:r>
            <w:proofErr w:type="spellEnd"/>
            <w:r w:rsidRPr="006057D7">
              <w:rPr>
                <w:rFonts w:ascii="Arial" w:hAnsi="Arial" w:cs="Arial"/>
                <w:sz w:val="18"/>
                <w:szCs w:val="18"/>
                <w:lang w:eastAsia="en-ZA"/>
              </w:rPr>
              <w:t xml:space="preserve"> &amp; Culture Sect</w:t>
            </w:r>
          </w:p>
        </w:tc>
        <w:tc>
          <w:tcPr>
            <w:tcW w:w="1033" w:type="pct"/>
            <w:tcBorders>
              <w:top w:val="nil"/>
              <w:left w:val="nil"/>
              <w:bottom w:val="single" w:sz="4" w:space="0" w:color="auto"/>
              <w:right w:val="single" w:sz="4" w:space="0" w:color="auto"/>
            </w:tcBorders>
            <w:shd w:val="clear" w:color="auto" w:fill="auto"/>
            <w:noWrap/>
            <w:vAlign w:val="bottom"/>
            <w:hideMark/>
          </w:tcPr>
          <w:p w14:paraId="17395B2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DC036B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72C6E5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81</w:t>
            </w:r>
          </w:p>
        </w:tc>
        <w:tc>
          <w:tcPr>
            <w:tcW w:w="744" w:type="pct"/>
            <w:tcBorders>
              <w:top w:val="nil"/>
              <w:left w:val="nil"/>
              <w:bottom w:val="single" w:sz="4" w:space="0" w:color="auto"/>
              <w:right w:val="single" w:sz="4" w:space="0" w:color="auto"/>
            </w:tcBorders>
            <w:shd w:val="clear" w:color="000000" w:fill="FFFFFF"/>
            <w:noWrap/>
            <w:vAlign w:val="bottom"/>
            <w:hideMark/>
          </w:tcPr>
          <w:p w14:paraId="3E91184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820537148</w:t>
            </w:r>
          </w:p>
        </w:tc>
        <w:tc>
          <w:tcPr>
            <w:tcW w:w="1059" w:type="pct"/>
            <w:tcBorders>
              <w:top w:val="nil"/>
              <w:left w:val="nil"/>
              <w:bottom w:val="single" w:sz="4" w:space="0" w:color="auto"/>
              <w:right w:val="single" w:sz="4" w:space="0" w:color="auto"/>
            </w:tcBorders>
            <w:shd w:val="clear" w:color="auto" w:fill="auto"/>
            <w:noWrap/>
            <w:vAlign w:val="bottom"/>
            <w:hideMark/>
          </w:tcPr>
          <w:p w14:paraId="5F5D497D" w14:textId="77777777" w:rsidR="006D4574" w:rsidRPr="006057D7" w:rsidRDefault="006D4574" w:rsidP="006D4574">
            <w:pPr>
              <w:spacing w:after="0" w:line="240" w:lineRule="auto"/>
              <w:rPr>
                <w:rFonts w:ascii="Arial" w:hAnsi="Arial" w:cs="Arial"/>
                <w:sz w:val="18"/>
                <w:szCs w:val="18"/>
                <w:lang w:eastAsia="en-ZA"/>
              </w:rPr>
            </w:pPr>
            <w:proofErr w:type="spellStart"/>
            <w:r w:rsidRPr="006057D7">
              <w:rPr>
                <w:rFonts w:ascii="Arial" w:hAnsi="Arial" w:cs="Arial"/>
                <w:sz w:val="18"/>
                <w:szCs w:val="18"/>
                <w:lang w:eastAsia="en-ZA"/>
              </w:rPr>
              <w:t>Lefela</w:t>
            </w:r>
            <w:proofErr w:type="spellEnd"/>
            <w:r w:rsidRPr="006057D7">
              <w:rPr>
                <w:rFonts w:ascii="Arial" w:hAnsi="Arial" w:cs="Arial"/>
                <w:sz w:val="18"/>
                <w:szCs w:val="18"/>
                <w:lang w:eastAsia="en-ZA"/>
              </w:rPr>
              <w:t xml:space="preserve"> Mashaba</w:t>
            </w:r>
          </w:p>
        </w:tc>
        <w:tc>
          <w:tcPr>
            <w:tcW w:w="1033" w:type="pct"/>
            <w:tcBorders>
              <w:top w:val="nil"/>
              <w:left w:val="nil"/>
              <w:bottom w:val="single" w:sz="4" w:space="0" w:color="auto"/>
              <w:right w:val="single" w:sz="4" w:space="0" w:color="auto"/>
            </w:tcBorders>
            <w:shd w:val="clear" w:color="000000" w:fill="FFFFFF"/>
            <w:noWrap/>
            <w:vAlign w:val="bottom"/>
            <w:hideMark/>
          </w:tcPr>
          <w:p w14:paraId="18D9174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B5DE01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14:paraId="3B6ADD7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793E6D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200D6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w:t>
            </w:r>
          </w:p>
        </w:tc>
        <w:tc>
          <w:tcPr>
            <w:tcW w:w="744" w:type="pct"/>
            <w:tcBorders>
              <w:top w:val="nil"/>
              <w:left w:val="nil"/>
              <w:bottom w:val="single" w:sz="4" w:space="0" w:color="auto"/>
              <w:right w:val="single" w:sz="4" w:space="0" w:color="auto"/>
            </w:tcBorders>
            <w:shd w:val="clear" w:color="000000" w:fill="FFFFFF"/>
            <w:noWrap/>
            <w:vAlign w:val="bottom"/>
            <w:hideMark/>
          </w:tcPr>
          <w:p w14:paraId="1525CE0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827397488</w:t>
            </w:r>
          </w:p>
        </w:tc>
        <w:tc>
          <w:tcPr>
            <w:tcW w:w="1059" w:type="pct"/>
            <w:tcBorders>
              <w:top w:val="nil"/>
              <w:left w:val="nil"/>
              <w:bottom w:val="single" w:sz="4" w:space="0" w:color="auto"/>
              <w:right w:val="single" w:sz="4" w:space="0" w:color="auto"/>
            </w:tcBorders>
            <w:shd w:val="clear" w:color="auto" w:fill="auto"/>
            <w:noWrap/>
            <w:vAlign w:val="bottom"/>
            <w:hideMark/>
          </w:tcPr>
          <w:p w14:paraId="665C92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Timothy Maluleke</w:t>
            </w:r>
          </w:p>
        </w:tc>
        <w:tc>
          <w:tcPr>
            <w:tcW w:w="1033" w:type="pct"/>
            <w:tcBorders>
              <w:top w:val="nil"/>
              <w:left w:val="nil"/>
              <w:bottom w:val="single" w:sz="4" w:space="0" w:color="auto"/>
              <w:right w:val="single" w:sz="4" w:space="0" w:color="auto"/>
            </w:tcBorders>
            <w:shd w:val="clear" w:color="000000" w:fill="FFFFFF"/>
            <w:noWrap/>
            <w:vAlign w:val="bottom"/>
            <w:hideMark/>
          </w:tcPr>
          <w:p w14:paraId="08660F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Assistant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E765EC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Training</w:t>
            </w:r>
          </w:p>
        </w:tc>
        <w:tc>
          <w:tcPr>
            <w:tcW w:w="1033" w:type="pct"/>
            <w:tcBorders>
              <w:top w:val="nil"/>
              <w:left w:val="nil"/>
              <w:bottom w:val="single" w:sz="4" w:space="0" w:color="auto"/>
              <w:right w:val="single" w:sz="4" w:space="0" w:color="auto"/>
            </w:tcBorders>
            <w:shd w:val="clear" w:color="auto" w:fill="auto"/>
            <w:noWrap/>
            <w:vAlign w:val="bottom"/>
            <w:hideMark/>
          </w:tcPr>
          <w:p w14:paraId="2E1E32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16C1B6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00BA9E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83</w:t>
            </w:r>
          </w:p>
        </w:tc>
        <w:tc>
          <w:tcPr>
            <w:tcW w:w="744" w:type="pct"/>
            <w:tcBorders>
              <w:top w:val="nil"/>
              <w:left w:val="nil"/>
              <w:bottom w:val="single" w:sz="4" w:space="0" w:color="auto"/>
              <w:right w:val="single" w:sz="4" w:space="0" w:color="auto"/>
            </w:tcBorders>
            <w:shd w:val="clear" w:color="000000" w:fill="FFFFFF"/>
            <w:noWrap/>
            <w:vAlign w:val="bottom"/>
            <w:hideMark/>
          </w:tcPr>
          <w:p w14:paraId="3A82276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726908651</w:t>
            </w:r>
          </w:p>
        </w:tc>
        <w:tc>
          <w:tcPr>
            <w:tcW w:w="1059" w:type="pct"/>
            <w:tcBorders>
              <w:top w:val="nil"/>
              <w:left w:val="nil"/>
              <w:bottom w:val="single" w:sz="4" w:space="0" w:color="auto"/>
              <w:right w:val="single" w:sz="4" w:space="0" w:color="auto"/>
            </w:tcBorders>
            <w:shd w:val="clear" w:color="auto" w:fill="auto"/>
            <w:noWrap/>
            <w:vAlign w:val="bottom"/>
            <w:hideMark/>
          </w:tcPr>
          <w:p w14:paraId="2E2DCF5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Lindiwe Motloung</w:t>
            </w:r>
          </w:p>
        </w:tc>
        <w:tc>
          <w:tcPr>
            <w:tcW w:w="1033" w:type="pct"/>
            <w:tcBorders>
              <w:top w:val="nil"/>
              <w:left w:val="nil"/>
              <w:bottom w:val="single" w:sz="4" w:space="0" w:color="auto"/>
              <w:right w:val="single" w:sz="4" w:space="0" w:color="auto"/>
            </w:tcBorders>
            <w:shd w:val="clear" w:color="000000" w:fill="FFFFFF"/>
            <w:noWrap/>
            <w:vAlign w:val="bottom"/>
            <w:hideMark/>
          </w:tcPr>
          <w:p w14:paraId="2E78164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4FFC255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Nsp</w:t>
            </w:r>
            <w:proofErr w:type="spellEnd"/>
            <w:r w:rsidRPr="006057D7">
              <w:rPr>
                <w:rFonts w:ascii="Arial" w:hAnsi="Arial" w:cs="Arial"/>
                <w:sz w:val="18"/>
                <w:szCs w:val="18"/>
                <w:lang w:eastAsia="en-ZA"/>
              </w:rPr>
              <w:t xml:space="preserve"> </w:t>
            </w:r>
            <w:proofErr w:type="spellStart"/>
            <w:r w:rsidRPr="006057D7">
              <w:rPr>
                <w:rFonts w:ascii="Arial" w:hAnsi="Arial" w:cs="Arial"/>
                <w:sz w:val="18"/>
                <w:szCs w:val="18"/>
                <w:lang w:eastAsia="en-ZA"/>
              </w:rPr>
              <w:t>Epwp</w:t>
            </w:r>
            <w:proofErr w:type="spellEnd"/>
            <w:r w:rsidRPr="006057D7">
              <w:rPr>
                <w:rFonts w:ascii="Arial" w:hAnsi="Arial" w:cs="Arial"/>
                <w:sz w:val="18"/>
                <w:szCs w:val="18"/>
                <w:lang w:eastAsia="en-ZA"/>
              </w:rPr>
              <w:t xml:space="preserve"> Social Sector</w:t>
            </w:r>
          </w:p>
        </w:tc>
        <w:tc>
          <w:tcPr>
            <w:tcW w:w="1033" w:type="pct"/>
            <w:tcBorders>
              <w:top w:val="nil"/>
              <w:left w:val="nil"/>
              <w:bottom w:val="single" w:sz="4" w:space="0" w:color="auto"/>
              <w:right w:val="single" w:sz="4" w:space="0" w:color="auto"/>
            </w:tcBorders>
            <w:shd w:val="clear" w:color="auto" w:fill="auto"/>
            <w:noWrap/>
            <w:vAlign w:val="bottom"/>
            <w:hideMark/>
          </w:tcPr>
          <w:p w14:paraId="1731829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6C7C039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B64D10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84</w:t>
            </w:r>
          </w:p>
        </w:tc>
        <w:tc>
          <w:tcPr>
            <w:tcW w:w="744" w:type="pct"/>
            <w:tcBorders>
              <w:top w:val="nil"/>
              <w:left w:val="nil"/>
              <w:bottom w:val="single" w:sz="4" w:space="0" w:color="auto"/>
              <w:right w:val="single" w:sz="4" w:space="0" w:color="auto"/>
            </w:tcBorders>
            <w:shd w:val="clear" w:color="000000" w:fill="FFFFFF"/>
            <w:noWrap/>
            <w:vAlign w:val="bottom"/>
            <w:hideMark/>
          </w:tcPr>
          <w:p w14:paraId="35B3EEB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828164422</w:t>
            </w:r>
          </w:p>
        </w:tc>
        <w:tc>
          <w:tcPr>
            <w:tcW w:w="1059" w:type="pct"/>
            <w:tcBorders>
              <w:top w:val="nil"/>
              <w:left w:val="nil"/>
              <w:bottom w:val="single" w:sz="4" w:space="0" w:color="auto"/>
              <w:right w:val="single" w:sz="4" w:space="0" w:color="auto"/>
            </w:tcBorders>
            <w:shd w:val="clear" w:color="auto" w:fill="auto"/>
            <w:noWrap/>
            <w:vAlign w:val="bottom"/>
            <w:hideMark/>
          </w:tcPr>
          <w:p w14:paraId="52DA591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W.MOEKETSI</w:t>
            </w:r>
          </w:p>
        </w:tc>
        <w:tc>
          <w:tcPr>
            <w:tcW w:w="1033" w:type="pct"/>
            <w:tcBorders>
              <w:top w:val="nil"/>
              <w:left w:val="nil"/>
              <w:bottom w:val="single" w:sz="4" w:space="0" w:color="auto"/>
              <w:right w:val="single" w:sz="4" w:space="0" w:color="auto"/>
            </w:tcBorders>
            <w:shd w:val="clear" w:color="000000" w:fill="FFFFFF"/>
            <w:noWrap/>
            <w:vAlign w:val="bottom"/>
            <w:hideMark/>
          </w:tcPr>
          <w:p w14:paraId="1D97D8E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14:paraId="6569468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12C3616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D38E21D"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CA2453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85</w:t>
            </w:r>
          </w:p>
        </w:tc>
        <w:tc>
          <w:tcPr>
            <w:tcW w:w="744" w:type="pct"/>
            <w:tcBorders>
              <w:top w:val="nil"/>
              <w:left w:val="nil"/>
              <w:bottom w:val="single" w:sz="4" w:space="0" w:color="auto"/>
              <w:right w:val="single" w:sz="4" w:space="0" w:color="auto"/>
            </w:tcBorders>
            <w:shd w:val="clear" w:color="000000" w:fill="FFFFFF"/>
            <w:noWrap/>
            <w:vAlign w:val="bottom"/>
            <w:hideMark/>
          </w:tcPr>
          <w:p w14:paraId="28454F8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713329740</w:t>
            </w:r>
          </w:p>
        </w:tc>
        <w:tc>
          <w:tcPr>
            <w:tcW w:w="1059" w:type="pct"/>
            <w:tcBorders>
              <w:top w:val="nil"/>
              <w:left w:val="nil"/>
              <w:bottom w:val="single" w:sz="4" w:space="0" w:color="auto"/>
              <w:right w:val="single" w:sz="4" w:space="0" w:color="auto"/>
            </w:tcBorders>
            <w:shd w:val="clear" w:color="auto" w:fill="auto"/>
            <w:noWrap/>
            <w:vAlign w:val="bottom"/>
            <w:hideMark/>
          </w:tcPr>
          <w:p w14:paraId="0608C91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MOEKETSI</w:t>
            </w:r>
          </w:p>
        </w:tc>
        <w:tc>
          <w:tcPr>
            <w:tcW w:w="1033" w:type="pct"/>
            <w:tcBorders>
              <w:top w:val="nil"/>
              <w:left w:val="nil"/>
              <w:bottom w:val="single" w:sz="4" w:space="0" w:color="auto"/>
              <w:right w:val="single" w:sz="4" w:space="0" w:color="auto"/>
            </w:tcBorders>
            <w:shd w:val="clear" w:color="000000" w:fill="FFFFFF"/>
            <w:noWrap/>
            <w:vAlign w:val="bottom"/>
            <w:hideMark/>
          </w:tcPr>
          <w:p w14:paraId="1A16F8B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DD:EPWP</w:t>
            </w:r>
          </w:p>
        </w:tc>
        <w:tc>
          <w:tcPr>
            <w:tcW w:w="835" w:type="pct"/>
            <w:tcBorders>
              <w:top w:val="nil"/>
              <w:left w:val="nil"/>
              <w:bottom w:val="single" w:sz="4" w:space="0" w:color="auto"/>
              <w:right w:val="single" w:sz="4" w:space="0" w:color="auto"/>
            </w:tcBorders>
            <w:shd w:val="clear" w:color="000000" w:fill="FFFFFF"/>
            <w:noWrap/>
            <w:vAlign w:val="bottom"/>
            <w:hideMark/>
          </w:tcPr>
          <w:p w14:paraId="7E4FF59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C8CB64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E147217"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A4727B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86</w:t>
            </w:r>
          </w:p>
        </w:tc>
        <w:tc>
          <w:tcPr>
            <w:tcW w:w="744" w:type="pct"/>
            <w:tcBorders>
              <w:top w:val="nil"/>
              <w:left w:val="nil"/>
              <w:bottom w:val="single" w:sz="4" w:space="0" w:color="auto"/>
              <w:right w:val="single" w:sz="4" w:space="0" w:color="auto"/>
            </w:tcBorders>
            <w:shd w:val="clear" w:color="000000" w:fill="FFFFFF"/>
            <w:noWrap/>
            <w:vAlign w:val="bottom"/>
            <w:hideMark/>
          </w:tcPr>
          <w:p w14:paraId="06CC2FC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820507977</w:t>
            </w:r>
          </w:p>
        </w:tc>
        <w:tc>
          <w:tcPr>
            <w:tcW w:w="1059" w:type="pct"/>
            <w:tcBorders>
              <w:top w:val="nil"/>
              <w:left w:val="nil"/>
              <w:bottom w:val="single" w:sz="4" w:space="0" w:color="auto"/>
              <w:right w:val="single" w:sz="4" w:space="0" w:color="auto"/>
            </w:tcBorders>
            <w:shd w:val="clear" w:color="auto" w:fill="auto"/>
            <w:noWrap/>
            <w:vAlign w:val="bottom"/>
            <w:hideMark/>
          </w:tcPr>
          <w:p w14:paraId="62521FB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MATHABA</w:t>
            </w:r>
          </w:p>
        </w:tc>
        <w:tc>
          <w:tcPr>
            <w:tcW w:w="1033" w:type="pct"/>
            <w:tcBorders>
              <w:top w:val="nil"/>
              <w:left w:val="nil"/>
              <w:bottom w:val="single" w:sz="4" w:space="0" w:color="auto"/>
              <w:right w:val="single" w:sz="4" w:space="0" w:color="auto"/>
            </w:tcBorders>
            <w:shd w:val="clear" w:color="000000" w:fill="FFFFFF"/>
            <w:noWrap/>
            <w:vAlign w:val="bottom"/>
            <w:hideMark/>
          </w:tcPr>
          <w:p w14:paraId="039786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6708E5A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B5E5CA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C697A5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169C1E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87</w:t>
            </w:r>
          </w:p>
        </w:tc>
        <w:tc>
          <w:tcPr>
            <w:tcW w:w="744" w:type="pct"/>
            <w:tcBorders>
              <w:top w:val="nil"/>
              <w:left w:val="nil"/>
              <w:bottom w:val="single" w:sz="4" w:space="0" w:color="auto"/>
              <w:right w:val="single" w:sz="4" w:space="0" w:color="auto"/>
            </w:tcBorders>
            <w:shd w:val="clear" w:color="000000" w:fill="FFFFFF"/>
            <w:noWrap/>
            <w:vAlign w:val="bottom"/>
            <w:hideMark/>
          </w:tcPr>
          <w:p w14:paraId="513FD9A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823145792</w:t>
            </w:r>
          </w:p>
        </w:tc>
        <w:tc>
          <w:tcPr>
            <w:tcW w:w="1059" w:type="pct"/>
            <w:tcBorders>
              <w:top w:val="nil"/>
              <w:left w:val="nil"/>
              <w:bottom w:val="single" w:sz="4" w:space="0" w:color="auto"/>
              <w:right w:val="single" w:sz="4" w:space="0" w:color="auto"/>
            </w:tcBorders>
            <w:shd w:val="clear" w:color="auto" w:fill="auto"/>
            <w:noWrap/>
            <w:vAlign w:val="bottom"/>
            <w:hideMark/>
          </w:tcPr>
          <w:p w14:paraId="198E0B1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 STEENKAMP</w:t>
            </w:r>
          </w:p>
        </w:tc>
        <w:tc>
          <w:tcPr>
            <w:tcW w:w="1033" w:type="pct"/>
            <w:tcBorders>
              <w:top w:val="nil"/>
              <w:left w:val="nil"/>
              <w:bottom w:val="single" w:sz="4" w:space="0" w:color="auto"/>
              <w:right w:val="single" w:sz="4" w:space="0" w:color="auto"/>
            </w:tcBorders>
            <w:shd w:val="clear" w:color="000000" w:fill="FFFFFF"/>
            <w:noWrap/>
            <w:vAlign w:val="bottom"/>
            <w:hideMark/>
          </w:tcPr>
          <w:p w14:paraId="794BC5A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6AEB35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C6867F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7A6742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58684D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88</w:t>
            </w:r>
          </w:p>
        </w:tc>
        <w:tc>
          <w:tcPr>
            <w:tcW w:w="744" w:type="pct"/>
            <w:tcBorders>
              <w:top w:val="nil"/>
              <w:left w:val="nil"/>
              <w:bottom w:val="single" w:sz="4" w:space="0" w:color="auto"/>
              <w:right w:val="single" w:sz="4" w:space="0" w:color="auto"/>
            </w:tcBorders>
            <w:shd w:val="clear" w:color="000000" w:fill="FFFFFF"/>
            <w:noWrap/>
            <w:vAlign w:val="bottom"/>
            <w:hideMark/>
          </w:tcPr>
          <w:p w14:paraId="74A2F8E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820998121</w:t>
            </w:r>
          </w:p>
        </w:tc>
        <w:tc>
          <w:tcPr>
            <w:tcW w:w="1059" w:type="pct"/>
            <w:tcBorders>
              <w:top w:val="nil"/>
              <w:left w:val="nil"/>
              <w:bottom w:val="single" w:sz="4" w:space="0" w:color="auto"/>
              <w:right w:val="single" w:sz="4" w:space="0" w:color="auto"/>
            </w:tcBorders>
            <w:shd w:val="clear" w:color="auto" w:fill="auto"/>
            <w:noWrap/>
            <w:vAlign w:val="bottom"/>
            <w:hideMark/>
          </w:tcPr>
          <w:p w14:paraId="2B33BD1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NTESHE</w:t>
            </w:r>
          </w:p>
        </w:tc>
        <w:tc>
          <w:tcPr>
            <w:tcW w:w="1033" w:type="pct"/>
            <w:tcBorders>
              <w:top w:val="nil"/>
              <w:left w:val="nil"/>
              <w:bottom w:val="single" w:sz="4" w:space="0" w:color="auto"/>
              <w:right w:val="single" w:sz="4" w:space="0" w:color="auto"/>
            </w:tcBorders>
            <w:shd w:val="clear" w:color="000000" w:fill="FFFFFF"/>
            <w:noWrap/>
            <w:vAlign w:val="bottom"/>
            <w:hideMark/>
          </w:tcPr>
          <w:p w14:paraId="7AE9E8E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7A98E60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56BE253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CEBC5DC"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7C255A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89</w:t>
            </w:r>
          </w:p>
        </w:tc>
        <w:tc>
          <w:tcPr>
            <w:tcW w:w="744" w:type="pct"/>
            <w:tcBorders>
              <w:top w:val="nil"/>
              <w:left w:val="nil"/>
              <w:bottom w:val="single" w:sz="4" w:space="0" w:color="auto"/>
              <w:right w:val="single" w:sz="4" w:space="0" w:color="auto"/>
            </w:tcBorders>
            <w:shd w:val="clear" w:color="000000" w:fill="FFFFFF"/>
            <w:noWrap/>
            <w:vAlign w:val="bottom"/>
            <w:hideMark/>
          </w:tcPr>
          <w:p w14:paraId="655CD9E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824938551</w:t>
            </w:r>
          </w:p>
        </w:tc>
        <w:tc>
          <w:tcPr>
            <w:tcW w:w="1059" w:type="pct"/>
            <w:tcBorders>
              <w:top w:val="nil"/>
              <w:left w:val="nil"/>
              <w:bottom w:val="single" w:sz="4" w:space="0" w:color="auto"/>
              <w:right w:val="single" w:sz="4" w:space="0" w:color="auto"/>
            </w:tcBorders>
            <w:shd w:val="clear" w:color="auto" w:fill="auto"/>
            <w:noWrap/>
            <w:vAlign w:val="bottom"/>
            <w:hideMark/>
          </w:tcPr>
          <w:p w14:paraId="36217FB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  SIBANDA</w:t>
            </w:r>
          </w:p>
        </w:tc>
        <w:tc>
          <w:tcPr>
            <w:tcW w:w="1033" w:type="pct"/>
            <w:tcBorders>
              <w:top w:val="nil"/>
              <w:left w:val="nil"/>
              <w:bottom w:val="single" w:sz="4" w:space="0" w:color="auto"/>
              <w:right w:val="single" w:sz="4" w:space="0" w:color="auto"/>
            </w:tcBorders>
            <w:shd w:val="clear" w:color="000000" w:fill="FFFFFF"/>
            <w:noWrap/>
            <w:vAlign w:val="bottom"/>
            <w:hideMark/>
          </w:tcPr>
          <w:p w14:paraId="3E2E4E4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117EB53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4FBDA2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5759056"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C12404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90</w:t>
            </w:r>
          </w:p>
        </w:tc>
        <w:tc>
          <w:tcPr>
            <w:tcW w:w="744" w:type="pct"/>
            <w:tcBorders>
              <w:top w:val="nil"/>
              <w:left w:val="nil"/>
              <w:bottom w:val="single" w:sz="4" w:space="0" w:color="auto"/>
              <w:right w:val="single" w:sz="4" w:space="0" w:color="auto"/>
            </w:tcBorders>
            <w:shd w:val="clear" w:color="000000" w:fill="FFFFFF"/>
            <w:noWrap/>
            <w:vAlign w:val="bottom"/>
            <w:hideMark/>
          </w:tcPr>
          <w:p w14:paraId="7339600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829574613</w:t>
            </w:r>
          </w:p>
        </w:tc>
        <w:tc>
          <w:tcPr>
            <w:tcW w:w="1059" w:type="pct"/>
            <w:tcBorders>
              <w:top w:val="nil"/>
              <w:left w:val="nil"/>
              <w:bottom w:val="single" w:sz="4" w:space="0" w:color="auto"/>
              <w:right w:val="single" w:sz="4" w:space="0" w:color="auto"/>
            </w:tcBorders>
            <w:shd w:val="clear" w:color="auto" w:fill="auto"/>
            <w:noWrap/>
            <w:vAlign w:val="bottom"/>
            <w:hideMark/>
          </w:tcPr>
          <w:p w14:paraId="7B24C9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R  JAER</w:t>
            </w:r>
          </w:p>
        </w:tc>
        <w:tc>
          <w:tcPr>
            <w:tcW w:w="1033" w:type="pct"/>
            <w:tcBorders>
              <w:top w:val="nil"/>
              <w:left w:val="nil"/>
              <w:bottom w:val="single" w:sz="4" w:space="0" w:color="auto"/>
              <w:right w:val="single" w:sz="4" w:space="0" w:color="auto"/>
            </w:tcBorders>
            <w:shd w:val="clear" w:color="000000" w:fill="FFFFFF"/>
            <w:noWrap/>
            <w:vAlign w:val="bottom"/>
            <w:hideMark/>
          </w:tcPr>
          <w:p w14:paraId="4D4A643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39F3471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4FBA85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20CF4944"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2EE35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91</w:t>
            </w:r>
          </w:p>
        </w:tc>
        <w:tc>
          <w:tcPr>
            <w:tcW w:w="744" w:type="pct"/>
            <w:tcBorders>
              <w:top w:val="nil"/>
              <w:left w:val="nil"/>
              <w:bottom w:val="single" w:sz="4" w:space="0" w:color="auto"/>
              <w:right w:val="single" w:sz="4" w:space="0" w:color="auto"/>
            </w:tcBorders>
            <w:shd w:val="clear" w:color="000000" w:fill="FFFFFF"/>
            <w:noWrap/>
            <w:vAlign w:val="bottom"/>
            <w:hideMark/>
          </w:tcPr>
          <w:p w14:paraId="43D4985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829574006</w:t>
            </w:r>
          </w:p>
        </w:tc>
        <w:tc>
          <w:tcPr>
            <w:tcW w:w="1059" w:type="pct"/>
            <w:tcBorders>
              <w:top w:val="nil"/>
              <w:left w:val="nil"/>
              <w:bottom w:val="single" w:sz="4" w:space="0" w:color="auto"/>
              <w:right w:val="single" w:sz="4" w:space="0" w:color="auto"/>
            </w:tcBorders>
            <w:shd w:val="clear" w:color="auto" w:fill="auto"/>
            <w:noWrap/>
            <w:vAlign w:val="bottom"/>
            <w:hideMark/>
          </w:tcPr>
          <w:p w14:paraId="4DE4EE43"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W SWARTZ</w:t>
            </w:r>
          </w:p>
        </w:tc>
        <w:tc>
          <w:tcPr>
            <w:tcW w:w="1033" w:type="pct"/>
            <w:tcBorders>
              <w:top w:val="nil"/>
              <w:left w:val="nil"/>
              <w:bottom w:val="single" w:sz="4" w:space="0" w:color="auto"/>
              <w:right w:val="single" w:sz="4" w:space="0" w:color="auto"/>
            </w:tcBorders>
            <w:shd w:val="clear" w:color="000000" w:fill="FFFFFF"/>
            <w:noWrap/>
            <w:vAlign w:val="bottom"/>
            <w:hideMark/>
          </w:tcPr>
          <w:p w14:paraId="6295641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w:t>
            </w:r>
          </w:p>
        </w:tc>
        <w:tc>
          <w:tcPr>
            <w:tcW w:w="835" w:type="pct"/>
            <w:tcBorders>
              <w:top w:val="nil"/>
              <w:left w:val="nil"/>
              <w:bottom w:val="single" w:sz="4" w:space="0" w:color="auto"/>
              <w:right w:val="single" w:sz="4" w:space="0" w:color="auto"/>
            </w:tcBorders>
            <w:shd w:val="clear" w:color="000000" w:fill="FFFFFF"/>
            <w:noWrap/>
            <w:vAlign w:val="bottom"/>
            <w:hideMark/>
          </w:tcPr>
          <w:p w14:paraId="182CD75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B4CEA9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448D6A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B3A7CF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92</w:t>
            </w:r>
          </w:p>
        </w:tc>
        <w:tc>
          <w:tcPr>
            <w:tcW w:w="744" w:type="pct"/>
            <w:tcBorders>
              <w:top w:val="nil"/>
              <w:left w:val="nil"/>
              <w:bottom w:val="single" w:sz="4" w:space="0" w:color="auto"/>
              <w:right w:val="single" w:sz="4" w:space="0" w:color="auto"/>
            </w:tcBorders>
            <w:shd w:val="clear" w:color="000000" w:fill="FFFFFF"/>
            <w:noWrap/>
            <w:vAlign w:val="bottom"/>
            <w:hideMark/>
          </w:tcPr>
          <w:p w14:paraId="1DD8B93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796915820</w:t>
            </w:r>
          </w:p>
        </w:tc>
        <w:tc>
          <w:tcPr>
            <w:tcW w:w="1059" w:type="pct"/>
            <w:tcBorders>
              <w:top w:val="nil"/>
              <w:left w:val="nil"/>
              <w:bottom w:val="single" w:sz="4" w:space="0" w:color="auto"/>
              <w:right w:val="single" w:sz="4" w:space="0" w:color="auto"/>
            </w:tcBorders>
            <w:shd w:val="clear" w:color="auto" w:fill="auto"/>
            <w:noWrap/>
            <w:vAlign w:val="bottom"/>
            <w:hideMark/>
          </w:tcPr>
          <w:p w14:paraId="1E474B2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NTESE M</w:t>
            </w:r>
          </w:p>
        </w:tc>
        <w:tc>
          <w:tcPr>
            <w:tcW w:w="1033" w:type="pct"/>
            <w:tcBorders>
              <w:top w:val="nil"/>
              <w:left w:val="nil"/>
              <w:bottom w:val="single" w:sz="4" w:space="0" w:color="auto"/>
              <w:right w:val="single" w:sz="4" w:space="0" w:color="auto"/>
            </w:tcBorders>
            <w:shd w:val="clear" w:color="000000" w:fill="FFFFFF"/>
            <w:noWrap/>
            <w:vAlign w:val="bottom"/>
            <w:hideMark/>
          </w:tcPr>
          <w:p w14:paraId="3019EF0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6DF3C8A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3C661BE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034141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960139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93</w:t>
            </w:r>
          </w:p>
        </w:tc>
        <w:tc>
          <w:tcPr>
            <w:tcW w:w="744" w:type="pct"/>
            <w:tcBorders>
              <w:top w:val="nil"/>
              <w:left w:val="nil"/>
              <w:bottom w:val="single" w:sz="4" w:space="0" w:color="auto"/>
              <w:right w:val="single" w:sz="4" w:space="0" w:color="auto"/>
            </w:tcBorders>
            <w:shd w:val="clear" w:color="000000" w:fill="FFFFFF"/>
            <w:noWrap/>
            <w:vAlign w:val="bottom"/>
            <w:hideMark/>
          </w:tcPr>
          <w:p w14:paraId="25DD88C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796929654</w:t>
            </w:r>
          </w:p>
        </w:tc>
        <w:tc>
          <w:tcPr>
            <w:tcW w:w="1059" w:type="pct"/>
            <w:tcBorders>
              <w:top w:val="nil"/>
              <w:left w:val="nil"/>
              <w:bottom w:val="single" w:sz="4" w:space="0" w:color="auto"/>
              <w:right w:val="single" w:sz="4" w:space="0" w:color="auto"/>
            </w:tcBorders>
            <w:shd w:val="clear" w:color="auto" w:fill="auto"/>
            <w:noWrap/>
            <w:vAlign w:val="bottom"/>
            <w:hideMark/>
          </w:tcPr>
          <w:p w14:paraId="3ED47E0D"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V SANDLA</w:t>
            </w:r>
          </w:p>
        </w:tc>
        <w:tc>
          <w:tcPr>
            <w:tcW w:w="1033" w:type="pct"/>
            <w:tcBorders>
              <w:top w:val="nil"/>
              <w:left w:val="nil"/>
              <w:bottom w:val="single" w:sz="4" w:space="0" w:color="auto"/>
              <w:right w:val="single" w:sz="4" w:space="0" w:color="auto"/>
            </w:tcBorders>
            <w:shd w:val="clear" w:color="000000" w:fill="FFFFFF"/>
            <w:noWrap/>
            <w:vAlign w:val="bottom"/>
            <w:hideMark/>
          </w:tcPr>
          <w:p w14:paraId="78F4910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DEPUTY DIRECTOR</w:t>
            </w:r>
          </w:p>
        </w:tc>
        <w:tc>
          <w:tcPr>
            <w:tcW w:w="835" w:type="pct"/>
            <w:tcBorders>
              <w:top w:val="nil"/>
              <w:left w:val="nil"/>
              <w:bottom w:val="single" w:sz="4" w:space="0" w:color="auto"/>
              <w:right w:val="single" w:sz="4" w:space="0" w:color="auto"/>
            </w:tcBorders>
            <w:shd w:val="clear" w:color="000000" w:fill="FFFFFF"/>
            <w:noWrap/>
            <w:vAlign w:val="bottom"/>
            <w:hideMark/>
          </w:tcPr>
          <w:p w14:paraId="596DF2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69FFAA4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39953F93"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8F3E6A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94</w:t>
            </w:r>
          </w:p>
        </w:tc>
        <w:tc>
          <w:tcPr>
            <w:tcW w:w="744" w:type="pct"/>
            <w:tcBorders>
              <w:top w:val="nil"/>
              <w:left w:val="nil"/>
              <w:bottom w:val="single" w:sz="4" w:space="0" w:color="auto"/>
              <w:right w:val="single" w:sz="4" w:space="0" w:color="auto"/>
            </w:tcBorders>
            <w:shd w:val="clear" w:color="000000" w:fill="FFFFFF"/>
            <w:noWrap/>
            <w:vAlign w:val="bottom"/>
            <w:hideMark/>
          </w:tcPr>
          <w:p w14:paraId="7FE4CA9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796937903</w:t>
            </w:r>
          </w:p>
        </w:tc>
        <w:tc>
          <w:tcPr>
            <w:tcW w:w="1059" w:type="pct"/>
            <w:tcBorders>
              <w:top w:val="nil"/>
              <w:left w:val="nil"/>
              <w:bottom w:val="single" w:sz="4" w:space="0" w:color="auto"/>
              <w:right w:val="single" w:sz="4" w:space="0" w:color="auto"/>
            </w:tcBorders>
            <w:shd w:val="clear" w:color="auto" w:fill="auto"/>
            <w:noWrap/>
            <w:vAlign w:val="bottom"/>
            <w:hideMark/>
          </w:tcPr>
          <w:p w14:paraId="073D03F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 xml:space="preserve">MOSO D </w:t>
            </w:r>
          </w:p>
        </w:tc>
        <w:tc>
          <w:tcPr>
            <w:tcW w:w="1033" w:type="pct"/>
            <w:tcBorders>
              <w:top w:val="nil"/>
              <w:left w:val="nil"/>
              <w:bottom w:val="single" w:sz="4" w:space="0" w:color="auto"/>
              <w:right w:val="single" w:sz="4" w:space="0" w:color="auto"/>
            </w:tcBorders>
            <w:shd w:val="clear" w:color="000000" w:fill="FFFFFF"/>
            <w:noWrap/>
            <w:vAlign w:val="bottom"/>
            <w:hideMark/>
          </w:tcPr>
          <w:p w14:paraId="4ACDA6A5"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4E7EDD36"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3F92F3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5E599A7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DB4C82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95</w:t>
            </w:r>
          </w:p>
        </w:tc>
        <w:tc>
          <w:tcPr>
            <w:tcW w:w="744" w:type="pct"/>
            <w:tcBorders>
              <w:top w:val="nil"/>
              <w:left w:val="nil"/>
              <w:bottom w:val="single" w:sz="4" w:space="0" w:color="auto"/>
              <w:right w:val="single" w:sz="4" w:space="0" w:color="auto"/>
            </w:tcBorders>
            <w:shd w:val="clear" w:color="000000" w:fill="FFFFFF"/>
            <w:noWrap/>
            <w:vAlign w:val="bottom"/>
            <w:hideMark/>
          </w:tcPr>
          <w:p w14:paraId="0B6EC97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796939729</w:t>
            </w:r>
          </w:p>
        </w:tc>
        <w:tc>
          <w:tcPr>
            <w:tcW w:w="1059" w:type="pct"/>
            <w:tcBorders>
              <w:top w:val="nil"/>
              <w:left w:val="nil"/>
              <w:bottom w:val="single" w:sz="4" w:space="0" w:color="auto"/>
              <w:right w:val="single" w:sz="4" w:space="0" w:color="auto"/>
            </w:tcBorders>
            <w:shd w:val="clear" w:color="auto" w:fill="auto"/>
            <w:noWrap/>
            <w:vAlign w:val="bottom"/>
            <w:hideMark/>
          </w:tcPr>
          <w:p w14:paraId="3433E9DE"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PAKATI P</w:t>
            </w:r>
          </w:p>
        </w:tc>
        <w:tc>
          <w:tcPr>
            <w:tcW w:w="1033" w:type="pct"/>
            <w:tcBorders>
              <w:top w:val="nil"/>
              <w:left w:val="nil"/>
              <w:bottom w:val="single" w:sz="4" w:space="0" w:color="auto"/>
              <w:right w:val="single" w:sz="4" w:space="0" w:color="auto"/>
            </w:tcBorders>
            <w:shd w:val="clear" w:color="000000" w:fill="FFFFFF"/>
            <w:noWrap/>
            <w:vAlign w:val="bottom"/>
            <w:hideMark/>
          </w:tcPr>
          <w:p w14:paraId="469FCB5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DATA CAPTURER</w:t>
            </w:r>
          </w:p>
        </w:tc>
        <w:tc>
          <w:tcPr>
            <w:tcW w:w="835" w:type="pct"/>
            <w:tcBorders>
              <w:top w:val="nil"/>
              <w:left w:val="nil"/>
              <w:bottom w:val="single" w:sz="4" w:space="0" w:color="auto"/>
              <w:right w:val="single" w:sz="4" w:space="0" w:color="auto"/>
            </w:tcBorders>
            <w:shd w:val="clear" w:color="000000" w:fill="FFFFFF"/>
            <w:noWrap/>
            <w:vAlign w:val="bottom"/>
            <w:hideMark/>
          </w:tcPr>
          <w:p w14:paraId="7B493680"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2BCC18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1220FB9A"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E88483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96</w:t>
            </w:r>
          </w:p>
        </w:tc>
        <w:tc>
          <w:tcPr>
            <w:tcW w:w="744" w:type="pct"/>
            <w:tcBorders>
              <w:top w:val="nil"/>
              <w:left w:val="nil"/>
              <w:bottom w:val="single" w:sz="4" w:space="0" w:color="auto"/>
              <w:right w:val="single" w:sz="4" w:space="0" w:color="auto"/>
            </w:tcBorders>
            <w:shd w:val="clear" w:color="000000" w:fill="FFFFFF"/>
            <w:noWrap/>
            <w:vAlign w:val="bottom"/>
            <w:hideMark/>
          </w:tcPr>
          <w:p w14:paraId="3D4800A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796915368</w:t>
            </w:r>
          </w:p>
        </w:tc>
        <w:tc>
          <w:tcPr>
            <w:tcW w:w="1059" w:type="pct"/>
            <w:tcBorders>
              <w:top w:val="nil"/>
              <w:left w:val="nil"/>
              <w:bottom w:val="single" w:sz="4" w:space="0" w:color="auto"/>
              <w:right w:val="single" w:sz="4" w:space="0" w:color="auto"/>
            </w:tcBorders>
            <w:shd w:val="clear" w:color="auto" w:fill="auto"/>
            <w:noWrap/>
            <w:vAlign w:val="bottom"/>
            <w:hideMark/>
          </w:tcPr>
          <w:p w14:paraId="0E4F201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K SOKHULU</w:t>
            </w:r>
          </w:p>
        </w:tc>
        <w:tc>
          <w:tcPr>
            <w:tcW w:w="1033" w:type="pct"/>
            <w:tcBorders>
              <w:top w:val="nil"/>
              <w:left w:val="nil"/>
              <w:bottom w:val="single" w:sz="4" w:space="0" w:color="auto"/>
              <w:right w:val="single" w:sz="4" w:space="0" w:color="auto"/>
            </w:tcBorders>
            <w:shd w:val="clear" w:color="000000" w:fill="FFFFFF"/>
            <w:noWrap/>
            <w:vAlign w:val="bottom"/>
            <w:hideMark/>
          </w:tcPr>
          <w:p w14:paraId="0C8E65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000000" w:fill="FFFFFF"/>
            <w:noWrap/>
            <w:vAlign w:val="bottom"/>
            <w:hideMark/>
          </w:tcPr>
          <w:p w14:paraId="4DD1F49F"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0AA25EF1"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081BCE4B"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660F15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97</w:t>
            </w:r>
          </w:p>
        </w:tc>
        <w:tc>
          <w:tcPr>
            <w:tcW w:w="744" w:type="pct"/>
            <w:tcBorders>
              <w:top w:val="nil"/>
              <w:left w:val="nil"/>
              <w:bottom w:val="single" w:sz="4" w:space="0" w:color="auto"/>
              <w:right w:val="single" w:sz="4" w:space="0" w:color="auto"/>
            </w:tcBorders>
            <w:shd w:val="clear" w:color="auto" w:fill="auto"/>
            <w:noWrap/>
            <w:vAlign w:val="bottom"/>
            <w:hideMark/>
          </w:tcPr>
          <w:p w14:paraId="2016E7B4"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828762735</w:t>
            </w:r>
          </w:p>
        </w:tc>
        <w:tc>
          <w:tcPr>
            <w:tcW w:w="1059" w:type="pct"/>
            <w:tcBorders>
              <w:top w:val="nil"/>
              <w:left w:val="nil"/>
              <w:bottom w:val="single" w:sz="4" w:space="0" w:color="auto"/>
              <w:right w:val="single" w:sz="4" w:space="0" w:color="auto"/>
            </w:tcBorders>
            <w:shd w:val="clear" w:color="auto" w:fill="auto"/>
            <w:noWrap/>
            <w:vAlign w:val="bottom"/>
            <w:hideMark/>
          </w:tcPr>
          <w:p w14:paraId="29C3A31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X VILAKATI</w:t>
            </w:r>
          </w:p>
        </w:tc>
        <w:tc>
          <w:tcPr>
            <w:tcW w:w="1033" w:type="pct"/>
            <w:tcBorders>
              <w:top w:val="nil"/>
              <w:left w:val="nil"/>
              <w:bottom w:val="single" w:sz="4" w:space="0" w:color="auto"/>
              <w:right w:val="single" w:sz="4" w:space="0" w:color="auto"/>
            </w:tcBorders>
            <w:shd w:val="clear" w:color="auto" w:fill="auto"/>
            <w:noWrap/>
            <w:vAlign w:val="bottom"/>
            <w:hideMark/>
          </w:tcPr>
          <w:p w14:paraId="51551DEC"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SAO: EPWP</w:t>
            </w:r>
          </w:p>
        </w:tc>
        <w:tc>
          <w:tcPr>
            <w:tcW w:w="835" w:type="pct"/>
            <w:tcBorders>
              <w:top w:val="nil"/>
              <w:left w:val="nil"/>
              <w:bottom w:val="single" w:sz="4" w:space="0" w:color="auto"/>
              <w:right w:val="single" w:sz="4" w:space="0" w:color="auto"/>
            </w:tcBorders>
            <w:shd w:val="clear" w:color="auto" w:fill="auto"/>
            <w:noWrap/>
            <w:vAlign w:val="bottom"/>
            <w:hideMark/>
          </w:tcPr>
          <w:p w14:paraId="4969BBC7"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7855A159"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r w:rsidR="006D4574" w:rsidRPr="002D7587" w14:paraId="44CB462E" w14:textId="77777777" w:rsidTr="006D4574">
        <w:trPr>
          <w:trHeight w:val="288"/>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DC5C99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98</w:t>
            </w:r>
          </w:p>
        </w:tc>
        <w:tc>
          <w:tcPr>
            <w:tcW w:w="744" w:type="pct"/>
            <w:tcBorders>
              <w:top w:val="nil"/>
              <w:left w:val="nil"/>
              <w:bottom w:val="single" w:sz="4" w:space="0" w:color="auto"/>
              <w:right w:val="single" w:sz="4" w:space="0" w:color="auto"/>
            </w:tcBorders>
            <w:shd w:val="clear" w:color="auto" w:fill="auto"/>
            <w:noWrap/>
            <w:vAlign w:val="bottom"/>
            <w:hideMark/>
          </w:tcPr>
          <w:p w14:paraId="17D2B3F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716824214</w:t>
            </w:r>
          </w:p>
        </w:tc>
        <w:tc>
          <w:tcPr>
            <w:tcW w:w="1059" w:type="pct"/>
            <w:tcBorders>
              <w:top w:val="nil"/>
              <w:left w:val="nil"/>
              <w:bottom w:val="single" w:sz="4" w:space="0" w:color="auto"/>
              <w:right w:val="single" w:sz="4" w:space="0" w:color="auto"/>
            </w:tcBorders>
            <w:shd w:val="clear" w:color="auto" w:fill="auto"/>
            <w:noWrap/>
            <w:vAlign w:val="bottom"/>
            <w:hideMark/>
          </w:tcPr>
          <w:p w14:paraId="094EE0FA"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M NORUWANA</w:t>
            </w:r>
          </w:p>
        </w:tc>
        <w:tc>
          <w:tcPr>
            <w:tcW w:w="1033" w:type="pct"/>
            <w:tcBorders>
              <w:top w:val="nil"/>
              <w:left w:val="nil"/>
              <w:bottom w:val="single" w:sz="4" w:space="0" w:color="auto"/>
              <w:right w:val="single" w:sz="4" w:space="0" w:color="auto"/>
            </w:tcBorders>
            <w:shd w:val="clear" w:color="auto" w:fill="auto"/>
            <w:noWrap/>
            <w:vAlign w:val="bottom"/>
            <w:hideMark/>
          </w:tcPr>
          <w:p w14:paraId="32198CEB"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DD: EPWP</w:t>
            </w:r>
          </w:p>
        </w:tc>
        <w:tc>
          <w:tcPr>
            <w:tcW w:w="835" w:type="pct"/>
            <w:tcBorders>
              <w:top w:val="nil"/>
              <w:left w:val="nil"/>
              <w:bottom w:val="single" w:sz="4" w:space="0" w:color="auto"/>
              <w:right w:val="single" w:sz="4" w:space="0" w:color="auto"/>
            </w:tcBorders>
            <w:shd w:val="clear" w:color="auto" w:fill="auto"/>
            <w:noWrap/>
            <w:vAlign w:val="bottom"/>
            <w:hideMark/>
          </w:tcPr>
          <w:p w14:paraId="193FF2C2"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EPWP</w:t>
            </w:r>
          </w:p>
        </w:tc>
        <w:tc>
          <w:tcPr>
            <w:tcW w:w="1033" w:type="pct"/>
            <w:tcBorders>
              <w:top w:val="nil"/>
              <w:left w:val="nil"/>
              <w:bottom w:val="single" w:sz="4" w:space="0" w:color="auto"/>
              <w:right w:val="single" w:sz="4" w:space="0" w:color="auto"/>
            </w:tcBorders>
            <w:shd w:val="clear" w:color="auto" w:fill="auto"/>
            <w:noWrap/>
            <w:vAlign w:val="bottom"/>
            <w:hideMark/>
          </w:tcPr>
          <w:p w14:paraId="4550B8B8" w14:textId="77777777" w:rsidR="006D4574" w:rsidRPr="006057D7" w:rsidRDefault="006D4574" w:rsidP="006D4574">
            <w:pPr>
              <w:spacing w:after="0" w:line="240" w:lineRule="auto"/>
              <w:rPr>
                <w:rFonts w:ascii="Arial" w:hAnsi="Arial" w:cs="Arial"/>
                <w:sz w:val="18"/>
                <w:szCs w:val="18"/>
                <w:lang w:eastAsia="en-ZA"/>
              </w:rPr>
            </w:pPr>
            <w:r w:rsidRPr="006057D7">
              <w:rPr>
                <w:rFonts w:ascii="Arial" w:hAnsi="Arial" w:cs="Arial"/>
                <w:sz w:val="18"/>
                <w:szCs w:val="18"/>
                <w:lang w:eastAsia="en-ZA"/>
              </w:rPr>
              <w:t>Not for head office</w:t>
            </w:r>
          </w:p>
        </w:tc>
      </w:tr>
    </w:tbl>
    <w:p w14:paraId="45503CA9" w14:textId="77777777" w:rsidR="006D4574" w:rsidRPr="002D7587" w:rsidRDefault="006D4574" w:rsidP="006D4574">
      <w:pPr>
        <w:spacing w:after="0" w:line="240" w:lineRule="auto"/>
        <w:rPr>
          <w:rFonts w:ascii="Arial" w:hAnsi="Arial" w:cs="Arial"/>
          <w:color w:val="000000"/>
          <w:lang w:eastAsia="en-ZA"/>
        </w:rPr>
      </w:pPr>
    </w:p>
    <w:p w14:paraId="3233F317" w14:textId="77777777" w:rsidR="006D4574" w:rsidRPr="002D7587" w:rsidRDefault="006D4574" w:rsidP="006D4574">
      <w:pPr>
        <w:pStyle w:val="Heading1"/>
        <w:rPr>
          <w:rFonts w:cs="Arial"/>
          <w:sz w:val="22"/>
          <w:szCs w:val="22"/>
        </w:rPr>
      </w:pPr>
      <w:r w:rsidRPr="002D7587">
        <w:rPr>
          <w:rFonts w:cs="Arial"/>
          <w:sz w:val="22"/>
          <w:szCs w:val="22"/>
        </w:rPr>
        <w:t>The impact of the finding</w:t>
      </w:r>
    </w:p>
    <w:p w14:paraId="0E018F14" w14:textId="77777777" w:rsidR="006D4574" w:rsidRPr="002D7587" w:rsidRDefault="006D4574" w:rsidP="006D4574">
      <w:pPr>
        <w:spacing w:after="0" w:line="240" w:lineRule="auto"/>
        <w:rPr>
          <w:rFonts w:ascii="Arial" w:hAnsi="Arial" w:cs="Arial"/>
          <w:lang w:eastAsia="en-ZA"/>
        </w:rPr>
      </w:pPr>
    </w:p>
    <w:p w14:paraId="6CDA9DF2" w14:textId="77777777"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This results in non-compliance with chapter 13 of Modified Cash Standard</w:t>
      </w:r>
    </w:p>
    <w:p w14:paraId="19EA4926" w14:textId="77777777" w:rsidR="006D4574" w:rsidRPr="00683312" w:rsidRDefault="006D4574" w:rsidP="006D4574">
      <w:pPr>
        <w:spacing w:after="0" w:line="240" w:lineRule="auto"/>
        <w:ind w:left="567" w:hanging="567"/>
        <w:rPr>
          <w:rFonts w:ascii="Arial" w:hAnsi="Arial" w:cs="Arial"/>
          <w:color w:val="000000"/>
          <w:lang w:eastAsia="en-ZA"/>
        </w:rPr>
      </w:pPr>
    </w:p>
    <w:p w14:paraId="4C04F093" w14:textId="77777777" w:rsidR="006D4574" w:rsidRPr="00683312" w:rsidRDefault="006D4574" w:rsidP="009A54E9">
      <w:pPr>
        <w:pStyle w:val="ListParagraph"/>
        <w:numPr>
          <w:ilvl w:val="0"/>
          <w:numId w:val="121"/>
        </w:numPr>
        <w:ind w:left="567" w:hanging="567"/>
        <w:rPr>
          <w:rFonts w:ascii="Arial" w:hAnsi="Arial" w:cs="Arial"/>
          <w:color w:val="000000"/>
          <w:sz w:val="22"/>
          <w:szCs w:val="22"/>
        </w:rPr>
      </w:pPr>
      <w:r w:rsidRPr="00683312">
        <w:rPr>
          <w:rFonts w:ascii="Arial" w:hAnsi="Arial" w:cs="Arial"/>
          <w:color w:val="000000"/>
          <w:sz w:val="22"/>
          <w:szCs w:val="22"/>
        </w:rPr>
        <w:t>Incorrect amounts disclosed in the annual financial statements relating to understatement of lease commitments with an undetermined amount.</w:t>
      </w:r>
    </w:p>
    <w:p w14:paraId="748E12F6" w14:textId="77777777" w:rsidR="006D4574" w:rsidRPr="00683312" w:rsidRDefault="006D4574" w:rsidP="006D4574">
      <w:pPr>
        <w:pStyle w:val="NormalWeb"/>
        <w:keepNext/>
        <w:spacing w:before="0" w:beforeAutospacing="0" w:after="0" w:afterAutospacing="0"/>
        <w:ind w:left="567" w:hanging="567"/>
        <w:rPr>
          <w:rFonts w:ascii="Arial" w:hAnsi="Arial" w:cs="Arial"/>
          <w:color w:val="000000"/>
          <w:sz w:val="22"/>
          <w:szCs w:val="22"/>
        </w:rPr>
      </w:pPr>
    </w:p>
    <w:p w14:paraId="097A6639" w14:textId="77777777" w:rsidR="006D4574" w:rsidRPr="002D7587" w:rsidRDefault="006D4574" w:rsidP="006D4574">
      <w:pPr>
        <w:spacing w:after="0" w:line="240" w:lineRule="auto"/>
        <w:jc w:val="both"/>
        <w:rPr>
          <w:rFonts w:ascii="Arial" w:hAnsi="Arial" w:cs="Arial"/>
        </w:rPr>
      </w:pPr>
      <w:r w:rsidRPr="002D7587">
        <w:rPr>
          <w:rFonts w:ascii="Arial" w:hAnsi="Arial" w:cs="Arial"/>
          <w:b/>
          <w:bCs/>
        </w:rPr>
        <w:t>Internal control deficiency</w:t>
      </w:r>
    </w:p>
    <w:p w14:paraId="37B0601D" w14:textId="77777777" w:rsidR="006D4574" w:rsidRPr="002D7587" w:rsidRDefault="006D4574" w:rsidP="006D4574">
      <w:pPr>
        <w:spacing w:after="0" w:line="240" w:lineRule="auto"/>
        <w:jc w:val="both"/>
        <w:rPr>
          <w:rFonts w:ascii="Arial" w:hAnsi="Arial" w:cs="Arial"/>
          <w:lang w:val="en-GB"/>
        </w:rPr>
      </w:pPr>
    </w:p>
    <w:p w14:paraId="04641659" w14:textId="77777777"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Reason for the deviation:</w:t>
      </w:r>
    </w:p>
    <w:p w14:paraId="0EBA17B2" w14:textId="77777777" w:rsidR="006D4574" w:rsidRPr="002D7587" w:rsidRDefault="006D4574" w:rsidP="006D4574">
      <w:pPr>
        <w:spacing w:after="0" w:line="240" w:lineRule="auto"/>
        <w:jc w:val="both"/>
        <w:rPr>
          <w:rFonts w:ascii="Arial" w:hAnsi="Arial" w:cs="Arial"/>
          <w:lang w:val="en-GB"/>
        </w:rPr>
      </w:pPr>
    </w:p>
    <w:p w14:paraId="142BC675" w14:textId="77777777"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 xml:space="preserve">The provisions of Chapter 13 paragraph 6 was incorrectly applied in the computation of the disclosed amounts relating to lease commitments. </w:t>
      </w:r>
    </w:p>
    <w:p w14:paraId="6E693238" w14:textId="77777777" w:rsidR="006D4574" w:rsidRPr="002D7587" w:rsidRDefault="006D4574" w:rsidP="006D4574">
      <w:pPr>
        <w:shd w:val="clear" w:color="auto" w:fill="FFFFFF"/>
        <w:spacing w:after="0" w:line="240" w:lineRule="auto"/>
        <w:rPr>
          <w:rFonts w:ascii="Arial" w:hAnsi="Arial" w:cs="Arial"/>
        </w:rPr>
      </w:pPr>
    </w:p>
    <w:p w14:paraId="54B885A1" w14:textId="77777777" w:rsidR="006D4574" w:rsidRPr="002D7587" w:rsidRDefault="006D4574" w:rsidP="006D4574">
      <w:pPr>
        <w:shd w:val="clear" w:color="auto" w:fill="FFFFFF"/>
        <w:spacing w:after="0" w:line="240" w:lineRule="auto"/>
        <w:rPr>
          <w:rFonts w:ascii="Arial" w:hAnsi="Arial" w:cs="Arial"/>
        </w:rPr>
      </w:pPr>
      <w:r w:rsidRPr="002D7587">
        <w:rPr>
          <w:rFonts w:ascii="Arial" w:hAnsi="Arial" w:cs="Arial"/>
        </w:rPr>
        <w:t>The controls surrounding the review process of the lease commitment schedule was inadequate and resulted in errors not being detected</w:t>
      </w:r>
    </w:p>
    <w:p w14:paraId="45EB51EC" w14:textId="77777777" w:rsidR="006D4574" w:rsidRPr="002D7587" w:rsidRDefault="006D4574" w:rsidP="006D4574">
      <w:pPr>
        <w:shd w:val="clear" w:color="auto" w:fill="FFFFFF"/>
        <w:spacing w:after="0" w:line="240" w:lineRule="auto"/>
        <w:rPr>
          <w:rFonts w:ascii="Arial" w:hAnsi="Arial" w:cs="Arial"/>
          <w:lang w:val="en-GB"/>
        </w:rPr>
      </w:pPr>
    </w:p>
    <w:p w14:paraId="6FB29BCE" w14:textId="77777777" w:rsidR="006D4574" w:rsidRPr="002D7587" w:rsidRDefault="006D4574" w:rsidP="006D4574">
      <w:pPr>
        <w:spacing w:after="0" w:line="240" w:lineRule="auto"/>
        <w:jc w:val="both"/>
        <w:rPr>
          <w:rFonts w:ascii="Arial" w:hAnsi="Arial" w:cs="Arial"/>
          <w:lang w:val="en-GB"/>
        </w:rPr>
      </w:pPr>
      <w:r w:rsidRPr="002D7587">
        <w:rPr>
          <w:rFonts w:ascii="Arial" w:hAnsi="Arial" w:cs="Arial"/>
          <w:lang w:val="en-GB"/>
        </w:rPr>
        <w:t>Based on the aforementioned the matter is as a result of the following internal control deficiency:</w:t>
      </w:r>
    </w:p>
    <w:p w14:paraId="32101C35" w14:textId="77777777" w:rsidR="006D4574" w:rsidRPr="002D7587" w:rsidRDefault="006D4574" w:rsidP="006D4574">
      <w:pPr>
        <w:spacing w:after="0" w:line="240" w:lineRule="auto"/>
        <w:rPr>
          <w:rFonts w:ascii="Arial" w:hAnsi="Arial" w:cs="Arial"/>
        </w:rPr>
      </w:pPr>
    </w:p>
    <w:p w14:paraId="2F16E629" w14:textId="77777777" w:rsidR="006D4574" w:rsidRPr="00683312" w:rsidRDefault="006D4574" w:rsidP="006D4574">
      <w:pPr>
        <w:spacing w:after="0" w:line="240" w:lineRule="auto"/>
        <w:rPr>
          <w:rFonts w:ascii="Arial" w:hAnsi="Arial" w:cs="Arial"/>
          <w:bCs/>
          <w:i/>
        </w:rPr>
      </w:pPr>
      <w:r w:rsidRPr="00683312">
        <w:rPr>
          <w:rFonts w:ascii="Arial" w:hAnsi="Arial" w:cs="Arial"/>
          <w:bCs/>
          <w:i/>
        </w:rPr>
        <w:t>Financial and Performance Management</w:t>
      </w:r>
    </w:p>
    <w:p w14:paraId="1C88829F" w14:textId="77777777" w:rsidR="006D4574" w:rsidRPr="002D7587" w:rsidRDefault="006D4574" w:rsidP="006D4574">
      <w:pPr>
        <w:pStyle w:val="NormalWeb"/>
        <w:spacing w:before="0" w:beforeAutospacing="0" w:after="0" w:afterAutospacing="0"/>
        <w:rPr>
          <w:rFonts w:ascii="Arial" w:hAnsi="Arial" w:cs="Arial"/>
          <w:color w:val="000000"/>
          <w:sz w:val="22"/>
          <w:szCs w:val="22"/>
          <w:highlight w:val="lightGray"/>
        </w:rPr>
      </w:pPr>
    </w:p>
    <w:p w14:paraId="3C07CB6E" w14:textId="77777777" w:rsidR="006D4574" w:rsidRPr="002D7587" w:rsidRDefault="006D4574" w:rsidP="006D4574">
      <w:pPr>
        <w:spacing w:after="0" w:line="240" w:lineRule="auto"/>
        <w:rPr>
          <w:rFonts w:ascii="Arial" w:hAnsi="Arial" w:cs="Arial"/>
        </w:rPr>
      </w:pPr>
      <w:r w:rsidRPr="002D7587">
        <w:rPr>
          <w:rFonts w:ascii="Arial" w:hAnsi="Arial" w:cs="Arial"/>
        </w:rPr>
        <w:t>Management did not implement controls over daily and monthly processing and reconciling of transactions</w:t>
      </w:r>
    </w:p>
    <w:p w14:paraId="1214013F" w14:textId="77777777" w:rsidR="006D4574" w:rsidRDefault="006D4574" w:rsidP="006D4574">
      <w:pPr>
        <w:spacing w:after="0" w:line="240" w:lineRule="auto"/>
        <w:rPr>
          <w:rFonts w:ascii="Arial" w:hAnsi="Arial" w:cs="Arial"/>
        </w:rPr>
      </w:pPr>
    </w:p>
    <w:p w14:paraId="24808FE7" w14:textId="77777777" w:rsidR="006D4574" w:rsidRPr="002D7587" w:rsidRDefault="006D4574" w:rsidP="006D4574">
      <w:pPr>
        <w:spacing w:after="0" w:line="240" w:lineRule="auto"/>
        <w:rPr>
          <w:rFonts w:ascii="Arial" w:hAnsi="Arial" w:cs="Arial"/>
        </w:rPr>
      </w:pPr>
      <w:r w:rsidRPr="002D7587">
        <w:rPr>
          <w:rFonts w:ascii="Arial" w:hAnsi="Arial" w:cs="Arial"/>
        </w:rPr>
        <w:t>Management did not prepare regular, accurate and complete financial and performance reports that are supported and evidenced by reliable information</w:t>
      </w:r>
    </w:p>
    <w:p w14:paraId="731D455D" w14:textId="77777777" w:rsidR="006D4574" w:rsidRPr="002D7587" w:rsidRDefault="006D4574" w:rsidP="006D4574">
      <w:pPr>
        <w:spacing w:after="0" w:line="240" w:lineRule="auto"/>
        <w:rPr>
          <w:rFonts w:ascii="Arial" w:hAnsi="Arial" w:cs="Arial"/>
          <w:iCs/>
        </w:rPr>
      </w:pPr>
    </w:p>
    <w:p w14:paraId="44FB06AF" w14:textId="77777777" w:rsidR="006D4574" w:rsidRPr="002D7587" w:rsidRDefault="006D4574" w:rsidP="006D4574">
      <w:pPr>
        <w:spacing w:after="0" w:line="240" w:lineRule="auto"/>
        <w:rPr>
          <w:rFonts w:ascii="Arial" w:hAnsi="Arial" w:cs="Arial"/>
          <w:b/>
        </w:rPr>
      </w:pPr>
      <w:r w:rsidRPr="002D7587">
        <w:rPr>
          <w:rFonts w:ascii="Arial" w:hAnsi="Arial" w:cs="Arial"/>
          <w:b/>
        </w:rPr>
        <w:t>Recommendation</w:t>
      </w:r>
    </w:p>
    <w:p w14:paraId="6D3C31D3" w14:textId="77777777" w:rsidR="006D4574" w:rsidRPr="002D7587" w:rsidRDefault="006D4574" w:rsidP="006D4574">
      <w:pPr>
        <w:spacing w:after="0" w:line="240" w:lineRule="auto"/>
        <w:ind w:left="567" w:hanging="567"/>
        <w:rPr>
          <w:rFonts w:ascii="Arial" w:hAnsi="Arial" w:cs="Arial"/>
          <w:b/>
        </w:rPr>
      </w:pPr>
    </w:p>
    <w:p w14:paraId="39506C15"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a)</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Finance Manager should ensure that the lease commitments disclosed in the financial statements are accurate in terms of the applicable provisions of the Modified Cash Standard Chapter 13 and Accounting Manual for Departments Chapter 13. </w:t>
      </w:r>
    </w:p>
    <w:p w14:paraId="5D4F21FE" w14:textId="77777777" w:rsidR="006D4574" w:rsidRPr="002D7587" w:rsidRDefault="006D4574" w:rsidP="006D4574">
      <w:pPr>
        <w:spacing w:after="0" w:line="240" w:lineRule="auto"/>
        <w:ind w:left="567" w:hanging="567"/>
        <w:rPr>
          <w:rFonts w:ascii="Arial" w:hAnsi="Arial" w:cs="Arial"/>
          <w:color w:val="000000"/>
          <w:lang w:eastAsia="en-ZA"/>
        </w:rPr>
      </w:pPr>
    </w:p>
    <w:p w14:paraId="3FD7E83D"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b)</w:t>
      </w:r>
      <w:r>
        <w:rPr>
          <w:rFonts w:ascii="Arial" w:hAnsi="Arial" w:cs="Arial"/>
          <w:color w:val="000000"/>
          <w:sz w:val="22"/>
          <w:szCs w:val="22"/>
          <w:lang w:eastAsia="en-ZA"/>
        </w:rPr>
        <w:tab/>
      </w:r>
      <w:r w:rsidRPr="002D7587">
        <w:rPr>
          <w:rFonts w:ascii="Arial" w:hAnsi="Arial" w:cs="Arial"/>
          <w:color w:val="000000"/>
          <w:sz w:val="22"/>
          <w:szCs w:val="22"/>
          <w:lang w:eastAsia="en-ZA"/>
        </w:rPr>
        <w:t xml:space="preserve">The department should prepare the lease commitments schedules and perform a thorough review to ensure that all lease commitment amounts are complete in the schedule. </w:t>
      </w:r>
    </w:p>
    <w:p w14:paraId="58F53344" w14:textId="77777777" w:rsidR="006D4574" w:rsidRPr="002D7587" w:rsidRDefault="006D4574" w:rsidP="006D4574">
      <w:pPr>
        <w:spacing w:after="0" w:line="240" w:lineRule="auto"/>
        <w:ind w:left="567" w:hanging="567"/>
        <w:rPr>
          <w:rFonts w:ascii="Arial" w:hAnsi="Arial" w:cs="Arial"/>
          <w:color w:val="000000"/>
          <w:lang w:eastAsia="en-ZA"/>
        </w:rPr>
      </w:pPr>
    </w:p>
    <w:p w14:paraId="51BCA001" w14:textId="77777777" w:rsidR="006D4574" w:rsidRPr="002D7587"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c) </w:t>
      </w:r>
      <w:r>
        <w:rPr>
          <w:rFonts w:ascii="Arial" w:hAnsi="Arial" w:cs="Arial"/>
          <w:color w:val="000000"/>
          <w:sz w:val="22"/>
          <w:szCs w:val="22"/>
          <w:lang w:eastAsia="en-ZA"/>
        </w:rPr>
        <w:tab/>
      </w:r>
      <w:r w:rsidRPr="002D7587">
        <w:rPr>
          <w:rFonts w:ascii="Arial" w:hAnsi="Arial" w:cs="Arial"/>
          <w:color w:val="000000"/>
          <w:sz w:val="22"/>
          <w:szCs w:val="22"/>
          <w:lang w:eastAsia="en-ZA"/>
        </w:rPr>
        <w:t>Management should revisit the population for lease commitment for cell phone contracts and ensure that the lease commitment is calculated correctly and update the schedule together with the financial statements</w:t>
      </w:r>
    </w:p>
    <w:p w14:paraId="4C531A35" w14:textId="77777777" w:rsidR="006D4574" w:rsidRPr="002D7587" w:rsidRDefault="006D4574" w:rsidP="006D4574">
      <w:pPr>
        <w:spacing w:after="0" w:line="240" w:lineRule="auto"/>
        <w:ind w:left="720" w:hanging="720"/>
        <w:rPr>
          <w:rFonts w:ascii="Arial" w:hAnsi="Arial" w:cs="Arial"/>
          <w:color w:val="000000"/>
          <w:lang w:eastAsia="en-ZA"/>
        </w:rPr>
      </w:pPr>
    </w:p>
    <w:p w14:paraId="2B2146E9" w14:textId="77777777" w:rsidR="006D4574" w:rsidRPr="002D7587" w:rsidRDefault="006D4574" w:rsidP="006D4574">
      <w:pPr>
        <w:keepNext/>
        <w:spacing w:after="0" w:line="240" w:lineRule="auto"/>
        <w:jc w:val="both"/>
        <w:rPr>
          <w:rFonts w:ascii="Arial" w:hAnsi="Arial" w:cs="Arial"/>
          <w:b/>
        </w:rPr>
      </w:pPr>
      <w:r w:rsidRPr="002D7587">
        <w:rPr>
          <w:rFonts w:ascii="Arial" w:hAnsi="Arial" w:cs="Arial"/>
          <w:b/>
        </w:rPr>
        <w:t xml:space="preserve">Management Response </w:t>
      </w:r>
    </w:p>
    <w:p w14:paraId="36AA2273" w14:textId="77777777" w:rsidR="006D4574" w:rsidRPr="002D7587" w:rsidRDefault="006D4574" w:rsidP="006D4574">
      <w:pPr>
        <w:keepNext/>
        <w:spacing w:after="0" w:line="240" w:lineRule="auto"/>
        <w:jc w:val="both"/>
        <w:rPr>
          <w:rFonts w:ascii="Arial" w:hAnsi="Arial" w:cs="Arial"/>
        </w:rPr>
      </w:pPr>
    </w:p>
    <w:p w14:paraId="37F86C65" w14:textId="77777777" w:rsidR="006D4574" w:rsidRPr="002D7587" w:rsidRDefault="006D4574" w:rsidP="006D4574">
      <w:pPr>
        <w:keepNext/>
        <w:spacing w:after="0" w:line="240" w:lineRule="auto"/>
        <w:rPr>
          <w:rFonts w:ascii="Arial" w:hAnsi="Arial" w:cs="Arial"/>
        </w:rPr>
      </w:pPr>
      <w:r w:rsidRPr="002D7587">
        <w:rPr>
          <w:rFonts w:ascii="Arial" w:hAnsi="Arial" w:cs="Arial"/>
        </w:rPr>
        <w:t>I am [not] in agreement with the finding for the following reasons [and supply the following/attached information in support of this]:</w:t>
      </w:r>
    </w:p>
    <w:p w14:paraId="506337A1" w14:textId="77777777" w:rsidR="006D4574" w:rsidRPr="002D7587" w:rsidRDefault="006D4574" w:rsidP="006D4574">
      <w:pPr>
        <w:keepNext/>
        <w:spacing w:after="0" w:line="240" w:lineRule="auto"/>
        <w:rPr>
          <w:rFonts w:ascii="Arial" w:hAnsi="Arial"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rsidRPr="002D7587" w14:paraId="3CCBD3D3"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095A0CA2" w14:textId="77777777"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5EA360F7" w14:textId="77777777" w:rsidR="006D4574" w:rsidRPr="00AE180D" w:rsidRDefault="006D4574" w:rsidP="006D4574">
            <w:pPr>
              <w:keepNext/>
              <w:spacing w:after="0" w:line="240" w:lineRule="auto"/>
              <w:jc w:val="both"/>
              <w:rPr>
                <w:rFonts w:ascii="Arial" w:hAnsi="Arial" w:cs="Arial"/>
                <w:b/>
                <w:bCs/>
                <w:sz w:val="18"/>
                <w:szCs w:val="18"/>
                <w:highlight w:val="lightGray"/>
              </w:rPr>
            </w:pPr>
            <w:r w:rsidRPr="00AE180D">
              <w:rPr>
                <w:rFonts w:ascii="Arial" w:hAnsi="Arial" w:cs="Arial"/>
                <w:b/>
                <w:bCs/>
                <w:sz w:val="18"/>
                <w:szCs w:val="18"/>
                <w:highlight w:val="lightGray"/>
              </w:rPr>
              <w:t>Response</w:t>
            </w:r>
          </w:p>
        </w:tc>
      </w:tr>
      <w:tr w:rsidR="006D4574" w:rsidRPr="002D7587" w14:paraId="1D210BD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28A154C"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36600809"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03981549"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7CF6D3B"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0B9E202B" w14:textId="77777777"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4C44B9C8" w14:textId="77777777" w:rsidR="006D4574" w:rsidRPr="00AE180D" w:rsidRDefault="006D4574" w:rsidP="006D4574">
            <w:pPr>
              <w:keepNext/>
              <w:spacing w:after="0" w:line="240" w:lineRule="auto"/>
              <w:jc w:val="both"/>
              <w:rPr>
                <w:rFonts w:ascii="Arial" w:hAnsi="Arial" w:cs="Arial"/>
                <w:b/>
                <w:bCs/>
                <w:sz w:val="18"/>
                <w:szCs w:val="18"/>
              </w:rPr>
            </w:pPr>
            <w:r w:rsidRPr="00AE180D">
              <w:rPr>
                <w:rFonts w:ascii="Arial" w:hAnsi="Arial" w:cs="Arial"/>
                <w:b/>
                <w:bCs/>
                <w:sz w:val="18"/>
                <w:szCs w:val="18"/>
              </w:rPr>
              <w:t>No</w:t>
            </w:r>
          </w:p>
        </w:tc>
      </w:tr>
      <w:tr w:rsidR="006D4574" w:rsidRPr="002D7587" w14:paraId="15743226"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C754D02" w14:textId="77777777"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B184E79" w14:textId="77777777"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2E873E77"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201E1D0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5B4AA42"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1EF46046"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597B90F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3E4D1101"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2D921D52"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4828C7EC"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7475BDE1"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640252A1"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4342C4FD"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5F8A95FA"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62A89194" w14:textId="77777777"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77E5BAF8" w14:textId="77777777" w:rsidR="006D4574" w:rsidRPr="00AE180D" w:rsidRDefault="006D4574" w:rsidP="006D4574">
            <w:pPr>
              <w:keepNext/>
              <w:spacing w:after="0" w:line="240" w:lineRule="auto"/>
              <w:jc w:val="both"/>
              <w:rPr>
                <w:rFonts w:ascii="Arial" w:hAnsi="Arial" w:cs="Arial"/>
                <w:b/>
                <w:sz w:val="18"/>
                <w:szCs w:val="18"/>
              </w:rPr>
            </w:pPr>
            <w:r w:rsidRPr="00AE180D">
              <w:rPr>
                <w:rFonts w:ascii="Arial" w:hAnsi="Arial" w:cs="Arial"/>
                <w:b/>
                <w:sz w:val="18"/>
                <w:szCs w:val="18"/>
              </w:rPr>
              <w:t>No</w:t>
            </w:r>
          </w:p>
        </w:tc>
      </w:tr>
      <w:tr w:rsidR="006D4574" w:rsidRPr="002D7587" w14:paraId="3746437E"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38BF25A" w14:textId="77777777" w:rsidR="006D4574" w:rsidRPr="00AE180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ADD5BBB" w14:textId="77777777" w:rsidR="006D4574" w:rsidRPr="00AE180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79150AA5"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3082B165"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1D9813D0" w14:textId="77777777" w:rsidR="006D4574" w:rsidRPr="00AE180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6E3CE0A3"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693114B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0DC43FD"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3D2901A6"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242C90D6"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AF5BC41"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6043CD6C"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740D55EA"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CBD2B18"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602B3140"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654AC7F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EA5E0E7"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7CB1D129"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4CB20A87"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14:paraId="466866D7"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0E6304B" w14:textId="77777777"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19D74D65" w14:textId="77777777"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73C0CC3E"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1422A46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2E3E0F29"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 xml:space="preserve">If management does not agree with the root </w:t>
            </w:r>
            <w:proofErr w:type="gramStart"/>
            <w:r w:rsidRPr="00AE180D">
              <w:rPr>
                <w:rFonts w:ascii="Arial" w:hAnsi="Arial" w:cs="Arial"/>
                <w:sz w:val="18"/>
                <w:szCs w:val="18"/>
              </w:rPr>
              <w:t>cause</w:t>
            </w:r>
            <w:proofErr w:type="gramEnd"/>
            <w:r w:rsidRPr="00AE180D">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1DD8758F"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686AA447"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008BDE9"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3A6A4E9D"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1B56B501"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b/>
                <w:bCs/>
                <w:sz w:val="18"/>
                <w:szCs w:val="18"/>
              </w:rPr>
              <w:t>No</w:t>
            </w:r>
          </w:p>
        </w:tc>
      </w:tr>
      <w:tr w:rsidR="006D4574" w:rsidRPr="002D7587" w14:paraId="753339B7"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E2D2B7B" w14:textId="77777777" w:rsidR="006D4574" w:rsidRPr="00AE180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05E9F8E9" w14:textId="77777777" w:rsidR="006D4574" w:rsidRPr="00AE180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7BFEB358" w14:textId="77777777" w:rsidR="006D4574" w:rsidRPr="00AE180D" w:rsidRDefault="006D4574" w:rsidP="006D4574">
            <w:pPr>
              <w:keepNext/>
              <w:spacing w:after="0" w:line="240" w:lineRule="auto"/>
              <w:jc w:val="both"/>
              <w:rPr>
                <w:rFonts w:ascii="Arial" w:hAnsi="Arial" w:cs="Arial"/>
                <w:sz w:val="18"/>
                <w:szCs w:val="18"/>
              </w:rPr>
            </w:pPr>
          </w:p>
        </w:tc>
      </w:tr>
      <w:tr w:rsidR="006D4574" w:rsidRPr="002D7587" w14:paraId="0AF7A01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93A2055" w14:textId="77777777" w:rsidR="006D4574" w:rsidRPr="00AE180D" w:rsidRDefault="006D4574" w:rsidP="006D4574">
            <w:pPr>
              <w:keepNext/>
              <w:spacing w:after="0" w:line="240" w:lineRule="auto"/>
              <w:jc w:val="both"/>
              <w:rPr>
                <w:rFonts w:ascii="Arial" w:hAnsi="Arial" w:cs="Arial"/>
                <w:sz w:val="18"/>
                <w:szCs w:val="18"/>
              </w:rPr>
            </w:pPr>
            <w:r w:rsidRPr="00AE180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55F74AA6" w14:textId="77777777" w:rsidR="006D4574" w:rsidRPr="00AE180D" w:rsidRDefault="006D4574" w:rsidP="006D4574">
            <w:pPr>
              <w:keepNext/>
              <w:spacing w:after="0" w:line="240" w:lineRule="auto"/>
              <w:jc w:val="both"/>
              <w:rPr>
                <w:rFonts w:ascii="Arial" w:hAnsi="Arial" w:cs="Arial"/>
                <w:sz w:val="18"/>
                <w:szCs w:val="18"/>
              </w:rPr>
            </w:pPr>
          </w:p>
        </w:tc>
      </w:tr>
    </w:tbl>
    <w:p w14:paraId="58C66242" w14:textId="77777777" w:rsidR="006D4574" w:rsidRPr="002D7587" w:rsidRDefault="006D4574" w:rsidP="006D4574">
      <w:pPr>
        <w:spacing w:after="0" w:line="240" w:lineRule="auto"/>
        <w:jc w:val="both"/>
        <w:rPr>
          <w:rFonts w:ascii="Arial" w:hAnsi="Arial" w:cs="Arial"/>
          <w:b/>
          <w:bCs/>
        </w:rPr>
      </w:pPr>
    </w:p>
    <w:p w14:paraId="4DB46321"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Name:</w:t>
      </w:r>
      <w:r w:rsidRPr="002D7587">
        <w:rPr>
          <w:rFonts w:ascii="Arial" w:eastAsia="Arial Unicode MS" w:hAnsi="Arial" w:cs="Arial"/>
        </w:rPr>
        <w:t xml:space="preserve">   </w:t>
      </w:r>
    </w:p>
    <w:p w14:paraId="1C4BCB12"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Position: </w:t>
      </w:r>
    </w:p>
    <w:p w14:paraId="22BA4277" w14:textId="77777777" w:rsidR="006D4574" w:rsidRPr="002D7587" w:rsidRDefault="006D4574" w:rsidP="006D4574">
      <w:pPr>
        <w:spacing w:after="0" w:line="240" w:lineRule="auto"/>
        <w:jc w:val="both"/>
        <w:rPr>
          <w:rFonts w:ascii="Arial" w:hAnsi="Arial" w:cs="Arial"/>
          <w:i/>
          <w:iCs/>
        </w:rPr>
      </w:pPr>
      <w:r w:rsidRPr="002D7587">
        <w:rPr>
          <w:rFonts w:ascii="Arial" w:hAnsi="Arial" w:cs="Arial"/>
          <w:i/>
          <w:iCs/>
        </w:rPr>
        <w:t xml:space="preserve">Date: </w:t>
      </w:r>
    </w:p>
    <w:p w14:paraId="5E94894C" w14:textId="77777777" w:rsidR="006D4574" w:rsidRPr="002D7587" w:rsidRDefault="006D4574" w:rsidP="006D4574">
      <w:pPr>
        <w:spacing w:after="0" w:line="240" w:lineRule="auto"/>
        <w:jc w:val="both"/>
        <w:rPr>
          <w:rFonts w:ascii="Arial" w:hAnsi="Arial" w:cs="Arial"/>
          <w:b/>
          <w:iCs/>
        </w:rPr>
      </w:pPr>
    </w:p>
    <w:p w14:paraId="0364200D" w14:textId="77777777" w:rsidR="006D4574" w:rsidRPr="002D7587" w:rsidRDefault="006D4574" w:rsidP="006D4574">
      <w:pPr>
        <w:spacing w:after="0" w:line="240" w:lineRule="auto"/>
        <w:jc w:val="both"/>
        <w:rPr>
          <w:rFonts w:ascii="Arial" w:hAnsi="Arial" w:cs="Arial"/>
          <w:b/>
          <w:iCs/>
        </w:rPr>
      </w:pPr>
      <w:r w:rsidRPr="002D7587">
        <w:rPr>
          <w:rFonts w:ascii="Arial" w:hAnsi="Arial" w:cs="Arial"/>
          <w:b/>
          <w:iCs/>
        </w:rPr>
        <w:t>Auditor’s conclusion</w:t>
      </w:r>
    </w:p>
    <w:p w14:paraId="332E345E" w14:textId="77777777" w:rsidR="006D4574" w:rsidRPr="002D7587" w:rsidRDefault="006D4574" w:rsidP="006D4574">
      <w:pPr>
        <w:keepNext/>
        <w:spacing w:after="0" w:line="240" w:lineRule="auto"/>
        <w:jc w:val="both"/>
        <w:rPr>
          <w:rFonts w:ascii="Arial" w:hAnsi="Arial" w:cs="Arial"/>
        </w:rPr>
      </w:pPr>
    </w:p>
    <w:p w14:paraId="0E9BC2FB" w14:textId="77777777" w:rsidR="006D4574" w:rsidRDefault="006D4574" w:rsidP="006D4574">
      <w:pPr>
        <w:keepNext/>
        <w:spacing w:after="0" w:line="240" w:lineRule="auto"/>
        <w:jc w:val="both"/>
        <w:rPr>
          <w:rFonts w:ascii="Arial" w:hAnsi="Arial" w:cs="Arial"/>
        </w:rPr>
      </w:pPr>
    </w:p>
    <w:p w14:paraId="0893DFF1" w14:textId="77777777" w:rsidR="006D4574" w:rsidRDefault="006D4574" w:rsidP="006D4574">
      <w:pPr>
        <w:keepNext/>
        <w:spacing w:after="0" w:line="240" w:lineRule="auto"/>
        <w:jc w:val="both"/>
        <w:rPr>
          <w:rFonts w:ascii="Arial" w:hAnsi="Arial" w:cs="Arial"/>
        </w:rPr>
      </w:pPr>
      <w:r>
        <w:rPr>
          <w:rFonts w:ascii="Arial" w:hAnsi="Arial" w:cs="Arial"/>
        </w:rPr>
        <w:br w:type="page"/>
      </w:r>
    </w:p>
    <w:p w14:paraId="2C02E257" w14:textId="77777777" w:rsidR="006D4574" w:rsidRPr="00B031AB" w:rsidRDefault="006D4574" w:rsidP="006D4574">
      <w:pPr>
        <w:spacing w:after="0" w:line="240" w:lineRule="auto"/>
        <w:outlineLvl w:val="4"/>
        <w:rPr>
          <w:rFonts w:ascii="Arial" w:eastAsia="Times New Roman" w:hAnsi="Arial" w:cs="Arial"/>
          <w:bCs/>
          <w:color w:val="4F81BD"/>
        </w:rPr>
      </w:pPr>
      <w:r w:rsidRPr="00B031AB">
        <w:rPr>
          <w:rFonts w:ascii="Arial" w:eastAsia="Times New Roman" w:hAnsi="Arial" w:cs="Arial"/>
          <w:bCs/>
          <w:color w:val="4F81BD"/>
        </w:rPr>
        <w:t>Commitments</w:t>
      </w:r>
    </w:p>
    <w:p w14:paraId="05B1E984" w14:textId="77777777" w:rsidR="006D4574" w:rsidRDefault="006D4574" w:rsidP="006D4574">
      <w:pPr>
        <w:spacing w:after="0" w:line="240" w:lineRule="auto"/>
        <w:outlineLvl w:val="4"/>
        <w:rPr>
          <w:rFonts w:ascii="Arial" w:eastAsia="Times New Roman" w:hAnsi="Arial" w:cs="Arial"/>
          <w:b/>
          <w:bCs/>
          <w:color w:val="4F81BD"/>
        </w:rPr>
      </w:pPr>
    </w:p>
    <w:p w14:paraId="1558327D" w14:textId="77777777" w:rsidR="006D4574" w:rsidRPr="00B031AB" w:rsidRDefault="006D4574" w:rsidP="006D4574">
      <w:pPr>
        <w:spacing w:after="0" w:line="240" w:lineRule="auto"/>
        <w:outlineLvl w:val="4"/>
        <w:rPr>
          <w:rFonts w:ascii="Arial" w:eastAsia="Times New Roman" w:hAnsi="Arial" w:cs="Arial"/>
          <w:b/>
          <w:bCs/>
        </w:rPr>
      </w:pPr>
      <w:r w:rsidRPr="00B031AB">
        <w:rPr>
          <w:rFonts w:ascii="Arial" w:eastAsia="Times New Roman" w:hAnsi="Arial" w:cs="Arial"/>
          <w:b/>
          <w:bCs/>
        </w:rPr>
        <w:t>Audit finding</w:t>
      </w:r>
    </w:p>
    <w:p w14:paraId="7395AE76" w14:textId="77777777" w:rsidR="006D4574" w:rsidRDefault="006D4574" w:rsidP="006D4574">
      <w:pPr>
        <w:spacing w:after="0" w:line="240" w:lineRule="auto"/>
        <w:rPr>
          <w:rFonts w:ascii="Arial" w:hAnsi="Arial" w:cs="Arial"/>
          <w:b/>
          <w:bCs/>
        </w:rPr>
      </w:pPr>
    </w:p>
    <w:p w14:paraId="5052E8E4" w14:textId="77777777" w:rsidR="006D4574" w:rsidRPr="00B031AB" w:rsidRDefault="006D4574" w:rsidP="006D4574">
      <w:pPr>
        <w:spacing w:after="0" w:line="240" w:lineRule="auto"/>
        <w:rPr>
          <w:rFonts w:ascii="Arial" w:hAnsi="Arial" w:cs="Arial"/>
          <w:bCs/>
        </w:rPr>
      </w:pPr>
      <w:r w:rsidRPr="00B031AB">
        <w:rPr>
          <w:rFonts w:ascii="Arial" w:hAnsi="Arial" w:cs="Arial"/>
          <w:bCs/>
        </w:rPr>
        <w:t>Commitments: Inaccurate commitment schedule</w:t>
      </w:r>
    </w:p>
    <w:p w14:paraId="17BD4EC5" w14:textId="77777777" w:rsidR="006D4574" w:rsidRPr="00B031AB" w:rsidRDefault="006D4574" w:rsidP="006D4574">
      <w:pPr>
        <w:spacing w:after="0" w:line="240" w:lineRule="auto"/>
        <w:rPr>
          <w:rFonts w:ascii="Arial" w:hAnsi="Arial" w:cs="Arial"/>
          <w:b/>
          <w:bCs/>
        </w:rPr>
      </w:pPr>
    </w:p>
    <w:p w14:paraId="54838A2C" w14:textId="77777777" w:rsidR="006D4574" w:rsidRPr="00B031AB" w:rsidRDefault="006D4574" w:rsidP="006D4574">
      <w:pPr>
        <w:pStyle w:val="NoSpacing"/>
        <w:rPr>
          <w:rFonts w:ascii="Arial" w:hAnsi="Arial" w:cs="Arial"/>
          <w:sz w:val="22"/>
          <w:szCs w:val="22"/>
        </w:rPr>
      </w:pPr>
      <w:r w:rsidRPr="00B031AB">
        <w:rPr>
          <w:rFonts w:ascii="Arial" w:hAnsi="Arial" w:cs="Arial"/>
          <w:sz w:val="22"/>
          <w:szCs w:val="22"/>
        </w:rPr>
        <w:t>Laws, rules and regulations</w:t>
      </w:r>
    </w:p>
    <w:p w14:paraId="55589313" w14:textId="77777777" w:rsidR="006D4574" w:rsidRPr="00B031AB" w:rsidRDefault="006D4574" w:rsidP="006D4574">
      <w:pPr>
        <w:tabs>
          <w:tab w:val="left" w:pos="360"/>
        </w:tabs>
        <w:spacing w:after="0" w:line="240" w:lineRule="auto"/>
        <w:rPr>
          <w:rFonts w:ascii="Arial" w:hAnsi="Arial" w:cs="Arial"/>
          <w:color w:val="000000"/>
          <w:lang w:eastAsia="en-ZA"/>
        </w:rPr>
      </w:pPr>
      <w:r w:rsidRPr="00B031AB">
        <w:rPr>
          <w:rFonts w:ascii="Arial" w:hAnsi="Arial" w:cs="Arial"/>
          <w:color w:val="000000"/>
          <w:lang w:eastAsia="en-ZA"/>
        </w:rPr>
        <w:t>Public Finance Management Act sections 38(1</w:t>
      </w:r>
      <w:proofErr w:type="gramStart"/>
      <w:r w:rsidRPr="00B031AB">
        <w:rPr>
          <w:rFonts w:ascii="Arial" w:hAnsi="Arial" w:cs="Arial"/>
          <w:color w:val="000000"/>
          <w:lang w:eastAsia="en-ZA"/>
        </w:rPr>
        <w:t>)(</w:t>
      </w:r>
      <w:proofErr w:type="gramEnd"/>
      <w:r w:rsidRPr="00B031AB">
        <w:rPr>
          <w:rFonts w:ascii="Arial" w:hAnsi="Arial" w:cs="Arial"/>
          <w:color w:val="000000"/>
          <w:lang w:eastAsia="en-ZA"/>
        </w:rPr>
        <w:t>a)(</w:t>
      </w:r>
      <w:proofErr w:type="spellStart"/>
      <w:r w:rsidRPr="00B031AB">
        <w:rPr>
          <w:rFonts w:ascii="Arial" w:hAnsi="Arial" w:cs="Arial"/>
          <w:color w:val="000000"/>
          <w:lang w:eastAsia="en-ZA"/>
        </w:rPr>
        <w:t>i</w:t>
      </w:r>
      <w:proofErr w:type="spellEnd"/>
      <w:r w:rsidRPr="00B031AB">
        <w:rPr>
          <w:rFonts w:ascii="Arial" w:hAnsi="Arial" w:cs="Arial"/>
          <w:color w:val="000000"/>
          <w:lang w:eastAsia="en-ZA"/>
        </w:rPr>
        <w:t>):</w:t>
      </w:r>
    </w:p>
    <w:p w14:paraId="420F189E" w14:textId="77777777" w:rsidR="006D4574" w:rsidRPr="00B031AB" w:rsidRDefault="006D4574" w:rsidP="006D4574">
      <w:pPr>
        <w:spacing w:after="0" w:line="240" w:lineRule="auto"/>
        <w:ind w:left="1004"/>
        <w:rPr>
          <w:rFonts w:ascii="Arial" w:hAnsi="Arial" w:cs="Arial"/>
          <w:color w:val="000000"/>
          <w:lang w:eastAsia="en-ZA"/>
        </w:rPr>
      </w:pPr>
    </w:p>
    <w:p w14:paraId="583041A2" w14:textId="77777777" w:rsidR="006D4574" w:rsidRPr="00B031AB" w:rsidRDefault="006D4574" w:rsidP="006D4574">
      <w:pPr>
        <w:spacing w:after="0" w:line="240" w:lineRule="auto"/>
        <w:jc w:val="both"/>
        <w:rPr>
          <w:rFonts w:ascii="Arial" w:hAnsi="Arial" w:cs="Arial"/>
          <w:i/>
          <w:iCs/>
          <w:color w:val="000000"/>
          <w:lang w:val="en-GB" w:eastAsia="en-ZA"/>
        </w:rPr>
      </w:pPr>
      <w:r w:rsidRPr="00B031AB">
        <w:rPr>
          <w:rFonts w:ascii="Arial" w:hAnsi="Arial" w:cs="Arial"/>
        </w:rPr>
        <w:t>“</w:t>
      </w:r>
      <w:proofErr w:type="gramStart"/>
      <w:r w:rsidRPr="00B031AB">
        <w:rPr>
          <w:rFonts w:ascii="Arial" w:hAnsi="Arial" w:cs="Arial"/>
          <w:i/>
          <w:iCs/>
          <w:color w:val="000000"/>
          <w:lang w:val="en-GB" w:eastAsia="en-ZA"/>
        </w:rPr>
        <w:t>the</w:t>
      </w:r>
      <w:proofErr w:type="gramEnd"/>
      <w:r w:rsidRPr="00B031AB">
        <w:rPr>
          <w:rFonts w:ascii="Arial" w:hAnsi="Arial" w:cs="Arial"/>
          <w:i/>
          <w:iCs/>
          <w:color w:val="000000"/>
          <w:lang w:val="en-GB" w:eastAsia="en-ZA"/>
        </w:rPr>
        <w:t xml:space="preserve"> accounting officer for a department, trading entity or constitutional institution must ensure that the department, trading entity or constitutional institution has and maintains an effective, efficient and transparent systems of financial and risk management and internal control.”</w:t>
      </w:r>
    </w:p>
    <w:p w14:paraId="4E52D4B1" w14:textId="77777777" w:rsidR="006D4574" w:rsidRPr="00B031AB" w:rsidRDefault="006D4574" w:rsidP="006D4574">
      <w:pPr>
        <w:spacing w:after="0" w:line="240" w:lineRule="auto"/>
        <w:rPr>
          <w:rFonts w:ascii="Arial" w:hAnsi="Arial" w:cs="Arial"/>
          <w:color w:val="000000"/>
          <w:lang w:eastAsia="en-ZA"/>
        </w:rPr>
      </w:pPr>
    </w:p>
    <w:p w14:paraId="5AB67945" w14:textId="77777777"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 xml:space="preserve">The following deviations were noted: </w:t>
      </w:r>
    </w:p>
    <w:p w14:paraId="25572648" w14:textId="77777777" w:rsidR="006D4574" w:rsidRPr="00B031AB" w:rsidRDefault="006D4574" w:rsidP="006D4574">
      <w:pPr>
        <w:spacing w:after="0" w:line="240" w:lineRule="auto"/>
        <w:rPr>
          <w:rFonts w:ascii="Arial" w:hAnsi="Arial" w:cs="Arial"/>
          <w:color w:val="000000"/>
          <w:lang w:eastAsia="en-ZA"/>
        </w:rPr>
      </w:pPr>
    </w:p>
    <w:p w14:paraId="1B64664F" w14:textId="77777777" w:rsidR="006D4574" w:rsidRPr="00B031AB" w:rsidRDefault="006D4574" w:rsidP="006D4574">
      <w:pPr>
        <w:spacing w:after="0" w:line="240" w:lineRule="auto"/>
        <w:rPr>
          <w:rFonts w:ascii="Arial" w:hAnsi="Arial" w:cs="Arial"/>
          <w:color w:val="000000"/>
          <w:lang w:eastAsia="en-ZA"/>
        </w:rPr>
      </w:pPr>
      <w:r w:rsidRPr="00B031AB">
        <w:rPr>
          <w:rFonts w:ascii="Arial" w:hAnsi="Arial" w:cs="Arial"/>
          <w:color w:val="000000"/>
          <w:lang w:eastAsia="en-ZA"/>
        </w:rPr>
        <w:t>We noted that the commitment schedule was not accurate.</w:t>
      </w:r>
    </w:p>
    <w:p w14:paraId="75B5A97B" w14:textId="77777777" w:rsidR="006D4574" w:rsidRPr="00B031AB" w:rsidRDefault="006D4574" w:rsidP="006D4574">
      <w:pPr>
        <w:adjustRightInd w:val="0"/>
        <w:spacing w:after="0" w:line="240" w:lineRule="auto"/>
        <w:rPr>
          <w:rFonts w:ascii="Arial" w:hAnsi="Arial" w:cs="Arial"/>
          <w:color w:val="000000"/>
          <w:lang w:eastAsia="en-ZA"/>
        </w:rPr>
      </w:pPr>
    </w:p>
    <w:p w14:paraId="5533CA25" w14:textId="77777777" w:rsidR="006D4574" w:rsidRPr="00B031AB" w:rsidRDefault="006D4574" w:rsidP="009A54E9">
      <w:pPr>
        <w:pStyle w:val="ListParagraph"/>
        <w:numPr>
          <w:ilvl w:val="0"/>
          <w:numId w:val="122"/>
        </w:numPr>
        <w:adjustRightInd w:val="0"/>
        <w:ind w:left="567" w:hanging="567"/>
        <w:contextualSpacing/>
        <w:rPr>
          <w:rFonts w:ascii="Arial" w:eastAsiaTheme="minorHAnsi" w:hAnsi="Arial" w:cs="Arial"/>
          <w:sz w:val="22"/>
          <w:szCs w:val="22"/>
        </w:rPr>
      </w:pPr>
      <w:r w:rsidRPr="00B031AB">
        <w:rPr>
          <w:rFonts w:ascii="Arial" w:hAnsi="Arial" w:cs="Arial"/>
          <w:color w:val="000000"/>
          <w:sz w:val="22"/>
          <w:szCs w:val="22"/>
          <w:lang w:eastAsia="en-ZA"/>
        </w:rPr>
        <w:t>We compared the contractual amount used to raise a commitment as at 31 March 2018 for the below supplier and noted that an incorrect contractual amount was used to raise a commitment.</w:t>
      </w:r>
    </w:p>
    <w:p w14:paraId="3EDECE06" w14:textId="77777777" w:rsidR="006D4574" w:rsidRPr="00B031AB" w:rsidRDefault="006D4574" w:rsidP="006D4574">
      <w:pPr>
        <w:pStyle w:val="ListParagraph"/>
        <w:adjustRightInd w:val="0"/>
        <w:ind w:left="567"/>
        <w:contextualSpacing/>
        <w:rPr>
          <w:rFonts w:ascii="Arial" w:eastAsiaTheme="minorHAnsi" w:hAnsi="Arial" w:cs="Arial"/>
          <w:sz w:val="22"/>
          <w:szCs w:val="22"/>
        </w:rPr>
      </w:pPr>
    </w:p>
    <w:tbl>
      <w:tblPr>
        <w:tblW w:w="5076" w:type="pct"/>
        <w:tblLayout w:type="fixed"/>
        <w:tblLook w:val="04A0" w:firstRow="1" w:lastRow="0" w:firstColumn="1" w:lastColumn="0" w:noHBand="0" w:noVBand="1"/>
      </w:tblPr>
      <w:tblGrid>
        <w:gridCol w:w="554"/>
        <w:gridCol w:w="986"/>
        <w:gridCol w:w="973"/>
        <w:gridCol w:w="977"/>
        <w:gridCol w:w="1254"/>
        <w:gridCol w:w="1258"/>
        <w:gridCol w:w="1256"/>
        <w:gridCol w:w="1262"/>
        <w:gridCol w:w="1112"/>
      </w:tblGrid>
      <w:tr w:rsidR="006D4574" w:rsidRPr="00B031AB" w14:paraId="0C867DB5" w14:textId="77777777" w:rsidTr="006D4574">
        <w:trPr>
          <w:trHeight w:val="1230"/>
        </w:trPr>
        <w:tc>
          <w:tcPr>
            <w:tcW w:w="28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4929B31"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12" w:type="pct"/>
            <w:tcBorders>
              <w:top w:val="single" w:sz="4" w:space="0" w:color="auto"/>
              <w:left w:val="nil"/>
              <w:bottom w:val="single" w:sz="4" w:space="0" w:color="auto"/>
              <w:right w:val="single" w:sz="4" w:space="0" w:color="auto"/>
            </w:tcBorders>
            <w:shd w:val="clear" w:color="000000" w:fill="D9D9D9"/>
            <w:vAlign w:val="bottom"/>
            <w:hideMark/>
          </w:tcPr>
          <w:p w14:paraId="07586692"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5" w:type="pct"/>
            <w:tcBorders>
              <w:top w:val="single" w:sz="4" w:space="0" w:color="auto"/>
              <w:left w:val="nil"/>
              <w:bottom w:val="single" w:sz="4" w:space="0" w:color="auto"/>
              <w:right w:val="single" w:sz="4" w:space="0" w:color="auto"/>
            </w:tcBorders>
            <w:shd w:val="clear" w:color="000000" w:fill="D9D9D9"/>
            <w:vAlign w:val="bottom"/>
            <w:hideMark/>
          </w:tcPr>
          <w:p w14:paraId="65639241"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37EEAFB1"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1" w:type="pct"/>
            <w:tcBorders>
              <w:top w:val="single" w:sz="4" w:space="0" w:color="auto"/>
              <w:left w:val="nil"/>
              <w:bottom w:val="single" w:sz="4" w:space="0" w:color="auto"/>
              <w:right w:val="single" w:sz="4" w:space="0" w:color="auto"/>
            </w:tcBorders>
            <w:shd w:val="clear" w:color="000000" w:fill="D9D9D9"/>
            <w:vAlign w:val="bottom"/>
            <w:hideMark/>
          </w:tcPr>
          <w:p w14:paraId="5AD6D83D"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7F328C2D"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2" w:type="pct"/>
            <w:tcBorders>
              <w:top w:val="single" w:sz="4" w:space="0" w:color="auto"/>
              <w:left w:val="nil"/>
              <w:bottom w:val="single" w:sz="4" w:space="0" w:color="auto"/>
              <w:right w:val="single" w:sz="4" w:space="0" w:color="auto"/>
            </w:tcBorders>
            <w:shd w:val="clear" w:color="000000" w:fill="D9D9D9"/>
            <w:vAlign w:val="bottom"/>
            <w:hideMark/>
          </w:tcPr>
          <w:p w14:paraId="51388964"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14:paraId="00FBA2AA"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7" w:type="pct"/>
            <w:tcBorders>
              <w:top w:val="single" w:sz="4" w:space="0" w:color="auto"/>
              <w:left w:val="nil"/>
              <w:bottom w:val="single" w:sz="4" w:space="0" w:color="auto"/>
              <w:right w:val="single" w:sz="4" w:space="0" w:color="auto"/>
            </w:tcBorders>
            <w:shd w:val="clear" w:color="000000" w:fill="D9D9D9"/>
            <w:vAlign w:val="bottom"/>
            <w:hideMark/>
          </w:tcPr>
          <w:p w14:paraId="509C055C"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14:paraId="468F96D4" w14:textId="77777777" w:rsidTr="006D4574">
        <w:trPr>
          <w:trHeight w:val="288"/>
        </w:trPr>
        <w:tc>
          <w:tcPr>
            <w:tcW w:w="287" w:type="pct"/>
            <w:tcBorders>
              <w:top w:val="nil"/>
              <w:left w:val="single" w:sz="4" w:space="0" w:color="auto"/>
              <w:bottom w:val="single" w:sz="4" w:space="0" w:color="auto"/>
              <w:right w:val="single" w:sz="4" w:space="0" w:color="auto"/>
            </w:tcBorders>
            <w:shd w:val="clear" w:color="auto" w:fill="auto"/>
            <w:noWrap/>
            <w:vAlign w:val="bottom"/>
            <w:hideMark/>
          </w:tcPr>
          <w:p w14:paraId="1E913B2F" w14:textId="77777777"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1</w:t>
            </w:r>
          </w:p>
        </w:tc>
        <w:tc>
          <w:tcPr>
            <w:tcW w:w="512" w:type="pct"/>
            <w:tcBorders>
              <w:top w:val="nil"/>
              <w:left w:val="nil"/>
              <w:bottom w:val="single" w:sz="4" w:space="0" w:color="auto"/>
              <w:right w:val="single" w:sz="4" w:space="0" w:color="auto"/>
            </w:tcBorders>
            <w:shd w:val="clear" w:color="auto" w:fill="auto"/>
            <w:vAlign w:val="bottom"/>
            <w:hideMark/>
          </w:tcPr>
          <w:p w14:paraId="449836E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KMM Quality Solutions</w:t>
            </w:r>
          </w:p>
        </w:tc>
        <w:tc>
          <w:tcPr>
            <w:tcW w:w="505" w:type="pct"/>
            <w:tcBorders>
              <w:top w:val="nil"/>
              <w:left w:val="nil"/>
              <w:bottom w:val="single" w:sz="4" w:space="0" w:color="auto"/>
              <w:right w:val="single" w:sz="4" w:space="0" w:color="auto"/>
            </w:tcBorders>
            <w:shd w:val="clear" w:color="auto" w:fill="auto"/>
            <w:vAlign w:val="bottom"/>
            <w:hideMark/>
          </w:tcPr>
          <w:p w14:paraId="1E7F9BB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OR-058919</w:t>
            </w:r>
          </w:p>
        </w:tc>
        <w:tc>
          <w:tcPr>
            <w:tcW w:w="507" w:type="pct"/>
            <w:tcBorders>
              <w:top w:val="nil"/>
              <w:left w:val="nil"/>
              <w:bottom w:val="single" w:sz="4" w:space="0" w:color="auto"/>
              <w:right w:val="single" w:sz="4" w:space="0" w:color="auto"/>
            </w:tcBorders>
            <w:shd w:val="clear" w:color="auto" w:fill="auto"/>
            <w:noWrap/>
            <w:vAlign w:val="bottom"/>
            <w:hideMark/>
          </w:tcPr>
          <w:p w14:paraId="20861DEA" w14:textId="77777777"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22-Apr-18</w:t>
            </w:r>
          </w:p>
        </w:tc>
        <w:tc>
          <w:tcPr>
            <w:tcW w:w="651" w:type="pct"/>
            <w:tcBorders>
              <w:top w:val="nil"/>
              <w:left w:val="nil"/>
              <w:bottom w:val="single" w:sz="4" w:space="0" w:color="auto"/>
              <w:right w:val="single" w:sz="4" w:space="0" w:color="auto"/>
            </w:tcBorders>
            <w:shd w:val="clear" w:color="auto" w:fill="auto"/>
            <w:noWrap/>
            <w:vAlign w:val="bottom"/>
            <w:hideMark/>
          </w:tcPr>
          <w:p w14:paraId="543670B3"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9 551 458,09 </w:t>
            </w:r>
          </w:p>
        </w:tc>
        <w:tc>
          <w:tcPr>
            <w:tcW w:w="653" w:type="pct"/>
            <w:tcBorders>
              <w:top w:val="nil"/>
              <w:left w:val="nil"/>
              <w:bottom w:val="single" w:sz="4" w:space="0" w:color="auto"/>
              <w:right w:val="single" w:sz="4" w:space="0" w:color="auto"/>
            </w:tcBorders>
            <w:shd w:val="clear" w:color="auto" w:fill="auto"/>
            <w:noWrap/>
            <w:vAlign w:val="bottom"/>
            <w:hideMark/>
          </w:tcPr>
          <w:p w14:paraId="478E62EF"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9 984 658,00 </w:t>
            </w:r>
          </w:p>
        </w:tc>
        <w:tc>
          <w:tcPr>
            <w:tcW w:w="652" w:type="pct"/>
            <w:tcBorders>
              <w:top w:val="nil"/>
              <w:left w:val="nil"/>
              <w:bottom w:val="single" w:sz="4" w:space="0" w:color="auto"/>
              <w:right w:val="single" w:sz="4" w:space="0" w:color="auto"/>
            </w:tcBorders>
            <w:shd w:val="clear" w:color="auto" w:fill="auto"/>
            <w:noWrap/>
            <w:vAlign w:val="bottom"/>
            <w:hideMark/>
          </w:tcPr>
          <w:p w14:paraId="3C7657D8"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1 861 143,66 </w:t>
            </w:r>
          </w:p>
        </w:tc>
        <w:tc>
          <w:tcPr>
            <w:tcW w:w="655" w:type="pct"/>
            <w:tcBorders>
              <w:top w:val="nil"/>
              <w:left w:val="nil"/>
              <w:bottom w:val="single" w:sz="4" w:space="0" w:color="auto"/>
              <w:right w:val="single" w:sz="4" w:space="0" w:color="auto"/>
            </w:tcBorders>
            <w:shd w:val="clear" w:color="auto" w:fill="auto"/>
            <w:noWrap/>
            <w:vAlign w:val="bottom"/>
            <w:hideMark/>
          </w:tcPr>
          <w:p w14:paraId="2314DE53"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2 294 343,66 </w:t>
            </w:r>
          </w:p>
        </w:tc>
        <w:tc>
          <w:tcPr>
            <w:tcW w:w="577" w:type="pct"/>
            <w:tcBorders>
              <w:top w:val="nil"/>
              <w:left w:val="nil"/>
              <w:bottom w:val="single" w:sz="4" w:space="0" w:color="auto"/>
              <w:right w:val="single" w:sz="4" w:space="0" w:color="auto"/>
            </w:tcBorders>
            <w:shd w:val="clear" w:color="auto" w:fill="auto"/>
            <w:noWrap/>
            <w:vAlign w:val="bottom"/>
            <w:hideMark/>
          </w:tcPr>
          <w:p w14:paraId="72A1DC5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433 200,00 </w:t>
            </w:r>
          </w:p>
        </w:tc>
      </w:tr>
    </w:tbl>
    <w:p w14:paraId="0D9A21F4" w14:textId="77777777" w:rsidR="006D4574" w:rsidRPr="00B031AB" w:rsidRDefault="006D4574" w:rsidP="006D4574">
      <w:pPr>
        <w:adjustRightInd w:val="0"/>
        <w:contextualSpacing/>
        <w:rPr>
          <w:rFonts w:ascii="Arial" w:hAnsi="Arial" w:cs="Arial"/>
        </w:rPr>
      </w:pPr>
      <w:r w:rsidRPr="00B031AB">
        <w:rPr>
          <w:rFonts w:ascii="Arial" w:hAnsi="Arial" w:cs="Arial"/>
          <w:color w:val="000000"/>
          <w:lang w:eastAsia="en-ZA"/>
        </w:rPr>
        <w:t>We noted that the agreement for the below supplier ended on the 14 February 2018 however was included on the commitment schedule as at 31 March 2018.</w:t>
      </w:r>
    </w:p>
    <w:tbl>
      <w:tblPr>
        <w:tblW w:w="5076" w:type="pct"/>
        <w:tblLayout w:type="fixed"/>
        <w:tblLook w:val="04A0" w:firstRow="1" w:lastRow="0" w:firstColumn="1" w:lastColumn="0" w:noHBand="0" w:noVBand="1"/>
      </w:tblPr>
      <w:tblGrid>
        <w:gridCol w:w="550"/>
        <w:gridCol w:w="979"/>
        <w:gridCol w:w="977"/>
        <w:gridCol w:w="977"/>
        <w:gridCol w:w="1258"/>
        <w:gridCol w:w="1262"/>
        <w:gridCol w:w="1258"/>
        <w:gridCol w:w="1258"/>
        <w:gridCol w:w="1113"/>
      </w:tblGrid>
      <w:tr w:rsidR="006D4574" w:rsidRPr="00B031AB" w14:paraId="0C419CC4" w14:textId="77777777" w:rsidTr="006D4574">
        <w:trPr>
          <w:trHeight w:val="1104"/>
        </w:trPr>
        <w:tc>
          <w:tcPr>
            <w:tcW w:w="286"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D15466F"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No</w:t>
            </w:r>
          </w:p>
        </w:tc>
        <w:tc>
          <w:tcPr>
            <w:tcW w:w="508" w:type="pct"/>
            <w:tcBorders>
              <w:top w:val="single" w:sz="4" w:space="0" w:color="auto"/>
              <w:left w:val="nil"/>
              <w:bottom w:val="single" w:sz="4" w:space="0" w:color="auto"/>
              <w:right w:val="single" w:sz="4" w:space="0" w:color="auto"/>
            </w:tcBorders>
            <w:shd w:val="clear" w:color="000000" w:fill="D9D9D9"/>
            <w:vAlign w:val="bottom"/>
            <w:hideMark/>
          </w:tcPr>
          <w:p w14:paraId="643C0463"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Service Provider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6D8131BD"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Number</w:t>
            </w:r>
          </w:p>
        </w:tc>
        <w:tc>
          <w:tcPr>
            <w:tcW w:w="507" w:type="pct"/>
            <w:tcBorders>
              <w:top w:val="single" w:sz="4" w:space="0" w:color="auto"/>
              <w:left w:val="nil"/>
              <w:bottom w:val="single" w:sz="4" w:space="0" w:color="auto"/>
              <w:right w:val="single" w:sz="4" w:space="0" w:color="auto"/>
            </w:tcBorders>
            <w:shd w:val="clear" w:color="000000" w:fill="D9D9D9"/>
            <w:vAlign w:val="bottom"/>
            <w:hideMark/>
          </w:tcPr>
          <w:p w14:paraId="105E0F75"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End Date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0383AF49"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Order amount per Schedule</w:t>
            </w:r>
          </w:p>
        </w:tc>
        <w:tc>
          <w:tcPr>
            <w:tcW w:w="655" w:type="pct"/>
            <w:tcBorders>
              <w:top w:val="single" w:sz="4" w:space="0" w:color="auto"/>
              <w:left w:val="nil"/>
              <w:bottom w:val="single" w:sz="4" w:space="0" w:color="auto"/>
              <w:right w:val="single" w:sz="4" w:space="0" w:color="auto"/>
            </w:tcBorders>
            <w:shd w:val="clear" w:color="000000" w:fill="D9D9D9"/>
            <w:vAlign w:val="bottom"/>
            <w:hideMark/>
          </w:tcPr>
          <w:p w14:paraId="6DE82456"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Order amount as per supporting documents </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7DC6E682"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per schedule</w:t>
            </w:r>
          </w:p>
        </w:tc>
        <w:tc>
          <w:tcPr>
            <w:tcW w:w="653" w:type="pct"/>
            <w:tcBorders>
              <w:top w:val="single" w:sz="4" w:space="0" w:color="auto"/>
              <w:left w:val="nil"/>
              <w:bottom w:val="single" w:sz="4" w:space="0" w:color="auto"/>
              <w:right w:val="single" w:sz="4" w:space="0" w:color="auto"/>
            </w:tcBorders>
            <w:shd w:val="clear" w:color="000000" w:fill="D9D9D9"/>
            <w:vAlign w:val="bottom"/>
            <w:hideMark/>
          </w:tcPr>
          <w:p w14:paraId="5285FF63"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Remaining commitments (Auditor) </w:t>
            </w:r>
          </w:p>
        </w:tc>
        <w:tc>
          <w:tcPr>
            <w:tcW w:w="578" w:type="pct"/>
            <w:tcBorders>
              <w:top w:val="single" w:sz="4" w:space="0" w:color="auto"/>
              <w:left w:val="nil"/>
              <w:bottom w:val="single" w:sz="4" w:space="0" w:color="auto"/>
              <w:right w:val="single" w:sz="4" w:space="0" w:color="auto"/>
            </w:tcBorders>
            <w:shd w:val="clear" w:color="000000" w:fill="D9D9D9"/>
            <w:vAlign w:val="bottom"/>
            <w:hideMark/>
          </w:tcPr>
          <w:p w14:paraId="79A36409" w14:textId="77777777" w:rsidR="006D4574" w:rsidRPr="00B031AB" w:rsidRDefault="006D4574" w:rsidP="006D4574">
            <w:pPr>
              <w:spacing w:after="0" w:line="240" w:lineRule="auto"/>
              <w:rPr>
                <w:rFonts w:ascii="Arial" w:hAnsi="Arial" w:cs="Arial"/>
                <w:b/>
                <w:bCs/>
                <w:color w:val="000000"/>
                <w:sz w:val="16"/>
                <w:szCs w:val="16"/>
                <w:lang w:eastAsia="en-ZA"/>
              </w:rPr>
            </w:pPr>
            <w:r w:rsidRPr="00B031AB">
              <w:rPr>
                <w:rFonts w:ascii="Arial" w:hAnsi="Arial" w:cs="Arial"/>
                <w:b/>
                <w:bCs/>
                <w:color w:val="000000"/>
                <w:sz w:val="16"/>
                <w:szCs w:val="16"/>
                <w:lang w:eastAsia="en-ZA"/>
              </w:rPr>
              <w:t xml:space="preserve"> Difference </w:t>
            </w:r>
          </w:p>
        </w:tc>
      </w:tr>
      <w:tr w:rsidR="006D4574" w:rsidRPr="00B031AB" w14:paraId="52CBC087" w14:textId="77777777" w:rsidTr="006D4574">
        <w:trPr>
          <w:trHeight w:val="288"/>
        </w:trPr>
        <w:tc>
          <w:tcPr>
            <w:tcW w:w="286" w:type="pct"/>
            <w:tcBorders>
              <w:top w:val="nil"/>
              <w:left w:val="single" w:sz="4" w:space="0" w:color="auto"/>
              <w:bottom w:val="single" w:sz="4" w:space="0" w:color="auto"/>
              <w:right w:val="single" w:sz="4" w:space="0" w:color="auto"/>
            </w:tcBorders>
            <w:shd w:val="clear" w:color="auto" w:fill="auto"/>
            <w:noWrap/>
            <w:vAlign w:val="bottom"/>
            <w:hideMark/>
          </w:tcPr>
          <w:p w14:paraId="4C27C978" w14:textId="77777777" w:rsidR="006D4574" w:rsidRPr="00B031AB" w:rsidRDefault="006D4574" w:rsidP="006D4574">
            <w:pPr>
              <w:spacing w:after="0" w:line="240" w:lineRule="auto"/>
              <w:jc w:val="center"/>
              <w:rPr>
                <w:rFonts w:ascii="Arial" w:hAnsi="Arial" w:cs="Arial"/>
                <w:color w:val="000000"/>
                <w:sz w:val="16"/>
                <w:szCs w:val="16"/>
                <w:lang w:eastAsia="en-ZA"/>
              </w:rPr>
            </w:pPr>
            <w:r w:rsidRPr="00B031AB">
              <w:rPr>
                <w:rFonts w:ascii="Arial" w:hAnsi="Arial" w:cs="Arial"/>
                <w:color w:val="000000"/>
                <w:sz w:val="16"/>
                <w:szCs w:val="16"/>
                <w:lang w:eastAsia="en-ZA"/>
              </w:rPr>
              <w:t>2</w:t>
            </w:r>
          </w:p>
        </w:tc>
        <w:tc>
          <w:tcPr>
            <w:tcW w:w="508" w:type="pct"/>
            <w:tcBorders>
              <w:top w:val="nil"/>
              <w:left w:val="nil"/>
              <w:bottom w:val="single" w:sz="4" w:space="0" w:color="auto"/>
              <w:right w:val="single" w:sz="4" w:space="0" w:color="auto"/>
            </w:tcBorders>
            <w:shd w:val="clear" w:color="auto" w:fill="auto"/>
            <w:vAlign w:val="bottom"/>
            <w:hideMark/>
          </w:tcPr>
          <w:p w14:paraId="2D68D843"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LA Consulting Engineer </w:t>
            </w:r>
          </w:p>
        </w:tc>
        <w:tc>
          <w:tcPr>
            <w:tcW w:w="507" w:type="pct"/>
            <w:tcBorders>
              <w:top w:val="nil"/>
              <w:left w:val="nil"/>
              <w:bottom w:val="single" w:sz="4" w:space="0" w:color="auto"/>
              <w:right w:val="single" w:sz="4" w:space="0" w:color="auto"/>
            </w:tcBorders>
            <w:shd w:val="clear" w:color="auto" w:fill="auto"/>
            <w:vAlign w:val="bottom"/>
            <w:hideMark/>
          </w:tcPr>
          <w:p w14:paraId="2A3D49C0"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OR-058766</w:t>
            </w:r>
          </w:p>
        </w:tc>
        <w:tc>
          <w:tcPr>
            <w:tcW w:w="507" w:type="pct"/>
            <w:tcBorders>
              <w:top w:val="nil"/>
              <w:left w:val="nil"/>
              <w:bottom w:val="single" w:sz="4" w:space="0" w:color="auto"/>
              <w:right w:val="single" w:sz="4" w:space="0" w:color="auto"/>
            </w:tcBorders>
            <w:shd w:val="clear" w:color="auto" w:fill="auto"/>
            <w:noWrap/>
            <w:vAlign w:val="bottom"/>
            <w:hideMark/>
          </w:tcPr>
          <w:p w14:paraId="0C430233" w14:textId="77777777" w:rsidR="006D4574" w:rsidRPr="00B031AB" w:rsidRDefault="006D4574" w:rsidP="006D4574">
            <w:pPr>
              <w:spacing w:after="0" w:line="240" w:lineRule="auto"/>
              <w:jc w:val="right"/>
              <w:rPr>
                <w:rFonts w:ascii="Arial" w:hAnsi="Arial" w:cs="Arial"/>
                <w:color w:val="000000"/>
                <w:sz w:val="16"/>
                <w:szCs w:val="16"/>
                <w:lang w:eastAsia="en-ZA"/>
              </w:rPr>
            </w:pPr>
            <w:r w:rsidRPr="00B031AB">
              <w:rPr>
                <w:rFonts w:ascii="Arial" w:hAnsi="Arial" w:cs="Arial"/>
                <w:color w:val="000000"/>
                <w:sz w:val="16"/>
                <w:szCs w:val="16"/>
                <w:lang w:eastAsia="en-ZA"/>
              </w:rPr>
              <w:t>28-Jan-18</w:t>
            </w:r>
          </w:p>
        </w:tc>
        <w:tc>
          <w:tcPr>
            <w:tcW w:w="653" w:type="pct"/>
            <w:tcBorders>
              <w:top w:val="nil"/>
              <w:left w:val="nil"/>
              <w:bottom w:val="single" w:sz="4" w:space="0" w:color="auto"/>
              <w:right w:val="single" w:sz="4" w:space="0" w:color="auto"/>
            </w:tcBorders>
            <w:shd w:val="clear" w:color="auto" w:fill="auto"/>
            <w:noWrap/>
            <w:vAlign w:val="bottom"/>
            <w:hideMark/>
          </w:tcPr>
          <w:p w14:paraId="01B821E4"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5 254 925,00 </w:t>
            </w:r>
          </w:p>
        </w:tc>
        <w:tc>
          <w:tcPr>
            <w:tcW w:w="655" w:type="pct"/>
            <w:tcBorders>
              <w:top w:val="nil"/>
              <w:left w:val="nil"/>
              <w:bottom w:val="single" w:sz="4" w:space="0" w:color="auto"/>
              <w:right w:val="single" w:sz="4" w:space="0" w:color="auto"/>
            </w:tcBorders>
            <w:shd w:val="clear" w:color="auto" w:fill="auto"/>
            <w:noWrap/>
            <w:vAlign w:val="bottom"/>
            <w:hideMark/>
          </w:tcPr>
          <w:p w14:paraId="0FF8E69F"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5 483 400,00 </w:t>
            </w:r>
          </w:p>
        </w:tc>
        <w:tc>
          <w:tcPr>
            <w:tcW w:w="653" w:type="pct"/>
            <w:tcBorders>
              <w:top w:val="nil"/>
              <w:left w:val="nil"/>
              <w:bottom w:val="single" w:sz="4" w:space="0" w:color="auto"/>
              <w:right w:val="single" w:sz="4" w:space="0" w:color="auto"/>
            </w:tcBorders>
            <w:shd w:val="clear" w:color="auto" w:fill="auto"/>
            <w:noWrap/>
            <w:vAlign w:val="bottom"/>
            <w:hideMark/>
          </w:tcPr>
          <w:p w14:paraId="5AB41D7B"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2 255 011,58 </w:t>
            </w:r>
          </w:p>
        </w:tc>
        <w:tc>
          <w:tcPr>
            <w:tcW w:w="653" w:type="pct"/>
            <w:tcBorders>
              <w:top w:val="nil"/>
              <w:left w:val="nil"/>
              <w:bottom w:val="single" w:sz="4" w:space="0" w:color="auto"/>
              <w:right w:val="single" w:sz="4" w:space="0" w:color="auto"/>
            </w:tcBorders>
            <w:shd w:val="clear" w:color="auto" w:fill="auto"/>
            <w:noWrap/>
            <w:vAlign w:val="bottom"/>
            <w:hideMark/>
          </w:tcPr>
          <w:p w14:paraId="4ADBDF9C"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2 483 486,58 </w:t>
            </w:r>
          </w:p>
        </w:tc>
        <w:tc>
          <w:tcPr>
            <w:tcW w:w="578" w:type="pct"/>
            <w:tcBorders>
              <w:top w:val="nil"/>
              <w:left w:val="nil"/>
              <w:bottom w:val="single" w:sz="4" w:space="0" w:color="auto"/>
              <w:right w:val="single" w:sz="4" w:space="0" w:color="auto"/>
            </w:tcBorders>
            <w:shd w:val="clear" w:color="auto" w:fill="auto"/>
            <w:noWrap/>
            <w:vAlign w:val="bottom"/>
            <w:hideMark/>
          </w:tcPr>
          <w:p w14:paraId="701E3B09" w14:textId="77777777" w:rsidR="006D4574" w:rsidRPr="00B031AB" w:rsidRDefault="006D4574" w:rsidP="006D4574">
            <w:pPr>
              <w:spacing w:after="0" w:line="240" w:lineRule="auto"/>
              <w:rPr>
                <w:rFonts w:ascii="Arial" w:hAnsi="Arial" w:cs="Arial"/>
                <w:color w:val="000000"/>
                <w:sz w:val="16"/>
                <w:szCs w:val="16"/>
                <w:lang w:eastAsia="en-ZA"/>
              </w:rPr>
            </w:pPr>
            <w:r w:rsidRPr="00B031AB">
              <w:rPr>
                <w:rFonts w:ascii="Arial" w:hAnsi="Arial" w:cs="Arial"/>
                <w:color w:val="000000"/>
                <w:sz w:val="16"/>
                <w:szCs w:val="16"/>
                <w:lang w:eastAsia="en-ZA"/>
              </w:rPr>
              <w:t xml:space="preserve"> 228 475,00 </w:t>
            </w:r>
          </w:p>
        </w:tc>
      </w:tr>
    </w:tbl>
    <w:p w14:paraId="6DA5E969" w14:textId="77777777" w:rsidR="006D4574" w:rsidRPr="00F9620B" w:rsidRDefault="006D4574" w:rsidP="006D4574">
      <w:pPr>
        <w:adjustRightInd w:val="0"/>
        <w:spacing w:after="0" w:line="240" w:lineRule="auto"/>
        <w:rPr>
          <w:rFonts w:cs="Arial"/>
        </w:rPr>
      </w:pPr>
    </w:p>
    <w:p w14:paraId="10F85057" w14:textId="77777777" w:rsidR="006D4574" w:rsidRPr="00B031AB" w:rsidRDefault="006D4574" w:rsidP="006D4574">
      <w:pPr>
        <w:spacing w:after="0" w:line="240" w:lineRule="auto"/>
        <w:rPr>
          <w:rFonts w:ascii="Arial" w:hAnsi="Arial" w:cs="Arial"/>
          <w:b/>
          <w:color w:val="000000"/>
          <w:lang w:eastAsia="en-ZA"/>
        </w:rPr>
      </w:pPr>
      <w:r w:rsidRPr="00B031AB">
        <w:rPr>
          <w:rFonts w:ascii="Arial" w:hAnsi="Arial" w:cs="Arial"/>
          <w:b/>
        </w:rPr>
        <w:t>The impact of the finding</w:t>
      </w:r>
    </w:p>
    <w:p w14:paraId="212EE25D" w14:textId="77777777" w:rsidR="006D4574" w:rsidRPr="00B031AB" w:rsidRDefault="006D4574" w:rsidP="006D4574">
      <w:pPr>
        <w:spacing w:after="0" w:line="240" w:lineRule="auto"/>
        <w:rPr>
          <w:rFonts w:ascii="Arial" w:hAnsi="Arial" w:cs="Arial"/>
          <w:lang w:eastAsia="en-ZA"/>
        </w:rPr>
      </w:pPr>
    </w:p>
    <w:p w14:paraId="1EAECB93" w14:textId="77777777"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This results in non-compliance with chapter 13 of Modified Cash Standard</w:t>
      </w:r>
    </w:p>
    <w:p w14:paraId="32C48C50" w14:textId="77777777" w:rsidR="006D4574" w:rsidRPr="00B031AB" w:rsidRDefault="006D4574" w:rsidP="006D4574">
      <w:pPr>
        <w:spacing w:after="0" w:line="240" w:lineRule="auto"/>
        <w:ind w:left="426" w:hanging="426"/>
        <w:rPr>
          <w:rFonts w:ascii="Arial" w:hAnsi="Arial" w:cs="Arial"/>
          <w:color w:val="000000"/>
          <w:lang w:eastAsia="en-ZA"/>
        </w:rPr>
      </w:pPr>
    </w:p>
    <w:p w14:paraId="39479E99" w14:textId="77777777" w:rsidR="006D4574" w:rsidRPr="00B031AB" w:rsidRDefault="006D4574" w:rsidP="006D4574">
      <w:pPr>
        <w:spacing w:after="0" w:line="240" w:lineRule="auto"/>
        <w:rPr>
          <w:rFonts w:ascii="Arial" w:hAnsi="Arial" w:cs="Arial"/>
          <w:color w:val="000000"/>
        </w:rPr>
      </w:pPr>
      <w:r w:rsidRPr="00B031AB">
        <w:rPr>
          <w:rFonts w:ascii="Arial" w:hAnsi="Arial" w:cs="Arial"/>
          <w:color w:val="000000"/>
        </w:rPr>
        <w:t>Incorrect amounts disclosed in the annual financial statements resulting in overstatement of commitments by an amount of R661 675</w:t>
      </w:r>
      <w:proofErr w:type="gramStart"/>
      <w:r w:rsidRPr="00B031AB">
        <w:rPr>
          <w:rFonts w:ascii="Arial" w:hAnsi="Arial" w:cs="Arial"/>
          <w:color w:val="000000"/>
        </w:rPr>
        <w:t>,00</w:t>
      </w:r>
      <w:proofErr w:type="gramEnd"/>
      <w:r w:rsidRPr="00B031AB">
        <w:rPr>
          <w:rFonts w:ascii="Arial" w:hAnsi="Arial" w:cs="Arial"/>
          <w:color w:val="000000"/>
        </w:rPr>
        <w:t>.</w:t>
      </w:r>
    </w:p>
    <w:p w14:paraId="0B9C1CA4" w14:textId="77777777" w:rsidR="006D4574" w:rsidRPr="00B031AB" w:rsidRDefault="006D4574" w:rsidP="006D4574">
      <w:pPr>
        <w:pStyle w:val="NormalWeb"/>
        <w:keepNext/>
        <w:spacing w:before="0" w:beforeAutospacing="0" w:after="0" w:afterAutospacing="0"/>
        <w:rPr>
          <w:rFonts w:ascii="Arial" w:hAnsi="Arial" w:cs="Arial"/>
          <w:color w:val="000000"/>
          <w:sz w:val="22"/>
          <w:szCs w:val="22"/>
        </w:rPr>
      </w:pPr>
    </w:p>
    <w:p w14:paraId="7F0376DF" w14:textId="77777777" w:rsidR="006D4574" w:rsidRPr="00B031AB" w:rsidRDefault="006D4574" w:rsidP="006D4574">
      <w:pPr>
        <w:spacing w:after="0" w:line="240" w:lineRule="auto"/>
        <w:jc w:val="both"/>
        <w:rPr>
          <w:rFonts w:ascii="Arial" w:hAnsi="Arial" w:cs="Arial"/>
        </w:rPr>
      </w:pPr>
      <w:r w:rsidRPr="00B031AB">
        <w:rPr>
          <w:rFonts w:ascii="Arial" w:hAnsi="Arial" w:cs="Arial"/>
          <w:b/>
          <w:bCs/>
        </w:rPr>
        <w:t>Internal control deficiency</w:t>
      </w:r>
    </w:p>
    <w:p w14:paraId="42F44B2A" w14:textId="77777777" w:rsidR="006D4574" w:rsidRPr="00B031AB" w:rsidRDefault="006D4574" w:rsidP="006D4574">
      <w:pPr>
        <w:spacing w:after="0" w:line="240" w:lineRule="auto"/>
        <w:jc w:val="both"/>
        <w:rPr>
          <w:rFonts w:ascii="Arial" w:hAnsi="Arial" w:cs="Arial"/>
          <w:lang w:val="en-GB"/>
        </w:rPr>
      </w:pPr>
    </w:p>
    <w:p w14:paraId="30F4515E" w14:textId="77777777"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t>Reason for the deviation:</w:t>
      </w:r>
    </w:p>
    <w:p w14:paraId="27E24516" w14:textId="77777777" w:rsidR="006D4574" w:rsidRPr="00B031AB" w:rsidRDefault="006D4574" w:rsidP="006D4574">
      <w:pPr>
        <w:shd w:val="clear" w:color="auto" w:fill="FFFFFF"/>
        <w:spacing w:after="0" w:line="240" w:lineRule="auto"/>
        <w:rPr>
          <w:rFonts w:ascii="Arial" w:hAnsi="Arial" w:cs="Arial"/>
        </w:rPr>
      </w:pPr>
    </w:p>
    <w:p w14:paraId="2E8130D7" w14:textId="77777777" w:rsidR="006D4574" w:rsidRPr="00B031AB" w:rsidRDefault="006D4574" w:rsidP="006D4574">
      <w:pPr>
        <w:shd w:val="clear" w:color="auto" w:fill="FFFFFF"/>
        <w:spacing w:after="0" w:line="240" w:lineRule="auto"/>
        <w:rPr>
          <w:rFonts w:ascii="Arial" w:hAnsi="Arial" w:cs="Arial"/>
        </w:rPr>
      </w:pPr>
      <w:r w:rsidRPr="00B031AB">
        <w:rPr>
          <w:rFonts w:ascii="Arial" w:hAnsi="Arial" w:cs="Arial"/>
        </w:rPr>
        <w:t>The controls surrounding the review process of the commitments schedule was inadequate and resulted in errors not being detected while compiling the commitment schedule</w:t>
      </w:r>
    </w:p>
    <w:p w14:paraId="2D3B6566" w14:textId="77777777" w:rsidR="006D4574" w:rsidRPr="00B031AB" w:rsidRDefault="006D4574" w:rsidP="006D4574">
      <w:pPr>
        <w:shd w:val="clear" w:color="auto" w:fill="FFFFFF"/>
        <w:spacing w:after="0" w:line="240" w:lineRule="auto"/>
        <w:rPr>
          <w:rFonts w:ascii="Arial" w:hAnsi="Arial" w:cs="Arial"/>
          <w:lang w:val="en-GB"/>
        </w:rPr>
      </w:pPr>
    </w:p>
    <w:p w14:paraId="5AADC3DC" w14:textId="77777777" w:rsidR="006D4574" w:rsidRPr="00B031AB" w:rsidRDefault="006D4574" w:rsidP="006D4574">
      <w:pPr>
        <w:spacing w:after="0" w:line="240" w:lineRule="auto"/>
        <w:jc w:val="both"/>
        <w:rPr>
          <w:rFonts w:ascii="Arial" w:hAnsi="Arial" w:cs="Arial"/>
          <w:lang w:val="en-GB"/>
        </w:rPr>
      </w:pPr>
      <w:r w:rsidRPr="00B031AB">
        <w:rPr>
          <w:rFonts w:ascii="Arial" w:hAnsi="Arial" w:cs="Arial"/>
          <w:lang w:val="en-GB"/>
        </w:rPr>
        <w:t>Based on the aforementioned the matter is as a result of the following internal control deficiency:</w:t>
      </w:r>
    </w:p>
    <w:p w14:paraId="573FA58A" w14:textId="77777777" w:rsidR="006D4574" w:rsidRPr="00B031AB" w:rsidRDefault="006D4574" w:rsidP="006D4574">
      <w:pPr>
        <w:spacing w:after="0" w:line="240" w:lineRule="auto"/>
        <w:rPr>
          <w:rFonts w:ascii="Arial" w:hAnsi="Arial" w:cs="Arial"/>
        </w:rPr>
      </w:pPr>
    </w:p>
    <w:p w14:paraId="3FBE7813" w14:textId="77777777" w:rsidR="006D4574" w:rsidRPr="00B031AB" w:rsidRDefault="006D4574" w:rsidP="006D4574">
      <w:pPr>
        <w:spacing w:after="0" w:line="240" w:lineRule="auto"/>
        <w:rPr>
          <w:rFonts w:ascii="Arial" w:hAnsi="Arial" w:cs="Arial"/>
          <w:bCs/>
          <w:i/>
        </w:rPr>
      </w:pPr>
      <w:r w:rsidRPr="00B031AB">
        <w:rPr>
          <w:rFonts w:ascii="Arial" w:hAnsi="Arial" w:cs="Arial"/>
          <w:bCs/>
          <w:i/>
        </w:rPr>
        <w:t>Financial and Performance Management</w:t>
      </w:r>
    </w:p>
    <w:p w14:paraId="09113BAF" w14:textId="77777777" w:rsidR="006D4574" w:rsidRPr="00B031AB" w:rsidRDefault="006D4574" w:rsidP="006D4574">
      <w:pPr>
        <w:pStyle w:val="NormalWeb"/>
        <w:spacing w:before="0" w:beforeAutospacing="0" w:after="0" w:afterAutospacing="0"/>
        <w:rPr>
          <w:rFonts w:ascii="Arial" w:hAnsi="Arial" w:cs="Arial"/>
          <w:color w:val="000000"/>
          <w:sz w:val="22"/>
          <w:szCs w:val="22"/>
          <w:highlight w:val="lightGray"/>
        </w:rPr>
      </w:pPr>
    </w:p>
    <w:p w14:paraId="752B66B0" w14:textId="77777777" w:rsidR="006D4574" w:rsidRPr="00B031AB" w:rsidRDefault="006D4574" w:rsidP="006D4574">
      <w:pPr>
        <w:spacing w:after="0" w:line="240" w:lineRule="auto"/>
        <w:rPr>
          <w:rFonts w:ascii="Arial" w:hAnsi="Arial" w:cs="Arial"/>
        </w:rPr>
      </w:pPr>
      <w:r w:rsidRPr="00B031AB">
        <w:rPr>
          <w:rFonts w:ascii="Arial" w:hAnsi="Arial" w:cs="Arial"/>
        </w:rPr>
        <w:t>Management did not implement controls over daily and monthly processing and reconciling of transactions</w:t>
      </w:r>
    </w:p>
    <w:p w14:paraId="1D0F5E08" w14:textId="77777777" w:rsidR="006D4574" w:rsidRPr="00B031AB" w:rsidRDefault="006D4574" w:rsidP="006D4574">
      <w:pPr>
        <w:spacing w:after="0" w:line="240" w:lineRule="auto"/>
        <w:rPr>
          <w:rFonts w:ascii="Arial" w:hAnsi="Arial" w:cs="Arial"/>
          <w:iCs/>
        </w:rPr>
      </w:pPr>
    </w:p>
    <w:p w14:paraId="7197288D" w14:textId="77777777" w:rsidR="006D4574" w:rsidRPr="00B031AB" w:rsidRDefault="006D4574" w:rsidP="006D4574">
      <w:pPr>
        <w:spacing w:after="0" w:line="240" w:lineRule="auto"/>
        <w:rPr>
          <w:rFonts w:ascii="Arial" w:hAnsi="Arial" w:cs="Arial"/>
          <w:b/>
        </w:rPr>
      </w:pPr>
      <w:r w:rsidRPr="00B031AB">
        <w:rPr>
          <w:rFonts w:ascii="Arial" w:hAnsi="Arial" w:cs="Arial"/>
          <w:b/>
        </w:rPr>
        <w:t>Recommendation</w:t>
      </w:r>
    </w:p>
    <w:p w14:paraId="4EFBACA5" w14:textId="77777777" w:rsidR="006D4574" w:rsidRPr="00B031AB" w:rsidRDefault="006D4574" w:rsidP="006D4574">
      <w:pPr>
        <w:spacing w:after="0" w:line="240" w:lineRule="auto"/>
        <w:rPr>
          <w:rFonts w:ascii="Arial" w:hAnsi="Arial" w:cs="Arial"/>
          <w:b/>
        </w:rPr>
      </w:pPr>
    </w:p>
    <w:p w14:paraId="281B26DC" w14:textId="77777777"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a) </w:t>
      </w:r>
      <w:r>
        <w:rPr>
          <w:rFonts w:ascii="Arial" w:hAnsi="Arial" w:cs="Arial"/>
          <w:color w:val="000000"/>
          <w:sz w:val="22"/>
          <w:szCs w:val="22"/>
          <w:lang w:eastAsia="en-ZA"/>
        </w:rPr>
        <w:tab/>
      </w:r>
      <w:r w:rsidRPr="00B031AB">
        <w:rPr>
          <w:rFonts w:ascii="Arial" w:hAnsi="Arial" w:cs="Arial"/>
          <w:color w:val="000000"/>
          <w:sz w:val="22"/>
          <w:szCs w:val="22"/>
          <w:lang w:eastAsia="en-ZA"/>
        </w:rPr>
        <w:t xml:space="preserve">Management should prepare the commitments schedule and perform a thorough review to ensure that all commitments that are in the commitment schedule should have been included </w:t>
      </w:r>
      <w:proofErr w:type="spellStart"/>
      <w:r w:rsidRPr="00B031AB">
        <w:rPr>
          <w:rFonts w:ascii="Arial" w:hAnsi="Arial" w:cs="Arial"/>
          <w:color w:val="000000"/>
          <w:sz w:val="22"/>
          <w:szCs w:val="22"/>
          <w:lang w:eastAsia="en-ZA"/>
        </w:rPr>
        <w:t>i.e</w:t>
      </w:r>
      <w:proofErr w:type="spellEnd"/>
      <w:r w:rsidRPr="00B031AB">
        <w:rPr>
          <w:rFonts w:ascii="Arial" w:hAnsi="Arial" w:cs="Arial"/>
          <w:color w:val="000000"/>
          <w:sz w:val="22"/>
          <w:szCs w:val="22"/>
          <w:lang w:eastAsia="en-ZA"/>
        </w:rPr>
        <w:t xml:space="preserve"> the contract has not ended </w:t>
      </w:r>
    </w:p>
    <w:p w14:paraId="34AE957F" w14:textId="77777777" w:rsidR="006D4574" w:rsidRPr="00B031AB" w:rsidRDefault="006D4574" w:rsidP="006D4574">
      <w:pPr>
        <w:spacing w:after="0" w:line="240" w:lineRule="auto"/>
        <w:rPr>
          <w:rFonts w:ascii="Arial" w:hAnsi="Arial" w:cs="Arial"/>
          <w:color w:val="000000"/>
          <w:lang w:eastAsia="en-ZA"/>
        </w:rPr>
      </w:pPr>
    </w:p>
    <w:p w14:paraId="28A9FF3B" w14:textId="77777777" w:rsidR="006D4574" w:rsidRPr="00B031AB" w:rsidRDefault="006D4574" w:rsidP="006D4574">
      <w:pPr>
        <w:pStyle w:val="ListParagraph"/>
        <w:ind w:left="567" w:hanging="567"/>
        <w:contextualSpacing/>
        <w:rPr>
          <w:rFonts w:ascii="Arial" w:hAnsi="Arial" w:cs="Arial"/>
          <w:color w:val="000000"/>
          <w:sz w:val="22"/>
          <w:szCs w:val="22"/>
          <w:lang w:eastAsia="en-ZA"/>
        </w:rPr>
      </w:pPr>
      <w:r>
        <w:rPr>
          <w:rFonts w:ascii="Arial" w:hAnsi="Arial" w:cs="Arial"/>
          <w:color w:val="000000"/>
          <w:sz w:val="22"/>
          <w:szCs w:val="22"/>
          <w:lang w:eastAsia="en-ZA"/>
        </w:rPr>
        <w:t xml:space="preserve">b) </w:t>
      </w:r>
      <w:r>
        <w:rPr>
          <w:rFonts w:ascii="Arial" w:hAnsi="Arial" w:cs="Arial"/>
          <w:color w:val="000000"/>
          <w:sz w:val="22"/>
          <w:szCs w:val="22"/>
          <w:lang w:eastAsia="en-ZA"/>
        </w:rPr>
        <w:tab/>
      </w:r>
      <w:r w:rsidRPr="00B031AB">
        <w:rPr>
          <w:rFonts w:ascii="Arial" w:hAnsi="Arial" w:cs="Arial"/>
          <w:color w:val="000000"/>
          <w:sz w:val="22"/>
          <w:szCs w:val="22"/>
          <w:lang w:eastAsia="en-ZA"/>
        </w:rPr>
        <w:t>Management should revisit the population for commitment and ensure that the commitment is calculated correctly and update the schedule together with the financial statements</w:t>
      </w:r>
    </w:p>
    <w:p w14:paraId="1CB148F6" w14:textId="77777777" w:rsidR="006D4574" w:rsidRPr="00B031AB" w:rsidRDefault="006D4574" w:rsidP="006D4574">
      <w:pPr>
        <w:spacing w:after="0" w:line="240" w:lineRule="auto"/>
        <w:ind w:left="720" w:hanging="720"/>
        <w:rPr>
          <w:rFonts w:ascii="Arial" w:hAnsi="Arial" w:cs="Arial"/>
          <w:color w:val="000000"/>
          <w:lang w:eastAsia="en-ZA"/>
        </w:rPr>
      </w:pPr>
    </w:p>
    <w:p w14:paraId="5848C6A1" w14:textId="77777777" w:rsidR="006D4574" w:rsidRPr="00B031AB" w:rsidRDefault="006D4574" w:rsidP="006D4574">
      <w:pPr>
        <w:keepNext/>
        <w:spacing w:after="0" w:line="240" w:lineRule="auto"/>
        <w:jc w:val="both"/>
        <w:rPr>
          <w:rFonts w:ascii="Arial" w:hAnsi="Arial" w:cs="Arial"/>
          <w:b/>
        </w:rPr>
      </w:pPr>
      <w:r w:rsidRPr="00B031AB">
        <w:rPr>
          <w:rFonts w:ascii="Arial" w:hAnsi="Arial" w:cs="Arial"/>
          <w:b/>
        </w:rPr>
        <w:t xml:space="preserve">Management Response </w:t>
      </w:r>
    </w:p>
    <w:p w14:paraId="7AF8F057" w14:textId="77777777" w:rsidR="006D4574" w:rsidRPr="00B031AB" w:rsidRDefault="006D4574" w:rsidP="006D4574">
      <w:pPr>
        <w:keepNext/>
        <w:spacing w:after="0" w:line="240" w:lineRule="auto"/>
        <w:jc w:val="both"/>
        <w:rPr>
          <w:rFonts w:ascii="Arial" w:hAnsi="Arial" w:cs="Arial"/>
        </w:rPr>
      </w:pPr>
    </w:p>
    <w:p w14:paraId="3B29425A" w14:textId="77777777" w:rsidR="006D4574" w:rsidRPr="00B031AB" w:rsidRDefault="006D4574" w:rsidP="006D4574">
      <w:pPr>
        <w:keepNext/>
        <w:spacing w:after="0" w:line="240" w:lineRule="auto"/>
        <w:rPr>
          <w:rFonts w:ascii="Arial" w:hAnsi="Arial" w:cs="Arial"/>
        </w:rPr>
      </w:pPr>
      <w:r w:rsidRPr="00B031AB">
        <w:rPr>
          <w:rFonts w:ascii="Arial" w:hAnsi="Arial" w:cs="Arial"/>
        </w:rPr>
        <w:t>I am [not] in agreement with the finding for the following reasons [and supply the following/attached information in support of this]:</w:t>
      </w:r>
    </w:p>
    <w:p w14:paraId="38E33D34" w14:textId="77777777" w:rsidR="006D4574" w:rsidRDefault="006D4574" w:rsidP="006D4574">
      <w:pPr>
        <w:keepNext/>
        <w:rPr>
          <w:rFonts w:cs="Arial"/>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20"/>
        <w:gridCol w:w="1193"/>
      </w:tblGrid>
      <w:tr w:rsidR="006D4574" w14:paraId="038B01F8" w14:textId="77777777" w:rsidTr="006D4574">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00AFCAD0" w14:textId="77777777"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Description</w:t>
            </w:r>
          </w:p>
        </w:tc>
        <w:tc>
          <w:tcPr>
            <w:tcW w:w="231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730435A5" w14:textId="77777777" w:rsidR="006D4574" w:rsidRPr="00AA4B1D" w:rsidRDefault="006D4574" w:rsidP="006D4574">
            <w:pPr>
              <w:keepNext/>
              <w:spacing w:after="0" w:line="240" w:lineRule="auto"/>
              <w:jc w:val="both"/>
              <w:rPr>
                <w:rFonts w:ascii="Arial" w:hAnsi="Arial" w:cs="Arial"/>
                <w:b/>
                <w:bCs/>
                <w:sz w:val="18"/>
                <w:szCs w:val="18"/>
                <w:highlight w:val="lightGray"/>
              </w:rPr>
            </w:pPr>
            <w:r w:rsidRPr="00AA4B1D">
              <w:rPr>
                <w:rFonts w:ascii="Arial" w:hAnsi="Arial" w:cs="Arial"/>
                <w:b/>
                <w:bCs/>
                <w:sz w:val="18"/>
                <w:szCs w:val="18"/>
                <w:highlight w:val="lightGray"/>
              </w:rPr>
              <w:t>Response</w:t>
            </w:r>
          </w:p>
        </w:tc>
      </w:tr>
      <w:tr w:rsidR="006D4574" w14:paraId="3A1440F0"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6D72BE3"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Corrective action to be taken</w:t>
            </w:r>
          </w:p>
        </w:tc>
        <w:tc>
          <w:tcPr>
            <w:tcW w:w="2312" w:type="dxa"/>
            <w:gridSpan w:val="3"/>
            <w:tcBorders>
              <w:top w:val="single" w:sz="4" w:space="0" w:color="auto"/>
              <w:left w:val="single" w:sz="4" w:space="0" w:color="auto"/>
              <w:bottom w:val="single" w:sz="4" w:space="0" w:color="auto"/>
              <w:right w:val="single" w:sz="4" w:space="0" w:color="auto"/>
            </w:tcBorders>
          </w:tcPr>
          <w:p w14:paraId="07BB5E10" w14:textId="77777777" w:rsidR="006D4574" w:rsidRPr="00AA4B1D" w:rsidRDefault="006D4574" w:rsidP="006D4574">
            <w:pPr>
              <w:keepNext/>
              <w:spacing w:after="0" w:line="240" w:lineRule="auto"/>
              <w:jc w:val="both"/>
              <w:rPr>
                <w:rFonts w:ascii="Arial" w:hAnsi="Arial" w:cs="Arial"/>
                <w:sz w:val="18"/>
                <w:szCs w:val="18"/>
              </w:rPr>
            </w:pPr>
          </w:p>
        </w:tc>
      </w:tr>
      <w:tr w:rsidR="006D4574" w14:paraId="4065423B"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360C08B6"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06B6F993" w14:textId="77777777"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34912C82" w14:textId="77777777" w:rsidR="006D4574" w:rsidRPr="00AA4B1D" w:rsidRDefault="006D4574" w:rsidP="006D4574">
            <w:pPr>
              <w:keepNext/>
              <w:spacing w:after="0" w:line="240" w:lineRule="auto"/>
              <w:jc w:val="both"/>
              <w:rPr>
                <w:rFonts w:ascii="Arial" w:hAnsi="Arial" w:cs="Arial"/>
                <w:b/>
                <w:bCs/>
                <w:sz w:val="18"/>
                <w:szCs w:val="18"/>
              </w:rPr>
            </w:pPr>
            <w:r w:rsidRPr="00AA4B1D">
              <w:rPr>
                <w:rFonts w:ascii="Arial" w:hAnsi="Arial" w:cs="Arial"/>
                <w:b/>
                <w:bCs/>
                <w:sz w:val="18"/>
                <w:szCs w:val="18"/>
              </w:rPr>
              <w:t>No</w:t>
            </w:r>
          </w:p>
        </w:tc>
      </w:tr>
      <w:tr w:rsidR="006D4574" w14:paraId="18E2C18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07AAA475" w14:textId="77777777"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3873D9DF" w14:textId="77777777"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4F7A10C9" w14:textId="77777777" w:rsidR="006D4574" w:rsidRPr="00AA4B1D" w:rsidRDefault="006D4574" w:rsidP="006D4574">
            <w:pPr>
              <w:keepNext/>
              <w:spacing w:after="0" w:line="240" w:lineRule="auto"/>
              <w:jc w:val="both"/>
              <w:rPr>
                <w:rFonts w:ascii="Arial" w:hAnsi="Arial" w:cs="Arial"/>
                <w:sz w:val="18"/>
                <w:szCs w:val="18"/>
              </w:rPr>
            </w:pPr>
          </w:p>
        </w:tc>
      </w:tr>
      <w:tr w:rsidR="006D4574" w14:paraId="19A4540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26BE44"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what corrections will be made to the population</w:t>
            </w:r>
          </w:p>
        </w:tc>
        <w:tc>
          <w:tcPr>
            <w:tcW w:w="2312" w:type="dxa"/>
            <w:gridSpan w:val="3"/>
            <w:tcBorders>
              <w:top w:val="single" w:sz="4" w:space="0" w:color="auto"/>
              <w:left w:val="single" w:sz="4" w:space="0" w:color="auto"/>
              <w:bottom w:val="single" w:sz="4" w:space="0" w:color="auto"/>
              <w:right w:val="single" w:sz="4" w:space="0" w:color="auto"/>
            </w:tcBorders>
          </w:tcPr>
          <w:p w14:paraId="3F5E2453" w14:textId="77777777" w:rsidR="006D4574" w:rsidRPr="00AA4B1D" w:rsidRDefault="006D4574" w:rsidP="006D4574">
            <w:pPr>
              <w:keepNext/>
              <w:spacing w:after="0" w:line="240" w:lineRule="auto"/>
              <w:jc w:val="both"/>
              <w:rPr>
                <w:rFonts w:ascii="Arial" w:hAnsi="Arial" w:cs="Arial"/>
                <w:sz w:val="18"/>
                <w:szCs w:val="18"/>
              </w:rPr>
            </w:pPr>
          </w:p>
        </w:tc>
      </w:tr>
      <w:tr w:rsidR="006D4574" w14:paraId="6985D697"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0385C25"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the process followed to correct the population, including the internal controls put in place to ensure that the misstatement does not recur in future.</w:t>
            </w:r>
          </w:p>
        </w:tc>
        <w:tc>
          <w:tcPr>
            <w:tcW w:w="2312" w:type="dxa"/>
            <w:gridSpan w:val="3"/>
            <w:tcBorders>
              <w:top w:val="single" w:sz="4" w:space="0" w:color="auto"/>
              <w:left w:val="single" w:sz="4" w:space="0" w:color="auto"/>
              <w:bottom w:val="single" w:sz="4" w:space="0" w:color="auto"/>
              <w:right w:val="single" w:sz="4" w:space="0" w:color="auto"/>
            </w:tcBorders>
          </w:tcPr>
          <w:p w14:paraId="1D33DBD9" w14:textId="77777777" w:rsidR="006D4574" w:rsidRPr="00AA4B1D" w:rsidRDefault="006D4574" w:rsidP="006D4574">
            <w:pPr>
              <w:keepNext/>
              <w:spacing w:after="0" w:line="240" w:lineRule="auto"/>
              <w:jc w:val="both"/>
              <w:rPr>
                <w:rFonts w:ascii="Arial" w:hAnsi="Arial" w:cs="Arial"/>
                <w:sz w:val="18"/>
                <w:szCs w:val="18"/>
              </w:rPr>
            </w:pPr>
          </w:p>
        </w:tc>
      </w:tr>
      <w:tr w:rsidR="006D4574" w14:paraId="046CC18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E8658FD"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yes and the population was adjusted, the proposed adjusting journal entries to correct the population, with the supporting documentation.</w:t>
            </w:r>
          </w:p>
        </w:tc>
        <w:tc>
          <w:tcPr>
            <w:tcW w:w="2312" w:type="dxa"/>
            <w:gridSpan w:val="3"/>
            <w:tcBorders>
              <w:top w:val="single" w:sz="4" w:space="0" w:color="auto"/>
              <w:left w:val="single" w:sz="4" w:space="0" w:color="auto"/>
              <w:bottom w:val="single" w:sz="4" w:space="0" w:color="auto"/>
              <w:right w:val="single" w:sz="4" w:space="0" w:color="auto"/>
            </w:tcBorders>
          </w:tcPr>
          <w:p w14:paraId="1310BE99" w14:textId="77777777" w:rsidR="006D4574" w:rsidRPr="00AA4B1D" w:rsidRDefault="006D4574" w:rsidP="006D4574">
            <w:pPr>
              <w:keepNext/>
              <w:spacing w:after="0" w:line="240" w:lineRule="auto"/>
              <w:jc w:val="both"/>
              <w:rPr>
                <w:rFonts w:ascii="Arial" w:hAnsi="Arial" w:cs="Arial"/>
                <w:sz w:val="18"/>
                <w:szCs w:val="18"/>
              </w:rPr>
            </w:pPr>
          </w:p>
        </w:tc>
      </w:tr>
      <w:tr w:rsidR="006D4574" w14:paraId="6968B432" w14:textId="77777777" w:rsidTr="006D4574">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5B486E78"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04C2CE0F" w14:textId="77777777"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Yes</w:t>
            </w:r>
          </w:p>
        </w:tc>
        <w:tc>
          <w:tcPr>
            <w:tcW w:w="1193" w:type="dxa"/>
            <w:tcBorders>
              <w:top w:val="single" w:sz="4" w:space="0" w:color="auto"/>
              <w:left w:val="single" w:sz="4" w:space="0" w:color="auto"/>
              <w:bottom w:val="single" w:sz="4" w:space="0" w:color="auto"/>
              <w:right w:val="single" w:sz="4" w:space="0" w:color="auto"/>
            </w:tcBorders>
            <w:hideMark/>
          </w:tcPr>
          <w:p w14:paraId="4067CE78" w14:textId="77777777" w:rsidR="006D4574" w:rsidRPr="00AA4B1D" w:rsidRDefault="006D4574" w:rsidP="006D4574">
            <w:pPr>
              <w:keepNext/>
              <w:spacing w:after="0" w:line="240" w:lineRule="auto"/>
              <w:jc w:val="both"/>
              <w:rPr>
                <w:rFonts w:ascii="Arial" w:hAnsi="Arial" w:cs="Arial"/>
                <w:b/>
                <w:sz w:val="18"/>
                <w:szCs w:val="18"/>
              </w:rPr>
            </w:pPr>
            <w:r w:rsidRPr="00AA4B1D">
              <w:rPr>
                <w:rFonts w:ascii="Arial" w:hAnsi="Arial" w:cs="Arial"/>
                <w:b/>
                <w:sz w:val="18"/>
                <w:szCs w:val="18"/>
              </w:rPr>
              <w:t>No</w:t>
            </w:r>
          </w:p>
        </w:tc>
      </w:tr>
      <w:tr w:rsidR="006D4574" w14:paraId="60AA1B3B" w14:textId="77777777" w:rsidTr="006D4574">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0D5E3DD" w14:textId="77777777" w:rsidR="006D4574" w:rsidRPr="00AA4B1D" w:rsidRDefault="006D4574" w:rsidP="006D4574">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8937F3C" w14:textId="77777777" w:rsidR="006D4574" w:rsidRPr="00AA4B1D" w:rsidRDefault="006D4574" w:rsidP="006D4574">
            <w:pPr>
              <w:keepNext/>
              <w:spacing w:after="0" w:line="240" w:lineRule="auto"/>
              <w:jc w:val="both"/>
              <w:rPr>
                <w:rFonts w:ascii="Arial" w:hAnsi="Arial" w:cs="Arial"/>
                <w:sz w:val="18"/>
                <w:szCs w:val="18"/>
              </w:rPr>
            </w:pPr>
          </w:p>
        </w:tc>
        <w:tc>
          <w:tcPr>
            <w:tcW w:w="1193" w:type="dxa"/>
            <w:tcBorders>
              <w:top w:val="single" w:sz="4" w:space="0" w:color="auto"/>
              <w:left w:val="single" w:sz="4" w:space="0" w:color="auto"/>
              <w:bottom w:val="single" w:sz="4" w:space="0" w:color="auto"/>
              <w:right w:val="single" w:sz="4" w:space="0" w:color="auto"/>
            </w:tcBorders>
          </w:tcPr>
          <w:p w14:paraId="2D84F4A5" w14:textId="77777777" w:rsidR="006D4574" w:rsidRPr="00AA4B1D" w:rsidRDefault="006D4574" w:rsidP="006D4574">
            <w:pPr>
              <w:keepNext/>
              <w:spacing w:after="0" w:line="240" w:lineRule="auto"/>
              <w:jc w:val="both"/>
              <w:rPr>
                <w:rFonts w:ascii="Arial" w:hAnsi="Arial" w:cs="Arial"/>
                <w:sz w:val="18"/>
                <w:szCs w:val="18"/>
              </w:rPr>
            </w:pPr>
          </w:p>
        </w:tc>
      </w:tr>
      <w:tr w:rsidR="006D4574" w14:paraId="26593541" w14:textId="77777777" w:rsidTr="006D4574">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78E39699" w14:textId="77777777" w:rsidR="006D4574" w:rsidRPr="00AA4B1D" w:rsidRDefault="006D4574" w:rsidP="006D4574">
            <w:pPr>
              <w:spacing w:after="0" w:line="240" w:lineRule="auto"/>
              <w:rPr>
                <w:rFonts w:ascii="Arial" w:hAnsi="Arial" w:cs="Arial"/>
                <w:sz w:val="18"/>
                <w:szCs w:val="18"/>
              </w:rPr>
            </w:pPr>
          </w:p>
        </w:tc>
        <w:tc>
          <w:tcPr>
            <w:tcW w:w="2312" w:type="dxa"/>
            <w:gridSpan w:val="3"/>
            <w:tcBorders>
              <w:top w:val="single" w:sz="4" w:space="0" w:color="auto"/>
              <w:left w:val="single" w:sz="4" w:space="0" w:color="auto"/>
              <w:bottom w:val="single" w:sz="4" w:space="0" w:color="auto"/>
              <w:right w:val="single" w:sz="4" w:space="0" w:color="auto"/>
            </w:tcBorders>
          </w:tcPr>
          <w:p w14:paraId="4E156890" w14:textId="77777777" w:rsidR="006D4574" w:rsidRPr="00AA4B1D" w:rsidRDefault="006D4574" w:rsidP="006D4574">
            <w:pPr>
              <w:keepNext/>
              <w:spacing w:after="0" w:line="240" w:lineRule="auto"/>
              <w:jc w:val="both"/>
              <w:rPr>
                <w:rFonts w:ascii="Arial" w:hAnsi="Arial" w:cs="Arial"/>
                <w:sz w:val="18"/>
                <w:szCs w:val="18"/>
              </w:rPr>
            </w:pPr>
          </w:p>
        </w:tc>
      </w:tr>
      <w:tr w:rsidR="006D4574" w14:paraId="16CAFFE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475CC964"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 xml:space="preserve">If yes and no corrections will be made, the reason why such a conclusion has been reached should be indicated. </w:t>
            </w:r>
          </w:p>
        </w:tc>
        <w:tc>
          <w:tcPr>
            <w:tcW w:w="2312" w:type="dxa"/>
            <w:gridSpan w:val="3"/>
            <w:tcBorders>
              <w:top w:val="single" w:sz="4" w:space="0" w:color="auto"/>
              <w:left w:val="single" w:sz="4" w:space="0" w:color="auto"/>
              <w:bottom w:val="single" w:sz="4" w:space="0" w:color="auto"/>
              <w:right w:val="single" w:sz="4" w:space="0" w:color="auto"/>
            </w:tcBorders>
          </w:tcPr>
          <w:p w14:paraId="4DA6E5CE" w14:textId="77777777" w:rsidR="006D4574" w:rsidRPr="00AA4B1D" w:rsidRDefault="006D4574" w:rsidP="006D4574">
            <w:pPr>
              <w:keepNext/>
              <w:spacing w:after="0" w:line="240" w:lineRule="auto"/>
              <w:jc w:val="both"/>
              <w:rPr>
                <w:rFonts w:ascii="Arial" w:hAnsi="Arial" w:cs="Arial"/>
                <w:sz w:val="18"/>
                <w:szCs w:val="18"/>
              </w:rPr>
            </w:pPr>
          </w:p>
        </w:tc>
      </w:tr>
      <w:tr w:rsidR="006D4574" w14:paraId="57D3003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04C91D1D"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Position of official responsible to take corrective actions</w:t>
            </w:r>
          </w:p>
        </w:tc>
        <w:tc>
          <w:tcPr>
            <w:tcW w:w="2312" w:type="dxa"/>
            <w:gridSpan w:val="3"/>
            <w:tcBorders>
              <w:top w:val="single" w:sz="4" w:space="0" w:color="auto"/>
              <w:left w:val="single" w:sz="4" w:space="0" w:color="auto"/>
              <w:bottom w:val="single" w:sz="4" w:space="0" w:color="auto"/>
              <w:right w:val="single" w:sz="4" w:space="0" w:color="auto"/>
            </w:tcBorders>
          </w:tcPr>
          <w:p w14:paraId="326E983C" w14:textId="77777777" w:rsidR="006D4574" w:rsidRPr="00AA4B1D" w:rsidRDefault="006D4574" w:rsidP="006D4574">
            <w:pPr>
              <w:keepNext/>
              <w:spacing w:after="0" w:line="240" w:lineRule="auto"/>
              <w:jc w:val="both"/>
              <w:rPr>
                <w:rFonts w:ascii="Arial" w:hAnsi="Arial" w:cs="Arial"/>
                <w:sz w:val="18"/>
                <w:szCs w:val="18"/>
              </w:rPr>
            </w:pPr>
          </w:p>
        </w:tc>
      </w:tr>
      <w:tr w:rsidR="006D4574" w14:paraId="51745803"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54BB8C87"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Estimated completion date for corrective action</w:t>
            </w:r>
          </w:p>
        </w:tc>
        <w:tc>
          <w:tcPr>
            <w:tcW w:w="2312" w:type="dxa"/>
            <w:gridSpan w:val="3"/>
            <w:tcBorders>
              <w:top w:val="single" w:sz="4" w:space="0" w:color="auto"/>
              <w:left w:val="single" w:sz="4" w:space="0" w:color="auto"/>
              <w:bottom w:val="single" w:sz="4" w:space="0" w:color="auto"/>
              <w:right w:val="single" w:sz="4" w:space="0" w:color="auto"/>
            </w:tcBorders>
          </w:tcPr>
          <w:p w14:paraId="3A0AF561" w14:textId="77777777" w:rsidR="006D4574" w:rsidRPr="00AA4B1D" w:rsidRDefault="006D4574" w:rsidP="006D4574">
            <w:pPr>
              <w:keepNext/>
              <w:spacing w:after="0" w:line="240" w:lineRule="auto"/>
              <w:jc w:val="both"/>
              <w:rPr>
                <w:rFonts w:ascii="Arial" w:hAnsi="Arial" w:cs="Arial"/>
                <w:sz w:val="18"/>
                <w:szCs w:val="18"/>
              </w:rPr>
            </w:pPr>
          </w:p>
        </w:tc>
      </w:tr>
      <w:tr w:rsidR="006D4574" w14:paraId="35F69CB2"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776159C2"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6CBD4C2E"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35205F59"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14:paraId="47D6E6EC"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50E61774" w14:textId="77777777"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261E9F39" w14:textId="77777777"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7FCF1EA0" w14:textId="77777777" w:rsidR="006D4574" w:rsidRPr="00AA4B1D" w:rsidRDefault="006D4574" w:rsidP="006D4574">
            <w:pPr>
              <w:keepNext/>
              <w:spacing w:after="0" w:line="240" w:lineRule="auto"/>
              <w:jc w:val="both"/>
              <w:rPr>
                <w:rFonts w:ascii="Arial" w:hAnsi="Arial" w:cs="Arial"/>
                <w:sz w:val="18"/>
                <w:szCs w:val="18"/>
              </w:rPr>
            </w:pPr>
          </w:p>
        </w:tc>
      </w:tr>
      <w:tr w:rsidR="006D4574" w14:paraId="025F38FB"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1A65BCE2"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 xml:space="preserve">If management does not agree with the root </w:t>
            </w:r>
            <w:proofErr w:type="gramStart"/>
            <w:r w:rsidRPr="00AA4B1D">
              <w:rPr>
                <w:rFonts w:ascii="Arial" w:hAnsi="Arial" w:cs="Arial"/>
                <w:sz w:val="18"/>
                <w:szCs w:val="18"/>
              </w:rPr>
              <w:t>cause</w:t>
            </w:r>
            <w:proofErr w:type="gramEnd"/>
            <w:r w:rsidRPr="00AA4B1D">
              <w:rPr>
                <w:rFonts w:ascii="Arial" w:hAnsi="Arial" w:cs="Arial"/>
                <w:sz w:val="18"/>
                <w:szCs w:val="18"/>
              </w:rPr>
              <w:t xml:space="preserve"> indicated, please provide the root cause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4C0BF913" w14:textId="77777777" w:rsidR="006D4574" w:rsidRPr="00AA4B1D" w:rsidRDefault="006D4574" w:rsidP="006D4574">
            <w:pPr>
              <w:keepNext/>
              <w:spacing w:after="0" w:line="240" w:lineRule="auto"/>
              <w:jc w:val="both"/>
              <w:rPr>
                <w:rFonts w:ascii="Arial" w:hAnsi="Arial" w:cs="Arial"/>
                <w:sz w:val="18"/>
                <w:szCs w:val="18"/>
              </w:rPr>
            </w:pPr>
          </w:p>
        </w:tc>
      </w:tr>
      <w:tr w:rsidR="006D4574" w14:paraId="77B529FA" w14:textId="77777777" w:rsidTr="006D4574">
        <w:tc>
          <w:tcPr>
            <w:tcW w:w="7082" w:type="dxa"/>
            <w:vMerge w:val="restart"/>
            <w:tcBorders>
              <w:top w:val="single" w:sz="4" w:space="0" w:color="auto"/>
              <w:left w:val="single" w:sz="4" w:space="0" w:color="auto"/>
              <w:bottom w:val="single" w:sz="4" w:space="0" w:color="auto"/>
              <w:right w:val="single" w:sz="4" w:space="0" w:color="auto"/>
            </w:tcBorders>
            <w:hideMark/>
          </w:tcPr>
          <w:p w14:paraId="1A1997F4"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62E729E8"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Yes</w:t>
            </w:r>
          </w:p>
        </w:tc>
        <w:tc>
          <w:tcPr>
            <w:tcW w:w="1213" w:type="dxa"/>
            <w:gridSpan w:val="2"/>
            <w:tcBorders>
              <w:top w:val="single" w:sz="4" w:space="0" w:color="auto"/>
              <w:left w:val="single" w:sz="4" w:space="0" w:color="auto"/>
              <w:bottom w:val="single" w:sz="4" w:space="0" w:color="auto"/>
              <w:right w:val="single" w:sz="4" w:space="0" w:color="auto"/>
            </w:tcBorders>
            <w:hideMark/>
          </w:tcPr>
          <w:p w14:paraId="593F97F3"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b/>
                <w:bCs/>
                <w:sz w:val="18"/>
                <w:szCs w:val="18"/>
              </w:rPr>
              <w:t>No</w:t>
            </w:r>
          </w:p>
        </w:tc>
      </w:tr>
      <w:tr w:rsidR="006D4574" w14:paraId="2CDB0E75" w14:textId="77777777" w:rsidTr="006D4574">
        <w:tc>
          <w:tcPr>
            <w:tcW w:w="7082" w:type="dxa"/>
            <w:vMerge/>
            <w:tcBorders>
              <w:top w:val="single" w:sz="4" w:space="0" w:color="auto"/>
              <w:left w:val="single" w:sz="4" w:space="0" w:color="auto"/>
              <w:bottom w:val="single" w:sz="4" w:space="0" w:color="auto"/>
              <w:right w:val="single" w:sz="4" w:space="0" w:color="auto"/>
            </w:tcBorders>
            <w:vAlign w:val="center"/>
            <w:hideMark/>
          </w:tcPr>
          <w:p w14:paraId="7C1860D1" w14:textId="77777777" w:rsidR="006D4574" w:rsidRPr="00AA4B1D" w:rsidRDefault="006D4574" w:rsidP="006D4574">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4E471BA6" w14:textId="77777777" w:rsidR="006D4574" w:rsidRPr="00AA4B1D" w:rsidRDefault="006D4574" w:rsidP="006D4574">
            <w:pPr>
              <w:keepNext/>
              <w:spacing w:after="0" w:line="240" w:lineRule="auto"/>
              <w:jc w:val="both"/>
              <w:rPr>
                <w:rFonts w:ascii="Arial" w:hAnsi="Arial" w:cs="Arial"/>
                <w:sz w:val="18"/>
                <w:szCs w:val="18"/>
              </w:rPr>
            </w:pPr>
          </w:p>
        </w:tc>
        <w:tc>
          <w:tcPr>
            <w:tcW w:w="1213" w:type="dxa"/>
            <w:gridSpan w:val="2"/>
            <w:tcBorders>
              <w:top w:val="single" w:sz="4" w:space="0" w:color="auto"/>
              <w:left w:val="single" w:sz="4" w:space="0" w:color="auto"/>
              <w:bottom w:val="single" w:sz="4" w:space="0" w:color="auto"/>
              <w:right w:val="single" w:sz="4" w:space="0" w:color="auto"/>
            </w:tcBorders>
          </w:tcPr>
          <w:p w14:paraId="18FC9489" w14:textId="77777777" w:rsidR="006D4574" w:rsidRPr="00AA4B1D" w:rsidRDefault="006D4574" w:rsidP="006D4574">
            <w:pPr>
              <w:keepNext/>
              <w:spacing w:after="0" w:line="240" w:lineRule="auto"/>
              <w:jc w:val="both"/>
              <w:rPr>
                <w:rFonts w:ascii="Arial" w:hAnsi="Arial" w:cs="Arial"/>
                <w:sz w:val="18"/>
                <w:szCs w:val="18"/>
              </w:rPr>
            </w:pPr>
          </w:p>
        </w:tc>
      </w:tr>
      <w:tr w:rsidR="006D4574" w14:paraId="404E08FE" w14:textId="77777777" w:rsidTr="006D4574">
        <w:tc>
          <w:tcPr>
            <w:tcW w:w="7082" w:type="dxa"/>
            <w:tcBorders>
              <w:top w:val="single" w:sz="4" w:space="0" w:color="auto"/>
              <w:left w:val="single" w:sz="4" w:space="0" w:color="auto"/>
              <w:bottom w:val="single" w:sz="4" w:space="0" w:color="auto"/>
              <w:right w:val="single" w:sz="4" w:space="0" w:color="auto"/>
            </w:tcBorders>
            <w:hideMark/>
          </w:tcPr>
          <w:p w14:paraId="6AC66B4E" w14:textId="77777777" w:rsidR="006D4574" w:rsidRPr="00AA4B1D" w:rsidRDefault="006D4574" w:rsidP="006D4574">
            <w:pPr>
              <w:keepNext/>
              <w:spacing w:after="0" w:line="240" w:lineRule="auto"/>
              <w:jc w:val="both"/>
              <w:rPr>
                <w:rFonts w:ascii="Arial" w:hAnsi="Arial" w:cs="Arial"/>
                <w:sz w:val="18"/>
                <w:szCs w:val="18"/>
              </w:rPr>
            </w:pPr>
            <w:r w:rsidRPr="00AA4B1D">
              <w:rPr>
                <w:rFonts w:ascii="Arial" w:hAnsi="Arial" w:cs="Arial"/>
                <w:sz w:val="18"/>
                <w:szCs w:val="18"/>
              </w:rPr>
              <w:t>If management does not agree with the internal control deficiency indicated, please provide the internal control deficiency according to management.</w:t>
            </w:r>
          </w:p>
        </w:tc>
        <w:tc>
          <w:tcPr>
            <w:tcW w:w="2312" w:type="dxa"/>
            <w:gridSpan w:val="3"/>
            <w:tcBorders>
              <w:top w:val="single" w:sz="4" w:space="0" w:color="auto"/>
              <w:left w:val="single" w:sz="4" w:space="0" w:color="auto"/>
              <w:bottom w:val="single" w:sz="4" w:space="0" w:color="auto"/>
              <w:right w:val="single" w:sz="4" w:space="0" w:color="auto"/>
            </w:tcBorders>
          </w:tcPr>
          <w:p w14:paraId="590F7024" w14:textId="77777777" w:rsidR="006D4574" w:rsidRPr="00AA4B1D" w:rsidRDefault="006D4574" w:rsidP="006D4574">
            <w:pPr>
              <w:keepNext/>
              <w:spacing w:after="0" w:line="240" w:lineRule="auto"/>
              <w:jc w:val="both"/>
              <w:rPr>
                <w:rFonts w:ascii="Arial" w:hAnsi="Arial" w:cs="Arial"/>
                <w:sz w:val="18"/>
                <w:szCs w:val="18"/>
              </w:rPr>
            </w:pPr>
          </w:p>
        </w:tc>
      </w:tr>
    </w:tbl>
    <w:p w14:paraId="0CBBD20A" w14:textId="77777777" w:rsidR="006D4574" w:rsidRDefault="006D4574" w:rsidP="006D4574">
      <w:pPr>
        <w:spacing w:after="0" w:line="240" w:lineRule="auto"/>
        <w:jc w:val="both"/>
        <w:rPr>
          <w:rFonts w:cs="Arial"/>
          <w:b/>
          <w:bCs/>
          <w:szCs w:val="24"/>
        </w:rPr>
      </w:pPr>
    </w:p>
    <w:p w14:paraId="1C759457" w14:textId="77777777" w:rsidR="006D4574" w:rsidRDefault="006D4574" w:rsidP="006D4574">
      <w:pPr>
        <w:spacing w:after="0" w:line="240" w:lineRule="auto"/>
        <w:jc w:val="both"/>
        <w:rPr>
          <w:rFonts w:cs="Arial"/>
          <w:b/>
          <w:bCs/>
          <w:szCs w:val="24"/>
        </w:rPr>
      </w:pPr>
    </w:p>
    <w:p w14:paraId="65C884C0"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Name:</w:t>
      </w:r>
      <w:r w:rsidRPr="00AA4B1D">
        <w:rPr>
          <w:rFonts w:ascii="Arial" w:eastAsia="Arial Unicode MS" w:hAnsi="Arial" w:cs="Arial"/>
        </w:rPr>
        <w:t xml:space="preserve">   </w:t>
      </w:r>
    </w:p>
    <w:p w14:paraId="5899ADF6"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Position: </w:t>
      </w:r>
    </w:p>
    <w:p w14:paraId="1AB3AC02" w14:textId="77777777" w:rsidR="006D4574" w:rsidRPr="00AA4B1D" w:rsidRDefault="006D4574" w:rsidP="006D4574">
      <w:pPr>
        <w:spacing w:after="0" w:line="240" w:lineRule="auto"/>
        <w:jc w:val="both"/>
        <w:rPr>
          <w:rFonts w:ascii="Arial" w:hAnsi="Arial" w:cs="Arial"/>
          <w:iCs/>
        </w:rPr>
      </w:pPr>
      <w:r w:rsidRPr="00AA4B1D">
        <w:rPr>
          <w:rFonts w:ascii="Arial" w:hAnsi="Arial" w:cs="Arial"/>
          <w:iCs/>
        </w:rPr>
        <w:t xml:space="preserve">Date: </w:t>
      </w:r>
    </w:p>
    <w:p w14:paraId="79DA82F1" w14:textId="77777777" w:rsidR="006D4574" w:rsidRPr="00AA4B1D" w:rsidRDefault="006D4574" w:rsidP="006D4574">
      <w:pPr>
        <w:spacing w:after="0" w:line="240" w:lineRule="auto"/>
        <w:jc w:val="both"/>
        <w:rPr>
          <w:rFonts w:ascii="Arial" w:hAnsi="Arial" w:cs="Arial"/>
          <w:b/>
          <w:iCs/>
        </w:rPr>
      </w:pPr>
    </w:p>
    <w:p w14:paraId="4EDE5CEC" w14:textId="77777777" w:rsidR="006D4574" w:rsidRPr="00AA4B1D" w:rsidRDefault="006D4574" w:rsidP="006D4574">
      <w:pPr>
        <w:spacing w:after="0" w:line="240" w:lineRule="auto"/>
        <w:jc w:val="both"/>
        <w:rPr>
          <w:rFonts w:ascii="Arial" w:hAnsi="Arial" w:cs="Arial"/>
          <w:b/>
          <w:iCs/>
        </w:rPr>
      </w:pPr>
      <w:r w:rsidRPr="00AA4B1D">
        <w:rPr>
          <w:rFonts w:ascii="Arial" w:hAnsi="Arial" w:cs="Arial"/>
          <w:b/>
          <w:iCs/>
        </w:rPr>
        <w:t>Auditor’s conclusion</w:t>
      </w:r>
    </w:p>
    <w:p w14:paraId="439FAFDD" w14:textId="77777777" w:rsidR="006D4574" w:rsidRPr="002D7587" w:rsidRDefault="006D4574" w:rsidP="006D4574">
      <w:pPr>
        <w:spacing w:after="0" w:line="240" w:lineRule="auto"/>
        <w:rPr>
          <w:rFonts w:ascii="Arial" w:hAnsi="Arial" w:cs="Arial"/>
          <w:b/>
          <w:bCs/>
        </w:rPr>
      </w:pPr>
    </w:p>
    <w:p w14:paraId="602A7ADD" w14:textId="77777777" w:rsidR="006D4574" w:rsidRPr="00DF3933" w:rsidRDefault="006D4574" w:rsidP="006D4574">
      <w:pPr>
        <w:spacing w:after="0" w:line="240" w:lineRule="auto"/>
        <w:rPr>
          <w:rFonts w:ascii="Arial" w:hAnsi="Arial" w:cs="Arial"/>
          <w:b/>
          <w:bCs/>
        </w:rPr>
      </w:pPr>
      <w:r w:rsidRPr="00DF3933">
        <w:rPr>
          <w:rFonts w:ascii="Arial" w:hAnsi="Arial" w:cs="Arial"/>
          <w:b/>
          <w:bCs/>
        </w:rPr>
        <w:br w:type="page"/>
      </w:r>
    </w:p>
    <w:p w14:paraId="58B8585C" w14:textId="77777777" w:rsidR="006D4574" w:rsidRDefault="006D4574" w:rsidP="006D4574">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Information Technology – Security Management</w:t>
      </w:r>
    </w:p>
    <w:p w14:paraId="3322A6BA" w14:textId="77777777" w:rsidR="006D4574" w:rsidRPr="00C04F48" w:rsidRDefault="006D4574" w:rsidP="006D4574">
      <w:pPr>
        <w:pStyle w:val="ListParagraph"/>
        <w:ind w:left="0"/>
        <w:rPr>
          <w:rFonts w:ascii="Arial" w:hAnsi="Arial" w:cs="Arial"/>
          <w:b/>
          <w:sz w:val="22"/>
          <w:szCs w:val="22"/>
        </w:rPr>
      </w:pPr>
      <w:r w:rsidRPr="00C04F48">
        <w:rPr>
          <w:rFonts w:ascii="Arial" w:hAnsi="Arial" w:cs="Arial"/>
          <w:b/>
          <w:sz w:val="22"/>
          <w:szCs w:val="22"/>
        </w:rPr>
        <w:t>NETWORK SECURITY: INTERNAL VULNERABILITY ASSESSMENT</w:t>
      </w:r>
    </w:p>
    <w:p w14:paraId="5362F739" w14:textId="77777777" w:rsidR="006D4574" w:rsidRDefault="006D4574" w:rsidP="006D4574">
      <w:pPr>
        <w:spacing w:after="0" w:line="240" w:lineRule="auto"/>
        <w:rPr>
          <w:rFonts w:ascii="Arial" w:hAnsi="Arial" w:cs="Arial"/>
        </w:rPr>
      </w:pPr>
    </w:p>
    <w:p w14:paraId="16B334C1" w14:textId="77777777" w:rsidR="006D4574" w:rsidRPr="00FF2964" w:rsidRDefault="006D4574" w:rsidP="006D4574">
      <w:pPr>
        <w:spacing w:after="0" w:line="240" w:lineRule="auto"/>
        <w:rPr>
          <w:rFonts w:ascii="Arial" w:hAnsi="Arial" w:cs="Arial"/>
        </w:rPr>
      </w:pPr>
      <w:r w:rsidRPr="00FF2964">
        <w:rPr>
          <w:rFonts w:ascii="Arial" w:hAnsi="Arial" w:cs="Arial"/>
        </w:rPr>
        <w:t>An internal vulnerability assessment was performed on Department of Public Works (DPW) local area network (LAN) from the Head Office.</w:t>
      </w:r>
    </w:p>
    <w:p w14:paraId="73FB8AEE" w14:textId="77777777" w:rsidR="006D4574" w:rsidRPr="00FF296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In excess of eight hundred and sixty (860) hosts were detected and scanned for vulnerabilities. The hosts included servers, switches, routers, client machines, printers, etc. of which one hundred and eleven (111) of the identified hosts contained reportable vulnerabilities (i.e. forty-six (46) had missing patches or were running unsupported software, and eighty-two (82) contained weak/ vulnerable configurations). To exploit the identified vulnerabilities, an attacker would require access to the LAN, i.e. be inside a DPW facility and plugged into a network point via Ethernet cable or have access to a Wireless Access Point.</w:t>
      </w:r>
    </w:p>
    <w:p w14:paraId="140DBCDB" w14:textId="77777777" w:rsidR="006D4574" w:rsidRDefault="006D4574" w:rsidP="006D4574">
      <w:pPr>
        <w:spacing w:after="0" w:line="240" w:lineRule="auto"/>
        <w:rPr>
          <w:rFonts w:ascii="Arial" w:hAnsi="Arial" w:cs="Arial"/>
          <w:color w:val="000000" w:themeColor="text1"/>
        </w:rPr>
      </w:pPr>
      <w:r w:rsidRPr="00FF2964">
        <w:rPr>
          <w:rFonts w:ascii="Arial" w:hAnsi="Arial" w:cs="Arial"/>
          <w:color w:val="000000" w:themeColor="text1"/>
        </w:rPr>
        <w:t>With this access, an attacker may exploit one of the identified vulnerabilities (note: exploits available freely online) that would primarily disrupt services provided by the affected hosts. Information disclosure exploits and default access vulnerabilities were also available, providing attackers with opportunities to attempt privileged access exploits. In certain cases, an attacker may be able to access one or more of the affected hosts without the need for credentials.</w:t>
      </w:r>
    </w:p>
    <w:p w14:paraId="6E12E2B7" w14:textId="77777777" w:rsidR="006D4574" w:rsidRDefault="006D4574" w:rsidP="006D4574">
      <w:pPr>
        <w:spacing w:after="0" w:line="240" w:lineRule="auto"/>
        <w:rPr>
          <w:rFonts w:ascii="Arial" w:hAnsi="Arial" w:cs="Arial"/>
          <w:color w:val="000000" w:themeColor="text1"/>
        </w:rPr>
      </w:pPr>
    </w:p>
    <w:p w14:paraId="6590796B" w14:textId="77777777" w:rsidR="006D4574" w:rsidRDefault="006D4574" w:rsidP="006D4574">
      <w:pPr>
        <w:spacing w:after="0" w:line="240" w:lineRule="auto"/>
        <w:rPr>
          <w:rFonts w:ascii="Arial" w:hAnsi="Arial" w:cs="Arial"/>
          <w:b/>
          <w:bCs/>
        </w:rPr>
      </w:pPr>
      <w:r w:rsidRPr="00FF2964">
        <w:rPr>
          <w:rFonts w:ascii="Arial" w:hAnsi="Arial" w:cs="Arial"/>
          <w:b/>
          <w:bCs/>
        </w:rPr>
        <w:t>Audit finding</w:t>
      </w:r>
    </w:p>
    <w:p w14:paraId="728EF049" w14:textId="77777777" w:rsidR="006D4574" w:rsidRPr="00FF2964" w:rsidRDefault="006D4574" w:rsidP="006D4574">
      <w:pPr>
        <w:spacing w:after="0" w:line="240" w:lineRule="auto"/>
        <w:rPr>
          <w:rFonts w:ascii="Arial" w:hAnsi="Arial" w:cs="Arial"/>
          <w:color w:val="000000" w:themeColor="text1"/>
        </w:rPr>
      </w:pPr>
    </w:p>
    <w:p w14:paraId="70A5085E" w14:textId="77777777" w:rsidR="006D4574" w:rsidRPr="00C04F48" w:rsidRDefault="006D4574" w:rsidP="006D4574">
      <w:pPr>
        <w:pStyle w:val="ListParagraph"/>
        <w:ind w:left="0"/>
        <w:rPr>
          <w:rFonts w:ascii="Arial" w:hAnsi="Arial" w:cs="Arial"/>
          <w:sz w:val="22"/>
          <w:szCs w:val="22"/>
        </w:rPr>
      </w:pPr>
      <w:bookmarkStart w:id="204" w:name="TMB1084789686"/>
      <w:bookmarkEnd w:id="204"/>
      <w:r w:rsidRPr="00C04F48">
        <w:rPr>
          <w:rFonts w:ascii="Arial" w:hAnsi="Arial" w:cs="Arial"/>
          <w:sz w:val="22"/>
          <w:szCs w:val="22"/>
        </w:rPr>
        <w:t>Missing security updates and unsupported software on various systems</w:t>
      </w:r>
    </w:p>
    <w:p w14:paraId="063EF510" w14:textId="77777777" w:rsidR="006D4574" w:rsidRDefault="006D4574" w:rsidP="006D4574">
      <w:pPr>
        <w:spacing w:after="0" w:line="240" w:lineRule="auto"/>
        <w:rPr>
          <w:rFonts w:ascii="Arial" w:hAnsi="Arial" w:cs="Arial"/>
        </w:rPr>
      </w:pPr>
    </w:p>
    <w:p w14:paraId="384C247B" w14:textId="77777777" w:rsidR="006D4574" w:rsidRPr="00FF2964" w:rsidRDefault="006D4574" w:rsidP="006D4574">
      <w:pPr>
        <w:spacing w:after="0" w:line="240" w:lineRule="auto"/>
        <w:rPr>
          <w:rFonts w:ascii="Arial" w:hAnsi="Arial" w:cs="Arial"/>
        </w:rPr>
      </w:pPr>
      <w:r w:rsidRPr="00FF2964">
        <w:rPr>
          <w:rFonts w:ascii="Arial" w:hAnsi="Arial" w:cs="Arial"/>
        </w:rPr>
        <w:t>A patch is software developed and released by a vendor with the intention of correcting flaws in the software or operating system. Patches may include resolutions to security vulnerabilities or fixes to a malfunctioning component of the software.</w:t>
      </w:r>
    </w:p>
    <w:p w14:paraId="5C2048F7" w14:textId="77777777" w:rsidR="006D4574" w:rsidRPr="00FF2964" w:rsidRDefault="006D4574" w:rsidP="006D4574">
      <w:pPr>
        <w:spacing w:after="0" w:line="240" w:lineRule="auto"/>
        <w:rPr>
          <w:rFonts w:ascii="Arial" w:hAnsi="Arial" w:cs="Arial"/>
        </w:rPr>
      </w:pPr>
      <w:r w:rsidRPr="00FF2964">
        <w:rPr>
          <w:rFonts w:ascii="Arial" w:hAnsi="Arial" w:cs="Arial"/>
        </w:rPr>
        <w:t>A total of one hundred and eleven (111) internal hosts (e.g. production servers, switches, routers, etc.) were either running unsupported software, operating systems and/or databases, or missing critical and/or high risk security updates with exploits available.</w:t>
      </w:r>
    </w:p>
    <w:p w14:paraId="5D9C141B" w14:textId="77777777" w:rsidR="006D4574" w:rsidRDefault="006D4574" w:rsidP="006D4574">
      <w:pPr>
        <w:spacing w:after="0" w:line="240" w:lineRule="auto"/>
        <w:rPr>
          <w:rFonts w:ascii="Arial" w:hAnsi="Arial" w:cs="Arial"/>
        </w:rPr>
      </w:pPr>
    </w:p>
    <w:p w14:paraId="47BC2A9F" w14:textId="77777777" w:rsidR="006D4574" w:rsidRPr="00C04F48" w:rsidRDefault="006D4574" w:rsidP="006D4574">
      <w:pPr>
        <w:spacing w:after="0" w:line="240" w:lineRule="auto"/>
        <w:rPr>
          <w:rFonts w:ascii="Arial" w:hAnsi="Arial" w:cs="Arial"/>
        </w:rPr>
      </w:pPr>
      <w:r w:rsidRPr="00C04F48">
        <w:rPr>
          <w:rFonts w:ascii="Arial" w:hAnsi="Arial" w:cs="Arial"/>
        </w:rPr>
        <w:t>The issues detected included:</w:t>
      </w:r>
    </w:p>
    <w:p w14:paraId="18BBF54C"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Unsupported and/or vulnerable Microsoft software</w:t>
      </w:r>
    </w:p>
    <w:p w14:paraId="7DBE2EC9"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Cisco operating system</w:t>
      </w:r>
    </w:p>
    <w:p w14:paraId="0415CE7B"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encryption software</w:t>
      </w:r>
    </w:p>
    <w:p w14:paraId="539F0918"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database</w:t>
      </w:r>
    </w:p>
    <w:p w14:paraId="172CB157" w14:textId="77777777" w:rsidR="006D4574" w:rsidRPr="00C04F48" w:rsidRDefault="006D4574" w:rsidP="009A54E9">
      <w:pPr>
        <w:pStyle w:val="ListParagraph"/>
        <w:numPr>
          <w:ilvl w:val="0"/>
          <w:numId w:val="78"/>
        </w:numPr>
        <w:ind w:left="567" w:hanging="567"/>
        <w:rPr>
          <w:rFonts w:ascii="Arial" w:hAnsi="Arial" w:cs="Arial"/>
          <w:sz w:val="22"/>
          <w:szCs w:val="22"/>
        </w:rPr>
      </w:pPr>
      <w:r w:rsidRPr="00C04F48">
        <w:rPr>
          <w:rFonts w:ascii="Arial" w:hAnsi="Arial" w:cs="Arial"/>
          <w:sz w:val="22"/>
          <w:szCs w:val="22"/>
        </w:rPr>
        <w:t>Vulnerable web application software</w:t>
      </w:r>
    </w:p>
    <w:p w14:paraId="289C255B" w14:textId="77777777" w:rsidR="006D4574" w:rsidRDefault="006D4574" w:rsidP="006D4574">
      <w:pPr>
        <w:spacing w:after="0" w:line="240" w:lineRule="auto"/>
        <w:rPr>
          <w:rFonts w:ascii="Arial" w:hAnsi="Arial" w:cs="Arial"/>
        </w:rPr>
      </w:pPr>
    </w:p>
    <w:p w14:paraId="0951EA3B" w14:textId="77777777" w:rsidR="006D4574" w:rsidRPr="00C04F48" w:rsidRDefault="006D4574" w:rsidP="006D4574">
      <w:pPr>
        <w:spacing w:after="0" w:line="240" w:lineRule="auto"/>
        <w:rPr>
          <w:rFonts w:ascii="Arial" w:hAnsi="Arial" w:cs="Arial"/>
        </w:rPr>
      </w:pPr>
      <w:r w:rsidRPr="00C04F48">
        <w:rPr>
          <w:rFonts w:ascii="Arial" w:hAnsi="Arial" w:cs="Arial"/>
        </w:rPr>
        <w:t>An attacker may use the enumerated vulnerabilities to cause unapproved/ malicious activities within the confines of the network, directly/ indirectly affecting critical business applications. Exploits (note: exploits available freely online) would primarily disrupt services provided by the affected hosts. Information disclosure exploits and default access vulnerabilities were also detected. If used, attackers may successfully conduct privileged access attacks.</w:t>
      </w:r>
    </w:p>
    <w:p w14:paraId="26938891" w14:textId="77777777" w:rsidR="006D4574" w:rsidRPr="00C04F48" w:rsidRDefault="006D4574" w:rsidP="006D4574">
      <w:pPr>
        <w:spacing w:after="0" w:line="240" w:lineRule="auto"/>
        <w:rPr>
          <w:rFonts w:ascii="Arial" w:hAnsi="Arial" w:cs="Arial"/>
        </w:rPr>
      </w:pPr>
    </w:p>
    <w:p w14:paraId="04EADFD2" w14:textId="77777777" w:rsidR="006D4574" w:rsidRPr="00C04F48" w:rsidRDefault="006D4574" w:rsidP="006D4574">
      <w:pPr>
        <w:spacing w:after="0" w:line="240" w:lineRule="auto"/>
        <w:rPr>
          <w:rFonts w:ascii="Arial" w:hAnsi="Arial" w:cs="Arial"/>
        </w:rPr>
      </w:pPr>
      <w:r w:rsidRPr="00C04F48">
        <w:rPr>
          <w:rFonts w:ascii="Arial" w:hAnsi="Arial" w:cs="Arial"/>
        </w:rPr>
        <w:t>The following section details the vulnerabilities and their prevalence:</w:t>
      </w:r>
    </w:p>
    <w:p w14:paraId="41993728" w14:textId="77777777" w:rsidR="006D4574" w:rsidRPr="00C04F48" w:rsidRDefault="006D4574" w:rsidP="009A54E9">
      <w:pPr>
        <w:pStyle w:val="ListParagraph"/>
        <w:numPr>
          <w:ilvl w:val="0"/>
          <w:numId w:val="79"/>
        </w:numPr>
        <w:ind w:left="567" w:hanging="567"/>
        <w:rPr>
          <w:rFonts w:ascii="Arial" w:hAnsi="Arial" w:cs="Arial"/>
          <w:b/>
          <w:sz w:val="22"/>
          <w:szCs w:val="22"/>
        </w:rPr>
      </w:pPr>
      <w:r w:rsidRPr="00C04F48">
        <w:rPr>
          <w:rFonts w:ascii="Arial" w:hAnsi="Arial" w:cs="Arial"/>
          <w:b/>
          <w:sz w:val="22"/>
          <w:szCs w:val="22"/>
        </w:rPr>
        <w:t>Unsupported and/or vulnerable Microsoft software</w:t>
      </w:r>
    </w:p>
    <w:p w14:paraId="2DE5D864" w14:textId="77777777" w:rsidR="006D4574" w:rsidRPr="00C04F48" w:rsidRDefault="006D4574" w:rsidP="006D4574">
      <w:pPr>
        <w:pStyle w:val="ListParagraph"/>
        <w:ind w:left="567"/>
        <w:rPr>
          <w:rFonts w:ascii="Arial" w:hAnsi="Arial" w:cs="Arial"/>
          <w:sz w:val="22"/>
          <w:szCs w:val="22"/>
        </w:rPr>
      </w:pPr>
      <w:r w:rsidRPr="00C04F48">
        <w:rPr>
          <w:rFonts w:ascii="Arial" w:hAnsi="Arial" w:cs="Arial"/>
          <w:sz w:val="22"/>
          <w:szCs w:val="22"/>
        </w:rPr>
        <w:t>A total of twenty-eight (28) hosts were either running an unsupported operating system and/or missing one or more critical or high risk security updates.</w:t>
      </w:r>
    </w:p>
    <w:p w14:paraId="65AB4C84" w14:textId="77777777"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One (1) Windows hosts had Microsoft Server Message Block 1.0 (SMBv1) enabled, which contains a variety of denial of service vulnerabilities.</w:t>
      </w:r>
    </w:p>
    <w:p w14:paraId="77A35C23" w14:textId="77777777" w:rsidR="006D4574" w:rsidRPr="00C04F48" w:rsidRDefault="006D4574" w:rsidP="009A54E9">
      <w:pPr>
        <w:pStyle w:val="ListParagraph"/>
        <w:numPr>
          <w:ilvl w:val="0"/>
          <w:numId w:val="77"/>
        </w:numPr>
        <w:autoSpaceDE w:val="0"/>
        <w:autoSpaceDN w:val="0"/>
        <w:adjustRightInd w:val="0"/>
        <w:ind w:left="1134" w:hanging="567"/>
        <w:rPr>
          <w:rFonts w:ascii="Arial" w:hAnsi="Arial" w:cs="Arial"/>
          <w:sz w:val="22"/>
          <w:szCs w:val="22"/>
        </w:rPr>
      </w:pPr>
      <w:r w:rsidRPr="00C04F48">
        <w:rPr>
          <w:rFonts w:ascii="Arial" w:hAnsi="Arial" w:cs="Arial"/>
          <w:sz w:val="22"/>
          <w:szCs w:val="22"/>
        </w:rPr>
        <w:t>Twenty-eight (28) Windows hosts are missing numerous, critical security updates. Some of the associated vulnerabilities had been published as early as 2006. The following patch signatures were found to be missing: MS12-020, MS14-066, MS17-010</w:t>
      </w:r>
    </w:p>
    <w:p w14:paraId="5112920A" w14:textId="77777777" w:rsidR="006D4574" w:rsidRDefault="006D4574" w:rsidP="006D4574">
      <w:pPr>
        <w:spacing w:after="0" w:line="240" w:lineRule="auto"/>
        <w:ind w:left="357"/>
        <w:rPr>
          <w:rFonts w:ascii="Arial" w:hAnsi="Arial" w:cs="Arial"/>
        </w:rPr>
      </w:pPr>
    </w:p>
    <w:p w14:paraId="5079760E" w14:textId="77777777" w:rsidR="006D4574" w:rsidRDefault="006D4574" w:rsidP="006D4574">
      <w:pPr>
        <w:spacing w:after="0" w:line="240" w:lineRule="auto"/>
        <w:ind w:left="357"/>
        <w:rPr>
          <w:rFonts w:ascii="Arial" w:hAnsi="Arial" w:cs="Arial"/>
        </w:rPr>
      </w:pPr>
      <w:r w:rsidRPr="00C04F48">
        <w:rPr>
          <w:rFonts w:ascii="Arial" w:hAnsi="Arial" w:cs="Arial"/>
        </w:rPr>
        <w:t xml:space="preserve">Successful exploitation of the most severe of the vulnerabilities could result in an attacker encrypting the </w:t>
      </w:r>
      <w:proofErr w:type="gramStart"/>
      <w:r w:rsidRPr="00C04F48">
        <w:rPr>
          <w:rFonts w:ascii="Arial" w:hAnsi="Arial" w:cs="Arial"/>
        </w:rPr>
        <w:t>hosts</w:t>
      </w:r>
      <w:proofErr w:type="gramEnd"/>
      <w:r w:rsidRPr="00C04F48">
        <w:rPr>
          <w:rFonts w:ascii="Arial" w:hAnsi="Arial" w:cs="Arial"/>
        </w:rPr>
        <w:t xml:space="preserve"> hard drive preventing access to all data on the hosting machine (i.e. holding the data ransom in an attempt to gain financially). In addition, vulnerabilities would also allow users Depending on the privileges associated with the user, an attacker could then install programs; view, change, or delete data; or create new accounts with full user rights. Users whose accounts are configured to have fewer user rights on the system could be less impacted than those who operate with administrative user rights. In addition, a lack of support implies that no new security patches for the product will be released by the vendor. As a result, it is likely to contain security vulnerabilities. Furthermore, the vendor is unlikely to investigate or acknowledge reports of vulnerabilities</w:t>
      </w:r>
      <w:r w:rsidRPr="00FF2964">
        <w:rPr>
          <w:rFonts w:ascii="Arial" w:hAnsi="Arial" w:cs="Arial"/>
        </w:rPr>
        <w:t>.</w:t>
      </w:r>
    </w:p>
    <w:p w14:paraId="5EB2CA8E" w14:textId="77777777" w:rsidR="006D4574" w:rsidRPr="00FF2964" w:rsidRDefault="006D4574" w:rsidP="006D4574">
      <w:pPr>
        <w:spacing w:after="0" w:line="240" w:lineRule="auto"/>
        <w:ind w:left="357"/>
        <w:rPr>
          <w:rFonts w:ascii="Arial" w:hAnsi="Arial" w:cs="Arial"/>
        </w:rPr>
      </w:pPr>
    </w:p>
    <w:p w14:paraId="0C1190C4" w14:textId="77777777" w:rsidR="006D4574" w:rsidRDefault="006D4574" w:rsidP="006D4574">
      <w:pPr>
        <w:spacing w:after="0" w:line="240" w:lineRule="auto"/>
        <w:ind w:left="357"/>
        <w:rPr>
          <w:rFonts w:ascii="Arial" w:hAnsi="Arial" w:cs="Arial"/>
        </w:rPr>
      </w:pPr>
      <w:r w:rsidRPr="00FF2964">
        <w:rPr>
          <w:rFonts w:ascii="Arial" w:hAnsi="Arial" w:cs="Arial"/>
        </w:rPr>
        <w:t>Affected system(s):</w:t>
      </w:r>
    </w:p>
    <w:p w14:paraId="18EB6741"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2"/>
        <w:gridCol w:w="1926"/>
        <w:gridCol w:w="2077"/>
        <w:gridCol w:w="2352"/>
        <w:gridCol w:w="2388"/>
      </w:tblGrid>
      <w:tr w:rsidR="006D4574" w:rsidRPr="00FF2964" w14:paraId="099E1E6D"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14:paraId="19E4D6FF"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w:t>
            </w:r>
          </w:p>
        </w:tc>
        <w:tc>
          <w:tcPr>
            <w:tcW w:w="101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7B18B8D1"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A</w:t>
            </w:r>
          </w:p>
        </w:tc>
        <w:tc>
          <w:tcPr>
            <w:tcW w:w="109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7E77355D"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B</w:t>
            </w:r>
          </w:p>
        </w:tc>
        <w:tc>
          <w:tcPr>
            <w:tcW w:w="124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3E473256"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C</w:t>
            </w:r>
          </w:p>
        </w:tc>
        <w:tc>
          <w:tcPr>
            <w:tcW w:w="12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4C62E954" w14:textId="77777777" w:rsidR="006D4574" w:rsidRPr="00434776" w:rsidRDefault="006D4574" w:rsidP="006D4574">
            <w:pPr>
              <w:autoSpaceDE w:val="0"/>
              <w:autoSpaceDN w:val="0"/>
              <w:adjustRightInd w:val="0"/>
              <w:spacing w:after="0" w:line="240" w:lineRule="auto"/>
              <w:rPr>
                <w:rFonts w:ascii="Arial" w:hAnsi="Arial" w:cs="Arial"/>
                <w:b/>
                <w:sz w:val="18"/>
                <w:szCs w:val="18"/>
                <w:lang w:eastAsia="en-GB"/>
              </w:rPr>
            </w:pPr>
            <w:r w:rsidRPr="00434776">
              <w:rPr>
                <w:rFonts w:ascii="Arial" w:hAnsi="Arial" w:cs="Arial"/>
                <w:b/>
                <w:sz w:val="18"/>
                <w:szCs w:val="18"/>
                <w:lang w:eastAsia="en-GB"/>
              </w:rPr>
              <w:t>D</w:t>
            </w:r>
          </w:p>
        </w:tc>
      </w:tr>
      <w:tr w:rsidR="006D4574" w:rsidRPr="00FF2964" w14:paraId="44FC2A95"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201E61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DE48D17"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405A6E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10.130.40.51</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7E126B8"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3970DE0"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10.130.40.97</w:t>
            </w:r>
          </w:p>
        </w:tc>
      </w:tr>
      <w:tr w:rsidR="006D4574" w:rsidRPr="00FF2964" w14:paraId="48560EBF"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8FA78A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BF3BFC3"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10.130.40.104</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11089E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10.130.40.52</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28782F7"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10.130.40.68</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3B816F9"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10.130.48.32</w:t>
            </w:r>
          </w:p>
        </w:tc>
      </w:tr>
      <w:tr w:rsidR="006D4574" w:rsidRPr="00FF2964" w14:paraId="49D882BD"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880896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6233FD4"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10.130.40.105</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1548FF0"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422E7EB"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10.130.40.73</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A27F46B"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10.130.48.38</w:t>
            </w:r>
          </w:p>
        </w:tc>
      </w:tr>
      <w:tr w:rsidR="006D4574" w:rsidRPr="00FF2964" w14:paraId="58AE47D5"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21C6CA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780C391"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10.130.40.111</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1DB7268"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10.130.40.55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AC0ECBA"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10.130.40.77</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6467976"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10.130.48.49</w:t>
            </w:r>
          </w:p>
        </w:tc>
      </w:tr>
      <w:tr w:rsidR="006D4574" w:rsidRPr="00FF2964" w14:paraId="76C1AFDD"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106976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4EB799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10.130.40.120</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8A4D65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10.130.40.64</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6BFE029"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10.130.40.79</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A0757D8"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10.130.48.57</w:t>
            </w:r>
          </w:p>
        </w:tc>
      </w:tr>
      <w:tr w:rsidR="006D4574" w:rsidRPr="00FF2964" w14:paraId="1D11F97A"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F84AC8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FDC22B2"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10.130.40.138</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B2BC42E"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10.130.40.65</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911F76C"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10.130.40.81</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14DB47E"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10.130.48.61</w:t>
            </w:r>
          </w:p>
        </w:tc>
      </w:tr>
      <w:tr w:rsidR="006D4574" w:rsidRPr="00FF2964" w14:paraId="20F14EA7"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59C7D8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7</w:t>
            </w:r>
          </w:p>
        </w:tc>
        <w:tc>
          <w:tcPr>
            <w:tcW w:w="101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F88C94B"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10.130.40.146</w:t>
            </w:r>
          </w:p>
        </w:tc>
        <w:tc>
          <w:tcPr>
            <w:tcW w:w="109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D9F4691"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10.130.40.66</w:t>
            </w:r>
          </w:p>
        </w:tc>
        <w:tc>
          <w:tcPr>
            <w:tcW w:w="1244"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263207D" w14:textId="77777777" w:rsidR="006D4574" w:rsidRPr="00434776" w:rsidRDefault="006D4574" w:rsidP="006D4574">
            <w:pPr>
              <w:autoSpaceDE w:val="0"/>
              <w:autoSpaceDN w:val="0"/>
              <w:adjustRightInd w:val="0"/>
              <w:spacing w:after="0" w:line="240" w:lineRule="auto"/>
              <w:rPr>
                <w:rFonts w:ascii="Arial" w:hAnsi="Arial" w:cs="Arial"/>
                <w:sz w:val="18"/>
                <w:szCs w:val="18"/>
              </w:rPr>
            </w:pPr>
            <w:r w:rsidRPr="00434776">
              <w:rPr>
                <w:rFonts w:ascii="Arial" w:hAnsi="Arial" w:cs="Arial"/>
                <w:sz w:val="18"/>
                <w:szCs w:val="18"/>
              </w:rPr>
              <w:t>10.130.40.84</w:t>
            </w:r>
          </w:p>
        </w:tc>
        <w:tc>
          <w:tcPr>
            <w:tcW w:w="126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FE21FF7" w14:textId="77777777" w:rsidR="006D4574" w:rsidRPr="00434776" w:rsidRDefault="006D4574" w:rsidP="006D4574">
            <w:pPr>
              <w:autoSpaceDE w:val="0"/>
              <w:autoSpaceDN w:val="0"/>
              <w:adjustRightInd w:val="0"/>
              <w:spacing w:after="0" w:line="240" w:lineRule="auto"/>
              <w:rPr>
                <w:rFonts w:ascii="Arial" w:hAnsi="Arial" w:cs="Arial"/>
                <w:sz w:val="18"/>
                <w:szCs w:val="18"/>
                <w:lang w:eastAsia="en-GB"/>
              </w:rPr>
            </w:pPr>
            <w:r w:rsidRPr="00434776">
              <w:rPr>
                <w:rFonts w:ascii="Arial" w:hAnsi="Arial" w:cs="Arial"/>
                <w:sz w:val="18"/>
                <w:szCs w:val="18"/>
              </w:rPr>
              <w:t>10.130.48.66</w:t>
            </w:r>
          </w:p>
        </w:tc>
      </w:tr>
    </w:tbl>
    <w:p w14:paraId="64632353" w14:textId="77777777" w:rsidR="006D4574" w:rsidRPr="00FF2964" w:rsidRDefault="006D4574" w:rsidP="006D4574">
      <w:pPr>
        <w:spacing w:after="0" w:line="240" w:lineRule="auto"/>
        <w:rPr>
          <w:rFonts w:ascii="Arial" w:hAnsi="Arial" w:cs="Arial"/>
          <w:b/>
          <w:lang w:val="en-G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0788A83C" w14:textId="77777777" w:rsidTr="006D4574">
        <w:tc>
          <w:tcPr>
            <w:tcW w:w="9005" w:type="dxa"/>
            <w:gridSpan w:val="3"/>
          </w:tcPr>
          <w:p w14:paraId="4A4F0C01" w14:textId="77777777" w:rsidR="006D4574" w:rsidRPr="00434776" w:rsidRDefault="006D4574" w:rsidP="006D4574">
            <w:pPr>
              <w:rPr>
                <w:rFonts w:ascii="Arial" w:hAnsi="Arial" w:cs="Arial"/>
                <w:b/>
                <w:sz w:val="18"/>
                <w:szCs w:val="18"/>
              </w:rPr>
            </w:pPr>
            <w:r w:rsidRPr="00434776">
              <w:rPr>
                <w:rFonts w:ascii="Arial" w:hAnsi="Arial" w:cs="Arial"/>
                <w:b/>
                <w:sz w:val="18"/>
                <w:szCs w:val="18"/>
              </w:rPr>
              <w:t>Management comment on the finding:</w:t>
            </w:r>
          </w:p>
          <w:p w14:paraId="558C6EEF" w14:textId="77777777" w:rsidR="006D4574" w:rsidRPr="00434776" w:rsidRDefault="006D4574" w:rsidP="006D4574">
            <w:pPr>
              <w:rPr>
                <w:rFonts w:ascii="Arial" w:hAnsi="Arial" w:cs="Arial"/>
                <w:sz w:val="18"/>
                <w:szCs w:val="18"/>
              </w:rPr>
            </w:pPr>
          </w:p>
        </w:tc>
      </w:tr>
      <w:tr w:rsidR="006D4574" w:rsidRPr="00FF2964" w14:paraId="5155FB4E" w14:textId="77777777" w:rsidTr="006D4574">
        <w:tc>
          <w:tcPr>
            <w:tcW w:w="9005" w:type="dxa"/>
            <w:gridSpan w:val="3"/>
          </w:tcPr>
          <w:p w14:paraId="20AABE5F" w14:textId="77777777" w:rsidR="006D4574" w:rsidRPr="00434776" w:rsidRDefault="006D4574" w:rsidP="006D4574">
            <w:pPr>
              <w:rPr>
                <w:rFonts w:ascii="Arial" w:hAnsi="Arial" w:cs="Arial"/>
                <w:b/>
                <w:sz w:val="18"/>
                <w:szCs w:val="18"/>
              </w:rPr>
            </w:pPr>
            <w:r w:rsidRPr="00434776">
              <w:rPr>
                <w:rFonts w:ascii="Arial" w:hAnsi="Arial" w:cs="Arial"/>
                <w:b/>
                <w:sz w:val="18"/>
                <w:szCs w:val="18"/>
              </w:rPr>
              <w:t>Remedial action:</w:t>
            </w:r>
          </w:p>
        </w:tc>
      </w:tr>
      <w:tr w:rsidR="006D4574" w:rsidRPr="00FF2964" w14:paraId="61BF63B3" w14:textId="77777777" w:rsidTr="006D4574">
        <w:tc>
          <w:tcPr>
            <w:tcW w:w="4528" w:type="dxa"/>
          </w:tcPr>
          <w:p w14:paraId="6A96D366" w14:textId="77777777" w:rsidR="006D4574" w:rsidRPr="00434776" w:rsidRDefault="006D4574" w:rsidP="006D4574">
            <w:pPr>
              <w:rPr>
                <w:rFonts w:ascii="Arial" w:hAnsi="Arial" w:cs="Arial"/>
                <w:sz w:val="18"/>
                <w:szCs w:val="18"/>
              </w:rPr>
            </w:pPr>
            <w:r w:rsidRPr="00434776">
              <w:rPr>
                <w:rFonts w:ascii="Arial" w:hAnsi="Arial" w:cs="Arial"/>
                <w:sz w:val="18"/>
                <w:szCs w:val="18"/>
              </w:rPr>
              <w:t>What actions will be taken:</w:t>
            </w:r>
          </w:p>
          <w:p w14:paraId="3738D7C2" w14:textId="77777777" w:rsidR="006D4574" w:rsidRPr="00434776" w:rsidRDefault="006D4574" w:rsidP="006D4574">
            <w:pPr>
              <w:rPr>
                <w:rFonts w:ascii="Arial" w:hAnsi="Arial" w:cs="Arial"/>
                <w:sz w:val="18"/>
                <w:szCs w:val="18"/>
              </w:rPr>
            </w:pPr>
          </w:p>
        </w:tc>
        <w:tc>
          <w:tcPr>
            <w:tcW w:w="2571" w:type="dxa"/>
          </w:tcPr>
          <w:p w14:paraId="1AB9EFF1" w14:textId="77777777" w:rsidR="006D4574" w:rsidRPr="00434776" w:rsidRDefault="006D4574" w:rsidP="006D4574">
            <w:pPr>
              <w:rPr>
                <w:rFonts w:ascii="Arial" w:hAnsi="Arial" w:cs="Arial"/>
                <w:sz w:val="18"/>
                <w:szCs w:val="18"/>
              </w:rPr>
            </w:pPr>
            <w:r w:rsidRPr="00434776">
              <w:rPr>
                <w:rFonts w:ascii="Arial" w:hAnsi="Arial" w:cs="Arial"/>
                <w:sz w:val="18"/>
                <w:szCs w:val="18"/>
              </w:rPr>
              <w:t>By whom:</w:t>
            </w:r>
          </w:p>
          <w:p w14:paraId="6A36A872" w14:textId="77777777" w:rsidR="006D4574" w:rsidRPr="00434776" w:rsidRDefault="006D4574" w:rsidP="006D4574">
            <w:pPr>
              <w:rPr>
                <w:rFonts w:ascii="Arial" w:hAnsi="Arial" w:cs="Arial"/>
                <w:sz w:val="18"/>
                <w:szCs w:val="18"/>
              </w:rPr>
            </w:pPr>
            <w:r w:rsidRPr="00434776">
              <w:rPr>
                <w:rFonts w:ascii="Arial" w:hAnsi="Arial" w:cs="Arial"/>
                <w:sz w:val="18"/>
                <w:szCs w:val="18"/>
              </w:rPr>
              <w:t>Person:</w:t>
            </w:r>
          </w:p>
          <w:p w14:paraId="4DE90A96" w14:textId="77777777" w:rsidR="006D4574" w:rsidRPr="00434776" w:rsidRDefault="006D4574" w:rsidP="006D4574">
            <w:pPr>
              <w:rPr>
                <w:rFonts w:ascii="Arial" w:hAnsi="Arial" w:cs="Arial"/>
                <w:sz w:val="18"/>
                <w:szCs w:val="18"/>
              </w:rPr>
            </w:pPr>
            <w:r w:rsidRPr="00434776">
              <w:rPr>
                <w:rFonts w:ascii="Arial" w:hAnsi="Arial" w:cs="Arial"/>
                <w:sz w:val="18"/>
                <w:szCs w:val="18"/>
              </w:rPr>
              <w:t>Position:</w:t>
            </w:r>
          </w:p>
        </w:tc>
        <w:tc>
          <w:tcPr>
            <w:tcW w:w="1906" w:type="dxa"/>
          </w:tcPr>
          <w:p w14:paraId="0047E8EC" w14:textId="77777777" w:rsidR="006D4574" w:rsidRPr="00434776" w:rsidRDefault="006D4574" w:rsidP="006D4574">
            <w:pPr>
              <w:rPr>
                <w:rFonts w:ascii="Arial" w:hAnsi="Arial" w:cs="Arial"/>
                <w:sz w:val="18"/>
                <w:szCs w:val="18"/>
              </w:rPr>
            </w:pPr>
            <w:r w:rsidRPr="00434776">
              <w:rPr>
                <w:rFonts w:ascii="Arial" w:hAnsi="Arial" w:cs="Arial"/>
                <w:sz w:val="18"/>
                <w:szCs w:val="18"/>
              </w:rPr>
              <w:t>By when:</w:t>
            </w:r>
          </w:p>
        </w:tc>
      </w:tr>
    </w:tbl>
    <w:p w14:paraId="0660AC30" w14:textId="77777777" w:rsidR="006D4574" w:rsidRPr="00C04F48" w:rsidRDefault="006D4574" w:rsidP="006D4574">
      <w:pPr>
        <w:spacing w:after="0" w:line="240" w:lineRule="auto"/>
        <w:ind w:left="357"/>
        <w:rPr>
          <w:rFonts w:ascii="Arial" w:hAnsi="Arial" w:cs="Arial"/>
          <w:b/>
        </w:rPr>
      </w:pPr>
    </w:p>
    <w:p w14:paraId="45BA6D5A" w14:textId="77777777"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Cisco operating system</w:t>
      </w:r>
    </w:p>
    <w:p w14:paraId="1C01ED37"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 total of eight (8) hosts were running versions of the Cisco Internetwork Operating Systems (IOS) that were missing one or more critical or high risk security updates and/ or contained bugs (technical issues) identified by the vendor.</w:t>
      </w:r>
    </w:p>
    <w:p w14:paraId="10F61074" w14:textId="77777777" w:rsidR="006D4574" w:rsidRDefault="006D4574" w:rsidP="006D4574">
      <w:pPr>
        <w:spacing w:after="0" w:line="240" w:lineRule="auto"/>
        <w:ind w:left="567"/>
        <w:rPr>
          <w:rFonts w:ascii="Arial" w:hAnsi="Arial" w:cs="Arial"/>
        </w:rPr>
      </w:pPr>
    </w:p>
    <w:p w14:paraId="4AE1F1D4" w14:textId="77777777" w:rsidR="006D4574" w:rsidRPr="006A18F0" w:rsidRDefault="006D4574" w:rsidP="006D4574">
      <w:pPr>
        <w:spacing w:after="0" w:line="240" w:lineRule="auto"/>
        <w:ind w:left="567"/>
        <w:rPr>
          <w:rFonts w:ascii="Arial" w:hAnsi="Arial" w:cs="Arial"/>
        </w:rPr>
      </w:pPr>
      <w:r w:rsidRPr="00C04F48">
        <w:rPr>
          <w:rFonts w:ascii="Arial" w:hAnsi="Arial" w:cs="Arial"/>
        </w:rPr>
        <w:t>As a result of the missing updates and existing bugs, the affected hosts were found to contain multiple vulnerabilities that included, amongst other issues, denial of service (</w:t>
      </w:r>
      <w:proofErr w:type="spellStart"/>
      <w:r w:rsidRPr="00C04F48">
        <w:rPr>
          <w:rFonts w:ascii="Arial" w:hAnsi="Arial" w:cs="Arial"/>
        </w:rPr>
        <w:t>DoS</w:t>
      </w:r>
      <w:proofErr w:type="spellEnd"/>
      <w:r w:rsidRPr="00C04F48">
        <w:rPr>
          <w:rFonts w:ascii="Arial" w:hAnsi="Arial" w:cs="Arial"/>
        </w:rPr>
        <w:t>) vulnerabilities. If exploited, it would render the services provided by the host</w:t>
      </w:r>
      <w:r w:rsidRPr="006A18F0">
        <w:rPr>
          <w:rFonts w:ascii="Arial" w:hAnsi="Arial" w:cs="Arial"/>
        </w:rPr>
        <w:t xml:space="preserve">s </w:t>
      </w:r>
    </w:p>
    <w:p w14:paraId="59073AFD" w14:textId="77777777" w:rsidR="006D4574" w:rsidRPr="006A18F0" w:rsidRDefault="006D4574" w:rsidP="006D4574">
      <w:pPr>
        <w:spacing w:after="0" w:line="240" w:lineRule="auto"/>
        <w:ind w:left="567"/>
        <w:rPr>
          <w:rFonts w:ascii="Arial" w:hAnsi="Arial" w:cs="Arial"/>
        </w:rPr>
      </w:pPr>
      <w:proofErr w:type="gramStart"/>
      <w:r w:rsidRPr="006A18F0">
        <w:rPr>
          <w:rFonts w:ascii="Arial" w:hAnsi="Arial" w:cs="Arial"/>
        </w:rPr>
        <w:t>unusable</w:t>
      </w:r>
      <w:proofErr w:type="gramEnd"/>
      <w:r w:rsidRPr="006A18F0">
        <w:rPr>
          <w:rFonts w:ascii="Arial" w:hAnsi="Arial" w:cs="Arial"/>
        </w:rPr>
        <w:t xml:space="preserve"> during an attack.</w:t>
      </w:r>
    </w:p>
    <w:p w14:paraId="056EE81C" w14:textId="77777777" w:rsidR="006D4574" w:rsidRPr="006A18F0" w:rsidRDefault="006D4574" w:rsidP="006D4574">
      <w:pPr>
        <w:spacing w:after="0" w:line="240" w:lineRule="auto"/>
        <w:ind w:left="567"/>
        <w:rPr>
          <w:rFonts w:ascii="Arial" w:hAnsi="Arial" w:cs="Arial"/>
        </w:rPr>
      </w:pPr>
    </w:p>
    <w:p w14:paraId="0ACB38BE"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314C77D6" w14:textId="77777777" w:rsidR="006D4574" w:rsidRPr="00FF2964" w:rsidRDefault="006D4574" w:rsidP="006D4574">
      <w:pPr>
        <w:spacing w:after="0" w:line="240" w:lineRule="auto"/>
        <w:ind w:left="357"/>
        <w:rPr>
          <w:rFonts w:ascii="Arial" w:hAnsi="Arial" w:cs="Arial"/>
        </w:rPr>
      </w:pPr>
    </w:p>
    <w:tbl>
      <w:tblPr>
        <w:tblW w:w="4886" w:type="pct"/>
        <w:tblInd w:w="8" w:type="dxa"/>
        <w:tblLayout w:type="fixed"/>
        <w:tblCellMar>
          <w:left w:w="0" w:type="dxa"/>
          <w:right w:w="0" w:type="dxa"/>
        </w:tblCellMar>
        <w:tblLook w:val="0000" w:firstRow="0" w:lastRow="0" w:firstColumn="0" w:lastColumn="0" w:noHBand="0" w:noVBand="0"/>
      </w:tblPr>
      <w:tblGrid>
        <w:gridCol w:w="711"/>
        <w:gridCol w:w="1510"/>
        <w:gridCol w:w="2215"/>
        <w:gridCol w:w="2832"/>
        <w:gridCol w:w="1998"/>
      </w:tblGrid>
      <w:tr w:rsidR="006D4574" w:rsidRPr="00FF2964" w14:paraId="3DC11EA5"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D9E2A07"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81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7BF2DD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C4EDFD6"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52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8EDCDD7"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07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5FE7450"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317AAC60"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4C163E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A22651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10.130.1.10</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48D0AD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10.130.1.6</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1E56161"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cisco-</w:t>
            </w:r>
            <w:proofErr w:type="spellStart"/>
            <w:r w:rsidRPr="00797F43">
              <w:rPr>
                <w:rFonts w:ascii="Arial" w:hAnsi="Arial" w:cs="Arial"/>
                <w:sz w:val="18"/>
                <w:szCs w:val="18"/>
                <w:lang w:eastAsia="en-GB"/>
              </w:rPr>
              <w:t>lwapp</w:t>
            </w:r>
            <w:proofErr w:type="spellEnd"/>
            <w:r w:rsidRPr="00797F43">
              <w:rPr>
                <w:rFonts w:ascii="Arial" w:hAnsi="Arial" w:cs="Arial"/>
                <w:sz w:val="18"/>
                <w:szCs w:val="18"/>
                <w:lang w:eastAsia="en-GB"/>
              </w:rPr>
              <w:t>-</w:t>
            </w:r>
            <w:proofErr w:type="spellStart"/>
            <w:r w:rsidRPr="00797F43">
              <w:rPr>
                <w:rFonts w:ascii="Arial" w:hAnsi="Arial" w:cs="Arial"/>
                <w:sz w:val="18"/>
                <w:szCs w:val="18"/>
                <w:lang w:eastAsia="en-GB"/>
              </w:rPr>
              <w:t>controller.ndpw.local</w:t>
            </w:r>
            <w:proofErr w:type="spellEnd"/>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7D56B1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10.153.1.2</w:t>
            </w:r>
          </w:p>
        </w:tc>
      </w:tr>
      <w:tr w:rsidR="006D4574" w:rsidRPr="00FF2964" w14:paraId="3F3426C4" w14:textId="77777777" w:rsidTr="006D4574">
        <w:trPr>
          <w:trHeight w:val="276"/>
          <w:tblHeader/>
        </w:trPr>
        <w:tc>
          <w:tcPr>
            <w:tcW w:w="38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4A33A6E1"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81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A95F4E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10.130.1.13</w:t>
            </w:r>
          </w:p>
        </w:tc>
        <w:tc>
          <w:tcPr>
            <w:tcW w:w="119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5E23D9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10.130.1.7</w:t>
            </w:r>
          </w:p>
        </w:tc>
        <w:tc>
          <w:tcPr>
            <w:tcW w:w="152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3613EE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10.142.1.21</w:t>
            </w:r>
          </w:p>
        </w:tc>
        <w:tc>
          <w:tcPr>
            <w:tcW w:w="1078"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4B7834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10.154.1.2</w:t>
            </w:r>
          </w:p>
        </w:tc>
      </w:tr>
    </w:tbl>
    <w:p w14:paraId="4EBFFD4D" w14:textId="77777777" w:rsidR="006D4574" w:rsidRPr="00FF2964" w:rsidRDefault="006D4574" w:rsidP="006D4574">
      <w:pPr>
        <w:spacing w:after="0" w:line="240" w:lineRule="auto"/>
        <w:ind w:left="720"/>
        <w:rPr>
          <w:rFonts w:ascii="Arial" w:hAnsi="Arial" w:cs="Arial"/>
          <w: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FF2964" w14:paraId="0ABE3C75" w14:textId="77777777" w:rsidTr="006D4574">
        <w:tc>
          <w:tcPr>
            <w:tcW w:w="9005" w:type="dxa"/>
            <w:gridSpan w:val="3"/>
          </w:tcPr>
          <w:p w14:paraId="3665537B"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68406DB9" w14:textId="77777777" w:rsidR="006D4574" w:rsidRPr="00797F43" w:rsidRDefault="006D4574" w:rsidP="006D4574">
            <w:pPr>
              <w:rPr>
                <w:rFonts w:ascii="Arial" w:hAnsi="Arial" w:cs="Arial"/>
                <w:sz w:val="18"/>
                <w:szCs w:val="18"/>
              </w:rPr>
            </w:pPr>
          </w:p>
        </w:tc>
      </w:tr>
      <w:tr w:rsidR="006D4574" w:rsidRPr="00FF2964" w14:paraId="1ADA945B" w14:textId="77777777" w:rsidTr="006D4574">
        <w:tc>
          <w:tcPr>
            <w:tcW w:w="9005" w:type="dxa"/>
            <w:gridSpan w:val="3"/>
          </w:tcPr>
          <w:p w14:paraId="3F221DB6"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1DAFC286" w14:textId="77777777" w:rsidTr="006D4574">
        <w:tc>
          <w:tcPr>
            <w:tcW w:w="4534" w:type="dxa"/>
          </w:tcPr>
          <w:p w14:paraId="4E7A143D"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3C67564E" w14:textId="77777777" w:rsidR="006D4574" w:rsidRPr="00797F43" w:rsidRDefault="006D4574" w:rsidP="006D4574">
            <w:pPr>
              <w:rPr>
                <w:rFonts w:ascii="Arial" w:hAnsi="Arial" w:cs="Arial"/>
                <w:sz w:val="18"/>
                <w:szCs w:val="18"/>
              </w:rPr>
            </w:pPr>
          </w:p>
        </w:tc>
        <w:tc>
          <w:tcPr>
            <w:tcW w:w="2568" w:type="dxa"/>
          </w:tcPr>
          <w:p w14:paraId="6366C89F"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792B773E"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138A6C8E"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14:paraId="40732DC5"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7AC64DFE" w14:textId="77777777" w:rsidR="006D4574" w:rsidRPr="00C04F48" w:rsidRDefault="006D4574" w:rsidP="006D4574">
      <w:pPr>
        <w:spacing w:after="0" w:line="240" w:lineRule="auto"/>
        <w:rPr>
          <w:rFonts w:ascii="Arial" w:hAnsi="Arial" w:cs="Arial"/>
          <w:b/>
        </w:rPr>
      </w:pPr>
    </w:p>
    <w:p w14:paraId="24AAF5C6" w14:textId="77777777" w:rsidR="006D4574" w:rsidRPr="006A18F0" w:rsidRDefault="006D4574" w:rsidP="009A54E9">
      <w:pPr>
        <w:pStyle w:val="ListParagraph"/>
        <w:numPr>
          <w:ilvl w:val="0"/>
          <w:numId w:val="79"/>
        </w:numPr>
        <w:ind w:left="567" w:hanging="567"/>
        <w:rPr>
          <w:rFonts w:ascii="Arial" w:hAnsi="Arial" w:cs="Arial"/>
          <w:sz w:val="22"/>
          <w:szCs w:val="22"/>
        </w:rPr>
      </w:pPr>
      <w:r w:rsidRPr="006A18F0">
        <w:rPr>
          <w:rFonts w:ascii="Arial" w:hAnsi="Arial" w:cs="Arial"/>
          <w:b/>
          <w:sz w:val="22"/>
          <w:szCs w:val="22"/>
        </w:rPr>
        <w:t>Vulnerable encryption software</w:t>
      </w:r>
    </w:p>
    <w:p w14:paraId="4DA36101"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Secure Shell (SSH), is a cryptographic (encrypted) network protocol to allow remote login and other network services to operate securely over an insecure network. A total of twenty-two (22) hosts were running a vulnerable version of SSH and as a result, open to denial of service (</w:t>
      </w:r>
      <w:proofErr w:type="spellStart"/>
      <w:r w:rsidRPr="006A18F0">
        <w:rPr>
          <w:rFonts w:ascii="Arial" w:hAnsi="Arial" w:cs="Arial"/>
          <w:sz w:val="22"/>
          <w:szCs w:val="22"/>
        </w:rPr>
        <w:t>DoS</w:t>
      </w:r>
      <w:proofErr w:type="spellEnd"/>
      <w:r w:rsidRPr="006A18F0">
        <w:rPr>
          <w:rFonts w:ascii="Arial" w:hAnsi="Arial" w:cs="Arial"/>
          <w:sz w:val="22"/>
          <w:szCs w:val="22"/>
        </w:rPr>
        <w:t>) and information disclosure vulnerabilities.</w:t>
      </w:r>
    </w:p>
    <w:p w14:paraId="0FCD466C" w14:textId="77777777" w:rsidR="006D4574" w:rsidRDefault="006D4574" w:rsidP="006D4574">
      <w:pPr>
        <w:spacing w:after="0" w:line="240" w:lineRule="auto"/>
        <w:ind w:left="567"/>
        <w:rPr>
          <w:rFonts w:ascii="Arial" w:hAnsi="Arial" w:cs="Arial"/>
        </w:rPr>
      </w:pPr>
    </w:p>
    <w:p w14:paraId="511355A8" w14:textId="77777777" w:rsidR="006D4574" w:rsidRPr="006A18F0" w:rsidRDefault="006D4574" w:rsidP="006D4574">
      <w:pPr>
        <w:spacing w:after="0" w:line="240" w:lineRule="auto"/>
        <w:ind w:left="567"/>
        <w:rPr>
          <w:rFonts w:ascii="Arial" w:hAnsi="Arial" w:cs="Arial"/>
        </w:rPr>
      </w:pPr>
      <w:r w:rsidRPr="00C04F48">
        <w:rPr>
          <w:rFonts w:ascii="Arial" w:hAnsi="Arial" w:cs="Arial"/>
        </w:rPr>
        <w:t xml:space="preserve">The versions installed are primarily vulnerable to information leaking related vulnerabilities where </w:t>
      </w:r>
      <w:r w:rsidRPr="006A18F0">
        <w:rPr>
          <w:rFonts w:ascii="Arial" w:hAnsi="Arial" w:cs="Arial"/>
        </w:rPr>
        <w:t xml:space="preserve">attackers will attempt to intercept traffic that should be encrypted, and potentially decrypt portions of information otherwise though to be protected. In addition, should </w:t>
      </w:r>
      <w:proofErr w:type="spellStart"/>
      <w:r w:rsidRPr="006A18F0">
        <w:rPr>
          <w:rFonts w:ascii="Arial" w:hAnsi="Arial" w:cs="Arial"/>
        </w:rPr>
        <w:t>OpenSSH</w:t>
      </w:r>
      <w:proofErr w:type="spellEnd"/>
      <w:r w:rsidRPr="006A18F0">
        <w:rPr>
          <w:rFonts w:ascii="Arial" w:hAnsi="Arial" w:cs="Arial"/>
        </w:rPr>
        <w:t xml:space="preserve"> communications between end-user and server be intercepted, it may be possible for an unauthorised individual or attacker to create a denial of service condition or in certain circumstances, hijack or intercept communications.</w:t>
      </w:r>
    </w:p>
    <w:p w14:paraId="6DC9DF40" w14:textId="77777777" w:rsidR="006D4574" w:rsidRPr="006A18F0" w:rsidRDefault="006D4574" w:rsidP="006D4574">
      <w:pPr>
        <w:spacing w:after="0" w:line="240" w:lineRule="auto"/>
        <w:ind w:left="357"/>
        <w:rPr>
          <w:rFonts w:ascii="Arial" w:hAnsi="Arial" w:cs="Arial"/>
        </w:rPr>
      </w:pPr>
    </w:p>
    <w:p w14:paraId="7486968E" w14:textId="77777777" w:rsidR="006D4574" w:rsidRPr="006A18F0" w:rsidRDefault="006D4574" w:rsidP="006D4574">
      <w:pPr>
        <w:spacing w:after="0" w:line="240" w:lineRule="auto"/>
        <w:ind w:left="357" w:firstLine="210"/>
        <w:rPr>
          <w:rFonts w:ascii="Arial" w:hAnsi="Arial" w:cs="Arial"/>
        </w:rPr>
      </w:pPr>
      <w:r w:rsidRPr="006A18F0">
        <w:rPr>
          <w:rFonts w:ascii="Arial" w:hAnsi="Arial" w:cs="Arial"/>
        </w:rPr>
        <w:t>Affected system(s):</w:t>
      </w:r>
    </w:p>
    <w:p w14:paraId="6A4AAC9C"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44F087F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bottom"/>
          </w:tcPr>
          <w:p w14:paraId="4DCCD395"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45DDDF15"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BC40E4E"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5B65B2D5"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vAlign w:val="bottom"/>
          </w:tcPr>
          <w:p w14:paraId="678A6FD1"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7D1AFC75"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A9D86F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84FA950"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31F5E5E"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574231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37365F4"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10.130.36.1</w:t>
            </w:r>
          </w:p>
        </w:tc>
      </w:tr>
      <w:tr w:rsidR="006D4574" w:rsidRPr="00FF2964" w14:paraId="2924E750"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0F5404E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54CB0B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A242910"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847F05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ADC869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10.130.4.1</w:t>
            </w:r>
          </w:p>
        </w:tc>
      </w:tr>
      <w:tr w:rsidR="006D4574" w:rsidRPr="00FF2964" w14:paraId="74816D79"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07CABD6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07D1145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7B0684C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4421B0F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5B8E132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10.130.40.1</w:t>
            </w:r>
          </w:p>
        </w:tc>
      </w:tr>
      <w:tr w:rsidR="006D4574" w:rsidRPr="00FF2964" w14:paraId="1F5F5713"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4519E8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A3BD70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4B5A2B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72FA7D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A468B6B"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10.130.48.1</w:t>
            </w:r>
          </w:p>
        </w:tc>
      </w:tr>
      <w:tr w:rsidR="006D4574" w:rsidRPr="00FF2964" w14:paraId="4192DD1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79C272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C96E64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340DD75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20BD7E4"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6B65F5C8"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14:paraId="46C23653"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A38705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23A3077"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D6218E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276311D1"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bottom"/>
          </w:tcPr>
          <w:p w14:paraId="1EAF50FA"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23AAEE23" w14:textId="77777777" w:rsidR="006D4574" w:rsidRDefault="006D4574" w:rsidP="006D4574">
      <w:pPr>
        <w:spacing w:after="0" w:line="240" w:lineRule="auto"/>
        <w:ind w:left="426"/>
        <w:rPr>
          <w:rFonts w:ascii="Arial" w:hAnsi="Arial" w:cs="Arial"/>
        </w:rPr>
      </w:pPr>
    </w:p>
    <w:p w14:paraId="6F7E8257" w14:textId="77777777" w:rsidR="006D4574" w:rsidRPr="00FF2964" w:rsidRDefault="006D4574" w:rsidP="006D4574">
      <w:pPr>
        <w:spacing w:after="0" w:line="240" w:lineRule="auto"/>
        <w:ind w:left="567"/>
        <w:rPr>
          <w:rFonts w:ascii="Arial" w:hAnsi="Arial" w:cs="Arial"/>
        </w:rPr>
      </w:pPr>
      <w:proofErr w:type="spellStart"/>
      <w:r w:rsidRPr="00FF2964">
        <w:rPr>
          <w:rFonts w:ascii="Arial" w:hAnsi="Arial" w:cs="Arial"/>
        </w:rPr>
        <w:t>Dropbear</w:t>
      </w:r>
      <w:proofErr w:type="spellEnd"/>
      <w:r w:rsidRPr="00FF2964">
        <w:rPr>
          <w:rFonts w:ascii="Arial" w:hAnsi="Arial" w:cs="Arial"/>
        </w:rPr>
        <w:t xml:space="preserve"> SSH (A1-C5) </w:t>
      </w:r>
    </w:p>
    <w:p w14:paraId="635B2456" w14:textId="77777777" w:rsidR="006D4574" w:rsidRPr="00FF2964" w:rsidRDefault="006D4574" w:rsidP="006D4574">
      <w:pPr>
        <w:spacing w:after="0" w:line="240" w:lineRule="auto"/>
        <w:ind w:left="567"/>
        <w:rPr>
          <w:rFonts w:ascii="Arial" w:hAnsi="Arial" w:cs="Arial"/>
        </w:rPr>
      </w:pPr>
      <w:r w:rsidRPr="00FF2964">
        <w:rPr>
          <w:rFonts w:ascii="Arial" w:hAnsi="Arial" w:cs="Arial"/>
        </w:rPr>
        <w:t xml:space="preserve">Unsupported and vulnerable </w:t>
      </w:r>
      <w:proofErr w:type="spellStart"/>
      <w:r w:rsidRPr="00FF2964">
        <w:rPr>
          <w:rFonts w:ascii="Arial" w:hAnsi="Arial" w:cs="Arial"/>
        </w:rPr>
        <w:t>OpenSSL</w:t>
      </w:r>
      <w:proofErr w:type="spellEnd"/>
      <w:r w:rsidRPr="00FF2964">
        <w:rPr>
          <w:rFonts w:ascii="Arial" w:hAnsi="Arial" w:cs="Arial"/>
        </w:rPr>
        <w:t xml:space="preserve"> (C6-A8)</w:t>
      </w:r>
    </w:p>
    <w:p w14:paraId="3A8DE443" w14:textId="77777777"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62E9ECFE" w14:textId="77777777" w:rsidTr="006D4574">
        <w:tc>
          <w:tcPr>
            <w:tcW w:w="9005" w:type="dxa"/>
            <w:gridSpan w:val="3"/>
          </w:tcPr>
          <w:p w14:paraId="707AC331"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309F1B60" w14:textId="77777777" w:rsidR="006D4574" w:rsidRPr="00797F43" w:rsidRDefault="006D4574" w:rsidP="006D4574">
            <w:pPr>
              <w:rPr>
                <w:rFonts w:ascii="Arial" w:hAnsi="Arial" w:cs="Arial"/>
                <w:sz w:val="18"/>
                <w:szCs w:val="18"/>
              </w:rPr>
            </w:pPr>
          </w:p>
        </w:tc>
      </w:tr>
      <w:tr w:rsidR="006D4574" w:rsidRPr="00FF2964" w14:paraId="7E014362" w14:textId="77777777" w:rsidTr="006D4574">
        <w:tc>
          <w:tcPr>
            <w:tcW w:w="9005" w:type="dxa"/>
            <w:gridSpan w:val="3"/>
          </w:tcPr>
          <w:p w14:paraId="4335B22D"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1D3EBFEE" w14:textId="77777777" w:rsidTr="006D4574">
        <w:tc>
          <w:tcPr>
            <w:tcW w:w="4528" w:type="dxa"/>
          </w:tcPr>
          <w:p w14:paraId="1182FB0B"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68E592F6" w14:textId="77777777" w:rsidR="006D4574" w:rsidRPr="00797F43" w:rsidRDefault="006D4574" w:rsidP="006D4574">
            <w:pPr>
              <w:rPr>
                <w:rFonts w:ascii="Arial" w:hAnsi="Arial" w:cs="Arial"/>
                <w:sz w:val="18"/>
                <w:szCs w:val="18"/>
              </w:rPr>
            </w:pPr>
          </w:p>
        </w:tc>
        <w:tc>
          <w:tcPr>
            <w:tcW w:w="2571" w:type="dxa"/>
          </w:tcPr>
          <w:p w14:paraId="4A43C986"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2596F193"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2ABE4A5A"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14:paraId="61373024"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0B55C1B1" w14:textId="77777777" w:rsidR="006D4574" w:rsidRPr="006A18F0" w:rsidRDefault="006D4574" w:rsidP="006D4574">
      <w:pPr>
        <w:pStyle w:val="ListParagraph"/>
        <w:ind w:left="357"/>
        <w:rPr>
          <w:rFonts w:ascii="Arial" w:hAnsi="Arial" w:cs="Arial"/>
          <w:b/>
          <w:sz w:val="22"/>
          <w:szCs w:val="22"/>
        </w:rPr>
      </w:pPr>
    </w:p>
    <w:p w14:paraId="73F44790" w14:textId="77777777" w:rsidR="006D4574" w:rsidRPr="006A18F0" w:rsidRDefault="006D4574" w:rsidP="009A54E9">
      <w:pPr>
        <w:pStyle w:val="ListParagraph"/>
        <w:numPr>
          <w:ilvl w:val="0"/>
          <w:numId w:val="79"/>
        </w:numPr>
        <w:ind w:left="567" w:hanging="567"/>
        <w:rPr>
          <w:rFonts w:ascii="Arial" w:hAnsi="Arial" w:cs="Arial"/>
          <w:b/>
          <w:sz w:val="22"/>
          <w:szCs w:val="22"/>
        </w:rPr>
      </w:pPr>
      <w:r w:rsidRPr="006A18F0">
        <w:rPr>
          <w:rFonts w:ascii="Arial" w:hAnsi="Arial" w:cs="Arial"/>
          <w:b/>
          <w:sz w:val="22"/>
          <w:szCs w:val="22"/>
        </w:rPr>
        <w:t>Vulnerable database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14:paraId="7D6A5C37" w14:textId="77777777" w:rsidR="006D4574" w:rsidRPr="00C04F48" w:rsidRDefault="006D4574" w:rsidP="006D4574">
      <w:pPr>
        <w:spacing w:after="0" w:line="240" w:lineRule="auto"/>
        <w:ind w:left="567"/>
        <w:rPr>
          <w:rFonts w:ascii="Arial" w:hAnsi="Arial" w:cs="Arial"/>
        </w:rPr>
      </w:pPr>
      <w:r w:rsidRPr="00C04F48">
        <w:rPr>
          <w:rFonts w:ascii="Arial" w:hAnsi="Arial" w:cs="Arial"/>
        </w:rPr>
        <w:t>One (1) hosts were affected by multiple vulnerabilities (Oracle TNS Listener Remote). An attacker could exploit this issue to divert data from a legitimate database server or client to an attacker-specified system.</w:t>
      </w:r>
    </w:p>
    <w:p w14:paraId="7460A263" w14:textId="77777777" w:rsidR="006D4574" w:rsidRPr="00FF2964" w:rsidRDefault="006D4574" w:rsidP="006D4574">
      <w:pPr>
        <w:spacing w:after="0" w:line="240" w:lineRule="auto"/>
        <w:ind w:left="567"/>
        <w:rPr>
          <w:rFonts w:ascii="Arial" w:hAnsi="Arial" w:cs="Arial"/>
        </w:rPr>
      </w:pPr>
      <w:r w:rsidRPr="006A18F0">
        <w:rPr>
          <w:rFonts w:ascii="Arial" w:hAnsi="Arial" w:cs="Arial"/>
        </w:rPr>
        <w:t>If exploited</w:t>
      </w:r>
      <w:r w:rsidRPr="00FF2964">
        <w:rPr>
          <w:rFonts w:ascii="Arial" w:hAnsi="Arial" w:cs="Arial"/>
        </w:rPr>
        <w:t xml:space="preserve"> it could allow an attacker to manipulate database instances, potentially facilitating man-in-the-middle, session-hijacking, or denial of service attacks on a legitimate database server.</w:t>
      </w:r>
    </w:p>
    <w:p w14:paraId="3A42AC46" w14:textId="77777777" w:rsidR="006D4574" w:rsidRDefault="006D4574" w:rsidP="006D4574">
      <w:pPr>
        <w:spacing w:after="0" w:line="240" w:lineRule="auto"/>
        <w:ind w:left="357"/>
        <w:rPr>
          <w:rFonts w:ascii="Arial" w:hAnsi="Arial" w:cs="Arial"/>
        </w:rPr>
      </w:pPr>
    </w:p>
    <w:p w14:paraId="2AD7BA18" w14:textId="77777777" w:rsidR="006D4574" w:rsidRDefault="006D4574" w:rsidP="006D4574">
      <w:pPr>
        <w:spacing w:after="0" w:line="240" w:lineRule="auto"/>
        <w:ind w:left="567"/>
        <w:rPr>
          <w:rFonts w:ascii="Arial" w:hAnsi="Arial" w:cs="Arial"/>
        </w:rPr>
      </w:pPr>
      <w:r w:rsidRPr="00FF2964">
        <w:rPr>
          <w:rFonts w:ascii="Arial" w:hAnsi="Arial" w:cs="Arial"/>
        </w:rPr>
        <w:t>Affected system(s):</w:t>
      </w:r>
    </w:p>
    <w:p w14:paraId="310AFB31" w14:textId="77777777" w:rsidR="006D4574" w:rsidRPr="00FF2964"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22C3D6E8"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D5363CA"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327FFD1"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08DE10C"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DFF6752"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6A2B8616"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FF2964" w14:paraId="2D0B8E61"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E183EBF"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32C15A2"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10.130.48.19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469F13"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5170B9"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5E345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2F61FABA" w14:textId="77777777" w:rsidR="006D4574" w:rsidRPr="00FF2964" w:rsidRDefault="006D4574" w:rsidP="006D4574">
      <w:pPr>
        <w:spacing w:after="0" w:line="240" w:lineRule="auto"/>
        <w:rPr>
          <w:rFonts w:ascii="Arial" w:hAnsi="Arial" w:cs="Arial"/>
          <w: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51B99D73" w14:textId="77777777" w:rsidTr="006D4574">
        <w:tc>
          <w:tcPr>
            <w:tcW w:w="9005" w:type="dxa"/>
            <w:gridSpan w:val="3"/>
          </w:tcPr>
          <w:p w14:paraId="5CDC8317"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129DFB2D" w14:textId="77777777" w:rsidR="006D4574" w:rsidRPr="00797F43" w:rsidRDefault="006D4574" w:rsidP="006D4574">
            <w:pPr>
              <w:rPr>
                <w:rFonts w:ascii="Arial" w:hAnsi="Arial" w:cs="Arial"/>
                <w:sz w:val="18"/>
                <w:szCs w:val="18"/>
              </w:rPr>
            </w:pPr>
          </w:p>
        </w:tc>
      </w:tr>
      <w:tr w:rsidR="006D4574" w:rsidRPr="00FF2964" w14:paraId="465BFC76" w14:textId="77777777" w:rsidTr="006D4574">
        <w:tc>
          <w:tcPr>
            <w:tcW w:w="9005" w:type="dxa"/>
            <w:gridSpan w:val="3"/>
          </w:tcPr>
          <w:p w14:paraId="58DA3625"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FF2964" w14:paraId="03A66E6D" w14:textId="77777777" w:rsidTr="006D4574">
        <w:tc>
          <w:tcPr>
            <w:tcW w:w="4528" w:type="dxa"/>
          </w:tcPr>
          <w:p w14:paraId="51F11E99"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2A2FA45B" w14:textId="77777777" w:rsidR="006D4574" w:rsidRPr="00797F43" w:rsidRDefault="006D4574" w:rsidP="006D4574">
            <w:pPr>
              <w:rPr>
                <w:rFonts w:ascii="Arial" w:hAnsi="Arial" w:cs="Arial"/>
                <w:sz w:val="18"/>
                <w:szCs w:val="18"/>
              </w:rPr>
            </w:pPr>
          </w:p>
        </w:tc>
        <w:tc>
          <w:tcPr>
            <w:tcW w:w="2571" w:type="dxa"/>
          </w:tcPr>
          <w:p w14:paraId="00C1098F"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089865E7"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598A162D"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6" w:type="dxa"/>
          </w:tcPr>
          <w:p w14:paraId="218197BA"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22E6F363" w14:textId="77777777" w:rsidR="006D4574" w:rsidRPr="00C04F48" w:rsidRDefault="006D4574" w:rsidP="006D4574">
      <w:pPr>
        <w:spacing w:after="0" w:line="240" w:lineRule="auto"/>
        <w:rPr>
          <w:rFonts w:ascii="Arial" w:hAnsi="Arial" w:cs="Arial"/>
          <w:b/>
        </w:rPr>
      </w:pPr>
    </w:p>
    <w:p w14:paraId="1113E1C1" w14:textId="77777777" w:rsidR="006D4574" w:rsidRPr="006A18F0" w:rsidRDefault="006D4574" w:rsidP="009A54E9">
      <w:pPr>
        <w:pStyle w:val="ListParagraph"/>
        <w:numPr>
          <w:ilvl w:val="0"/>
          <w:numId w:val="79"/>
        </w:numPr>
        <w:ind w:left="567" w:hanging="570"/>
        <w:rPr>
          <w:rFonts w:ascii="Arial" w:hAnsi="Arial" w:cs="Arial"/>
          <w:b/>
          <w:sz w:val="22"/>
          <w:szCs w:val="22"/>
        </w:rPr>
      </w:pPr>
      <w:r w:rsidRPr="006A18F0">
        <w:rPr>
          <w:rFonts w:ascii="Arial" w:hAnsi="Arial" w:cs="Arial"/>
          <w:b/>
          <w:sz w:val="22"/>
          <w:szCs w:val="22"/>
        </w:rPr>
        <w:t>Vulnerable network software</w:t>
      </w:r>
      <w:r w:rsidRPr="006A18F0">
        <w:rPr>
          <w:rFonts w:ascii="Arial" w:hAnsi="Arial" w:cs="Arial"/>
          <w:b/>
          <w:sz w:val="22"/>
          <w:szCs w:val="22"/>
        </w:rPr>
        <w:fldChar w:fldCharType="begin"/>
      </w:r>
      <w:r w:rsidRPr="006A18F0">
        <w:rPr>
          <w:rFonts w:ascii="Arial" w:hAnsi="Arial" w:cs="Arial"/>
          <w:b/>
          <w:sz w:val="22"/>
          <w:szCs w:val="22"/>
        </w:rPr>
        <w:instrText xml:space="preserve"> &lt;tm:format font-override="true"&gt;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&lt;xsl:value-of select="TITLE"/&gt; </w:instrText>
      </w:r>
      <w:r w:rsidRPr="006A18F0">
        <w:rPr>
          <w:rFonts w:ascii="Arial" w:hAnsi="Arial" w:cs="Arial"/>
          <w:b/>
          <w:sz w:val="22"/>
          <w:szCs w:val="22"/>
        </w:rPr>
        <w:fldChar w:fldCharType="end"/>
      </w:r>
      <w:r w:rsidRPr="006A18F0">
        <w:rPr>
          <w:rFonts w:ascii="Arial" w:hAnsi="Arial" w:cs="Arial"/>
          <w:b/>
          <w:sz w:val="22"/>
          <w:szCs w:val="22"/>
        </w:rPr>
        <w:fldChar w:fldCharType="begin"/>
      </w:r>
      <w:r w:rsidRPr="006A18F0">
        <w:rPr>
          <w:rFonts w:ascii="Arial" w:hAnsi="Arial" w:cs="Arial"/>
          <w:b/>
          <w:sz w:val="22"/>
          <w:szCs w:val="22"/>
        </w:rPr>
        <w:instrText xml:space="preserve"> &lt;/tm:format&gt; </w:instrText>
      </w:r>
      <w:r w:rsidRPr="006A18F0">
        <w:rPr>
          <w:rFonts w:ascii="Arial" w:hAnsi="Arial" w:cs="Arial"/>
          <w:b/>
          <w:sz w:val="22"/>
          <w:szCs w:val="22"/>
        </w:rPr>
        <w:fldChar w:fldCharType="end"/>
      </w:r>
    </w:p>
    <w:p w14:paraId="42C852D9" w14:textId="77777777" w:rsidR="006D4574" w:rsidRPr="006A18F0" w:rsidRDefault="006D4574" w:rsidP="006D4574">
      <w:pPr>
        <w:spacing w:after="0" w:line="240" w:lineRule="auto"/>
        <w:ind w:left="567"/>
        <w:rPr>
          <w:rFonts w:ascii="Arial" w:hAnsi="Arial" w:cs="Arial"/>
        </w:rPr>
      </w:pPr>
      <w:r w:rsidRPr="00C04F48">
        <w:rPr>
          <w:rFonts w:ascii="Arial" w:hAnsi="Arial" w:cs="Arial"/>
        </w:rPr>
        <w:t>One (1) hosts was running a variations of network enabling software/ protocols subject to vulnerabilities that could allow unauthenticated attackers to perform undesired activities, causing the affected hosts to malfunction. These issues are as a result of missing security updates/ upgrades. The following protocols/ agents/ ap</w:t>
      </w:r>
      <w:r w:rsidRPr="006A18F0">
        <w:rPr>
          <w:rFonts w:ascii="Arial" w:hAnsi="Arial" w:cs="Arial"/>
        </w:rPr>
        <w:t>plications were affected:</w:t>
      </w:r>
    </w:p>
    <w:p w14:paraId="1A1F2F58" w14:textId="77777777" w:rsidR="006D4574" w:rsidRPr="006A18F0" w:rsidRDefault="006D4574" w:rsidP="009A54E9">
      <w:pPr>
        <w:pStyle w:val="ListParagraph"/>
        <w:numPr>
          <w:ilvl w:val="0"/>
          <w:numId w:val="83"/>
        </w:numPr>
        <w:ind w:left="1134" w:hanging="567"/>
        <w:rPr>
          <w:rFonts w:ascii="Arial" w:hAnsi="Arial" w:cs="Arial"/>
          <w:sz w:val="22"/>
          <w:szCs w:val="22"/>
        </w:rPr>
      </w:pPr>
      <w:proofErr w:type="spellStart"/>
      <w:r w:rsidRPr="006A18F0">
        <w:rPr>
          <w:rFonts w:ascii="Arial" w:hAnsi="Arial" w:cs="Arial"/>
          <w:sz w:val="22"/>
          <w:szCs w:val="22"/>
        </w:rPr>
        <w:t>CodeMeter</w:t>
      </w:r>
      <w:proofErr w:type="spellEnd"/>
      <w:r w:rsidRPr="006A18F0">
        <w:rPr>
          <w:rFonts w:ascii="Arial" w:hAnsi="Arial" w:cs="Arial"/>
          <w:sz w:val="22"/>
          <w:szCs w:val="22"/>
        </w:rPr>
        <w:t xml:space="preserve"> &lt; 5.20 Local Privilege Escalation Vulnerability</w:t>
      </w:r>
    </w:p>
    <w:p w14:paraId="3967F4A6" w14:textId="77777777" w:rsidR="006D4574" w:rsidRPr="006A18F0" w:rsidRDefault="006D4574" w:rsidP="006D4574">
      <w:pPr>
        <w:pStyle w:val="ListParagraph"/>
        <w:ind w:left="567"/>
        <w:rPr>
          <w:rFonts w:ascii="Arial" w:hAnsi="Arial" w:cs="Arial"/>
          <w:sz w:val="22"/>
          <w:szCs w:val="22"/>
        </w:rPr>
      </w:pPr>
    </w:p>
    <w:p w14:paraId="64214830"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An attacker may be able to exploit the existing issue to crash the hosting systems or execute arbitrary commands with administrative privileges.</w:t>
      </w:r>
    </w:p>
    <w:p w14:paraId="6BDB4901" w14:textId="77777777" w:rsidR="006D4574" w:rsidRPr="00C04F48" w:rsidRDefault="006D4574" w:rsidP="006D4574">
      <w:pPr>
        <w:spacing w:after="0" w:line="240" w:lineRule="auto"/>
        <w:ind w:left="357"/>
        <w:rPr>
          <w:rFonts w:ascii="Arial" w:hAnsi="Arial" w:cs="Arial"/>
        </w:rPr>
      </w:pPr>
    </w:p>
    <w:p w14:paraId="568C96F6"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6A882EE9" w14:textId="77777777" w:rsidR="006D4574" w:rsidRPr="006A18F0" w:rsidRDefault="006D4574" w:rsidP="006D4574">
      <w:pPr>
        <w:spacing w:after="0" w:line="240" w:lineRule="auto"/>
        <w:ind w:left="35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4"/>
        <w:gridCol w:w="2187"/>
        <w:gridCol w:w="2186"/>
        <w:gridCol w:w="2184"/>
        <w:gridCol w:w="2184"/>
      </w:tblGrid>
      <w:tr w:rsidR="006D4574" w:rsidRPr="00797F43" w14:paraId="3C153D99" w14:textId="77777777" w:rsidTr="006D4574">
        <w:trPr>
          <w:trHeight w:val="276"/>
          <w:tblHeader/>
        </w:trPr>
        <w:tc>
          <w:tcPr>
            <w:tcW w:w="37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57C8EC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67EB5AD"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60C5C9B"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B</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34966F8"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C</w:t>
            </w:r>
          </w:p>
        </w:tc>
        <w:tc>
          <w:tcPr>
            <w:tcW w:w="115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62002EEE" w14:textId="77777777" w:rsidR="006D4574" w:rsidRPr="00797F43" w:rsidRDefault="006D4574" w:rsidP="006D4574">
            <w:pPr>
              <w:autoSpaceDE w:val="0"/>
              <w:autoSpaceDN w:val="0"/>
              <w:adjustRightInd w:val="0"/>
              <w:spacing w:after="0" w:line="240" w:lineRule="auto"/>
              <w:rPr>
                <w:rFonts w:ascii="Arial" w:hAnsi="Arial" w:cs="Arial"/>
                <w:b/>
                <w:sz w:val="18"/>
                <w:szCs w:val="18"/>
                <w:lang w:eastAsia="en-GB"/>
              </w:rPr>
            </w:pPr>
            <w:r w:rsidRPr="00797F43">
              <w:rPr>
                <w:rFonts w:ascii="Arial" w:hAnsi="Arial" w:cs="Arial"/>
                <w:b/>
                <w:sz w:val="18"/>
                <w:szCs w:val="18"/>
                <w:lang w:eastAsia="en-GB"/>
              </w:rPr>
              <w:t>D</w:t>
            </w:r>
          </w:p>
        </w:tc>
      </w:tr>
      <w:tr w:rsidR="006D4574" w:rsidRPr="00797F43" w14:paraId="16D65090" w14:textId="77777777" w:rsidTr="006D4574">
        <w:trPr>
          <w:trHeight w:val="276"/>
        </w:trPr>
        <w:tc>
          <w:tcPr>
            <w:tcW w:w="377" w:type="pct"/>
            <w:tcBorders>
              <w:top w:val="single" w:sz="6" w:space="0" w:color="000000"/>
              <w:left w:val="single" w:sz="6" w:space="0" w:color="000000"/>
              <w:bottom w:val="single" w:sz="6" w:space="0" w:color="000000"/>
              <w:right w:val="single" w:sz="6" w:space="0" w:color="000000"/>
            </w:tcBorders>
            <w:shd w:val="clear" w:color="auto" w:fill="auto"/>
          </w:tcPr>
          <w:p w14:paraId="15E8E7F5"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3175F8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r w:rsidRPr="00797F43">
              <w:rPr>
                <w:rFonts w:ascii="Arial" w:hAnsi="Arial" w:cs="Arial"/>
                <w:sz w:val="18"/>
                <w:szCs w:val="18"/>
                <w:lang w:eastAsia="en-GB"/>
              </w:rPr>
              <w:t>10.130.40.120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2B85006"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3E2E6C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c>
          <w:tcPr>
            <w:tcW w:w="1155"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BCFA2D" w14:textId="77777777" w:rsidR="006D4574" w:rsidRPr="00797F43" w:rsidRDefault="006D4574" w:rsidP="006D4574">
            <w:pPr>
              <w:autoSpaceDE w:val="0"/>
              <w:autoSpaceDN w:val="0"/>
              <w:adjustRightInd w:val="0"/>
              <w:spacing w:after="0" w:line="240" w:lineRule="auto"/>
              <w:rPr>
                <w:rFonts w:ascii="Arial" w:hAnsi="Arial" w:cs="Arial"/>
                <w:sz w:val="18"/>
                <w:szCs w:val="18"/>
                <w:lang w:eastAsia="en-GB"/>
              </w:rPr>
            </w:pPr>
          </w:p>
        </w:tc>
      </w:tr>
    </w:tbl>
    <w:p w14:paraId="36DD7157" w14:textId="77777777" w:rsidR="006D4574" w:rsidRPr="00797F43"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797F43" w14:paraId="0D3A97B1" w14:textId="77777777" w:rsidTr="006D4574">
        <w:tc>
          <w:tcPr>
            <w:tcW w:w="9005" w:type="dxa"/>
            <w:gridSpan w:val="3"/>
          </w:tcPr>
          <w:p w14:paraId="6851E5F4" w14:textId="77777777" w:rsidR="006D4574" w:rsidRPr="00797F43" w:rsidRDefault="006D4574" w:rsidP="006D4574">
            <w:pPr>
              <w:rPr>
                <w:rFonts w:ascii="Arial" w:hAnsi="Arial" w:cs="Arial"/>
                <w:b/>
                <w:sz w:val="18"/>
                <w:szCs w:val="18"/>
              </w:rPr>
            </w:pPr>
            <w:r w:rsidRPr="00797F43">
              <w:rPr>
                <w:rFonts w:ascii="Arial" w:hAnsi="Arial" w:cs="Arial"/>
                <w:b/>
                <w:sz w:val="18"/>
                <w:szCs w:val="18"/>
              </w:rPr>
              <w:t>Management comment on the finding:</w:t>
            </w:r>
          </w:p>
          <w:p w14:paraId="28EFA931" w14:textId="77777777" w:rsidR="006D4574" w:rsidRPr="00797F43" w:rsidRDefault="006D4574" w:rsidP="006D4574">
            <w:pPr>
              <w:rPr>
                <w:rFonts w:ascii="Arial" w:hAnsi="Arial" w:cs="Arial"/>
                <w:sz w:val="18"/>
                <w:szCs w:val="18"/>
              </w:rPr>
            </w:pPr>
          </w:p>
        </w:tc>
      </w:tr>
      <w:tr w:rsidR="006D4574" w:rsidRPr="00797F43" w14:paraId="1A41B21D" w14:textId="77777777" w:rsidTr="006D4574">
        <w:tc>
          <w:tcPr>
            <w:tcW w:w="9005" w:type="dxa"/>
            <w:gridSpan w:val="3"/>
          </w:tcPr>
          <w:p w14:paraId="1BDA2171" w14:textId="77777777" w:rsidR="006D4574" w:rsidRPr="00797F43" w:rsidRDefault="006D4574" w:rsidP="006D4574">
            <w:pPr>
              <w:rPr>
                <w:rFonts w:ascii="Arial" w:hAnsi="Arial" w:cs="Arial"/>
                <w:b/>
                <w:sz w:val="18"/>
                <w:szCs w:val="18"/>
              </w:rPr>
            </w:pPr>
            <w:r w:rsidRPr="00797F43">
              <w:rPr>
                <w:rFonts w:ascii="Arial" w:hAnsi="Arial" w:cs="Arial"/>
                <w:b/>
                <w:sz w:val="18"/>
                <w:szCs w:val="18"/>
              </w:rPr>
              <w:t>Remedial action:</w:t>
            </w:r>
          </w:p>
        </w:tc>
      </w:tr>
      <w:tr w:rsidR="006D4574" w:rsidRPr="00797F43" w14:paraId="5B3C7169" w14:textId="77777777" w:rsidTr="006D4574">
        <w:tc>
          <w:tcPr>
            <w:tcW w:w="4534" w:type="dxa"/>
          </w:tcPr>
          <w:p w14:paraId="655AAFA4" w14:textId="77777777" w:rsidR="006D4574" w:rsidRPr="00797F43" w:rsidRDefault="006D4574" w:rsidP="006D4574">
            <w:pPr>
              <w:rPr>
                <w:rFonts w:ascii="Arial" w:hAnsi="Arial" w:cs="Arial"/>
                <w:sz w:val="18"/>
                <w:szCs w:val="18"/>
              </w:rPr>
            </w:pPr>
            <w:r w:rsidRPr="00797F43">
              <w:rPr>
                <w:rFonts w:ascii="Arial" w:hAnsi="Arial" w:cs="Arial"/>
                <w:sz w:val="18"/>
                <w:szCs w:val="18"/>
              </w:rPr>
              <w:t>What actions will be taken:</w:t>
            </w:r>
          </w:p>
          <w:p w14:paraId="63110DC1" w14:textId="77777777" w:rsidR="006D4574" w:rsidRPr="00797F43" w:rsidRDefault="006D4574" w:rsidP="006D4574">
            <w:pPr>
              <w:rPr>
                <w:rFonts w:ascii="Arial" w:hAnsi="Arial" w:cs="Arial"/>
                <w:sz w:val="18"/>
                <w:szCs w:val="18"/>
              </w:rPr>
            </w:pPr>
          </w:p>
        </w:tc>
        <w:tc>
          <w:tcPr>
            <w:tcW w:w="2568" w:type="dxa"/>
          </w:tcPr>
          <w:p w14:paraId="20498386" w14:textId="77777777" w:rsidR="006D4574" w:rsidRPr="00797F43" w:rsidRDefault="006D4574" w:rsidP="006D4574">
            <w:pPr>
              <w:rPr>
                <w:rFonts w:ascii="Arial" w:hAnsi="Arial" w:cs="Arial"/>
                <w:sz w:val="18"/>
                <w:szCs w:val="18"/>
              </w:rPr>
            </w:pPr>
            <w:r w:rsidRPr="00797F43">
              <w:rPr>
                <w:rFonts w:ascii="Arial" w:hAnsi="Arial" w:cs="Arial"/>
                <w:sz w:val="18"/>
                <w:szCs w:val="18"/>
              </w:rPr>
              <w:t>By whom:</w:t>
            </w:r>
          </w:p>
          <w:p w14:paraId="3F47806D" w14:textId="77777777" w:rsidR="006D4574" w:rsidRPr="00797F43" w:rsidRDefault="006D4574" w:rsidP="006D4574">
            <w:pPr>
              <w:rPr>
                <w:rFonts w:ascii="Arial" w:hAnsi="Arial" w:cs="Arial"/>
                <w:sz w:val="18"/>
                <w:szCs w:val="18"/>
              </w:rPr>
            </w:pPr>
            <w:r w:rsidRPr="00797F43">
              <w:rPr>
                <w:rFonts w:ascii="Arial" w:hAnsi="Arial" w:cs="Arial"/>
                <w:sz w:val="18"/>
                <w:szCs w:val="18"/>
              </w:rPr>
              <w:t>Person:</w:t>
            </w:r>
          </w:p>
          <w:p w14:paraId="351699C9" w14:textId="77777777" w:rsidR="006D4574" w:rsidRPr="00797F43" w:rsidRDefault="006D4574" w:rsidP="006D4574">
            <w:pPr>
              <w:rPr>
                <w:rFonts w:ascii="Arial" w:hAnsi="Arial" w:cs="Arial"/>
                <w:sz w:val="18"/>
                <w:szCs w:val="18"/>
              </w:rPr>
            </w:pPr>
            <w:r w:rsidRPr="00797F43">
              <w:rPr>
                <w:rFonts w:ascii="Arial" w:hAnsi="Arial" w:cs="Arial"/>
                <w:sz w:val="18"/>
                <w:szCs w:val="18"/>
              </w:rPr>
              <w:t>Position:</w:t>
            </w:r>
          </w:p>
        </w:tc>
        <w:tc>
          <w:tcPr>
            <w:tcW w:w="1903" w:type="dxa"/>
          </w:tcPr>
          <w:p w14:paraId="3F1672BC" w14:textId="77777777" w:rsidR="006D4574" w:rsidRPr="00797F43" w:rsidRDefault="006D4574" w:rsidP="006D4574">
            <w:pPr>
              <w:rPr>
                <w:rFonts w:ascii="Arial" w:hAnsi="Arial" w:cs="Arial"/>
                <w:sz w:val="18"/>
                <w:szCs w:val="18"/>
              </w:rPr>
            </w:pPr>
            <w:r w:rsidRPr="00797F43">
              <w:rPr>
                <w:rFonts w:ascii="Arial" w:hAnsi="Arial" w:cs="Arial"/>
                <w:sz w:val="18"/>
                <w:szCs w:val="18"/>
              </w:rPr>
              <w:t>By when:</w:t>
            </w:r>
          </w:p>
        </w:tc>
      </w:tr>
    </w:tbl>
    <w:p w14:paraId="38D79E30" w14:textId="77777777" w:rsidR="006D4574" w:rsidRPr="00FF2964" w:rsidRDefault="006D4574" w:rsidP="006D4574">
      <w:pPr>
        <w:spacing w:after="0" w:line="240" w:lineRule="auto"/>
        <w:rPr>
          <w:rFonts w:ascii="Arial" w:hAnsi="Arial" w:cs="Arial"/>
          <w:b/>
        </w:rPr>
      </w:pPr>
    </w:p>
    <w:p w14:paraId="42DC777F" w14:textId="77777777"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14:paraId="1EE117BC" w14:textId="77777777" w:rsidR="006D4574" w:rsidRPr="00FF2964" w:rsidRDefault="006D4574" w:rsidP="006D4574">
      <w:pPr>
        <w:spacing w:after="0" w:line="240" w:lineRule="auto"/>
        <w:rPr>
          <w:rFonts w:ascii="Arial" w:hAnsi="Arial" w:cs="Arial"/>
          <w:b/>
          <w:bCs/>
        </w:rPr>
      </w:pPr>
    </w:p>
    <w:p w14:paraId="3C583D8C" w14:textId="77777777" w:rsidR="006D4574" w:rsidRDefault="006D4574" w:rsidP="006D4574">
      <w:pPr>
        <w:spacing w:after="0" w:line="240" w:lineRule="auto"/>
        <w:rPr>
          <w:rFonts w:ascii="Arial" w:hAnsi="Arial" w:cs="Arial"/>
          <w:bCs/>
          <w:i/>
        </w:rPr>
      </w:pPr>
      <w:r w:rsidRPr="003D360F">
        <w:rPr>
          <w:rFonts w:ascii="Arial" w:hAnsi="Arial" w:cs="Arial"/>
          <w:bCs/>
          <w:i/>
        </w:rPr>
        <w:t>Financial and performance management: Information technology systems</w:t>
      </w:r>
    </w:p>
    <w:p w14:paraId="203DEAD2" w14:textId="77777777" w:rsidR="006D4574" w:rsidRPr="003D360F" w:rsidRDefault="006D4574" w:rsidP="006D4574">
      <w:pPr>
        <w:spacing w:after="0" w:line="240" w:lineRule="auto"/>
        <w:rPr>
          <w:rFonts w:ascii="Arial" w:hAnsi="Arial" w:cs="Arial"/>
          <w:bCs/>
          <w:i/>
        </w:rPr>
      </w:pPr>
    </w:p>
    <w:p w14:paraId="02662E4B" w14:textId="77777777" w:rsidR="006D4574" w:rsidRPr="003D360F" w:rsidRDefault="006D4574" w:rsidP="006D4574">
      <w:pPr>
        <w:spacing w:after="0" w:line="240" w:lineRule="auto"/>
        <w:rPr>
          <w:rFonts w:ascii="Arial" w:hAnsi="Arial" w:cs="Arial"/>
          <w:lang w:val="en-US" w:eastAsia="en-GB"/>
        </w:rPr>
      </w:pPr>
      <w:r w:rsidRPr="003D360F">
        <w:rPr>
          <w:rFonts w:ascii="Arial" w:hAnsi="Arial" w:cs="Arial"/>
          <w:lang w:val="en-US" w:eastAsia="en-GB"/>
        </w:rPr>
        <w:t>Non-compliance to the patch management policy and management not performing risk assessments.</w:t>
      </w:r>
    </w:p>
    <w:p w14:paraId="250AA8F9" w14:textId="77777777" w:rsidR="006D4574" w:rsidRPr="00FF2964" w:rsidRDefault="006D4574" w:rsidP="006D4574">
      <w:pPr>
        <w:spacing w:after="0" w:line="240" w:lineRule="auto"/>
        <w:rPr>
          <w:rFonts w:ascii="Arial" w:hAnsi="Arial" w:cs="Arial"/>
          <w:b/>
          <w:bCs/>
        </w:rPr>
      </w:pPr>
    </w:p>
    <w:p w14:paraId="25011501" w14:textId="77777777" w:rsidR="006D4574" w:rsidRDefault="006D4574" w:rsidP="006D4574">
      <w:pPr>
        <w:spacing w:after="0" w:line="240" w:lineRule="auto"/>
        <w:rPr>
          <w:rFonts w:ascii="Arial" w:hAnsi="Arial" w:cs="Arial"/>
          <w:b/>
          <w:bCs/>
        </w:rPr>
      </w:pPr>
      <w:r w:rsidRPr="00FF2964">
        <w:rPr>
          <w:rFonts w:ascii="Arial" w:hAnsi="Arial" w:cs="Arial"/>
          <w:b/>
          <w:bCs/>
        </w:rPr>
        <w:t>Recommendation</w:t>
      </w:r>
    </w:p>
    <w:p w14:paraId="358F88DA" w14:textId="77777777" w:rsidR="006D4574" w:rsidRPr="00FF2964" w:rsidRDefault="006D4574" w:rsidP="006D4574">
      <w:pPr>
        <w:spacing w:after="0" w:line="240" w:lineRule="auto"/>
        <w:rPr>
          <w:rFonts w:ascii="Arial" w:hAnsi="Arial" w:cs="Arial"/>
          <w:b/>
          <w:bCs/>
        </w:rPr>
      </w:pPr>
    </w:p>
    <w:p w14:paraId="5E81E398" w14:textId="77777777" w:rsidR="006D4574" w:rsidRPr="006A18F0" w:rsidRDefault="006D4574" w:rsidP="006D4574">
      <w:pPr>
        <w:autoSpaceDE w:val="0"/>
        <w:autoSpaceDN w:val="0"/>
        <w:adjustRightInd w:val="0"/>
        <w:spacing w:after="0" w:line="240" w:lineRule="auto"/>
        <w:rPr>
          <w:rFonts w:ascii="Arial" w:hAnsi="Arial" w:cs="Arial"/>
          <w:lang w:eastAsia="en-GB"/>
        </w:rPr>
      </w:pPr>
      <w:r w:rsidRPr="00C04F48">
        <w:rPr>
          <w:rFonts w:ascii="Arial" w:hAnsi="Arial" w:cs="Arial"/>
          <w:lang w:eastAsia="en-GB"/>
        </w:rPr>
        <w:t>Management should consider the following remedial actions:</w:t>
      </w:r>
    </w:p>
    <w:p w14:paraId="3805143D" w14:textId="77777777" w:rsidR="006D4574" w:rsidRPr="006A18F0" w:rsidRDefault="006D4574" w:rsidP="006D4574">
      <w:pPr>
        <w:autoSpaceDE w:val="0"/>
        <w:autoSpaceDN w:val="0"/>
        <w:adjustRightInd w:val="0"/>
        <w:spacing w:after="0" w:line="240" w:lineRule="auto"/>
        <w:ind w:left="567" w:hanging="567"/>
        <w:rPr>
          <w:rFonts w:ascii="Arial" w:hAnsi="Arial" w:cs="Arial"/>
          <w:lang w:eastAsia="en-GB"/>
        </w:rPr>
      </w:pPr>
    </w:p>
    <w:p w14:paraId="35E62FB8"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missing patches are deployed as per the respective policies;</w:t>
      </w:r>
    </w:p>
    <w:p w14:paraId="5AC16B3A"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Ensure the ICT risk register is kept up to date with the acceptable patch related risks and the reasons for not patching specific systems, and;</w:t>
      </w:r>
    </w:p>
    <w:p w14:paraId="493B718D"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rPr>
      </w:pPr>
      <w:r w:rsidRPr="006A18F0">
        <w:rPr>
          <w:rFonts w:ascii="Arial" w:hAnsi="Arial" w:cs="Arial"/>
          <w:sz w:val="22"/>
          <w:szCs w:val="22"/>
        </w:rPr>
        <w:t>Should the decision be taken not to apply a particular security update, approval should be sought at a strategic level to accept the risk.</w:t>
      </w:r>
    </w:p>
    <w:p w14:paraId="08801421" w14:textId="77777777" w:rsidR="006D4574" w:rsidRPr="006A18F0" w:rsidRDefault="006D4574" w:rsidP="009A54E9">
      <w:pPr>
        <w:pStyle w:val="ListParagraph"/>
        <w:numPr>
          <w:ilvl w:val="0"/>
          <w:numId w:val="89"/>
        </w:numPr>
        <w:autoSpaceDE w:val="0"/>
        <w:autoSpaceDN w:val="0"/>
        <w:adjustRightInd w:val="0"/>
        <w:ind w:left="567" w:hanging="567"/>
        <w:rPr>
          <w:rFonts w:ascii="Arial" w:hAnsi="Arial" w:cs="Arial"/>
          <w:sz w:val="22"/>
          <w:szCs w:val="22"/>
          <w:lang w:eastAsia="en-GB"/>
        </w:rPr>
      </w:pPr>
      <w:r w:rsidRPr="006A18F0">
        <w:rPr>
          <w:rFonts w:ascii="Arial" w:hAnsi="Arial" w:cs="Arial"/>
          <w:sz w:val="22"/>
          <w:szCs w:val="22"/>
        </w:rPr>
        <w:t>Consider procuring a tool to periodically assess the environment for vulnerabilities.</w:t>
      </w:r>
    </w:p>
    <w:p w14:paraId="3490EAAA" w14:textId="77777777" w:rsidR="006D4574" w:rsidRDefault="006D4574" w:rsidP="006D4574">
      <w:pPr>
        <w:spacing w:after="0" w:line="240" w:lineRule="auto"/>
        <w:rPr>
          <w:rFonts w:ascii="Arial" w:hAnsi="Arial" w:cs="Arial"/>
          <w:b/>
        </w:rPr>
      </w:pPr>
    </w:p>
    <w:p w14:paraId="368749D6" w14:textId="77777777" w:rsidR="006D4574" w:rsidRDefault="006D4574" w:rsidP="006D4574">
      <w:pPr>
        <w:spacing w:after="0" w:line="240" w:lineRule="auto"/>
        <w:rPr>
          <w:rFonts w:ascii="Arial" w:hAnsi="Arial" w:cs="Arial"/>
          <w:b/>
        </w:rPr>
      </w:pPr>
      <w:r w:rsidRPr="00FF2964">
        <w:rPr>
          <w:rFonts w:ascii="Arial" w:hAnsi="Arial" w:cs="Arial"/>
          <w:b/>
        </w:rPr>
        <w:t>Management response</w:t>
      </w:r>
    </w:p>
    <w:p w14:paraId="7F28548E" w14:textId="77777777" w:rsidR="006D4574" w:rsidRPr="00FF2964" w:rsidRDefault="006D4574" w:rsidP="006D4574">
      <w:pPr>
        <w:spacing w:after="0" w:line="240" w:lineRule="auto"/>
        <w:rPr>
          <w:rFonts w:ascii="Arial" w:hAnsi="Arial" w:cs="Arial"/>
          <w:b/>
        </w:rPr>
      </w:pPr>
    </w:p>
    <w:tbl>
      <w:tblPr>
        <w:tblStyle w:val="TableGrid"/>
        <w:tblW w:w="4920" w:type="pct"/>
        <w:tblInd w:w="57" w:type="dxa"/>
        <w:tblLook w:val="04A0" w:firstRow="1" w:lastRow="0" w:firstColumn="1" w:lastColumn="0" w:noHBand="0" w:noVBand="1"/>
      </w:tblPr>
      <w:tblGrid>
        <w:gridCol w:w="4762"/>
        <w:gridCol w:w="2626"/>
        <w:gridCol w:w="1948"/>
      </w:tblGrid>
      <w:tr w:rsidR="006D4574" w:rsidRPr="00FF2964" w14:paraId="5F3DAAAD" w14:textId="77777777" w:rsidTr="006D4574">
        <w:tc>
          <w:tcPr>
            <w:tcW w:w="9780" w:type="dxa"/>
            <w:gridSpan w:val="3"/>
          </w:tcPr>
          <w:p w14:paraId="4940C62B"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audit finding:</w:t>
            </w:r>
          </w:p>
          <w:p w14:paraId="54FF3FC1" w14:textId="77777777" w:rsidR="006D4574" w:rsidRPr="003D360F" w:rsidRDefault="006D4574" w:rsidP="006D4574">
            <w:pPr>
              <w:rPr>
                <w:rFonts w:ascii="Arial" w:hAnsi="Arial" w:cs="Arial"/>
                <w:sz w:val="18"/>
                <w:szCs w:val="18"/>
              </w:rPr>
            </w:pPr>
            <w:r w:rsidRPr="003D360F">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14:paraId="5B575D07" w14:textId="77777777" w:rsidTr="006D4574">
        <w:tc>
          <w:tcPr>
            <w:tcW w:w="9780" w:type="dxa"/>
            <w:gridSpan w:val="3"/>
          </w:tcPr>
          <w:p w14:paraId="5BC98756"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internal control deficiencies:</w:t>
            </w:r>
          </w:p>
          <w:p w14:paraId="5D59DBF0" w14:textId="77777777" w:rsidR="006D4574" w:rsidRPr="003D360F" w:rsidRDefault="006D4574" w:rsidP="006D4574">
            <w:pPr>
              <w:rPr>
                <w:rFonts w:ascii="Arial" w:hAnsi="Arial" w:cs="Arial"/>
                <w:sz w:val="18"/>
                <w:szCs w:val="18"/>
              </w:rPr>
            </w:pPr>
            <w:r w:rsidRPr="003D360F">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14:paraId="57C00BA0" w14:textId="77777777" w:rsidTr="006D4574">
        <w:tc>
          <w:tcPr>
            <w:tcW w:w="9780" w:type="dxa"/>
            <w:gridSpan w:val="3"/>
          </w:tcPr>
          <w:p w14:paraId="4198C363"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recommendation:</w:t>
            </w:r>
          </w:p>
          <w:p w14:paraId="1C8C91BF" w14:textId="77777777" w:rsidR="006D4574" w:rsidRPr="003D360F" w:rsidRDefault="006D4574" w:rsidP="006D4574">
            <w:pPr>
              <w:rPr>
                <w:rFonts w:ascii="Arial" w:hAnsi="Arial" w:cs="Arial"/>
                <w:sz w:val="18"/>
                <w:szCs w:val="18"/>
              </w:rPr>
            </w:pPr>
            <w:r w:rsidRPr="003D360F">
              <w:rPr>
                <w:rFonts w:ascii="Arial" w:hAnsi="Arial" w:cs="Arial"/>
                <w:sz w:val="18"/>
                <w:szCs w:val="18"/>
              </w:rPr>
              <w:t>The recommendation is adequate/ The recommendation is inadequate for the following reasons:</w:t>
            </w:r>
          </w:p>
        </w:tc>
      </w:tr>
      <w:tr w:rsidR="006D4574" w:rsidRPr="00FF2964" w14:paraId="538C8B3A" w14:textId="77777777" w:rsidTr="006D4574">
        <w:tc>
          <w:tcPr>
            <w:tcW w:w="9780" w:type="dxa"/>
            <w:gridSpan w:val="3"/>
          </w:tcPr>
          <w:p w14:paraId="7D8ADEA6"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2116F34B" w14:textId="77777777" w:rsidTr="006D4574">
        <w:tc>
          <w:tcPr>
            <w:tcW w:w="5015" w:type="dxa"/>
          </w:tcPr>
          <w:p w14:paraId="51C612E6" w14:textId="77777777" w:rsidR="006D4574" w:rsidRPr="003D360F" w:rsidRDefault="006D4574" w:rsidP="006D4574">
            <w:pPr>
              <w:rPr>
                <w:rFonts w:ascii="Arial" w:hAnsi="Arial" w:cs="Arial"/>
                <w:b/>
                <w:sz w:val="18"/>
                <w:szCs w:val="18"/>
              </w:rPr>
            </w:pPr>
            <w:r w:rsidRPr="003D360F">
              <w:rPr>
                <w:rFonts w:ascii="Arial" w:hAnsi="Arial" w:cs="Arial"/>
                <w:b/>
                <w:sz w:val="18"/>
                <w:szCs w:val="18"/>
              </w:rPr>
              <w:t>What actions will be taken:</w:t>
            </w:r>
          </w:p>
          <w:p w14:paraId="36CFF1CC" w14:textId="77777777" w:rsidR="006D4574" w:rsidRPr="003D360F" w:rsidRDefault="006D4574" w:rsidP="006D4574">
            <w:pPr>
              <w:rPr>
                <w:rFonts w:ascii="Arial" w:hAnsi="Arial" w:cs="Arial"/>
                <w:sz w:val="18"/>
                <w:szCs w:val="18"/>
              </w:rPr>
            </w:pPr>
          </w:p>
        </w:tc>
        <w:tc>
          <w:tcPr>
            <w:tcW w:w="2738" w:type="dxa"/>
          </w:tcPr>
          <w:p w14:paraId="627BFCB1" w14:textId="77777777" w:rsidR="006D4574" w:rsidRPr="003D360F" w:rsidRDefault="006D4574" w:rsidP="006D4574">
            <w:pPr>
              <w:rPr>
                <w:rFonts w:ascii="Arial" w:hAnsi="Arial" w:cs="Arial"/>
                <w:b/>
                <w:sz w:val="18"/>
                <w:szCs w:val="18"/>
              </w:rPr>
            </w:pPr>
            <w:r w:rsidRPr="003D360F">
              <w:rPr>
                <w:rFonts w:ascii="Arial" w:hAnsi="Arial" w:cs="Arial"/>
                <w:b/>
                <w:sz w:val="18"/>
                <w:szCs w:val="18"/>
              </w:rPr>
              <w:t>By whom:</w:t>
            </w:r>
          </w:p>
          <w:p w14:paraId="499A0D7C"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36041933"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2027" w:type="dxa"/>
          </w:tcPr>
          <w:p w14:paraId="56479A7C" w14:textId="77777777" w:rsidR="006D4574" w:rsidRPr="003D360F" w:rsidRDefault="006D4574" w:rsidP="006D4574">
            <w:pPr>
              <w:rPr>
                <w:rFonts w:ascii="Arial" w:hAnsi="Arial" w:cs="Arial"/>
                <w:b/>
                <w:sz w:val="18"/>
                <w:szCs w:val="18"/>
              </w:rPr>
            </w:pPr>
            <w:r w:rsidRPr="003D360F">
              <w:rPr>
                <w:rFonts w:ascii="Arial" w:hAnsi="Arial" w:cs="Arial"/>
                <w:b/>
                <w:sz w:val="18"/>
                <w:szCs w:val="18"/>
              </w:rPr>
              <w:t>By when:</w:t>
            </w:r>
          </w:p>
          <w:p w14:paraId="13FE628A" w14:textId="77777777" w:rsidR="006D4574" w:rsidRPr="003D360F" w:rsidRDefault="006D4574" w:rsidP="006D4574">
            <w:pPr>
              <w:rPr>
                <w:rFonts w:ascii="Arial" w:hAnsi="Arial" w:cs="Arial"/>
                <w:sz w:val="18"/>
                <w:szCs w:val="18"/>
              </w:rPr>
            </w:pPr>
          </w:p>
        </w:tc>
      </w:tr>
    </w:tbl>
    <w:p w14:paraId="08804FB4" w14:textId="77777777" w:rsidR="006D4574" w:rsidRPr="00FF2964" w:rsidRDefault="006D4574" w:rsidP="006D4574">
      <w:pPr>
        <w:spacing w:after="0" w:line="240" w:lineRule="auto"/>
        <w:rPr>
          <w:rFonts w:ascii="Arial" w:hAnsi="Arial" w:cs="Arial"/>
          <w:b/>
          <w:bCs/>
        </w:rPr>
      </w:pPr>
    </w:p>
    <w:p w14:paraId="3D7E5C7F"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33AF3F24" w14:textId="77777777" w:rsidR="006D4574" w:rsidRPr="00FF2964" w:rsidRDefault="006D4574" w:rsidP="006D4574">
      <w:pPr>
        <w:spacing w:after="0" w:line="240" w:lineRule="auto"/>
        <w:rPr>
          <w:rFonts w:ascii="Arial" w:hAnsi="Arial" w:cs="Arial"/>
          <w:b/>
          <w:bCs/>
        </w:rPr>
      </w:pPr>
    </w:p>
    <w:p w14:paraId="65161B19"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1C1A71D0" w14:textId="77777777" w:rsidR="006D4574" w:rsidRDefault="006D4574" w:rsidP="006D4574">
      <w:pPr>
        <w:spacing w:after="0" w:line="240" w:lineRule="auto"/>
        <w:rPr>
          <w:rFonts w:ascii="Arial" w:hAnsi="Arial" w:cs="Arial"/>
          <w:b/>
          <w:bCs/>
        </w:rPr>
      </w:pPr>
      <w:bookmarkStart w:id="205" w:name="TMB897686045"/>
      <w:bookmarkEnd w:id="205"/>
      <w:r w:rsidRPr="00FF2964">
        <w:rPr>
          <w:rFonts w:ascii="Arial" w:hAnsi="Arial" w:cs="Arial"/>
          <w:b/>
          <w:bCs/>
        </w:rPr>
        <w:t>Audit finding</w:t>
      </w:r>
    </w:p>
    <w:p w14:paraId="3D8D0956" w14:textId="77777777" w:rsidR="006D4574" w:rsidRDefault="006D4574" w:rsidP="006D4574">
      <w:pPr>
        <w:pStyle w:val="ListParagraph"/>
        <w:ind w:left="567"/>
        <w:rPr>
          <w:rFonts w:cs="Arial"/>
          <w:b/>
          <w:sz w:val="22"/>
          <w:szCs w:val="22"/>
        </w:rPr>
      </w:pPr>
    </w:p>
    <w:p w14:paraId="66ABFABC" w14:textId="77777777" w:rsidR="006D4574" w:rsidRPr="006A18F0" w:rsidRDefault="006D4574" w:rsidP="006D4574">
      <w:pPr>
        <w:pStyle w:val="ListParagraph"/>
        <w:ind w:left="0"/>
        <w:rPr>
          <w:rFonts w:ascii="Arial" w:hAnsi="Arial" w:cs="Arial"/>
          <w:sz w:val="22"/>
          <w:szCs w:val="22"/>
        </w:rPr>
      </w:pPr>
      <w:r w:rsidRPr="006A18F0">
        <w:rPr>
          <w:rFonts w:ascii="Arial" w:hAnsi="Arial" w:cs="Arial"/>
          <w:sz w:val="22"/>
          <w:szCs w:val="22"/>
        </w:rPr>
        <w:t xml:space="preserve">Insecure configurations on internal networked systems </w:t>
      </w:r>
      <w:r w:rsidRPr="006A18F0">
        <w:rPr>
          <w:rFonts w:ascii="Arial" w:hAnsi="Arial" w:cs="Arial"/>
          <w:sz w:val="22"/>
          <w:szCs w:val="22"/>
        </w:rPr>
        <w:fldChar w:fldCharType="begin"/>
      </w:r>
      <w:r w:rsidRPr="006A18F0">
        <w:rPr>
          <w:rFonts w:ascii="Arial" w:hAnsi="Arial" w:cs="Arial"/>
          <w:sz w:val="22"/>
          <w:szCs w:val="22"/>
        </w:rPr>
        <w:instrText xml:space="preserve"> &lt;tm:format font-override="true"&gt;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&lt;xsl:value-of select="TITLE"/&gt; </w:instrText>
      </w:r>
      <w:r w:rsidRPr="006A18F0">
        <w:rPr>
          <w:rFonts w:ascii="Arial" w:hAnsi="Arial" w:cs="Arial"/>
          <w:sz w:val="22"/>
          <w:szCs w:val="22"/>
        </w:rPr>
        <w:fldChar w:fldCharType="end"/>
      </w:r>
      <w:r w:rsidRPr="006A18F0">
        <w:rPr>
          <w:rFonts w:ascii="Arial" w:hAnsi="Arial" w:cs="Arial"/>
          <w:sz w:val="22"/>
          <w:szCs w:val="22"/>
        </w:rPr>
        <w:fldChar w:fldCharType="begin"/>
      </w:r>
      <w:r w:rsidRPr="006A18F0">
        <w:rPr>
          <w:rFonts w:ascii="Arial" w:hAnsi="Arial" w:cs="Arial"/>
          <w:sz w:val="22"/>
          <w:szCs w:val="22"/>
        </w:rPr>
        <w:instrText xml:space="preserve"> &lt;/tm:format&gt; </w:instrText>
      </w:r>
      <w:r w:rsidRPr="006A18F0">
        <w:rPr>
          <w:rFonts w:ascii="Arial" w:hAnsi="Arial" w:cs="Arial"/>
          <w:sz w:val="22"/>
          <w:szCs w:val="22"/>
        </w:rPr>
        <w:fldChar w:fldCharType="end"/>
      </w:r>
    </w:p>
    <w:p w14:paraId="6EBEFDF9" w14:textId="77777777" w:rsidR="006D4574" w:rsidRDefault="006D4574" w:rsidP="006D4574">
      <w:pPr>
        <w:spacing w:after="0" w:line="240" w:lineRule="auto"/>
        <w:rPr>
          <w:rFonts w:ascii="Arial" w:hAnsi="Arial" w:cs="Arial"/>
          <w:b/>
        </w:rPr>
      </w:pPr>
    </w:p>
    <w:p w14:paraId="30222714" w14:textId="77777777" w:rsidR="006D4574" w:rsidRPr="006A18F0" w:rsidRDefault="006D4574" w:rsidP="006D4574">
      <w:pPr>
        <w:spacing w:after="0" w:line="240" w:lineRule="auto"/>
        <w:rPr>
          <w:rFonts w:ascii="Arial" w:hAnsi="Arial" w:cs="Arial"/>
        </w:rPr>
      </w:pPr>
      <w:r w:rsidRPr="006A18F0">
        <w:rPr>
          <w:rFonts w:ascii="Arial" w:hAnsi="Arial" w:cs="Arial"/>
        </w:rPr>
        <w:t xml:space="preserve">A total of </w:t>
      </w:r>
      <w:r w:rsidRPr="006A18F0">
        <w:rPr>
          <w:rFonts w:ascii="Arial" w:hAnsi="Arial" w:cs="Arial"/>
          <w:color w:val="000000" w:themeColor="text1"/>
        </w:rPr>
        <w:t xml:space="preserve">eighty-two (82) </w:t>
      </w:r>
      <w:r w:rsidRPr="006A18F0">
        <w:rPr>
          <w:rFonts w:ascii="Arial" w:hAnsi="Arial" w:cs="Arial"/>
        </w:rPr>
        <w:t>internal systems (e.g. production servers, switches, routers, etc.) were vulnerable as a result of weak configuration settings.</w:t>
      </w:r>
    </w:p>
    <w:p w14:paraId="2941FA37" w14:textId="77777777" w:rsidR="006D4574" w:rsidRPr="006A18F0" w:rsidRDefault="006D4574" w:rsidP="006D4574">
      <w:pPr>
        <w:spacing w:after="0" w:line="240" w:lineRule="auto"/>
        <w:rPr>
          <w:rFonts w:ascii="Arial" w:hAnsi="Arial" w:cs="Arial"/>
        </w:rPr>
      </w:pPr>
      <w:r w:rsidRPr="006A18F0">
        <w:rPr>
          <w:rFonts w:ascii="Arial" w:hAnsi="Arial" w:cs="Arial"/>
        </w:rPr>
        <w:t>The issues detected included:</w:t>
      </w:r>
    </w:p>
    <w:p w14:paraId="6328E28D"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Open unencrypted ports</w:t>
      </w:r>
    </w:p>
    <w:p w14:paraId="32881B82"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Default community strings (SNMP)</w:t>
      </w:r>
    </w:p>
    <w:p w14:paraId="2A940D5D" w14:textId="77777777" w:rsidR="006D4574" w:rsidRPr="006A18F0" w:rsidRDefault="006D4574" w:rsidP="009A54E9">
      <w:pPr>
        <w:pStyle w:val="ListParagraph"/>
        <w:numPr>
          <w:ilvl w:val="0"/>
          <w:numId w:val="80"/>
        </w:numPr>
        <w:rPr>
          <w:rFonts w:ascii="Arial" w:hAnsi="Arial" w:cs="Arial"/>
          <w:sz w:val="22"/>
          <w:szCs w:val="22"/>
        </w:rPr>
      </w:pPr>
      <w:r w:rsidRPr="006A18F0">
        <w:rPr>
          <w:rFonts w:ascii="Arial" w:hAnsi="Arial" w:cs="Arial"/>
          <w:sz w:val="22"/>
          <w:szCs w:val="22"/>
        </w:rPr>
        <w:t>Non-credentialed access and password hash disclosures</w:t>
      </w:r>
    </w:p>
    <w:p w14:paraId="0CD17909" w14:textId="77777777" w:rsidR="006D4574" w:rsidRDefault="006D4574" w:rsidP="006D4574">
      <w:pPr>
        <w:spacing w:after="0" w:line="240" w:lineRule="auto"/>
        <w:rPr>
          <w:rFonts w:ascii="Arial" w:hAnsi="Arial" w:cs="Arial"/>
        </w:rPr>
      </w:pPr>
    </w:p>
    <w:p w14:paraId="5B1D1659" w14:textId="77777777" w:rsidR="006D4574" w:rsidRPr="006A18F0" w:rsidRDefault="006D4574" w:rsidP="006D4574">
      <w:pPr>
        <w:spacing w:after="0" w:line="240" w:lineRule="auto"/>
        <w:rPr>
          <w:rFonts w:ascii="Arial" w:hAnsi="Arial" w:cs="Arial"/>
        </w:rPr>
      </w:pPr>
      <w:r w:rsidRPr="006A18F0">
        <w:rPr>
          <w:rFonts w:ascii="Arial" w:hAnsi="Arial" w:cs="Arial"/>
        </w:rPr>
        <w:t>An attacker may be able to use these vulnerabilities to access the affected system(s), disrupt services provided by the affected system(s) or gather sensitive/ confidential information generated by the entity. In addition, an attacker may use the enumerated issues to conduct unapproved/ malicious activities in the confines of the network.</w:t>
      </w:r>
    </w:p>
    <w:p w14:paraId="05EF4A7F" w14:textId="77777777" w:rsidR="006D4574" w:rsidRPr="006A18F0" w:rsidRDefault="006D4574" w:rsidP="006D4574">
      <w:pPr>
        <w:spacing w:after="0" w:line="240" w:lineRule="auto"/>
        <w:rPr>
          <w:rFonts w:ascii="Arial" w:hAnsi="Arial" w:cs="Arial"/>
        </w:rPr>
      </w:pPr>
    </w:p>
    <w:p w14:paraId="4809AEC5" w14:textId="77777777" w:rsidR="006D4574" w:rsidRPr="006A18F0" w:rsidRDefault="006D4574" w:rsidP="006D4574">
      <w:pPr>
        <w:spacing w:after="0" w:line="240" w:lineRule="auto"/>
        <w:rPr>
          <w:rFonts w:ascii="Arial" w:hAnsi="Arial" w:cs="Arial"/>
        </w:rPr>
      </w:pPr>
      <w:r w:rsidRPr="006A18F0">
        <w:rPr>
          <w:rFonts w:ascii="Arial" w:hAnsi="Arial" w:cs="Arial"/>
        </w:rPr>
        <w:t>The following section details the vulnerabilities and their prevalence:</w:t>
      </w:r>
    </w:p>
    <w:p w14:paraId="3682A418"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Open unencrypted ports</w:t>
      </w:r>
    </w:p>
    <w:p w14:paraId="4CDDEF1B"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ninety-five (95) hosts connected on the internal network had clear text ports/ services enabled. The service ports/ service included:</w:t>
      </w:r>
    </w:p>
    <w:p w14:paraId="792AB619"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Unencrypted telnet</w:t>
      </w:r>
    </w:p>
    <w:p w14:paraId="7698CE5F"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FTP Server Detection</w:t>
      </w:r>
    </w:p>
    <w:p w14:paraId="5F3204ED" w14:textId="77777777" w:rsidR="006D4574" w:rsidRPr="006A18F0" w:rsidRDefault="006D4574" w:rsidP="009A54E9">
      <w:pPr>
        <w:pStyle w:val="ListParagraph"/>
        <w:numPr>
          <w:ilvl w:val="0"/>
          <w:numId w:val="90"/>
        </w:numPr>
        <w:ind w:left="567" w:firstLine="0"/>
        <w:rPr>
          <w:rFonts w:ascii="Arial" w:hAnsi="Arial" w:cs="Arial"/>
          <w:sz w:val="22"/>
          <w:szCs w:val="22"/>
        </w:rPr>
      </w:pPr>
      <w:r w:rsidRPr="006A18F0">
        <w:rPr>
          <w:rFonts w:ascii="Arial" w:hAnsi="Arial" w:cs="Arial"/>
          <w:sz w:val="22"/>
          <w:szCs w:val="22"/>
        </w:rPr>
        <w:t>TFTP Daemon Detection</w:t>
      </w:r>
    </w:p>
    <w:p w14:paraId="1CF3E007" w14:textId="77777777" w:rsidR="006D4574" w:rsidRDefault="006D4574" w:rsidP="006D4574">
      <w:pPr>
        <w:spacing w:after="0" w:line="240" w:lineRule="auto"/>
        <w:ind w:left="567"/>
        <w:rPr>
          <w:rFonts w:ascii="Arial" w:hAnsi="Arial" w:cs="Arial"/>
        </w:rPr>
      </w:pPr>
    </w:p>
    <w:p w14:paraId="52E61D8C" w14:textId="77777777" w:rsidR="006D4574" w:rsidRPr="006A18F0" w:rsidRDefault="006D4574" w:rsidP="006D4574">
      <w:pPr>
        <w:spacing w:after="0" w:line="240" w:lineRule="auto"/>
        <w:ind w:left="567"/>
        <w:rPr>
          <w:rFonts w:ascii="Arial" w:hAnsi="Arial" w:cs="Arial"/>
        </w:rPr>
      </w:pPr>
      <w:r w:rsidRPr="006A18F0">
        <w:rPr>
          <w:rFonts w:ascii="Arial" w:hAnsi="Arial" w:cs="Arial"/>
        </w:rPr>
        <w:t>If intercepted, usernames and passwords, as well as any other communication transmitted using clear-text methods between the servers and end-users would be visible to an unauthorised individual attempting to gain access to the information hosted on these servers.</w:t>
      </w:r>
    </w:p>
    <w:p w14:paraId="610855C1" w14:textId="77777777" w:rsidR="006D4574" w:rsidRPr="006A18F0" w:rsidRDefault="006D4574" w:rsidP="006D4574">
      <w:pPr>
        <w:spacing w:after="0" w:line="240" w:lineRule="auto"/>
        <w:ind w:left="357"/>
        <w:rPr>
          <w:rFonts w:ascii="Arial" w:hAnsi="Arial" w:cs="Arial"/>
        </w:rPr>
      </w:pPr>
    </w:p>
    <w:p w14:paraId="17CEBB69" w14:textId="77777777" w:rsidR="006D4574" w:rsidRPr="006A18F0" w:rsidRDefault="006D4574" w:rsidP="006D4574">
      <w:pPr>
        <w:spacing w:after="0" w:line="240" w:lineRule="auto"/>
        <w:ind w:left="567"/>
        <w:rPr>
          <w:rFonts w:ascii="Arial" w:hAnsi="Arial" w:cs="Arial"/>
        </w:rPr>
      </w:pPr>
      <w:r w:rsidRPr="006A18F0">
        <w:rPr>
          <w:rFonts w:ascii="Arial" w:hAnsi="Arial" w:cs="Arial"/>
        </w:rPr>
        <w:t>Affected system(s):</w:t>
      </w:r>
    </w:p>
    <w:p w14:paraId="70F86D01" w14:textId="77777777"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FF2964" w14:paraId="3A65220A"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57AB29B"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F22A5DF"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F423360"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29B9E223"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B2520B8"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14:paraId="794ACB3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4D7A26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F7D981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417CC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B5DD6C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A06933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r>
      <w:tr w:rsidR="006D4574" w:rsidRPr="00FF2964" w14:paraId="3A3036E9"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5640C0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A2F126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10.129.0.51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AE1144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D3464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F3CCA7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r>
      <w:tr w:rsidR="006D4574" w:rsidRPr="00FF2964" w14:paraId="6AAC6100"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66B74FE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18120C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1D3D75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6F955B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10.143.0.51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65AF66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r>
      <w:tr w:rsidR="006D4574" w:rsidRPr="00FF2964" w14:paraId="69B6BC9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212400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13000A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995B68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F88F55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4382A2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r>
      <w:tr w:rsidR="006D4574" w:rsidRPr="00FF2964" w14:paraId="41E0D9EC"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26DC83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8A5E9B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10.130.0.242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053E7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39712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AB5F76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r>
      <w:tr w:rsidR="006D4574" w:rsidRPr="00FF2964" w14:paraId="17BFFB6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6A1512B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57BEA7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10.130.0.35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DDEDE5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A04031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6F7B3F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10.130.0.84**</w:t>
            </w:r>
          </w:p>
        </w:tc>
      </w:tr>
      <w:tr w:rsidR="006D4574" w:rsidRPr="00FF2964" w14:paraId="11205382"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B1D3F4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10F62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1C0504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9D53F8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10.145.0.51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F25E8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w:t>
            </w:r>
          </w:p>
        </w:tc>
      </w:tr>
      <w:tr w:rsidR="006D4574" w:rsidRPr="00FF2964" w14:paraId="13B23827"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030513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8A833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7D8E9C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78CBC0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10.147.0.1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D16186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10.130.10.1**</w:t>
            </w:r>
          </w:p>
        </w:tc>
      </w:tr>
      <w:tr w:rsidR="006D4574" w:rsidRPr="00FF2964" w14:paraId="5B0F2920"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720EDC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54E112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EF4F1A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5E7E13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BB71E3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10.130.10.5**</w:t>
            </w:r>
          </w:p>
        </w:tc>
      </w:tr>
      <w:tr w:rsidR="006D4574" w:rsidRPr="00FF2964" w14:paraId="5CC49B3B"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6FA9A83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AA6F58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22755F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A1A284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888A23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10.130.10.6**</w:t>
            </w:r>
          </w:p>
        </w:tc>
      </w:tr>
      <w:tr w:rsidR="006D4574" w:rsidRPr="00FF2964" w14:paraId="7E680362"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D84128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EC8AF8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035F4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06C1E3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ECECBA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10.130.2.1**</w:t>
            </w:r>
          </w:p>
        </w:tc>
      </w:tr>
      <w:tr w:rsidR="006D4574" w:rsidRPr="00FF2964" w14:paraId="1914B12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7756C38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697244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F57675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258E7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6D734E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10.130.32.1**</w:t>
            </w:r>
          </w:p>
        </w:tc>
      </w:tr>
      <w:tr w:rsidR="006D4574" w:rsidRPr="00FF2964" w14:paraId="7DAF7E7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9DCB9A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3C9F92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66838B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53AAE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10.149.10.1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FCF45A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10.130.36.1**</w:t>
            </w:r>
          </w:p>
        </w:tc>
      </w:tr>
      <w:tr w:rsidR="006D4574" w:rsidRPr="00FF2964" w14:paraId="5886BC00"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094806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0F37D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10.130.0.69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EDE7BC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83ED27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D1CE4E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10.130.4.1**</w:t>
            </w:r>
          </w:p>
        </w:tc>
      </w:tr>
      <w:tr w:rsidR="006D4574" w:rsidRPr="00FF2964" w14:paraId="621AB879"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3E7217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4FCC24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10.130.0.70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FB6000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42BC50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E32E8D2"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10.130.40.1**</w:t>
            </w:r>
          </w:p>
        </w:tc>
      </w:tr>
      <w:tr w:rsidR="006D4574" w:rsidRPr="00FF2964" w14:paraId="749FE405"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623E14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986738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609E85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24231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10.151.0.49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662BAA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10.130.48.1**</w:t>
            </w:r>
          </w:p>
        </w:tc>
      </w:tr>
      <w:tr w:rsidR="006D4574" w:rsidRPr="00FF2964" w14:paraId="1C66D851"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4FB92F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42176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C878B3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6F40EB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BE6B2D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10.139.10.9**</w:t>
            </w:r>
          </w:p>
        </w:tc>
      </w:tr>
      <w:tr w:rsidR="006D4574" w:rsidRPr="00FF2964" w14:paraId="1722ADA4"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0854D7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FA280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10.130.0.83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DF2F5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C274A4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10.151.0.51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A58AE4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10.139.36.9**</w:t>
            </w:r>
          </w:p>
        </w:tc>
      </w:tr>
      <w:tr w:rsidR="006D4574" w:rsidRPr="00FF2964" w14:paraId="14D826B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86C29D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88F19D1"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10.130.0.84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DE3D8C"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CEBD66F"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10.151.0.54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E8E517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10.139.4.9**</w:t>
            </w:r>
          </w:p>
        </w:tc>
      </w:tr>
      <w:tr w:rsidR="006D4574" w:rsidRPr="00FF2964" w14:paraId="7E98FBEF"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351DDD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B89D7B"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37E54BE"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10.134.0.1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085EDCB"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10.151.10.9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D00466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10.139.40.9**</w:t>
            </w:r>
          </w:p>
        </w:tc>
      </w:tr>
      <w:tr w:rsidR="006D4574" w:rsidRPr="00FF2964" w14:paraId="3105753E"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4E05FF7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264F39"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3BA131F"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47C8F29"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10.154.1.2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98CFE5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10.142.10.2**</w:t>
            </w:r>
          </w:p>
        </w:tc>
      </w:tr>
      <w:tr w:rsidR="006D4574" w:rsidRPr="00FF2964" w14:paraId="1E2F06C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396FA34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AD73615"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D4276F4"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10.142.0.1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9DA58BC"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10.130.1.11*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88B2C4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10.142.4.2**</w:t>
            </w:r>
          </w:p>
        </w:tc>
      </w:tr>
      <w:tr w:rsidR="006D4574" w:rsidRPr="00FF2964" w14:paraId="7710AC3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0D2499E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2FF114"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A4069C6"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26C524"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E65EBB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10.148.10.2**</w:t>
            </w:r>
          </w:p>
        </w:tc>
      </w:tr>
      <w:tr w:rsidR="006D4574" w:rsidRPr="00FF2964" w14:paraId="57196A12"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5AB809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F6FF259"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B11898" w14:textId="77777777" w:rsidR="006D4574" w:rsidRPr="003D360F" w:rsidRDefault="006D4574" w:rsidP="006D4574">
            <w:pPr>
              <w:autoSpaceDE w:val="0"/>
              <w:autoSpaceDN w:val="0"/>
              <w:adjustRightInd w:val="0"/>
              <w:spacing w:after="0" w:line="240" w:lineRule="auto"/>
              <w:rPr>
                <w:rFonts w:ascii="Arial" w:hAnsi="Arial" w:cs="Arial"/>
                <w:sz w:val="18"/>
                <w:szCs w:val="18"/>
              </w:rPr>
            </w:pPr>
            <w:r w:rsidRPr="003D360F">
              <w:rPr>
                <w:rFonts w:ascii="Arial" w:hAnsi="Arial" w:cs="Arial"/>
                <w:sz w:val="18"/>
                <w:szCs w:val="18"/>
              </w:rPr>
              <w:t>10.143.0.17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9097E5F" w14:textId="77777777" w:rsidR="006D4574" w:rsidRPr="003D360F" w:rsidRDefault="006D4574" w:rsidP="006D4574">
            <w:pPr>
              <w:autoSpaceDE w:val="0"/>
              <w:autoSpaceDN w:val="0"/>
              <w:adjustRightInd w:val="0"/>
              <w:spacing w:after="0" w:line="240" w:lineRule="auto"/>
              <w:rPr>
                <w:rFonts w:ascii="Arial" w:hAnsi="Arial" w:cs="Arial"/>
                <w:sz w:val="18"/>
                <w:szCs w:val="18"/>
              </w:rPr>
            </w:pP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C41E5C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10.148.4.2**</w:t>
            </w:r>
          </w:p>
        </w:tc>
      </w:tr>
    </w:tbl>
    <w:p w14:paraId="05071FC4" w14:textId="77777777" w:rsidR="006D4574" w:rsidRDefault="006D4574" w:rsidP="006D4574">
      <w:pPr>
        <w:spacing w:after="0" w:line="240" w:lineRule="auto"/>
        <w:ind w:left="567"/>
        <w:rPr>
          <w:rFonts w:ascii="Arial" w:hAnsi="Arial" w:cs="Arial"/>
          <w:lang w:val="en-GB"/>
        </w:rPr>
      </w:pPr>
    </w:p>
    <w:p w14:paraId="7D5A52E7" w14:textId="77777777"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Unencrypted telnet</w:t>
      </w:r>
    </w:p>
    <w:p w14:paraId="0D2B6AAC" w14:textId="77777777" w:rsidR="006D4574" w:rsidRPr="00FF2964" w:rsidRDefault="006D4574" w:rsidP="006D4574">
      <w:pPr>
        <w:spacing w:after="0" w:line="240" w:lineRule="auto"/>
        <w:ind w:left="567"/>
        <w:rPr>
          <w:rFonts w:ascii="Arial" w:hAnsi="Arial" w:cs="Arial"/>
          <w:lang w:val="en-GB"/>
        </w:rPr>
      </w:pPr>
      <w:r w:rsidRPr="00FF2964">
        <w:rPr>
          <w:rFonts w:ascii="Arial" w:hAnsi="Arial" w:cs="Arial"/>
          <w:lang w:val="en-GB"/>
        </w:rPr>
        <w:t>FTP Server Detection*</w:t>
      </w:r>
    </w:p>
    <w:p w14:paraId="55A7FA9C" w14:textId="77777777" w:rsidR="006D4574" w:rsidRDefault="006D4574" w:rsidP="006D4574">
      <w:pPr>
        <w:spacing w:after="0" w:line="240" w:lineRule="auto"/>
        <w:ind w:left="567"/>
        <w:rPr>
          <w:rFonts w:ascii="Arial" w:hAnsi="Arial" w:cs="Arial"/>
          <w:lang w:val="en-GB"/>
        </w:rPr>
      </w:pPr>
      <w:r w:rsidRPr="00FF2964">
        <w:rPr>
          <w:rFonts w:ascii="Arial" w:hAnsi="Arial" w:cs="Arial"/>
          <w:lang w:val="en-GB"/>
        </w:rPr>
        <w:t>TFTP Daemon Detection**</w:t>
      </w:r>
    </w:p>
    <w:p w14:paraId="2846205E" w14:textId="77777777" w:rsidR="006D4574" w:rsidRPr="00FF2964" w:rsidRDefault="006D4574" w:rsidP="006D4574">
      <w:pPr>
        <w:spacing w:after="0" w:line="240" w:lineRule="auto"/>
        <w:ind w:left="567"/>
        <w:rPr>
          <w:rFonts w:ascii="Arial" w:hAnsi="Arial" w:cs="Arial"/>
          <w:lang w:val="en-GB"/>
        </w:rPr>
      </w:pPr>
    </w:p>
    <w:tbl>
      <w:tblPr>
        <w:tblStyle w:val="TableGrid"/>
        <w:tblW w:w="4872" w:type="pct"/>
        <w:tblInd w:w="108" w:type="dxa"/>
        <w:tblLook w:val="04A0" w:firstRow="1" w:lastRow="0" w:firstColumn="1" w:lastColumn="0" w:noHBand="0" w:noVBand="1"/>
      </w:tblPr>
      <w:tblGrid>
        <w:gridCol w:w="4655"/>
        <w:gridCol w:w="2636"/>
        <w:gridCol w:w="1954"/>
      </w:tblGrid>
      <w:tr w:rsidR="006D4574" w:rsidRPr="00FF2964" w14:paraId="3749D7E5" w14:textId="77777777" w:rsidTr="006D4574">
        <w:tc>
          <w:tcPr>
            <w:tcW w:w="9005" w:type="dxa"/>
            <w:gridSpan w:val="3"/>
          </w:tcPr>
          <w:p w14:paraId="25548CFE"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37B1B3C2" w14:textId="77777777" w:rsidR="006D4574" w:rsidRPr="003D360F" w:rsidRDefault="006D4574" w:rsidP="006D4574">
            <w:pPr>
              <w:rPr>
                <w:rFonts w:ascii="Arial" w:hAnsi="Arial" w:cs="Arial"/>
                <w:sz w:val="18"/>
                <w:szCs w:val="18"/>
              </w:rPr>
            </w:pPr>
          </w:p>
        </w:tc>
      </w:tr>
      <w:tr w:rsidR="006D4574" w:rsidRPr="00FF2964" w14:paraId="4D4B007D" w14:textId="77777777" w:rsidTr="006D4574">
        <w:tc>
          <w:tcPr>
            <w:tcW w:w="9005" w:type="dxa"/>
            <w:gridSpan w:val="3"/>
          </w:tcPr>
          <w:p w14:paraId="26EC2B6F"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4BAEE53A" w14:textId="77777777" w:rsidTr="006D4574">
        <w:tc>
          <w:tcPr>
            <w:tcW w:w="4534" w:type="dxa"/>
          </w:tcPr>
          <w:p w14:paraId="515E99F8"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3545A1C6" w14:textId="77777777" w:rsidR="006D4574" w:rsidRPr="003D360F" w:rsidRDefault="006D4574" w:rsidP="006D4574">
            <w:pPr>
              <w:rPr>
                <w:rFonts w:ascii="Arial" w:hAnsi="Arial" w:cs="Arial"/>
                <w:sz w:val="18"/>
                <w:szCs w:val="18"/>
              </w:rPr>
            </w:pPr>
          </w:p>
        </w:tc>
        <w:tc>
          <w:tcPr>
            <w:tcW w:w="2568" w:type="dxa"/>
          </w:tcPr>
          <w:p w14:paraId="4B5C0B3C"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2527E2A0"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062DE833"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3" w:type="dxa"/>
          </w:tcPr>
          <w:p w14:paraId="2A31985D"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0F9CB9D1" w14:textId="77777777" w:rsidR="006D4574" w:rsidRPr="006A18F0" w:rsidRDefault="006D4574" w:rsidP="006D4574">
      <w:pPr>
        <w:spacing w:after="0" w:line="240" w:lineRule="auto"/>
        <w:rPr>
          <w:rFonts w:ascii="Arial" w:hAnsi="Arial" w:cs="Arial"/>
          <w:b/>
        </w:rPr>
      </w:pPr>
    </w:p>
    <w:p w14:paraId="0A912EF1"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Default community strings (SNMP)</w:t>
      </w:r>
    </w:p>
    <w:p w14:paraId="7EC286E0"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fifteen (15) systems were configured with default SNMP strings on the entity’s network. The default “public” string was in use.</w:t>
      </w:r>
    </w:p>
    <w:p w14:paraId="07BD297A" w14:textId="77777777" w:rsidR="006D4574" w:rsidRDefault="006D4574" w:rsidP="006D4574">
      <w:pPr>
        <w:spacing w:after="0" w:line="240" w:lineRule="auto"/>
        <w:ind w:left="567"/>
        <w:rPr>
          <w:rFonts w:ascii="Arial" w:hAnsi="Arial" w:cs="Arial"/>
        </w:rPr>
      </w:pPr>
      <w:r w:rsidRPr="006A18F0">
        <w:rPr>
          <w:rFonts w:ascii="Arial" w:hAnsi="Arial" w:cs="Arial"/>
        </w:rPr>
        <w:t>SNMP provides an attacker with information about the device being queried. This information could be used to conduct further attacks. If SNMP allows configuration modifications, an attacker</w:t>
      </w:r>
      <w:r w:rsidRPr="00FF2964">
        <w:rPr>
          <w:rFonts w:ascii="Arial" w:hAnsi="Arial" w:cs="Arial"/>
        </w:rPr>
        <w:t xml:space="preserve"> may use this to change the configuration of the affected system.</w:t>
      </w:r>
    </w:p>
    <w:p w14:paraId="7EECE896" w14:textId="77777777" w:rsidR="006D4574" w:rsidRPr="00FF2964" w:rsidRDefault="006D4574" w:rsidP="006D4574">
      <w:pPr>
        <w:spacing w:after="0" w:line="240" w:lineRule="auto"/>
        <w:ind w:left="567"/>
        <w:rPr>
          <w:rFonts w:ascii="Arial" w:hAnsi="Arial" w:cs="Arial"/>
        </w:rPr>
      </w:pPr>
    </w:p>
    <w:p w14:paraId="61A3B654" w14:textId="77777777" w:rsidR="006D4574" w:rsidRDefault="006D4574" w:rsidP="006D4574">
      <w:pPr>
        <w:spacing w:after="0" w:line="240" w:lineRule="auto"/>
        <w:ind w:left="567"/>
        <w:rPr>
          <w:rFonts w:ascii="Arial" w:hAnsi="Arial" w:cs="Arial"/>
        </w:rPr>
      </w:pPr>
      <w:r w:rsidRPr="00FF2964">
        <w:rPr>
          <w:rFonts w:ascii="Arial" w:hAnsi="Arial" w:cs="Arial"/>
        </w:rPr>
        <w:t>Affected system(s):</w:t>
      </w:r>
    </w:p>
    <w:p w14:paraId="6096ADD3" w14:textId="77777777" w:rsidR="006D4574" w:rsidRPr="00FF2964" w:rsidRDefault="006D4574" w:rsidP="006D4574">
      <w:pPr>
        <w:spacing w:after="0" w:line="240" w:lineRule="auto"/>
        <w:ind w:left="567"/>
        <w:rPr>
          <w:rFonts w:ascii="Arial" w:hAnsi="Arial" w:cs="Arial"/>
        </w:rPr>
      </w:pPr>
    </w:p>
    <w:tbl>
      <w:tblPr>
        <w:tblW w:w="4986" w:type="pct"/>
        <w:tblInd w:w="8" w:type="dxa"/>
        <w:tblLayout w:type="fixed"/>
        <w:tblCellMar>
          <w:left w:w="0" w:type="dxa"/>
          <w:right w:w="0" w:type="dxa"/>
        </w:tblCellMar>
        <w:tblLook w:val="0000" w:firstRow="0" w:lastRow="0" w:firstColumn="0" w:lastColumn="0" w:noHBand="0" w:noVBand="0"/>
      </w:tblPr>
      <w:tblGrid>
        <w:gridCol w:w="711"/>
        <w:gridCol w:w="2186"/>
        <w:gridCol w:w="2186"/>
        <w:gridCol w:w="2186"/>
        <w:gridCol w:w="2186"/>
      </w:tblGrid>
      <w:tr w:rsidR="006D4574" w:rsidRPr="003D360F" w14:paraId="55832027" w14:textId="77777777" w:rsidTr="006D4574">
        <w:trPr>
          <w:trHeight w:val="276"/>
          <w:tblHeader/>
        </w:trPr>
        <w:tc>
          <w:tcPr>
            <w:tcW w:w="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F97546B"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B8E3B67"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5A89B08A"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6F467AF7"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DE857F4"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3D360F" w14:paraId="483AFB26"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275636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C72CA6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10.130.1.10</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ACB6114"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10.130.1.5</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5814AE"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10.130.1.9</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91E3DE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10.148.1.21</w:t>
            </w:r>
          </w:p>
        </w:tc>
      </w:tr>
      <w:tr w:rsidR="006D4574" w:rsidRPr="003D360F" w14:paraId="549B24FD"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19C1CE4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B133BB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10.130.1.13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E748C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10.130.1.6</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2DFDDF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10.130.10.254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1527D3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10.153.1.2</w:t>
            </w:r>
          </w:p>
        </w:tc>
      </w:tr>
      <w:tr w:rsidR="006D4574" w:rsidRPr="003D360F" w14:paraId="196A6680"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5EE6CE9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3</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7910DA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2C6082C"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10.130.1.7</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3482E3"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10.139.1.2</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38DFE8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10.154.1.2</w:t>
            </w:r>
          </w:p>
        </w:tc>
      </w:tr>
      <w:tr w:rsidR="006D4574" w:rsidRPr="003D360F" w14:paraId="660D9FFF" w14:textId="77777777" w:rsidTr="006D4574">
        <w:trPr>
          <w:trHeight w:val="276"/>
        </w:trPr>
        <w:tc>
          <w:tcPr>
            <w:tcW w:w="376" w:type="pct"/>
            <w:tcBorders>
              <w:top w:val="single" w:sz="6" w:space="0" w:color="000000"/>
              <w:left w:val="single" w:sz="6" w:space="0" w:color="000000"/>
              <w:bottom w:val="single" w:sz="6" w:space="0" w:color="000000"/>
              <w:right w:val="single" w:sz="6" w:space="0" w:color="000000"/>
            </w:tcBorders>
            <w:shd w:val="clear" w:color="auto" w:fill="auto"/>
          </w:tcPr>
          <w:p w14:paraId="21EAEDBB"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CAEDF5F"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10.130.1.4</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BC2171"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10.130.1.8</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B5BD567"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rPr>
              <w:t>10.142.1.21</w:t>
            </w:r>
          </w:p>
        </w:tc>
        <w:tc>
          <w:tcPr>
            <w:tcW w:w="1156"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D1692E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bl>
    <w:p w14:paraId="33BFE6F5" w14:textId="77777777" w:rsidR="006D4574" w:rsidRPr="003D360F" w:rsidRDefault="006D4574" w:rsidP="006D4574">
      <w:pPr>
        <w:spacing w:after="0" w:line="240" w:lineRule="auto"/>
        <w:rPr>
          <w:rFonts w:ascii="Arial" w:hAnsi="Arial" w:cs="Arial"/>
          <w:b/>
          <w:sz w:val="18"/>
          <w:szCs w:val="18"/>
          <w:lang w:val="en-GB"/>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3D360F" w14:paraId="153321B5" w14:textId="77777777" w:rsidTr="006D4574">
        <w:tc>
          <w:tcPr>
            <w:tcW w:w="9005" w:type="dxa"/>
            <w:gridSpan w:val="3"/>
          </w:tcPr>
          <w:p w14:paraId="640C1F5E"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401C353C" w14:textId="77777777" w:rsidR="006D4574" w:rsidRPr="003D360F" w:rsidRDefault="006D4574" w:rsidP="006D4574">
            <w:pPr>
              <w:rPr>
                <w:rFonts w:ascii="Arial" w:hAnsi="Arial" w:cs="Arial"/>
                <w:sz w:val="18"/>
                <w:szCs w:val="18"/>
              </w:rPr>
            </w:pPr>
          </w:p>
        </w:tc>
      </w:tr>
      <w:tr w:rsidR="006D4574" w:rsidRPr="003D360F" w14:paraId="6408489F" w14:textId="77777777" w:rsidTr="006D4574">
        <w:tc>
          <w:tcPr>
            <w:tcW w:w="9005" w:type="dxa"/>
            <w:gridSpan w:val="3"/>
          </w:tcPr>
          <w:p w14:paraId="65A0C73C"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3D360F" w14:paraId="25D6C9CB" w14:textId="77777777" w:rsidTr="006D4574">
        <w:tc>
          <w:tcPr>
            <w:tcW w:w="4528" w:type="dxa"/>
          </w:tcPr>
          <w:p w14:paraId="2CD6F752"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4DDACC6C" w14:textId="77777777" w:rsidR="006D4574" w:rsidRPr="003D360F" w:rsidRDefault="006D4574" w:rsidP="006D4574">
            <w:pPr>
              <w:rPr>
                <w:rFonts w:ascii="Arial" w:hAnsi="Arial" w:cs="Arial"/>
                <w:sz w:val="18"/>
                <w:szCs w:val="18"/>
              </w:rPr>
            </w:pPr>
          </w:p>
        </w:tc>
        <w:tc>
          <w:tcPr>
            <w:tcW w:w="2571" w:type="dxa"/>
          </w:tcPr>
          <w:p w14:paraId="5DE11796"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1F52B2DB"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42A43B79"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14:paraId="318A6879"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3C083070" w14:textId="77777777" w:rsidR="006D4574" w:rsidRPr="006A18F0" w:rsidRDefault="006D4574" w:rsidP="006D4574">
      <w:pPr>
        <w:spacing w:after="0" w:line="240" w:lineRule="auto"/>
        <w:rPr>
          <w:rFonts w:ascii="Arial" w:hAnsi="Arial" w:cs="Arial"/>
          <w:b/>
        </w:rPr>
      </w:pPr>
    </w:p>
    <w:p w14:paraId="2136FB4D" w14:textId="77777777" w:rsidR="006D4574" w:rsidRPr="006A18F0" w:rsidRDefault="006D4574" w:rsidP="009A54E9">
      <w:pPr>
        <w:pStyle w:val="ListParagraph"/>
        <w:numPr>
          <w:ilvl w:val="0"/>
          <w:numId w:val="82"/>
        </w:numPr>
        <w:ind w:left="567" w:hanging="570"/>
        <w:rPr>
          <w:rFonts w:ascii="Arial" w:hAnsi="Arial" w:cs="Arial"/>
          <w:b/>
          <w:sz w:val="22"/>
          <w:szCs w:val="22"/>
        </w:rPr>
      </w:pPr>
      <w:r w:rsidRPr="006A18F0">
        <w:rPr>
          <w:rFonts w:ascii="Arial" w:hAnsi="Arial" w:cs="Arial"/>
          <w:b/>
          <w:sz w:val="22"/>
          <w:szCs w:val="22"/>
        </w:rPr>
        <w:t>Non-credentialed access and password hash disclosures</w:t>
      </w:r>
    </w:p>
    <w:p w14:paraId="55537ECE" w14:textId="77777777" w:rsidR="006D4574" w:rsidRPr="006A18F0" w:rsidRDefault="006D4574" w:rsidP="006D4574">
      <w:pPr>
        <w:spacing w:after="0" w:line="240" w:lineRule="auto"/>
        <w:ind w:left="567"/>
        <w:rPr>
          <w:rFonts w:ascii="Arial" w:hAnsi="Arial" w:cs="Arial"/>
        </w:rPr>
      </w:pPr>
      <w:r w:rsidRPr="006A18F0">
        <w:rPr>
          <w:rFonts w:ascii="Arial" w:hAnsi="Arial" w:cs="Arial"/>
        </w:rPr>
        <w:t>A total of seven (7) hosts contained vulnerabilities that could lead to an attacker bypassing the authentication mechanisms.</w:t>
      </w:r>
    </w:p>
    <w:p w14:paraId="7F3489C3" w14:textId="77777777" w:rsidR="006D4574" w:rsidRDefault="006D4574" w:rsidP="006D4574">
      <w:pPr>
        <w:spacing w:after="0" w:line="240" w:lineRule="auto"/>
        <w:ind w:left="567"/>
        <w:rPr>
          <w:rFonts w:ascii="Arial" w:hAnsi="Arial" w:cs="Arial"/>
        </w:rPr>
      </w:pPr>
      <w:r w:rsidRPr="006A18F0">
        <w:rPr>
          <w:rFonts w:ascii="Arial" w:hAnsi="Arial" w:cs="Arial"/>
        </w:rPr>
        <w:t xml:space="preserve">One (1) systems were running virtual network computing (VNC) servers which were did not require authentication and six (6) systems were web servers transmitting </w:t>
      </w:r>
      <w:proofErr w:type="spellStart"/>
      <w:r w:rsidRPr="006A18F0">
        <w:rPr>
          <w:rFonts w:ascii="Arial" w:hAnsi="Arial" w:cs="Arial"/>
        </w:rPr>
        <w:t>cleartext</w:t>
      </w:r>
      <w:proofErr w:type="spellEnd"/>
      <w:r w:rsidRPr="006A18F0">
        <w:rPr>
          <w:rFonts w:ascii="Arial" w:hAnsi="Arial" w:cs="Arial"/>
        </w:rPr>
        <w:t xml:space="preserve"> credentials. </w:t>
      </w:r>
    </w:p>
    <w:p w14:paraId="1D95F162" w14:textId="77777777" w:rsidR="006D4574" w:rsidRDefault="006D4574" w:rsidP="006D4574">
      <w:pPr>
        <w:spacing w:after="0" w:line="240" w:lineRule="auto"/>
        <w:ind w:left="567"/>
        <w:rPr>
          <w:rFonts w:ascii="Arial" w:hAnsi="Arial" w:cs="Arial"/>
        </w:rPr>
      </w:pPr>
    </w:p>
    <w:p w14:paraId="1C59F3AD" w14:textId="77777777" w:rsidR="006D4574" w:rsidRPr="006A18F0" w:rsidRDefault="006D4574" w:rsidP="006D4574">
      <w:pPr>
        <w:spacing w:after="0" w:line="240" w:lineRule="auto"/>
        <w:ind w:left="567"/>
        <w:rPr>
          <w:rFonts w:ascii="Arial" w:hAnsi="Arial" w:cs="Arial"/>
        </w:rPr>
      </w:pPr>
      <w:r w:rsidRPr="006A18F0">
        <w:rPr>
          <w:rFonts w:ascii="Arial" w:hAnsi="Arial" w:cs="Arial"/>
        </w:rPr>
        <w:t>An unauthenticated attacker could exploit this to take control of the system and could obtain and change sensitive business information.</w:t>
      </w:r>
    </w:p>
    <w:p w14:paraId="41E5FABB" w14:textId="77777777" w:rsidR="006D4574" w:rsidRPr="006A18F0" w:rsidRDefault="006D4574" w:rsidP="006D4574">
      <w:pPr>
        <w:pStyle w:val="ListParagraph"/>
        <w:ind w:left="567"/>
        <w:rPr>
          <w:rFonts w:ascii="Arial" w:hAnsi="Arial" w:cs="Arial"/>
          <w:sz w:val="22"/>
          <w:szCs w:val="22"/>
        </w:rPr>
      </w:pPr>
    </w:p>
    <w:p w14:paraId="2ED0AB55" w14:textId="77777777" w:rsidR="006D4574" w:rsidRPr="006A18F0" w:rsidRDefault="006D4574" w:rsidP="006D4574">
      <w:pPr>
        <w:pStyle w:val="ListParagraph"/>
        <w:ind w:left="567"/>
        <w:rPr>
          <w:rFonts w:ascii="Arial" w:hAnsi="Arial" w:cs="Arial"/>
          <w:sz w:val="22"/>
          <w:szCs w:val="22"/>
        </w:rPr>
      </w:pPr>
      <w:r w:rsidRPr="006A18F0">
        <w:rPr>
          <w:rFonts w:ascii="Arial" w:hAnsi="Arial" w:cs="Arial"/>
          <w:sz w:val="22"/>
          <w:szCs w:val="22"/>
        </w:rPr>
        <w:t>Affected system(s):</w:t>
      </w:r>
    </w:p>
    <w:p w14:paraId="164995BA" w14:textId="77777777" w:rsidR="006D4574" w:rsidRPr="00FF2964" w:rsidRDefault="006D4574" w:rsidP="006D4574">
      <w:pPr>
        <w:pStyle w:val="ListParagraph"/>
        <w:ind w:left="567"/>
        <w:rPr>
          <w:rFonts w:cs="Arial"/>
          <w:sz w:val="22"/>
          <w:szCs w:val="22"/>
        </w:rPr>
      </w:pPr>
    </w:p>
    <w:tbl>
      <w:tblPr>
        <w:tblW w:w="5000" w:type="pct"/>
        <w:tblInd w:w="8" w:type="dxa"/>
        <w:tblLayout w:type="fixed"/>
        <w:tblCellMar>
          <w:left w:w="0" w:type="dxa"/>
          <w:right w:w="0" w:type="dxa"/>
        </w:tblCellMar>
        <w:tblLook w:val="0000" w:firstRow="0" w:lastRow="0" w:firstColumn="0" w:lastColumn="0" w:noHBand="0" w:noVBand="0"/>
      </w:tblPr>
      <w:tblGrid>
        <w:gridCol w:w="760"/>
        <w:gridCol w:w="2181"/>
        <w:gridCol w:w="2181"/>
        <w:gridCol w:w="2181"/>
        <w:gridCol w:w="2179"/>
      </w:tblGrid>
      <w:tr w:rsidR="006D4574" w:rsidRPr="00FF2964" w14:paraId="67ED2F26" w14:textId="77777777" w:rsidTr="006D4574">
        <w:trPr>
          <w:trHeight w:val="276"/>
          <w:tblHeader/>
        </w:trPr>
        <w:tc>
          <w:tcPr>
            <w:tcW w:w="40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2001BCBD" w14:textId="77777777" w:rsidR="006D4574" w:rsidRPr="003D360F" w:rsidRDefault="006D4574" w:rsidP="006D4574">
            <w:pPr>
              <w:autoSpaceDE w:val="0"/>
              <w:autoSpaceDN w:val="0"/>
              <w:adjustRightInd w:val="0"/>
              <w:spacing w:after="0" w:line="240" w:lineRule="auto"/>
              <w:ind w:right="-266"/>
              <w:rPr>
                <w:rFonts w:ascii="Arial" w:hAnsi="Arial" w:cs="Arial"/>
                <w:b/>
                <w:sz w:val="18"/>
                <w:szCs w:val="18"/>
                <w:lang w:eastAsia="en-GB"/>
              </w:rPr>
            </w:pPr>
            <w:r w:rsidRPr="003D360F">
              <w:rPr>
                <w:rFonts w:ascii="Arial" w:hAnsi="Arial" w:cs="Arial"/>
                <w:b/>
                <w:sz w:val="18"/>
                <w:szCs w:val="18"/>
                <w:lang w:eastAsia="en-GB"/>
              </w:rPr>
              <w:t>#</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7DB27307"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A</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41F3C19D"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B</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3F57776E"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C</w:t>
            </w:r>
          </w:p>
        </w:tc>
        <w:tc>
          <w:tcPr>
            <w:tcW w:w="115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5" w:type="dxa"/>
              <w:bottom w:w="0" w:type="dxa"/>
              <w:right w:w="105" w:type="dxa"/>
            </w:tcMar>
          </w:tcPr>
          <w:p w14:paraId="198D972C" w14:textId="77777777" w:rsidR="006D4574" w:rsidRPr="003D360F" w:rsidRDefault="006D4574" w:rsidP="006D4574">
            <w:pPr>
              <w:autoSpaceDE w:val="0"/>
              <w:autoSpaceDN w:val="0"/>
              <w:adjustRightInd w:val="0"/>
              <w:spacing w:after="0" w:line="240" w:lineRule="auto"/>
              <w:rPr>
                <w:rFonts w:ascii="Arial" w:hAnsi="Arial" w:cs="Arial"/>
                <w:b/>
                <w:sz w:val="18"/>
                <w:szCs w:val="18"/>
                <w:lang w:eastAsia="en-GB"/>
              </w:rPr>
            </w:pPr>
            <w:r w:rsidRPr="003D360F">
              <w:rPr>
                <w:rFonts w:ascii="Arial" w:hAnsi="Arial" w:cs="Arial"/>
                <w:b/>
                <w:sz w:val="18"/>
                <w:szCs w:val="18"/>
                <w:lang w:eastAsia="en-GB"/>
              </w:rPr>
              <w:t>D</w:t>
            </w:r>
          </w:p>
        </w:tc>
      </w:tr>
      <w:tr w:rsidR="006D4574" w:rsidRPr="00FF2964" w14:paraId="49F0BBD6" w14:textId="77777777"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14:paraId="1136BF8A"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C5ED8D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10.130.48.19*</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B1836D"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10.130.1.13</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E0BC5D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10.130.1.6</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4B18965"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p>
        </w:tc>
      </w:tr>
      <w:tr w:rsidR="006D4574" w:rsidRPr="00FF2964" w14:paraId="631362C9" w14:textId="77777777" w:rsidTr="006D4574">
        <w:trPr>
          <w:trHeight w:val="276"/>
        </w:trPr>
        <w:tc>
          <w:tcPr>
            <w:tcW w:w="401" w:type="pct"/>
            <w:tcBorders>
              <w:top w:val="single" w:sz="6" w:space="0" w:color="000000"/>
              <w:left w:val="single" w:sz="6" w:space="0" w:color="000000"/>
              <w:bottom w:val="single" w:sz="6" w:space="0" w:color="000000"/>
              <w:right w:val="single" w:sz="6" w:space="0" w:color="000000"/>
            </w:tcBorders>
            <w:shd w:val="clear" w:color="auto" w:fill="auto"/>
          </w:tcPr>
          <w:p w14:paraId="3362D9E8"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2</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24E78F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10.130.1.10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8373D9"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10.130.1.7</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90016B0"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10.130.40.120</w:t>
            </w:r>
          </w:p>
        </w:tc>
        <w:tc>
          <w:tcPr>
            <w:tcW w:w="1150"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3732306" w14:textId="77777777" w:rsidR="006D4574" w:rsidRPr="003D360F" w:rsidRDefault="006D4574" w:rsidP="006D4574">
            <w:pPr>
              <w:autoSpaceDE w:val="0"/>
              <w:autoSpaceDN w:val="0"/>
              <w:adjustRightInd w:val="0"/>
              <w:spacing w:after="0" w:line="240" w:lineRule="auto"/>
              <w:rPr>
                <w:rFonts w:ascii="Arial" w:hAnsi="Arial" w:cs="Arial"/>
                <w:sz w:val="18"/>
                <w:szCs w:val="18"/>
                <w:lang w:eastAsia="en-GB"/>
              </w:rPr>
            </w:pPr>
            <w:r w:rsidRPr="003D360F">
              <w:rPr>
                <w:rFonts w:ascii="Arial" w:hAnsi="Arial" w:cs="Arial"/>
                <w:sz w:val="18"/>
                <w:szCs w:val="18"/>
                <w:lang w:eastAsia="en-GB"/>
              </w:rPr>
              <w:t>10.153.1.2</w:t>
            </w:r>
          </w:p>
        </w:tc>
      </w:tr>
    </w:tbl>
    <w:p w14:paraId="79C1AF67" w14:textId="77777777" w:rsidR="006D4574" w:rsidRDefault="006D4574" w:rsidP="006D4574">
      <w:pPr>
        <w:spacing w:after="0" w:line="240" w:lineRule="auto"/>
        <w:ind w:left="993" w:hanging="567"/>
        <w:rPr>
          <w:rFonts w:ascii="Arial" w:hAnsi="Arial" w:cs="Arial"/>
        </w:rPr>
      </w:pPr>
    </w:p>
    <w:p w14:paraId="16730253" w14:textId="77777777" w:rsidR="006D4574" w:rsidRPr="00FF2964" w:rsidRDefault="006D4574" w:rsidP="006D4574">
      <w:pPr>
        <w:spacing w:after="0" w:line="240" w:lineRule="auto"/>
        <w:ind w:left="567"/>
        <w:rPr>
          <w:rFonts w:ascii="Arial" w:hAnsi="Arial" w:cs="Arial"/>
        </w:rPr>
      </w:pPr>
      <w:r w:rsidRPr="00FF2964">
        <w:rPr>
          <w:rFonts w:ascii="Arial" w:hAnsi="Arial" w:cs="Arial"/>
        </w:rPr>
        <w:t>Virtual network computing*</w:t>
      </w:r>
    </w:p>
    <w:p w14:paraId="552CE006" w14:textId="77777777" w:rsidR="006D4574" w:rsidRPr="00FF2964" w:rsidRDefault="006D4574" w:rsidP="006D4574">
      <w:pPr>
        <w:spacing w:after="0" w:line="240" w:lineRule="auto"/>
        <w:ind w:left="567"/>
        <w:rPr>
          <w:rFonts w:ascii="Arial" w:hAnsi="Arial" w:cs="Arial"/>
        </w:rPr>
      </w:pPr>
      <w:r w:rsidRPr="00FF2964">
        <w:rPr>
          <w:rFonts w:ascii="Arial" w:hAnsi="Arial" w:cs="Arial"/>
        </w:rPr>
        <w:t xml:space="preserve">Web Server Transmits </w:t>
      </w:r>
      <w:proofErr w:type="spellStart"/>
      <w:r w:rsidRPr="00FF2964">
        <w:rPr>
          <w:rFonts w:ascii="Arial" w:hAnsi="Arial" w:cs="Arial"/>
        </w:rPr>
        <w:t>Cleartext</w:t>
      </w:r>
      <w:proofErr w:type="spellEnd"/>
    </w:p>
    <w:p w14:paraId="359B3706" w14:textId="77777777" w:rsidR="006D4574" w:rsidRPr="00FF2964" w:rsidRDefault="006D4574" w:rsidP="006D4574">
      <w:pPr>
        <w:spacing w:after="0" w:line="240" w:lineRule="auto"/>
        <w:ind w:left="993" w:hanging="567"/>
        <w:rPr>
          <w:rFonts w:ascii="Arial" w:hAnsi="Arial" w:cs="Arial"/>
        </w:rPr>
      </w:pPr>
    </w:p>
    <w:tbl>
      <w:tblPr>
        <w:tblStyle w:val="TableGrid"/>
        <w:tblW w:w="4872" w:type="pct"/>
        <w:tblInd w:w="108" w:type="dxa"/>
        <w:tblLook w:val="04A0" w:firstRow="1" w:lastRow="0" w:firstColumn="1" w:lastColumn="0" w:noHBand="0" w:noVBand="1"/>
      </w:tblPr>
      <w:tblGrid>
        <w:gridCol w:w="4648"/>
        <w:gridCol w:w="2640"/>
        <w:gridCol w:w="1957"/>
      </w:tblGrid>
      <w:tr w:rsidR="006D4574" w:rsidRPr="00FF2964" w14:paraId="27DBF1F3" w14:textId="77777777" w:rsidTr="006D4574">
        <w:tc>
          <w:tcPr>
            <w:tcW w:w="9005" w:type="dxa"/>
            <w:gridSpan w:val="3"/>
          </w:tcPr>
          <w:p w14:paraId="1E9AA9CA" w14:textId="77777777" w:rsidR="006D4574" w:rsidRPr="003D360F" w:rsidRDefault="006D4574" w:rsidP="006D4574">
            <w:pPr>
              <w:rPr>
                <w:rFonts w:ascii="Arial" w:hAnsi="Arial" w:cs="Arial"/>
                <w:b/>
                <w:sz w:val="18"/>
                <w:szCs w:val="18"/>
              </w:rPr>
            </w:pPr>
            <w:r w:rsidRPr="003D360F">
              <w:rPr>
                <w:rFonts w:ascii="Arial" w:hAnsi="Arial" w:cs="Arial"/>
                <w:b/>
                <w:sz w:val="18"/>
                <w:szCs w:val="18"/>
              </w:rPr>
              <w:t>Management comment on the finding:</w:t>
            </w:r>
          </w:p>
          <w:p w14:paraId="2E705E3C" w14:textId="77777777" w:rsidR="006D4574" w:rsidRPr="003D360F" w:rsidRDefault="006D4574" w:rsidP="006D4574">
            <w:pPr>
              <w:rPr>
                <w:rFonts w:ascii="Arial" w:hAnsi="Arial" w:cs="Arial"/>
                <w:sz w:val="18"/>
                <w:szCs w:val="18"/>
              </w:rPr>
            </w:pPr>
          </w:p>
        </w:tc>
      </w:tr>
      <w:tr w:rsidR="006D4574" w:rsidRPr="00FF2964" w14:paraId="448481E9" w14:textId="77777777" w:rsidTr="006D4574">
        <w:tc>
          <w:tcPr>
            <w:tcW w:w="9005" w:type="dxa"/>
            <w:gridSpan w:val="3"/>
          </w:tcPr>
          <w:p w14:paraId="3BDDBC10" w14:textId="77777777" w:rsidR="006D4574" w:rsidRPr="003D360F" w:rsidRDefault="006D4574" w:rsidP="006D4574">
            <w:pPr>
              <w:rPr>
                <w:rFonts w:ascii="Arial" w:hAnsi="Arial" w:cs="Arial"/>
                <w:b/>
                <w:sz w:val="18"/>
                <w:szCs w:val="18"/>
              </w:rPr>
            </w:pPr>
            <w:r w:rsidRPr="003D360F">
              <w:rPr>
                <w:rFonts w:ascii="Arial" w:hAnsi="Arial" w:cs="Arial"/>
                <w:b/>
                <w:sz w:val="18"/>
                <w:szCs w:val="18"/>
              </w:rPr>
              <w:t>Remedial action:</w:t>
            </w:r>
          </w:p>
        </w:tc>
      </w:tr>
      <w:tr w:rsidR="006D4574" w:rsidRPr="00FF2964" w14:paraId="49544545" w14:textId="77777777" w:rsidTr="006D4574">
        <w:tc>
          <w:tcPr>
            <w:tcW w:w="4528" w:type="dxa"/>
          </w:tcPr>
          <w:p w14:paraId="2A78A827" w14:textId="77777777" w:rsidR="006D4574" w:rsidRPr="003D360F" w:rsidRDefault="006D4574" w:rsidP="006D4574">
            <w:pPr>
              <w:rPr>
                <w:rFonts w:ascii="Arial" w:hAnsi="Arial" w:cs="Arial"/>
                <w:sz w:val="18"/>
                <w:szCs w:val="18"/>
              </w:rPr>
            </w:pPr>
            <w:r w:rsidRPr="003D360F">
              <w:rPr>
                <w:rFonts w:ascii="Arial" w:hAnsi="Arial" w:cs="Arial"/>
                <w:sz w:val="18"/>
                <w:szCs w:val="18"/>
              </w:rPr>
              <w:t>What actions will be taken:</w:t>
            </w:r>
          </w:p>
          <w:p w14:paraId="71D7B835" w14:textId="77777777" w:rsidR="006D4574" w:rsidRPr="003D360F" w:rsidRDefault="006D4574" w:rsidP="006D4574">
            <w:pPr>
              <w:rPr>
                <w:rFonts w:ascii="Arial" w:hAnsi="Arial" w:cs="Arial"/>
                <w:sz w:val="18"/>
                <w:szCs w:val="18"/>
              </w:rPr>
            </w:pPr>
          </w:p>
        </w:tc>
        <w:tc>
          <w:tcPr>
            <w:tcW w:w="2571" w:type="dxa"/>
          </w:tcPr>
          <w:p w14:paraId="7BC2B380" w14:textId="77777777" w:rsidR="006D4574" w:rsidRPr="003D360F" w:rsidRDefault="006D4574" w:rsidP="006D4574">
            <w:pPr>
              <w:rPr>
                <w:rFonts w:ascii="Arial" w:hAnsi="Arial" w:cs="Arial"/>
                <w:sz w:val="18"/>
                <w:szCs w:val="18"/>
              </w:rPr>
            </w:pPr>
            <w:r w:rsidRPr="003D360F">
              <w:rPr>
                <w:rFonts w:ascii="Arial" w:hAnsi="Arial" w:cs="Arial"/>
                <w:sz w:val="18"/>
                <w:szCs w:val="18"/>
              </w:rPr>
              <w:t>By whom:</w:t>
            </w:r>
          </w:p>
          <w:p w14:paraId="776D2537" w14:textId="77777777" w:rsidR="006D4574" w:rsidRPr="003D360F" w:rsidRDefault="006D4574" w:rsidP="006D4574">
            <w:pPr>
              <w:rPr>
                <w:rFonts w:ascii="Arial" w:hAnsi="Arial" w:cs="Arial"/>
                <w:sz w:val="18"/>
                <w:szCs w:val="18"/>
              </w:rPr>
            </w:pPr>
            <w:r w:rsidRPr="003D360F">
              <w:rPr>
                <w:rFonts w:ascii="Arial" w:hAnsi="Arial" w:cs="Arial"/>
                <w:sz w:val="18"/>
                <w:szCs w:val="18"/>
              </w:rPr>
              <w:t>Person:</w:t>
            </w:r>
          </w:p>
          <w:p w14:paraId="3139A897" w14:textId="77777777" w:rsidR="006D4574" w:rsidRPr="003D360F" w:rsidRDefault="006D4574" w:rsidP="006D4574">
            <w:pPr>
              <w:rPr>
                <w:rFonts w:ascii="Arial" w:hAnsi="Arial" w:cs="Arial"/>
                <w:sz w:val="18"/>
                <w:szCs w:val="18"/>
              </w:rPr>
            </w:pPr>
            <w:r w:rsidRPr="003D360F">
              <w:rPr>
                <w:rFonts w:ascii="Arial" w:hAnsi="Arial" w:cs="Arial"/>
                <w:sz w:val="18"/>
                <w:szCs w:val="18"/>
              </w:rPr>
              <w:t>Position:</w:t>
            </w:r>
          </w:p>
        </w:tc>
        <w:tc>
          <w:tcPr>
            <w:tcW w:w="1906" w:type="dxa"/>
          </w:tcPr>
          <w:p w14:paraId="0C057B35" w14:textId="77777777" w:rsidR="006D4574" w:rsidRPr="003D360F" w:rsidRDefault="006D4574" w:rsidP="006D4574">
            <w:pPr>
              <w:rPr>
                <w:rFonts w:ascii="Arial" w:hAnsi="Arial" w:cs="Arial"/>
                <w:sz w:val="18"/>
                <w:szCs w:val="18"/>
              </w:rPr>
            </w:pPr>
            <w:r w:rsidRPr="003D360F">
              <w:rPr>
                <w:rFonts w:ascii="Arial" w:hAnsi="Arial" w:cs="Arial"/>
                <w:sz w:val="18"/>
                <w:szCs w:val="18"/>
              </w:rPr>
              <w:t>By when:</w:t>
            </w:r>
          </w:p>
        </w:tc>
      </w:tr>
    </w:tbl>
    <w:p w14:paraId="40F23791" w14:textId="77777777" w:rsidR="006D4574" w:rsidRPr="00FF2964" w:rsidRDefault="006D4574" w:rsidP="006D4574">
      <w:pPr>
        <w:spacing w:after="0" w:line="240" w:lineRule="auto"/>
        <w:rPr>
          <w:rFonts w:ascii="Arial" w:hAnsi="Arial" w:cs="Arial"/>
        </w:rPr>
      </w:pPr>
    </w:p>
    <w:p w14:paraId="274A84CD" w14:textId="77777777" w:rsidR="006D4574" w:rsidRDefault="006D4574" w:rsidP="006D4574">
      <w:pPr>
        <w:spacing w:after="0" w:line="240" w:lineRule="auto"/>
        <w:rPr>
          <w:rFonts w:ascii="Arial" w:hAnsi="Arial" w:cs="Arial"/>
          <w:b/>
          <w:bCs/>
        </w:rPr>
      </w:pPr>
      <w:r w:rsidRPr="00FF2964">
        <w:rPr>
          <w:rFonts w:ascii="Arial" w:hAnsi="Arial" w:cs="Arial"/>
          <w:b/>
          <w:bCs/>
        </w:rPr>
        <w:t>Internal control deficiency</w:t>
      </w:r>
    </w:p>
    <w:p w14:paraId="70D57F1E" w14:textId="77777777" w:rsidR="006D4574" w:rsidRPr="00FF2964" w:rsidRDefault="006D4574" w:rsidP="006D4574">
      <w:pPr>
        <w:spacing w:after="0" w:line="240" w:lineRule="auto"/>
        <w:rPr>
          <w:rFonts w:ascii="Arial" w:hAnsi="Arial" w:cs="Arial"/>
          <w:b/>
          <w:bCs/>
        </w:rPr>
      </w:pPr>
    </w:p>
    <w:p w14:paraId="497A8926" w14:textId="77777777" w:rsidR="006D4574" w:rsidRDefault="006D4574" w:rsidP="006D4574">
      <w:pPr>
        <w:spacing w:after="0" w:line="240" w:lineRule="auto"/>
        <w:rPr>
          <w:rFonts w:ascii="Arial" w:hAnsi="Arial" w:cs="Arial"/>
          <w:bCs/>
          <w:i/>
        </w:rPr>
      </w:pPr>
      <w:r w:rsidRPr="00B11863">
        <w:rPr>
          <w:rFonts w:ascii="Arial" w:hAnsi="Arial" w:cs="Arial"/>
          <w:bCs/>
          <w:i/>
        </w:rPr>
        <w:t>Financial and performance management: Information technology systems</w:t>
      </w:r>
    </w:p>
    <w:p w14:paraId="7CEC5C54" w14:textId="77777777" w:rsidR="006D4574" w:rsidRPr="00B11863" w:rsidRDefault="006D4574" w:rsidP="006D4574">
      <w:pPr>
        <w:spacing w:after="0" w:line="240" w:lineRule="auto"/>
        <w:rPr>
          <w:rFonts w:ascii="Arial" w:hAnsi="Arial" w:cs="Arial"/>
          <w:bCs/>
          <w:i/>
        </w:rPr>
      </w:pPr>
    </w:p>
    <w:p w14:paraId="129F0771" w14:textId="77777777" w:rsidR="006D4574" w:rsidRPr="00B11863" w:rsidRDefault="006D4574" w:rsidP="006D4574">
      <w:pPr>
        <w:spacing w:after="0" w:line="240" w:lineRule="auto"/>
        <w:rPr>
          <w:rFonts w:ascii="Arial" w:hAnsi="Arial" w:cs="Arial"/>
          <w:lang w:eastAsia="en-GB"/>
        </w:rPr>
      </w:pPr>
      <w:r w:rsidRPr="00B11863">
        <w:rPr>
          <w:rFonts w:ascii="Arial" w:hAnsi="Arial" w:cs="Arial"/>
          <w:lang w:eastAsia="en-GB"/>
        </w:rPr>
        <w:t>Weak configurations were attributed to the leak of database policies, standards and procedures which had not yet been formalised to ensure that servers would be securely configured.</w:t>
      </w:r>
    </w:p>
    <w:p w14:paraId="79ED3684" w14:textId="77777777" w:rsidR="006D4574" w:rsidRPr="00FF2964" w:rsidRDefault="006D4574" w:rsidP="006D4574">
      <w:pPr>
        <w:spacing w:after="0" w:line="240" w:lineRule="auto"/>
        <w:rPr>
          <w:rFonts w:ascii="Arial" w:hAnsi="Arial" w:cs="Arial"/>
          <w:highlight w:val="yellow"/>
          <w:lang w:eastAsia="en-GB"/>
        </w:rPr>
      </w:pPr>
    </w:p>
    <w:p w14:paraId="1C515633" w14:textId="77777777" w:rsidR="006D4574" w:rsidRPr="006A18F0" w:rsidRDefault="006D4574" w:rsidP="006D4574">
      <w:pPr>
        <w:spacing w:after="0" w:line="240" w:lineRule="auto"/>
        <w:rPr>
          <w:rFonts w:ascii="Arial" w:hAnsi="Arial" w:cs="Arial"/>
          <w:b/>
        </w:rPr>
      </w:pPr>
      <w:r w:rsidRPr="006A18F0">
        <w:rPr>
          <w:rFonts w:ascii="Arial" w:hAnsi="Arial" w:cs="Arial"/>
          <w:b/>
        </w:rPr>
        <w:t>Recommendation</w:t>
      </w:r>
    </w:p>
    <w:p w14:paraId="776499E5" w14:textId="77777777" w:rsidR="006D4574" w:rsidRPr="006A18F0" w:rsidRDefault="006D4574" w:rsidP="006D4574">
      <w:pPr>
        <w:spacing w:after="0" w:line="240" w:lineRule="auto"/>
        <w:rPr>
          <w:rFonts w:ascii="Arial" w:hAnsi="Arial" w:cs="Arial"/>
          <w:b/>
        </w:rPr>
      </w:pPr>
    </w:p>
    <w:p w14:paraId="6970EF4F" w14:textId="77777777" w:rsidR="006D4574" w:rsidRPr="006A18F0" w:rsidRDefault="006D4574" w:rsidP="009A54E9">
      <w:pPr>
        <w:pStyle w:val="ListParagraph"/>
        <w:numPr>
          <w:ilvl w:val="0"/>
          <w:numId w:val="108"/>
        </w:numPr>
        <w:ind w:left="567" w:hanging="567"/>
        <w:contextualSpacing/>
        <w:rPr>
          <w:rFonts w:ascii="Arial" w:hAnsi="Arial" w:cs="Arial"/>
          <w:sz w:val="22"/>
          <w:szCs w:val="22"/>
          <w:lang w:val="en-GB"/>
        </w:rPr>
      </w:pPr>
      <w:r w:rsidRPr="006A18F0">
        <w:rPr>
          <w:rFonts w:ascii="Arial" w:hAnsi="Arial" w:cs="Arial"/>
          <w:sz w:val="22"/>
          <w:szCs w:val="22"/>
          <w:lang w:val="en-GB"/>
        </w:rPr>
        <w:t>Management should ensure that an Information security hardening standards procedures is enforced and monitor for compliance.  Security monitoring tools should be made available to management and regular risk assessment should be done on the network.</w:t>
      </w:r>
    </w:p>
    <w:p w14:paraId="2C999320" w14:textId="77777777" w:rsidR="006D4574" w:rsidRPr="006A18F0" w:rsidRDefault="006D4574" w:rsidP="006D4574">
      <w:pPr>
        <w:pStyle w:val="ListParagraph"/>
        <w:ind w:left="567" w:hanging="720"/>
        <w:rPr>
          <w:rFonts w:ascii="Arial" w:hAnsi="Arial" w:cs="Arial"/>
          <w:sz w:val="22"/>
          <w:szCs w:val="22"/>
          <w:lang w:val="en-GB"/>
        </w:rPr>
      </w:pPr>
    </w:p>
    <w:p w14:paraId="1AADFBE8" w14:textId="77777777" w:rsidR="006D4574" w:rsidRPr="006A18F0" w:rsidRDefault="006D4574" w:rsidP="009A54E9">
      <w:pPr>
        <w:pStyle w:val="ListParagraph"/>
        <w:numPr>
          <w:ilvl w:val="0"/>
          <w:numId w:val="108"/>
        </w:numPr>
        <w:ind w:left="567" w:hanging="567"/>
        <w:contextualSpacing/>
        <w:rPr>
          <w:rFonts w:ascii="Arial" w:hAnsi="Arial" w:cs="Arial"/>
          <w:sz w:val="22"/>
          <w:szCs w:val="22"/>
        </w:rPr>
      </w:pPr>
      <w:r w:rsidRPr="006A18F0">
        <w:rPr>
          <w:rFonts w:ascii="Arial" w:hAnsi="Arial" w:cs="Arial"/>
          <w:sz w:val="22"/>
          <w:szCs w:val="22"/>
        </w:rPr>
        <w:t>ICT management should consider the following remedial actions:</w:t>
      </w:r>
    </w:p>
    <w:p w14:paraId="1FA5BF7C"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Disable the use of clear-text protocols. Only use encrypted channels such as SSH to administer networked devices.</w:t>
      </w:r>
    </w:p>
    <w:p w14:paraId="34AFC779"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Change the default SNMP string or disable the service if it is not needed.</w:t>
      </w:r>
    </w:p>
    <w:p w14:paraId="5684351D" w14:textId="77777777" w:rsidR="006D4574" w:rsidRPr="006A18F0" w:rsidRDefault="006D4574" w:rsidP="009A54E9">
      <w:pPr>
        <w:pStyle w:val="ListParagraph"/>
        <w:numPr>
          <w:ilvl w:val="0"/>
          <w:numId w:val="76"/>
        </w:numPr>
        <w:autoSpaceDE w:val="0"/>
        <w:autoSpaceDN w:val="0"/>
        <w:adjustRightInd w:val="0"/>
        <w:ind w:left="1134" w:hanging="567"/>
        <w:rPr>
          <w:rFonts w:ascii="Arial" w:hAnsi="Arial" w:cs="Arial"/>
          <w:sz w:val="22"/>
          <w:szCs w:val="22"/>
          <w:lang w:eastAsia="en-GB"/>
        </w:rPr>
      </w:pPr>
      <w:r w:rsidRPr="006A18F0">
        <w:rPr>
          <w:rFonts w:ascii="Arial" w:hAnsi="Arial" w:cs="Arial"/>
          <w:sz w:val="22"/>
          <w:szCs w:val="22"/>
          <w:lang w:eastAsia="en-GB"/>
        </w:rPr>
        <w:t>For VNC unauthenticated access:</w:t>
      </w:r>
    </w:p>
    <w:p w14:paraId="28F6704E" w14:textId="77777777"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Disable the 'No Authentication' security type.</w:t>
      </w:r>
    </w:p>
    <w:p w14:paraId="113F20DA" w14:textId="77777777" w:rsidR="006D4574" w:rsidRPr="006A18F0" w:rsidRDefault="006D4574" w:rsidP="006D4574">
      <w:pPr>
        <w:pStyle w:val="ListParagraph"/>
        <w:autoSpaceDE w:val="0"/>
        <w:autoSpaceDN w:val="0"/>
        <w:adjustRightInd w:val="0"/>
        <w:ind w:left="1134"/>
        <w:rPr>
          <w:rFonts w:ascii="Arial" w:hAnsi="Arial" w:cs="Arial"/>
          <w:sz w:val="22"/>
          <w:szCs w:val="22"/>
          <w:lang w:eastAsia="en-GB"/>
        </w:rPr>
      </w:pPr>
      <w:r w:rsidRPr="006A18F0">
        <w:rPr>
          <w:rFonts w:ascii="Arial" w:hAnsi="Arial" w:cs="Arial"/>
          <w:sz w:val="22"/>
          <w:szCs w:val="22"/>
          <w:lang w:eastAsia="en-GB"/>
        </w:rPr>
        <w:t xml:space="preserve">The remote web server might transmit credentials in </w:t>
      </w:r>
      <w:proofErr w:type="spellStart"/>
      <w:r w:rsidRPr="006A18F0">
        <w:rPr>
          <w:rFonts w:ascii="Arial" w:hAnsi="Arial" w:cs="Arial"/>
          <w:sz w:val="22"/>
          <w:szCs w:val="22"/>
          <w:lang w:eastAsia="en-GB"/>
        </w:rPr>
        <w:t>cleartext</w:t>
      </w:r>
      <w:proofErr w:type="spellEnd"/>
      <w:r w:rsidRPr="006A18F0">
        <w:rPr>
          <w:rFonts w:ascii="Arial" w:hAnsi="Arial" w:cs="Arial"/>
          <w:sz w:val="22"/>
          <w:szCs w:val="22"/>
          <w:lang w:eastAsia="en-GB"/>
        </w:rPr>
        <w:t>.</w:t>
      </w:r>
    </w:p>
    <w:p w14:paraId="3DDC0DBB" w14:textId="77777777" w:rsidR="006D4574" w:rsidRPr="006A18F0" w:rsidRDefault="006D4574" w:rsidP="006D4574">
      <w:pPr>
        <w:spacing w:after="0" w:line="240" w:lineRule="auto"/>
        <w:rPr>
          <w:rFonts w:ascii="Arial" w:hAnsi="Arial" w:cs="Arial"/>
          <w:b/>
        </w:rPr>
      </w:pPr>
    </w:p>
    <w:p w14:paraId="3E07A42A" w14:textId="77777777" w:rsidR="006D4574" w:rsidRPr="006A18F0" w:rsidRDefault="006D4574" w:rsidP="006D4574">
      <w:pPr>
        <w:spacing w:after="0" w:line="240" w:lineRule="auto"/>
        <w:rPr>
          <w:rFonts w:ascii="Arial" w:hAnsi="Arial" w:cs="Arial"/>
          <w:b/>
        </w:rPr>
      </w:pPr>
      <w:r w:rsidRPr="006A18F0">
        <w:rPr>
          <w:rFonts w:ascii="Arial" w:hAnsi="Arial" w:cs="Arial"/>
          <w:b/>
        </w:rPr>
        <w:t>Management response</w:t>
      </w:r>
    </w:p>
    <w:p w14:paraId="4631A1F2"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2"/>
        <w:gridCol w:w="2626"/>
        <w:gridCol w:w="1948"/>
      </w:tblGrid>
      <w:tr w:rsidR="006D4574" w:rsidRPr="00FF2964" w14:paraId="4E3F926F" w14:textId="77777777" w:rsidTr="006D4574">
        <w:tc>
          <w:tcPr>
            <w:tcW w:w="9780" w:type="dxa"/>
            <w:gridSpan w:val="3"/>
          </w:tcPr>
          <w:p w14:paraId="791E8DB6"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the audit finding:</w:t>
            </w:r>
          </w:p>
          <w:p w14:paraId="242F864A" w14:textId="77777777" w:rsidR="006D4574" w:rsidRPr="00B11863" w:rsidRDefault="006D4574" w:rsidP="006D4574">
            <w:pPr>
              <w:rPr>
                <w:rFonts w:ascii="Arial" w:hAnsi="Arial" w:cs="Arial"/>
                <w:sz w:val="18"/>
                <w:szCs w:val="18"/>
              </w:rPr>
            </w:pPr>
            <w:r w:rsidRPr="00B11863">
              <w:rPr>
                <w:rFonts w:ascii="Arial" w:hAnsi="Arial" w:cs="Arial"/>
                <w:sz w:val="18"/>
                <w:szCs w:val="18"/>
              </w:rPr>
              <w:t>Management agrees with the finding and will take the necessary action to remedy the issue. / Management disagrees with the finding for the following reasons:</w:t>
            </w:r>
          </w:p>
        </w:tc>
      </w:tr>
      <w:tr w:rsidR="006D4574" w:rsidRPr="00FF2964" w14:paraId="73037C08" w14:textId="77777777" w:rsidTr="006D4574">
        <w:tc>
          <w:tcPr>
            <w:tcW w:w="9780" w:type="dxa"/>
            <w:gridSpan w:val="3"/>
          </w:tcPr>
          <w:p w14:paraId="77E18616"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internal control deficiencies:</w:t>
            </w:r>
          </w:p>
          <w:p w14:paraId="21E1EB10" w14:textId="77777777" w:rsidR="006D4574" w:rsidRPr="00B11863" w:rsidRDefault="006D4574" w:rsidP="006D4574">
            <w:pPr>
              <w:rPr>
                <w:rFonts w:ascii="Arial" w:hAnsi="Arial" w:cs="Arial"/>
                <w:sz w:val="18"/>
                <w:szCs w:val="18"/>
              </w:rPr>
            </w:pPr>
            <w:r w:rsidRPr="00B11863">
              <w:rPr>
                <w:rFonts w:ascii="Arial" w:hAnsi="Arial" w:cs="Arial"/>
                <w:sz w:val="18"/>
                <w:szCs w:val="18"/>
              </w:rPr>
              <w:t>Management considers the control deficiency as appropriate given the finding. / Management considers the control deficiency inadequate for the following reasons:</w:t>
            </w:r>
          </w:p>
        </w:tc>
      </w:tr>
      <w:tr w:rsidR="006D4574" w:rsidRPr="00FF2964" w14:paraId="0D1E0F30" w14:textId="77777777" w:rsidTr="006D4574">
        <w:tc>
          <w:tcPr>
            <w:tcW w:w="9780" w:type="dxa"/>
            <w:gridSpan w:val="3"/>
          </w:tcPr>
          <w:p w14:paraId="67BA3A16" w14:textId="77777777" w:rsidR="006D4574" w:rsidRPr="00B11863" w:rsidRDefault="006D4574" w:rsidP="006D4574">
            <w:pPr>
              <w:rPr>
                <w:rFonts w:ascii="Arial" w:hAnsi="Arial" w:cs="Arial"/>
                <w:b/>
                <w:sz w:val="18"/>
                <w:szCs w:val="18"/>
              </w:rPr>
            </w:pPr>
            <w:r w:rsidRPr="00B11863">
              <w:rPr>
                <w:rFonts w:ascii="Arial" w:hAnsi="Arial" w:cs="Arial"/>
                <w:b/>
                <w:sz w:val="18"/>
                <w:szCs w:val="18"/>
              </w:rPr>
              <w:t>Management comment on recommendation:</w:t>
            </w:r>
          </w:p>
          <w:p w14:paraId="6E534F82" w14:textId="77777777" w:rsidR="006D4574" w:rsidRPr="00B11863" w:rsidRDefault="006D4574" w:rsidP="006D4574">
            <w:pPr>
              <w:rPr>
                <w:rFonts w:ascii="Arial" w:hAnsi="Arial" w:cs="Arial"/>
                <w:sz w:val="18"/>
                <w:szCs w:val="18"/>
              </w:rPr>
            </w:pPr>
            <w:r w:rsidRPr="00B11863">
              <w:rPr>
                <w:rFonts w:ascii="Arial" w:hAnsi="Arial" w:cs="Arial"/>
                <w:sz w:val="18"/>
                <w:szCs w:val="18"/>
              </w:rPr>
              <w:t>The recommendation is adequate/ The recommendation is inadequate for the following reasons:</w:t>
            </w:r>
          </w:p>
        </w:tc>
      </w:tr>
      <w:tr w:rsidR="006D4574" w:rsidRPr="00FF2964" w14:paraId="14337A94" w14:textId="77777777" w:rsidTr="006D4574">
        <w:tc>
          <w:tcPr>
            <w:tcW w:w="9780" w:type="dxa"/>
            <w:gridSpan w:val="3"/>
          </w:tcPr>
          <w:p w14:paraId="553959B6" w14:textId="77777777" w:rsidR="006D4574" w:rsidRPr="00B11863" w:rsidRDefault="006D4574" w:rsidP="006D4574">
            <w:pPr>
              <w:rPr>
                <w:rFonts w:ascii="Arial" w:hAnsi="Arial" w:cs="Arial"/>
                <w:b/>
                <w:sz w:val="18"/>
                <w:szCs w:val="18"/>
              </w:rPr>
            </w:pPr>
            <w:r w:rsidRPr="00B11863">
              <w:rPr>
                <w:rFonts w:ascii="Arial" w:hAnsi="Arial" w:cs="Arial"/>
                <w:b/>
                <w:sz w:val="18"/>
                <w:szCs w:val="18"/>
              </w:rPr>
              <w:t>Remedial action:</w:t>
            </w:r>
          </w:p>
        </w:tc>
      </w:tr>
      <w:tr w:rsidR="006D4574" w:rsidRPr="00FF2964" w14:paraId="047A5D5A" w14:textId="77777777" w:rsidTr="006D4574">
        <w:tc>
          <w:tcPr>
            <w:tcW w:w="5015" w:type="dxa"/>
          </w:tcPr>
          <w:p w14:paraId="15F242FB" w14:textId="77777777" w:rsidR="006D4574" w:rsidRPr="00B11863" w:rsidRDefault="006D4574" w:rsidP="006D4574">
            <w:pPr>
              <w:rPr>
                <w:rFonts w:ascii="Arial" w:hAnsi="Arial" w:cs="Arial"/>
                <w:b/>
                <w:sz w:val="18"/>
                <w:szCs w:val="18"/>
              </w:rPr>
            </w:pPr>
            <w:r w:rsidRPr="00B11863">
              <w:rPr>
                <w:rFonts w:ascii="Arial" w:hAnsi="Arial" w:cs="Arial"/>
                <w:b/>
                <w:sz w:val="18"/>
                <w:szCs w:val="18"/>
              </w:rPr>
              <w:t>What actions will be taken:</w:t>
            </w:r>
          </w:p>
          <w:p w14:paraId="0A00480A" w14:textId="77777777" w:rsidR="006D4574" w:rsidRPr="00B11863" w:rsidRDefault="006D4574" w:rsidP="006D4574">
            <w:pPr>
              <w:rPr>
                <w:rFonts w:ascii="Arial" w:hAnsi="Arial" w:cs="Arial"/>
                <w:sz w:val="18"/>
                <w:szCs w:val="18"/>
              </w:rPr>
            </w:pPr>
          </w:p>
        </w:tc>
        <w:tc>
          <w:tcPr>
            <w:tcW w:w="2738" w:type="dxa"/>
          </w:tcPr>
          <w:p w14:paraId="47D86B98" w14:textId="77777777" w:rsidR="006D4574" w:rsidRPr="00B11863" w:rsidRDefault="006D4574" w:rsidP="006D4574">
            <w:pPr>
              <w:rPr>
                <w:rFonts w:ascii="Arial" w:hAnsi="Arial" w:cs="Arial"/>
                <w:b/>
                <w:sz w:val="18"/>
                <w:szCs w:val="18"/>
              </w:rPr>
            </w:pPr>
            <w:r w:rsidRPr="00B11863">
              <w:rPr>
                <w:rFonts w:ascii="Arial" w:hAnsi="Arial" w:cs="Arial"/>
                <w:b/>
                <w:sz w:val="18"/>
                <w:szCs w:val="18"/>
              </w:rPr>
              <w:t>By whom:</w:t>
            </w:r>
          </w:p>
          <w:p w14:paraId="54A47664" w14:textId="77777777" w:rsidR="006D4574" w:rsidRPr="00B11863" w:rsidRDefault="006D4574" w:rsidP="006D4574">
            <w:pPr>
              <w:rPr>
                <w:rFonts w:ascii="Arial" w:hAnsi="Arial" w:cs="Arial"/>
                <w:sz w:val="18"/>
                <w:szCs w:val="18"/>
              </w:rPr>
            </w:pPr>
            <w:r w:rsidRPr="00B11863">
              <w:rPr>
                <w:rFonts w:ascii="Arial" w:hAnsi="Arial" w:cs="Arial"/>
                <w:sz w:val="18"/>
                <w:szCs w:val="18"/>
              </w:rPr>
              <w:t>Person:</w:t>
            </w:r>
          </w:p>
          <w:p w14:paraId="445EC1CE" w14:textId="77777777" w:rsidR="006D4574" w:rsidRPr="00B11863" w:rsidRDefault="006D4574" w:rsidP="006D4574">
            <w:pPr>
              <w:rPr>
                <w:rFonts w:ascii="Arial" w:hAnsi="Arial" w:cs="Arial"/>
                <w:sz w:val="18"/>
                <w:szCs w:val="18"/>
              </w:rPr>
            </w:pPr>
            <w:r w:rsidRPr="00B11863">
              <w:rPr>
                <w:rFonts w:ascii="Arial" w:hAnsi="Arial" w:cs="Arial"/>
                <w:sz w:val="18"/>
                <w:szCs w:val="18"/>
              </w:rPr>
              <w:t>Position:</w:t>
            </w:r>
          </w:p>
        </w:tc>
        <w:tc>
          <w:tcPr>
            <w:tcW w:w="2027" w:type="dxa"/>
          </w:tcPr>
          <w:p w14:paraId="023DCFC2" w14:textId="77777777" w:rsidR="006D4574" w:rsidRPr="00B11863" w:rsidRDefault="006D4574" w:rsidP="006D4574">
            <w:pPr>
              <w:rPr>
                <w:rFonts w:ascii="Arial" w:hAnsi="Arial" w:cs="Arial"/>
                <w:b/>
                <w:sz w:val="18"/>
                <w:szCs w:val="18"/>
              </w:rPr>
            </w:pPr>
            <w:r w:rsidRPr="00B11863">
              <w:rPr>
                <w:rFonts w:ascii="Arial" w:hAnsi="Arial" w:cs="Arial"/>
                <w:b/>
                <w:sz w:val="18"/>
                <w:szCs w:val="18"/>
              </w:rPr>
              <w:t>By when:</w:t>
            </w:r>
          </w:p>
          <w:p w14:paraId="185809BD" w14:textId="77777777" w:rsidR="006D4574" w:rsidRPr="00B11863" w:rsidRDefault="006D4574" w:rsidP="006D4574">
            <w:pPr>
              <w:rPr>
                <w:rFonts w:ascii="Arial" w:hAnsi="Arial" w:cs="Arial"/>
                <w:sz w:val="18"/>
                <w:szCs w:val="18"/>
              </w:rPr>
            </w:pPr>
          </w:p>
        </w:tc>
      </w:tr>
    </w:tbl>
    <w:p w14:paraId="655BE6F6" w14:textId="77777777" w:rsidR="006D4574" w:rsidRPr="00FF2964" w:rsidRDefault="006D4574" w:rsidP="006D4574">
      <w:pPr>
        <w:spacing w:after="0" w:line="240" w:lineRule="auto"/>
        <w:rPr>
          <w:rFonts w:ascii="Arial" w:hAnsi="Arial" w:cs="Arial"/>
        </w:rPr>
      </w:pPr>
    </w:p>
    <w:p w14:paraId="11B85E16" w14:textId="77777777" w:rsidR="006D4574" w:rsidRDefault="006D4574" w:rsidP="006D4574">
      <w:pPr>
        <w:spacing w:after="0" w:line="240" w:lineRule="auto"/>
        <w:rPr>
          <w:rFonts w:ascii="Arial" w:hAnsi="Arial" w:cs="Arial"/>
          <w:b/>
          <w:bCs/>
        </w:rPr>
      </w:pPr>
      <w:r w:rsidRPr="00FF2964">
        <w:rPr>
          <w:rFonts w:ascii="Arial" w:hAnsi="Arial" w:cs="Arial"/>
          <w:b/>
          <w:bCs/>
        </w:rPr>
        <w:t>Auditor’s conclusion</w:t>
      </w:r>
    </w:p>
    <w:p w14:paraId="68FE28FD" w14:textId="77777777" w:rsidR="006D4574" w:rsidRDefault="006D4574" w:rsidP="006D4574">
      <w:pPr>
        <w:spacing w:after="0" w:line="240" w:lineRule="auto"/>
        <w:rPr>
          <w:rFonts w:ascii="Arial" w:hAnsi="Arial" w:cs="Arial"/>
          <w:b/>
          <w:bCs/>
        </w:rPr>
      </w:pPr>
    </w:p>
    <w:p w14:paraId="7977582F"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727F00F3" w14:textId="77777777" w:rsidR="006D4574" w:rsidRPr="002A753E" w:rsidRDefault="006D4574" w:rsidP="006D4574">
      <w:pPr>
        <w:pStyle w:val="ListParagraph"/>
        <w:ind w:left="0"/>
        <w:rPr>
          <w:rFonts w:ascii="Arial" w:hAnsi="Arial" w:cs="Arial"/>
          <w:b/>
          <w:sz w:val="22"/>
          <w:szCs w:val="22"/>
        </w:rPr>
      </w:pPr>
      <w:r w:rsidRPr="002A753E">
        <w:rPr>
          <w:rFonts w:ascii="Arial" w:hAnsi="Arial" w:cs="Arial"/>
          <w:b/>
          <w:sz w:val="22"/>
          <w:szCs w:val="22"/>
        </w:rPr>
        <w:t>NETWORK SECURITY: FIREWALL ASSESSMENT</w:t>
      </w:r>
    </w:p>
    <w:p w14:paraId="0D54707A" w14:textId="77777777" w:rsidR="006D4574" w:rsidRDefault="006D4574" w:rsidP="006D4574">
      <w:pPr>
        <w:pStyle w:val="ListParagraph"/>
        <w:ind w:left="567"/>
        <w:rPr>
          <w:rFonts w:cs="Arial"/>
          <w:b/>
          <w:sz w:val="22"/>
          <w:szCs w:val="22"/>
        </w:rPr>
      </w:pPr>
    </w:p>
    <w:p w14:paraId="7B6BB815" w14:textId="77777777" w:rsidR="006D4574" w:rsidRPr="00FF2964" w:rsidRDefault="006D4574" w:rsidP="006D4574">
      <w:pPr>
        <w:autoSpaceDE w:val="0"/>
        <w:autoSpaceDN w:val="0"/>
        <w:adjustRightInd w:val="0"/>
        <w:spacing w:after="0" w:line="240" w:lineRule="auto"/>
        <w:rPr>
          <w:rFonts w:ascii="Arial" w:hAnsi="Arial" w:cs="Arial"/>
          <w:b/>
          <w:lang w:eastAsia="en-GB"/>
        </w:rPr>
      </w:pPr>
      <w:r w:rsidRPr="00FF2964">
        <w:rPr>
          <w:rFonts w:ascii="Arial" w:hAnsi="Arial" w:cs="Arial"/>
          <w:b/>
          <w:lang w:eastAsia="en-GB"/>
        </w:rPr>
        <w:t>Audit finding</w:t>
      </w:r>
    </w:p>
    <w:p w14:paraId="6E81ED92" w14:textId="77777777" w:rsidR="006D4574" w:rsidRPr="00FF2964" w:rsidRDefault="006D4574" w:rsidP="006D4574">
      <w:pPr>
        <w:pStyle w:val="ListParagraph"/>
        <w:ind w:left="567"/>
        <w:rPr>
          <w:rFonts w:cs="Arial"/>
          <w:b/>
          <w:sz w:val="22"/>
          <w:szCs w:val="22"/>
        </w:rPr>
      </w:pPr>
    </w:p>
    <w:p w14:paraId="0983E245" w14:textId="77777777" w:rsidR="006D4574" w:rsidRDefault="006D4574" w:rsidP="006D4574">
      <w:pPr>
        <w:tabs>
          <w:tab w:val="left" w:pos="0"/>
        </w:tabs>
        <w:autoSpaceDE w:val="0"/>
        <w:autoSpaceDN w:val="0"/>
        <w:adjustRightInd w:val="0"/>
        <w:spacing w:after="0" w:line="240" w:lineRule="auto"/>
        <w:rPr>
          <w:rFonts w:ascii="Arial" w:hAnsi="Arial" w:cs="Arial"/>
          <w:b/>
          <w:lang w:eastAsia="en-GB"/>
        </w:rPr>
      </w:pPr>
      <w:r w:rsidRPr="002A753E">
        <w:rPr>
          <w:rFonts w:ascii="Arial" w:hAnsi="Arial" w:cs="Arial"/>
          <w:lang w:eastAsia="en-GB"/>
        </w:rPr>
        <w:t>Perimeter firewall management</w:t>
      </w:r>
    </w:p>
    <w:p w14:paraId="238C17A8" w14:textId="77777777" w:rsidR="006D4574" w:rsidRPr="00FF2964" w:rsidRDefault="006D4574" w:rsidP="006D4574">
      <w:pPr>
        <w:tabs>
          <w:tab w:val="left" w:pos="426"/>
        </w:tabs>
        <w:autoSpaceDE w:val="0"/>
        <w:autoSpaceDN w:val="0"/>
        <w:adjustRightInd w:val="0"/>
        <w:spacing w:after="0" w:line="240" w:lineRule="auto"/>
        <w:ind w:left="567" w:hanging="567"/>
        <w:rPr>
          <w:rFonts w:ascii="Arial" w:hAnsi="Arial" w:cs="Arial"/>
          <w:b/>
          <w:lang w:eastAsia="en-GB"/>
        </w:rPr>
      </w:pPr>
    </w:p>
    <w:p w14:paraId="50745069"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The following firewall management weaknesses were found:</w:t>
      </w:r>
    </w:p>
    <w:p w14:paraId="193DB7D2"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6FC1A770"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a)</w:t>
      </w:r>
      <w:r w:rsidRPr="00FF2964">
        <w:rPr>
          <w:rFonts w:ascii="Arial" w:hAnsi="Arial" w:cs="Arial"/>
          <w:lang w:eastAsia="en-GB"/>
        </w:rPr>
        <w:tab/>
        <w:t>If analysed regularly, logs help you to confirm that the policy you have implemented for your firewall matches the security policy your organisation expects to enforce. Logs also help identify new and suspicious application activity. They reveal the latest, most popular attacks and methods. Most importantly, timely log analysis might help you to predict and deter an attack.</w:t>
      </w:r>
    </w:p>
    <w:p w14:paraId="73415DB5"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Firewall log changes could not be obtained and therefore changes to the firewall changes could not be established whether they consistently followed an appropriate change management processes.</w:t>
      </w:r>
    </w:p>
    <w:p w14:paraId="2DB4E9DB"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If log files and alerts are not appropriately monitored, unauthorised traffic transmitted to and from department may not be detected in a timely manner. In the event of a breach, the department may not be able to report on, and respond appropriately to the incident.</w:t>
      </w:r>
    </w:p>
    <w:p w14:paraId="107C4F34"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0BF72CCD" w14:textId="77777777" w:rsidR="006D4574" w:rsidRPr="00FF2964" w:rsidRDefault="006D4574" w:rsidP="006D4574">
      <w:pPr>
        <w:tabs>
          <w:tab w:val="left" w:pos="709"/>
        </w:tabs>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b)</w:t>
      </w:r>
      <w:r w:rsidRPr="00FF2964">
        <w:rPr>
          <w:rFonts w:ascii="Arial" w:hAnsi="Arial" w:cs="Arial"/>
          <w:lang w:eastAsia="en-GB"/>
        </w:rPr>
        <w:tab/>
        <w:t>The firewall backup logs could not be obtained and therefore could not established were backup logs were stored at a secure location.</w:t>
      </w:r>
    </w:p>
    <w:p w14:paraId="247E5CB6" w14:textId="77777777" w:rsidR="006D4574" w:rsidRPr="00FF2964"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In addition, a lack of regular backups on the firewall may result in lost configuration settings if a firewall administrator were to make any changes to the device without initiating a backup. There would also be no versioning system in place to roll back to the previous version in the event that a firewall change caused the device to fail.</w:t>
      </w:r>
    </w:p>
    <w:p w14:paraId="1EB77A5A"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p>
    <w:p w14:paraId="7FDD8610" w14:textId="77777777" w:rsidR="006D4574" w:rsidRPr="00FF2964" w:rsidRDefault="006D4574" w:rsidP="006D4574">
      <w:pPr>
        <w:autoSpaceDE w:val="0"/>
        <w:autoSpaceDN w:val="0"/>
        <w:adjustRightInd w:val="0"/>
        <w:spacing w:after="0" w:line="240" w:lineRule="auto"/>
        <w:ind w:left="567" w:hanging="567"/>
        <w:rPr>
          <w:rFonts w:ascii="Arial" w:hAnsi="Arial" w:cs="Arial"/>
          <w:lang w:eastAsia="en-GB"/>
        </w:rPr>
      </w:pPr>
      <w:r w:rsidRPr="00FF2964">
        <w:rPr>
          <w:rFonts w:ascii="Arial" w:hAnsi="Arial" w:cs="Arial"/>
          <w:lang w:eastAsia="en-GB"/>
        </w:rPr>
        <w:t>c)</w:t>
      </w:r>
      <w:r w:rsidRPr="00FF2964">
        <w:rPr>
          <w:rFonts w:ascii="Arial" w:hAnsi="Arial" w:cs="Arial"/>
          <w:lang w:eastAsia="en-GB"/>
        </w:rPr>
        <w:tab/>
        <w:t>No firewall rule commentary was used on the firewall rule bases.</w:t>
      </w:r>
    </w:p>
    <w:p w14:paraId="706D1CEE" w14:textId="77777777" w:rsidR="006D4574" w:rsidRPr="006A18F0" w:rsidRDefault="006D4574" w:rsidP="006D4574">
      <w:pPr>
        <w:autoSpaceDE w:val="0"/>
        <w:autoSpaceDN w:val="0"/>
        <w:adjustRightInd w:val="0"/>
        <w:spacing w:after="0" w:line="240" w:lineRule="auto"/>
        <w:ind w:left="567"/>
        <w:rPr>
          <w:rFonts w:ascii="Arial" w:hAnsi="Arial" w:cs="Arial"/>
          <w:lang w:eastAsia="en-GB"/>
        </w:rPr>
      </w:pPr>
      <w:r w:rsidRPr="00FF2964">
        <w:rPr>
          <w:rFonts w:ascii="Arial" w:hAnsi="Arial" w:cs="Arial"/>
          <w:lang w:eastAsia="en-GB"/>
        </w:rPr>
        <w:t xml:space="preserve">With no review of firewall configuration and rules, management would have difficulty identifying weakness, misconfigurations and unapproved changes in a timely manner.  This could result in weaknesses in the firewall going undetected which in turn could pose a risk </w:t>
      </w:r>
      <w:r w:rsidRPr="006A18F0">
        <w:rPr>
          <w:rFonts w:ascii="Arial" w:hAnsi="Arial" w:cs="Arial"/>
          <w:lang w:eastAsia="en-GB"/>
        </w:rPr>
        <w:t>to the department’s network and make it easier for an attacker to gain access.</w:t>
      </w:r>
    </w:p>
    <w:p w14:paraId="24FBBFE3" w14:textId="77777777" w:rsidR="006D4574" w:rsidRPr="002A753E" w:rsidRDefault="006D4574" w:rsidP="006D4574">
      <w:pPr>
        <w:autoSpaceDE w:val="0"/>
        <w:autoSpaceDN w:val="0"/>
        <w:adjustRightInd w:val="0"/>
        <w:spacing w:after="0" w:line="240" w:lineRule="auto"/>
        <w:ind w:left="567" w:hanging="567"/>
        <w:rPr>
          <w:rFonts w:ascii="Arial" w:hAnsi="Arial" w:cs="Arial"/>
          <w:lang w:eastAsia="en-GB"/>
        </w:rPr>
      </w:pPr>
    </w:p>
    <w:p w14:paraId="68FD30D1" w14:textId="77777777" w:rsidR="006D4574" w:rsidRPr="002A753E" w:rsidRDefault="006D4574" w:rsidP="009A54E9">
      <w:pPr>
        <w:pStyle w:val="ListParagraph"/>
        <w:numPr>
          <w:ilvl w:val="0"/>
          <w:numId w:val="76"/>
        </w:numPr>
        <w:autoSpaceDE w:val="0"/>
        <w:autoSpaceDN w:val="0"/>
        <w:adjustRightInd w:val="0"/>
        <w:ind w:left="567" w:hanging="567"/>
        <w:rPr>
          <w:rFonts w:ascii="Arial" w:hAnsi="Arial" w:cs="Arial"/>
          <w:sz w:val="22"/>
          <w:szCs w:val="22"/>
          <w:lang w:eastAsia="en-GB"/>
        </w:rPr>
      </w:pPr>
      <w:r w:rsidRPr="002A753E">
        <w:rPr>
          <w:rFonts w:ascii="Arial" w:hAnsi="Arial" w:cs="Arial"/>
          <w:sz w:val="22"/>
          <w:szCs w:val="22"/>
          <w:lang w:eastAsia="en-GB"/>
        </w:rPr>
        <w:t>Furthermore, it was also found the firewall password setting was set to 6 characters and not to 8 as set out in the security policy.</w:t>
      </w:r>
    </w:p>
    <w:p w14:paraId="5446BB75" w14:textId="77777777" w:rsidR="006D4574" w:rsidRPr="002A753E" w:rsidRDefault="006D4574" w:rsidP="006D4574">
      <w:pPr>
        <w:pStyle w:val="ListParagraph"/>
        <w:autoSpaceDE w:val="0"/>
        <w:autoSpaceDN w:val="0"/>
        <w:adjustRightInd w:val="0"/>
        <w:ind w:left="567"/>
        <w:rPr>
          <w:rFonts w:ascii="Arial" w:hAnsi="Arial" w:cs="Arial"/>
          <w:sz w:val="22"/>
          <w:szCs w:val="22"/>
          <w:lang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14:paraId="3892692C"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p>
    <w:p w14:paraId="63D98583"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Cs/>
        </w:rPr>
      </w:pPr>
      <w:r w:rsidRPr="00FF2964">
        <w:rPr>
          <w:rFonts w:ascii="Arial" w:hAnsi="Arial" w:cs="Arial"/>
          <w:bCs/>
        </w:rPr>
        <w:t>These issues were also reported in the 2016/17 financial period.</w:t>
      </w:r>
    </w:p>
    <w:p w14:paraId="2AE3EC33"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14:paraId="04E932CD" w14:textId="77777777" w:rsidR="006D4574" w:rsidRDefault="006D4574" w:rsidP="006D4574">
      <w:pPr>
        <w:tabs>
          <w:tab w:val="left" w:pos="709"/>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14:paraId="014EA6E3" w14:textId="77777777" w:rsidR="006D4574" w:rsidRPr="00FF2964" w:rsidRDefault="006D4574" w:rsidP="006D4574">
      <w:pPr>
        <w:tabs>
          <w:tab w:val="left" w:pos="709"/>
          <w:tab w:val="left" w:pos="2493"/>
          <w:tab w:val="left" w:pos="3377"/>
          <w:tab w:val="left" w:pos="4353"/>
        </w:tabs>
        <w:spacing w:after="0" w:line="240" w:lineRule="auto"/>
        <w:rPr>
          <w:rFonts w:ascii="Arial" w:hAnsi="Arial" w:cs="Arial"/>
          <w:b/>
          <w:bCs/>
        </w:rPr>
      </w:pPr>
    </w:p>
    <w:p w14:paraId="4164FFB9" w14:textId="77777777" w:rsidR="006D4574" w:rsidRDefault="006D4574" w:rsidP="006D4574">
      <w:pPr>
        <w:tabs>
          <w:tab w:val="left" w:pos="709"/>
        </w:tabs>
        <w:spacing w:after="0" w:line="240" w:lineRule="auto"/>
        <w:rPr>
          <w:rFonts w:ascii="Arial" w:hAnsi="Arial" w:cs="Arial"/>
          <w:bCs/>
          <w:i/>
          <w:lang w:val="en-US"/>
        </w:rPr>
      </w:pPr>
      <w:r w:rsidRPr="009C0DBE">
        <w:rPr>
          <w:rFonts w:ascii="Arial" w:hAnsi="Arial" w:cs="Arial"/>
          <w:bCs/>
          <w:i/>
          <w:lang w:val="en-US"/>
        </w:rPr>
        <w:t>Financial and performance management: Information technology systems</w:t>
      </w:r>
    </w:p>
    <w:p w14:paraId="5AB32AF5" w14:textId="77777777" w:rsidR="006D4574" w:rsidRPr="009C0DBE" w:rsidRDefault="006D4574" w:rsidP="006D4574">
      <w:pPr>
        <w:tabs>
          <w:tab w:val="left" w:pos="709"/>
        </w:tabs>
        <w:spacing w:after="0" w:line="240" w:lineRule="auto"/>
        <w:rPr>
          <w:rFonts w:ascii="Arial" w:hAnsi="Arial" w:cs="Arial"/>
          <w:bCs/>
          <w:i/>
          <w:lang w:val="en-US"/>
        </w:rPr>
      </w:pPr>
    </w:p>
    <w:p w14:paraId="2683DAA3" w14:textId="77777777" w:rsidR="006D4574" w:rsidRPr="00FF2964" w:rsidRDefault="006D4574" w:rsidP="006D4574">
      <w:pPr>
        <w:tabs>
          <w:tab w:val="left" w:pos="567"/>
        </w:tabs>
        <w:spacing w:after="0" w:line="240" w:lineRule="auto"/>
        <w:rPr>
          <w:rFonts w:ascii="Arial" w:hAnsi="Arial" w:cs="Arial"/>
          <w:lang w:val="en-GB" w:eastAsia="en-GB"/>
        </w:rPr>
      </w:pPr>
      <w:r w:rsidRPr="00FF2964">
        <w:rPr>
          <w:rFonts w:ascii="Arial" w:hAnsi="Arial" w:cs="Arial"/>
          <w:lang w:val="en-GB" w:eastAsia="en-GB"/>
        </w:rPr>
        <w:t>IT management was in the process of implementing a firewall management system to enable proper management of the network environment by the department officials. However, the project has subsequently been put on hold.</w:t>
      </w:r>
    </w:p>
    <w:p w14:paraId="2B676CB1" w14:textId="77777777" w:rsidR="006D4574" w:rsidRDefault="006D4574" w:rsidP="006D4574">
      <w:pPr>
        <w:tabs>
          <w:tab w:val="left" w:pos="567"/>
        </w:tabs>
        <w:spacing w:after="0" w:line="240" w:lineRule="auto"/>
        <w:rPr>
          <w:rFonts w:ascii="Arial" w:hAnsi="Arial" w:cs="Arial"/>
          <w:b/>
        </w:rPr>
      </w:pPr>
    </w:p>
    <w:p w14:paraId="39C19519" w14:textId="77777777" w:rsidR="006D4574" w:rsidRDefault="006D4574" w:rsidP="006D4574">
      <w:pPr>
        <w:tabs>
          <w:tab w:val="left" w:pos="567"/>
        </w:tabs>
        <w:spacing w:after="0" w:line="240" w:lineRule="auto"/>
        <w:rPr>
          <w:rFonts w:ascii="Arial" w:hAnsi="Arial" w:cs="Arial"/>
          <w:b/>
        </w:rPr>
      </w:pPr>
    </w:p>
    <w:p w14:paraId="5281AEE8" w14:textId="77777777" w:rsidR="006D4574" w:rsidRDefault="006D4574" w:rsidP="006D4574">
      <w:pPr>
        <w:tabs>
          <w:tab w:val="left" w:pos="567"/>
        </w:tabs>
        <w:spacing w:after="0" w:line="240" w:lineRule="auto"/>
        <w:rPr>
          <w:rFonts w:ascii="Arial" w:hAnsi="Arial" w:cs="Arial"/>
          <w:b/>
        </w:rPr>
      </w:pPr>
    </w:p>
    <w:p w14:paraId="541FD76B" w14:textId="77777777" w:rsidR="006D4574" w:rsidRPr="00FF2964" w:rsidRDefault="006D4574" w:rsidP="006D4574">
      <w:pPr>
        <w:tabs>
          <w:tab w:val="left" w:pos="567"/>
        </w:tabs>
        <w:spacing w:after="0" w:line="240" w:lineRule="auto"/>
        <w:rPr>
          <w:rFonts w:ascii="Arial" w:hAnsi="Arial" w:cs="Arial"/>
          <w:b/>
        </w:rPr>
      </w:pPr>
    </w:p>
    <w:p w14:paraId="6497F53E" w14:textId="77777777" w:rsidR="006D4574" w:rsidRPr="002A753E" w:rsidRDefault="006D4574" w:rsidP="006D4574">
      <w:pPr>
        <w:tabs>
          <w:tab w:val="left" w:pos="567"/>
        </w:tabs>
        <w:spacing w:after="0" w:line="240" w:lineRule="auto"/>
        <w:rPr>
          <w:rFonts w:ascii="Arial" w:hAnsi="Arial" w:cs="Arial"/>
          <w:b/>
        </w:rPr>
      </w:pPr>
      <w:r w:rsidRPr="002A753E">
        <w:rPr>
          <w:rFonts w:ascii="Arial" w:hAnsi="Arial" w:cs="Arial"/>
          <w:b/>
        </w:rPr>
        <w:t>Recommendation</w:t>
      </w:r>
    </w:p>
    <w:p w14:paraId="34A82F67" w14:textId="77777777" w:rsidR="006D4574" w:rsidRPr="002A753E" w:rsidRDefault="006D4574" w:rsidP="006D4574">
      <w:pPr>
        <w:tabs>
          <w:tab w:val="left" w:pos="567"/>
        </w:tabs>
        <w:spacing w:after="0" w:line="240" w:lineRule="auto"/>
        <w:rPr>
          <w:rFonts w:ascii="Arial" w:hAnsi="Arial" w:cs="Arial"/>
          <w:b/>
        </w:rPr>
      </w:pPr>
    </w:p>
    <w:p w14:paraId="332F6121" w14:textId="77777777" w:rsidR="006D4574" w:rsidRPr="002A753E" w:rsidRDefault="006D4574" w:rsidP="006D4574">
      <w:pPr>
        <w:pStyle w:val="ListParagraph"/>
        <w:autoSpaceDE w:val="0"/>
        <w:autoSpaceDN w:val="0"/>
        <w:adjustRightInd w:val="0"/>
        <w:ind w:left="0"/>
        <w:rPr>
          <w:rFonts w:ascii="Arial" w:hAnsi="Arial" w:cs="Arial"/>
          <w:sz w:val="22"/>
          <w:szCs w:val="22"/>
          <w:lang w:val="en-GB"/>
        </w:rPr>
      </w:pPr>
      <w:r w:rsidRPr="002A753E">
        <w:rPr>
          <w:rFonts w:ascii="Arial" w:hAnsi="Arial" w:cs="Arial"/>
          <w:sz w:val="22"/>
          <w:szCs w:val="22"/>
          <w:lang w:val="en-GB"/>
        </w:rPr>
        <w:t xml:space="preserve">The IT manager should expedite the implementation of the firewall management project. </w:t>
      </w:r>
    </w:p>
    <w:p w14:paraId="3BADF93E" w14:textId="77777777" w:rsidR="006D4574" w:rsidRPr="002A753E" w:rsidRDefault="006D4574" w:rsidP="006D4574">
      <w:pPr>
        <w:pStyle w:val="ListParagraph"/>
        <w:autoSpaceDE w:val="0"/>
        <w:autoSpaceDN w:val="0"/>
        <w:adjustRightInd w:val="0"/>
        <w:ind w:left="567" w:hanging="567"/>
        <w:rPr>
          <w:rFonts w:ascii="Arial" w:hAnsi="Arial" w:cs="Arial"/>
          <w:sz w:val="22"/>
          <w:szCs w:val="22"/>
        </w:rPr>
      </w:pPr>
      <w:r w:rsidRPr="002A753E">
        <w:rPr>
          <w:rFonts w:ascii="Arial" w:hAnsi="Arial" w:cs="Arial"/>
          <w:sz w:val="22"/>
          <w:szCs w:val="22"/>
        </w:rPr>
        <w:t>ICT management should:</w:t>
      </w:r>
    </w:p>
    <w:p w14:paraId="1C3F9997"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4EF3F612"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a)</w:t>
      </w:r>
      <w:r w:rsidRPr="002A753E">
        <w:rPr>
          <w:rFonts w:ascii="Arial" w:hAnsi="Arial" w:cs="Arial"/>
          <w:sz w:val="22"/>
          <w:szCs w:val="22"/>
        </w:rPr>
        <w:tab/>
      </w:r>
      <w:r w:rsidRPr="002A753E">
        <w:rPr>
          <w:rFonts w:ascii="Arial" w:hAnsi="Arial" w:cs="Arial"/>
          <w:sz w:val="22"/>
          <w:szCs w:val="22"/>
        </w:rPr>
        <w:tab/>
        <w:t xml:space="preserve">That all firewall change go through the change management process and are approved. </w:t>
      </w:r>
    </w:p>
    <w:p w14:paraId="0033DD92" w14:textId="77777777" w:rsidR="006D4574" w:rsidRDefault="006D4574" w:rsidP="006D4574">
      <w:pPr>
        <w:pStyle w:val="ListParagraph"/>
        <w:tabs>
          <w:tab w:val="left" w:pos="567"/>
        </w:tabs>
        <w:autoSpaceDE w:val="0"/>
        <w:autoSpaceDN w:val="0"/>
        <w:adjustRightInd w:val="0"/>
        <w:ind w:left="567" w:hanging="567"/>
        <w:rPr>
          <w:rFonts w:ascii="Arial" w:hAnsi="Arial" w:cs="Arial"/>
          <w:sz w:val="22"/>
          <w:szCs w:val="22"/>
        </w:rPr>
      </w:pPr>
    </w:p>
    <w:p w14:paraId="60C7D306" w14:textId="77777777" w:rsidR="006D4574" w:rsidRPr="002A753E" w:rsidRDefault="006D4574" w:rsidP="006D4574">
      <w:pPr>
        <w:pStyle w:val="ListParagraph"/>
        <w:tabs>
          <w:tab w:val="left" w:pos="567"/>
        </w:tabs>
        <w:autoSpaceDE w:val="0"/>
        <w:autoSpaceDN w:val="0"/>
        <w:adjustRightInd w:val="0"/>
        <w:ind w:left="567" w:hanging="567"/>
        <w:rPr>
          <w:rFonts w:ascii="Arial" w:hAnsi="Arial" w:cs="Arial"/>
          <w:sz w:val="22"/>
          <w:szCs w:val="22"/>
        </w:rPr>
      </w:pPr>
      <w:r w:rsidRPr="002A753E">
        <w:rPr>
          <w:rFonts w:ascii="Arial" w:hAnsi="Arial" w:cs="Arial"/>
          <w:sz w:val="22"/>
          <w:szCs w:val="22"/>
        </w:rPr>
        <w:t>b)</w:t>
      </w:r>
      <w:r w:rsidRPr="002A753E">
        <w:rPr>
          <w:rFonts w:ascii="Arial" w:hAnsi="Arial" w:cs="Arial"/>
          <w:sz w:val="22"/>
          <w:szCs w:val="22"/>
        </w:rPr>
        <w:tab/>
        <w:t>Firewall configurations and logs should be backed up regularly, and stored in a secure location with versioning capabilities. Once they are backed up the firewall configurations and logs should be regularly reviewed for inconsistencies and weaknesses.</w:t>
      </w:r>
    </w:p>
    <w:p w14:paraId="6CF774BB"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6C461335"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c)</w:t>
      </w:r>
      <w:r w:rsidRPr="002A753E">
        <w:rPr>
          <w:rFonts w:ascii="Arial" w:hAnsi="Arial" w:cs="Arial"/>
          <w:sz w:val="22"/>
          <w:szCs w:val="22"/>
        </w:rPr>
        <w:tab/>
      </w:r>
      <w:r w:rsidRPr="002A753E">
        <w:rPr>
          <w:rFonts w:ascii="Arial" w:hAnsi="Arial" w:cs="Arial"/>
          <w:sz w:val="22"/>
          <w:szCs w:val="22"/>
        </w:rPr>
        <w:tab/>
        <w:t>Firewall commentary should be enabled to ensure effective and easy management of the firewall management system.</w:t>
      </w:r>
    </w:p>
    <w:p w14:paraId="575BBA09" w14:textId="77777777" w:rsidR="006D4574" w:rsidRDefault="006D4574" w:rsidP="006D4574">
      <w:pPr>
        <w:pStyle w:val="ListParagraph"/>
        <w:tabs>
          <w:tab w:val="left" w:pos="426"/>
        </w:tabs>
        <w:autoSpaceDE w:val="0"/>
        <w:autoSpaceDN w:val="0"/>
        <w:adjustRightInd w:val="0"/>
        <w:ind w:left="567" w:hanging="567"/>
        <w:rPr>
          <w:rFonts w:ascii="Arial" w:hAnsi="Arial" w:cs="Arial"/>
          <w:sz w:val="22"/>
          <w:szCs w:val="22"/>
        </w:rPr>
      </w:pPr>
    </w:p>
    <w:p w14:paraId="74FCC6C1" w14:textId="77777777" w:rsidR="006D4574" w:rsidRPr="002A753E" w:rsidRDefault="006D4574" w:rsidP="006D4574">
      <w:pPr>
        <w:pStyle w:val="ListParagraph"/>
        <w:tabs>
          <w:tab w:val="left" w:pos="426"/>
        </w:tabs>
        <w:autoSpaceDE w:val="0"/>
        <w:autoSpaceDN w:val="0"/>
        <w:adjustRightInd w:val="0"/>
        <w:ind w:left="567" w:hanging="567"/>
        <w:rPr>
          <w:rFonts w:ascii="Arial" w:hAnsi="Arial" w:cs="Arial"/>
          <w:sz w:val="22"/>
          <w:szCs w:val="22"/>
        </w:rPr>
      </w:pPr>
      <w:r w:rsidRPr="002A753E">
        <w:rPr>
          <w:rFonts w:ascii="Arial" w:hAnsi="Arial" w:cs="Arial"/>
          <w:sz w:val="22"/>
          <w:szCs w:val="22"/>
        </w:rPr>
        <w:t>d)</w:t>
      </w:r>
      <w:r w:rsidRPr="002A753E">
        <w:rPr>
          <w:rFonts w:ascii="Arial" w:hAnsi="Arial" w:cs="Arial"/>
          <w:sz w:val="22"/>
          <w:szCs w:val="22"/>
        </w:rPr>
        <w:tab/>
      </w:r>
      <w:r w:rsidRPr="002A753E">
        <w:rPr>
          <w:rFonts w:ascii="Arial" w:hAnsi="Arial" w:cs="Arial"/>
          <w:sz w:val="22"/>
          <w:szCs w:val="22"/>
        </w:rPr>
        <w:tab/>
        <w:t>The firewall password setting should be set to 8 characters.</w:t>
      </w:r>
    </w:p>
    <w:p w14:paraId="2061D200" w14:textId="77777777" w:rsidR="006D4574" w:rsidRPr="002A753E" w:rsidRDefault="006D4574" w:rsidP="006D4574">
      <w:pPr>
        <w:pStyle w:val="ListParagraph"/>
        <w:autoSpaceDE w:val="0"/>
        <w:autoSpaceDN w:val="0"/>
        <w:adjustRightInd w:val="0"/>
        <w:ind w:left="360"/>
        <w:rPr>
          <w:rFonts w:ascii="Arial" w:hAnsi="Arial" w:cs="Arial"/>
          <w:sz w:val="22"/>
          <w:szCs w:val="22"/>
          <w:lang w:eastAsia="en-GB"/>
        </w:rPr>
      </w:pPr>
    </w:p>
    <w:p w14:paraId="63C21573" w14:textId="77777777" w:rsidR="006D4574" w:rsidRDefault="006D4574" w:rsidP="006D4574">
      <w:pPr>
        <w:spacing w:after="0" w:line="240" w:lineRule="auto"/>
        <w:rPr>
          <w:rFonts w:ascii="Arial" w:hAnsi="Arial" w:cs="Arial"/>
          <w:b/>
        </w:rPr>
      </w:pPr>
      <w:r w:rsidRPr="00FF2964">
        <w:rPr>
          <w:rFonts w:ascii="Arial" w:hAnsi="Arial" w:cs="Arial"/>
          <w:b/>
        </w:rPr>
        <w:t>Management response</w:t>
      </w:r>
    </w:p>
    <w:p w14:paraId="27BDD99C"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5"/>
        <w:gridCol w:w="2621"/>
        <w:gridCol w:w="1950"/>
      </w:tblGrid>
      <w:tr w:rsidR="006D4574" w:rsidRPr="00FF2964" w14:paraId="70D8D902" w14:textId="77777777" w:rsidTr="006D4574">
        <w:tc>
          <w:tcPr>
            <w:tcW w:w="9780" w:type="dxa"/>
            <w:gridSpan w:val="3"/>
          </w:tcPr>
          <w:p w14:paraId="395200AD"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the audit finding:</w:t>
            </w:r>
          </w:p>
          <w:p w14:paraId="19F0BFDF" w14:textId="77777777" w:rsidR="006D4574" w:rsidRPr="003A3B82" w:rsidRDefault="006D4574" w:rsidP="006D4574">
            <w:pPr>
              <w:rPr>
                <w:rFonts w:ascii="Arial" w:hAnsi="Arial" w:cs="Arial"/>
                <w:sz w:val="18"/>
                <w:szCs w:val="18"/>
              </w:rPr>
            </w:pPr>
            <w:r w:rsidRPr="003A3B82">
              <w:rPr>
                <w:rFonts w:ascii="Arial" w:hAnsi="Arial" w:cs="Arial"/>
                <w:sz w:val="18"/>
                <w:szCs w:val="18"/>
              </w:rPr>
              <w:t>Management agrees with the finding and will take the necessary action to remedy the issue. / Management disagrees with the finding for the following reasons:</w:t>
            </w:r>
          </w:p>
          <w:p w14:paraId="43FD8B61" w14:textId="77777777" w:rsidR="006D4574" w:rsidRPr="003A3B82" w:rsidRDefault="006D4574" w:rsidP="006D4574">
            <w:pPr>
              <w:rPr>
                <w:rFonts w:ascii="Arial" w:hAnsi="Arial" w:cs="Arial"/>
                <w:sz w:val="18"/>
                <w:szCs w:val="18"/>
              </w:rPr>
            </w:pPr>
          </w:p>
        </w:tc>
      </w:tr>
      <w:tr w:rsidR="006D4574" w:rsidRPr="00FF2964" w14:paraId="7D1B8B44" w14:textId="77777777" w:rsidTr="006D4574">
        <w:tc>
          <w:tcPr>
            <w:tcW w:w="9780" w:type="dxa"/>
            <w:gridSpan w:val="3"/>
          </w:tcPr>
          <w:p w14:paraId="4A0A1A96"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internal control deficiencies:</w:t>
            </w:r>
          </w:p>
          <w:p w14:paraId="00AAC5E3" w14:textId="77777777" w:rsidR="006D4574" w:rsidRPr="003A3B82" w:rsidRDefault="006D4574" w:rsidP="006D4574">
            <w:pPr>
              <w:rPr>
                <w:rFonts w:ascii="Arial" w:hAnsi="Arial" w:cs="Arial"/>
                <w:sz w:val="18"/>
                <w:szCs w:val="18"/>
              </w:rPr>
            </w:pPr>
            <w:r w:rsidRPr="003A3B82">
              <w:rPr>
                <w:rFonts w:ascii="Arial" w:hAnsi="Arial" w:cs="Arial"/>
                <w:sz w:val="18"/>
                <w:szCs w:val="18"/>
              </w:rPr>
              <w:t>Management considers the control deficiency as appropriate given the finding. / Management considers the control deficiency inadequate for the following reasons:</w:t>
            </w:r>
          </w:p>
          <w:p w14:paraId="32763D54" w14:textId="77777777" w:rsidR="006D4574" w:rsidRPr="003A3B82" w:rsidRDefault="006D4574" w:rsidP="006D4574">
            <w:pPr>
              <w:rPr>
                <w:rFonts w:ascii="Arial" w:hAnsi="Arial" w:cs="Arial"/>
                <w:sz w:val="18"/>
                <w:szCs w:val="18"/>
              </w:rPr>
            </w:pPr>
          </w:p>
        </w:tc>
      </w:tr>
      <w:tr w:rsidR="006D4574" w:rsidRPr="00FF2964" w14:paraId="52B741B0" w14:textId="77777777" w:rsidTr="006D4574">
        <w:tc>
          <w:tcPr>
            <w:tcW w:w="9780" w:type="dxa"/>
            <w:gridSpan w:val="3"/>
          </w:tcPr>
          <w:p w14:paraId="24BAAD8C" w14:textId="77777777" w:rsidR="006D4574" w:rsidRPr="003A3B82" w:rsidRDefault="006D4574" w:rsidP="006D4574">
            <w:pPr>
              <w:rPr>
                <w:rFonts w:ascii="Arial" w:hAnsi="Arial" w:cs="Arial"/>
                <w:b/>
                <w:sz w:val="18"/>
                <w:szCs w:val="18"/>
              </w:rPr>
            </w:pPr>
            <w:r w:rsidRPr="003A3B82">
              <w:rPr>
                <w:rFonts w:ascii="Arial" w:hAnsi="Arial" w:cs="Arial"/>
                <w:b/>
                <w:sz w:val="18"/>
                <w:szCs w:val="18"/>
              </w:rPr>
              <w:t>Management comment on recommendation:</w:t>
            </w:r>
          </w:p>
          <w:p w14:paraId="28A09D11" w14:textId="77777777" w:rsidR="006D4574" w:rsidRPr="003A3B82" w:rsidRDefault="006D4574" w:rsidP="006D4574">
            <w:pPr>
              <w:rPr>
                <w:rFonts w:ascii="Arial" w:hAnsi="Arial" w:cs="Arial"/>
                <w:sz w:val="18"/>
                <w:szCs w:val="18"/>
              </w:rPr>
            </w:pPr>
            <w:r w:rsidRPr="003A3B82">
              <w:rPr>
                <w:rFonts w:ascii="Arial" w:hAnsi="Arial" w:cs="Arial"/>
                <w:sz w:val="18"/>
                <w:szCs w:val="18"/>
              </w:rPr>
              <w:t>The recommendation is adequate/ The recommendation is inadequate for the following reasons:</w:t>
            </w:r>
          </w:p>
          <w:p w14:paraId="34B65A69" w14:textId="77777777" w:rsidR="006D4574" w:rsidRPr="003A3B82" w:rsidRDefault="006D4574" w:rsidP="006D4574">
            <w:pPr>
              <w:rPr>
                <w:rFonts w:ascii="Arial" w:hAnsi="Arial" w:cs="Arial"/>
                <w:sz w:val="18"/>
                <w:szCs w:val="18"/>
              </w:rPr>
            </w:pPr>
          </w:p>
        </w:tc>
      </w:tr>
      <w:tr w:rsidR="006D4574" w:rsidRPr="00FF2964" w14:paraId="09CA5EEC" w14:textId="77777777" w:rsidTr="006D4574">
        <w:tc>
          <w:tcPr>
            <w:tcW w:w="9780" w:type="dxa"/>
            <w:gridSpan w:val="3"/>
          </w:tcPr>
          <w:p w14:paraId="5B5FEB15" w14:textId="77777777" w:rsidR="006D4574" w:rsidRPr="003A3B82" w:rsidRDefault="006D4574" w:rsidP="006D4574">
            <w:pPr>
              <w:rPr>
                <w:rFonts w:ascii="Arial" w:hAnsi="Arial" w:cs="Arial"/>
                <w:b/>
                <w:sz w:val="18"/>
                <w:szCs w:val="18"/>
              </w:rPr>
            </w:pPr>
            <w:r w:rsidRPr="003A3B82">
              <w:rPr>
                <w:rFonts w:ascii="Arial" w:hAnsi="Arial" w:cs="Arial"/>
                <w:b/>
                <w:sz w:val="18"/>
                <w:szCs w:val="18"/>
              </w:rPr>
              <w:t>Remedial action:</w:t>
            </w:r>
          </w:p>
        </w:tc>
      </w:tr>
      <w:tr w:rsidR="006D4574" w:rsidRPr="00FF2964" w14:paraId="510F02DD" w14:textId="77777777" w:rsidTr="006D4574">
        <w:tc>
          <w:tcPr>
            <w:tcW w:w="5015" w:type="dxa"/>
          </w:tcPr>
          <w:p w14:paraId="33A8327E" w14:textId="77777777" w:rsidR="006D4574" w:rsidRPr="003A3B82" w:rsidRDefault="006D4574" w:rsidP="006D4574">
            <w:pPr>
              <w:rPr>
                <w:rFonts w:ascii="Arial" w:hAnsi="Arial" w:cs="Arial"/>
                <w:b/>
                <w:sz w:val="18"/>
                <w:szCs w:val="18"/>
              </w:rPr>
            </w:pPr>
            <w:r w:rsidRPr="003A3B82">
              <w:rPr>
                <w:rFonts w:ascii="Arial" w:hAnsi="Arial" w:cs="Arial"/>
                <w:b/>
                <w:sz w:val="18"/>
                <w:szCs w:val="18"/>
              </w:rPr>
              <w:t>What actions will be taken:</w:t>
            </w:r>
          </w:p>
          <w:p w14:paraId="56A5CC6F" w14:textId="77777777" w:rsidR="006D4574" w:rsidRPr="003A3B82" w:rsidRDefault="006D4574" w:rsidP="006D4574">
            <w:pPr>
              <w:autoSpaceDE w:val="0"/>
              <w:autoSpaceDN w:val="0"/>
              <w:adjustRightInd w:val="0"/>
              <w:rPr>
                <w:rFonts w:ascii="Arial" w:hAnsi="Arial" w:cs="Arial"/>
                <w:sz w:val="18"/>
                <w:szCs w:val="18"/>
                <w:lang w:eastAsia="en-GB"/>
              </w:rPr>
            </w:pP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 font-override="true"&gt;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&lt;xsl:value-of select="TEXTFIELD2"/&gt; </w:instrText>
            </w:r>
            <w:r w:rsidRPr="003A3B82">
              <w:rPr>
                <w:rFonts w:ascii="Arial" w:hAnsi="Arial" w:cs="Arial"/>
                <w:sz w:val="18"/>
                <w:szCs w:val="18"/>
              </w:rPr>
              <w:fldChar w:fldCharType="end"/>
            </w:r>
            <w:r w:rsidRPr="003A3B82">
              <w:rPr>
                <w:rFonts w:ascii="Arial" w:hAnsi="Arial" w:cs="Arial"/>
                <w:sz w:val="18"/>
                <w:szCs w:val="18"/>
              </w:rPr>
              <w:fldChar w:fldCharType="begin"/>
            </w:r>
            <w:r w:rsidRPr="003A3B82">
              <w:rPr>
                <w:rFonts w:ascii="Arial" w:hAnsi="Arial" w:cs="Arial"/>
                <w:sz w:val="18"/>
                <w:szCs w:val="18"/>
              </w:rPr>
              <w:instrText xml:space="preserve"> &lt;/tm:format&gt; </w:instrText>
            </w:r>
            <w:r w:rsidRPr="003A3B82">
              <w:rPr>
                <w:rFonts w:ascii="Arial" w:hAnsi="Arial" w:cs="Arial"/>
                <w:sz w:val="18"/>
                <w:szCs w:val="18"/>
              </w:rPr>
              <w:fldChar w:fldCharType="end"/>
            </w:r>
          </w:p>
        </w:tc>
        <w:tc>
          <w:tcPr>
            <w:tcW w:w="2738" w:type="dxa"/>
          </w:tcPr>
          <w:p w14:paraId="31A0B529" w14:textId="77777777" w:rsidR="006D4574" w:rsidRPr="003A3B82" w:rsidRDefault="006D4574" w:rsidP="006D4574">
            <w:pPr>
              <w:rPr>
                <w:rFonts w:ascii="Arial" w:hAnsi="Arial" w:cs="Arial"/>
                <w:b/>
                <w:sz w:val="18"/>
                <w:szCs w:val="18"/>
              </w:rPr>
            </w:pPr>
            <w:r w:rsidRPr="003A3B82">
              <w:rPr>
                <w:rFonts w:ascii="Arial" w:hAnsi="Arial" w:cs="Arial"/>
                <w:b/>
                <w:sz w:val="18"/>
                <w:szCs w:val="18"/>
              </w:rPr>
              <w:t>By whom:</w:t>
            </w:r>
          </w:p>
          <w:p w14:paraId="7D52C2E1" w14:textId="77777777" w:rsidR="006D4574" w:rsidRPr="003A3B82" w:rsidRDefault="006D4574" w:rsidP="006D4574">
            <w:pPr>
              <w:rPr>
                <w:rFonts w:ascii="Arial" w:hAnsi="Arial" w:cs="Arial"/>
                <w:sz w:val="18"/>
                <w:szCs w:val="18"/>
              </w:rPr>
            </w:pPr>
          </w:p>
        </w:tc>
        <w:tc>
          <w:tcPr>
            <w:tcW w:w="2027" w:type="dxa"/>
          </w:tcPr>
          <w:p w14:paraId="6B0B1B89" w14:textId="77777777" w:rsidR="006D4574" w:rsidRPr="003A3B82" w:rsidRDefault="006D4574" w:rsidP="006D4574">
            <w:pPr>
              <w:rPr>
                <w:rFonts w:ascii="Arial" w:hAnsi="Arial" w:cs="Arial"/>
                <w:b/>
                <w:sz w:val="18"/>
                <w:szCs w:val="18"/>
              </w:rPr>
            </w:pPr>
            <w:r w:rsidRPr="003A3B82">
              <w:rPr>
                <w:rFonts w:ascii="Arial" w:hAnsi="Arial" w:cs="Arial"/>
                <w:b/>
                <w:sz w:val="18"/>
                <w:szCs w:val="18"/>
              </w:rPr>
              <w:t>By when:</w:t>
            </w:r>
          </w:p>
          <w:p w14:paraId="242C42E5" w14:textId="77777777" w:rsidR="006D4574" w:rsidRPr="003A3B82" w:rsidRDefault="006D4574" w:rsidP="006D4574">
            <w:pPr>
              <w:rPr>
                <w:rFonts w:ascii="Arial" w:hAnsi="Arial" w:cs="Arial"/>
                <w:b/>
                <w:sz w:val="18"/>
                <w:szCs w:val="18"/>
              </w:rPr>
            </w:pPr>
          </w:p>
        </w:tc>
      </w:tr>
    </w:tbl>
    <w:p w14:paraId="47EDB08D" w14:textId="77777777" w:rsidR="006D4574" w:rsidRPr="00FF2964" w:rsidRDefault="006D4574" w:rsidP="006D4574">
      <w:pPr>
        <w:tabs>
          <w:tab w:val="left" w:pos="1176"/>
        </w:tabs>
        <w:spacing w:after="0" w:line="240" w:lineRule="auto"/>
        <w:rPr>
          <w:rFonts w:ascii="Arial" w:hAnsi="Arial" w:cs="Arial"/>
          <w:b/>
          <w:lang w:val="en-US"/>
        </w:rPr>
      </w:pPr>
    </w:p>
    <w:p w14:paraId="049AEA04"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4610584B" w14:textId="77777777" w:rsidR="006D4574" w:rsidRPr="00FF2964" w:rsidRDefault="006D4574" w:rsidP="006D4574">
      <w:pPr>
        <w:spacing w:after="0" w:line="240" w:lineRule="auto"/>
        <w:rPr>
          <w:rFonts w:ascii="Arial" w:hAnsi="Arial" w:cs="Arial"/>
        </w:rPr>
      </w:pPr>
    </w:p>
    <w:p w14:paraId="7C1821F7"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44DBF013" w14:textId="77777777" w:rsidR="006D4574" w:rsidRPr="002A753E" w:rsidRDefault="006D4574" w:rsidP="006D4574">
      <w:pPr>
        <w:pStyle w:val="ListParagraph"/>
        <w:ind w:left="0"/>
        <w:rPr>
          <w:rFonts w:ascii="Arial" w:hAnsi="Arial" w:cs="Arial"/>
          <w:b/>
          <w:sz w:val="22"/>
          <w:szCs w:val="22"/>
        </w:rPr>
      </w:pPr>
      <w:r w:rsidRPr="002A753E">
        <w:rPr>
          <w:rFonts w:ascii="Arial" w:hAnsi="Arial" w:cs="Arial"/>
          <w:b/>
          <w:sz w:val="22"/>
          <w:szCs w:val="22"/>
        </w:rPr>
        <w:t>NETWORK SECURITY: OPERATING SYSTEM ASSESSMENT</w:t>
      </w:r>
      <w:r w:rsidRPr="002A753E">
        <w:rPr>
          <w:rFonts w:ascii="Arial" w:hAnsi="Arial" w:cs="Arial"/>
          <w:sz w:val="22"/>
          <w:szCs w:val="22"/>
        </w:rPr>
        <w:t xml:space="preserve"> (Windows)</w:t>
      </w:r>
    </w:p>
    <w:p w14:paraId="4495DFBF" w14:textId="77777777" w:rsidR="006D4574" w:rsidRPr="002A753E" w:rsidRDefault="006D4574" w:rsidP="006D4574">
      <w:pPr>
        <w:pStyle w:val="ListParagraph"/>
        <w:ind w:left="567"/>
        <w:rPr>
          <w:rFonts w:ascii="Arial" w:hAnsi="Arial" w:cs="Arial"/>
          <w:b/>
          <w:sz w:val="22"/>
          <w:szCs w:val="22"/>
        </w:rPr>
      </w:pPr>
    </w:p>
    <w:p w14:paraId="44B569DE" w14:textId="77777777" w:rsidR="006D4574" w:rsidRPr="002A753E" w:rsidRDefault="006D4574" w:rsidP="006D4574">
      <w:pPr>
        <w:spacing w:after="0" w:line="240" w:lineRule="auto"/>
        <w:rPr>
          <w:rFonts w:ascii="Arial" w:hAnsi="Arial" w:cs="Arial"/>
        </w:rPr>
      </w:pPr>
      <w:r w:rsidRPr="002A753E">
        <w:rPr>
          <w:rFonts w:ascii="Arial" w:hAnsi="Arial" w:cs="Arial"/>
        </w:rPr>
        <w:t>An operating system (OS) is a system software that manages computer hardware and software resources and provides common services for computer programs. All computer programs, excluding firmware, require an operating system to function.</w:t>
      </w:r>
    </w:p>
    <w:p w14:paraId="7EAB4E6C" w14:textId="77777777" w:rsidR="006D4574" w:rsidRPr="002A753E" w:rsidRDefault="006D4574" w:rsidP="006D4574">
      <w:pPr>
        <w:spacing w:after="0" w:line="240" w:lineRule="auto"/>
        <w:rPr>
          <w:rFonts w:ascii="Arial" w:hAnsi="Arial" w:cs="Arial"/>
        </w:rPr>
      </w:pPr>
    </w:p>
    <w:p w14:paraId="0CEC9134" w14:textId="77777777" w:rsidR="006D4574" w:rsidRDefault="006D4574" w:rsidP="006D4574">
      <w:pPr>
        <w:tabs>
          <w:tab w:val="left" w:pos="567"/>
        </w:tabs>
        <w:spacing w:after="0" w:line="240" w:lineRule="auto"/>
        <w:ind w:left="851" w:hanging="851"/>
        <w:rPr>
          <w:rFonts w:ascii="Arial" w:hAnsi="Arial" w:cs="Arial"/>
          <w:b/>
        </w:rPr>
      </w:pPr>
      <w:r w:rsidRPr="002A753E">
        <w:rPr>
          <w:rFonts w:ascii="Arial" w:hAnsi="Arial" w:cs="Arial"/>
          <w:b/>
        </w:rPr>
        <w:t>Windows Operating system</w:t>
      </w:r>
    </w:p>
    <w:p w14:paraId="6A8B370E" w14:textId="77777777" w:rsidR="006D4574" w:rsidRDefault="006D4574" w:rsidP="006D4574">
      <w:pPr>
        <w:tabs>
          <w:tab w:val="left" w:pos="567"/>
        </w:tabs>
        <w:spacing w:after="0" w:line="240" w:lineRule="auto"/>
        <w:ind w:left="851" w:hanging="851"/>
        <w:rPr>
          <w:rFonts w:ascii="Arial" w:hAnsi="Arial" w:cs="Arial"/>
          <w:b/>
        </w:rPr>
      </w:pPr>
    </w:p>
    <w:p w14:paraId="79CBF2A4" w14:textId="77777777" w:rsidR="006D4574" w:rsidRPr="004059EB"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r w:rsidRPr="004059EB">
        <w:rPr>
          <w:rFonts w:ascii="Arial" w:hAnsi="Arial" w:cs="Arial"/>
          <w:b/>
          <w:color w:val="000000" w:themeColor="text1"/>
        </w:rPr>
        <w:t>Audit finding</w:t>
      </w:r>
    </w:p>
    <w:p w14:paraId="202886A0" w14:textId="77777777" w:rsidR="006D4574" w:rsidRPr="002A753E" w:rsidRDefault="006D4574" w:rsidP="006D4574">
      <w:pPr>
        <w:tabs>
          <w:tab w:val="left" w:pos="567"/>
        </w:tabs>
        <w:spacing w:after="0" w:line="240" w:lineRule="auto"/>
        <w:ind w:left="851" w:hanging="851"/>
        <w:rPr>
          <w:rFonts w:ascii="Arial" w:hAnsi="Arial" w:cs="Arial"/>
          <w:b/>
          <w:color w:val="000000" w:themeColor="text1"/>
          <w:lang w:val="en-US"/>
        </w:rPr>
      </w:pPr>
    </w:p>
    <w:p w14:paraId="4DC16424" w14:textId="77777777" w:rsidR="006D4574" w:rsidRPr="002A753E" w:rsidRDefault="006D4574" w:rsidP="006D4574">
      <w:pPr>
        <w:tabs>
          <w:tab w:val="left" w:pos="567"/>
        </w:tabs>
        <w:spacing w:after="0" w:line="240" w:lineRule="auto"/>
        <w:ind w:left="851" w:hanging="851"/>
        <w:rPr>
          <w:rFonts w:ascii="Arial" w:hAnsi="Arial" w:cs="Arial"/>
          <w:lang w:val="en-GB" w:eastAsia="en-GB"/>
        </w:rPr>
      </w:pPr>
      <w:r w:rsidRPr="002A753E">
        <w:rPr>
          <w:rFonts w:ascii="Arial" w:hAnsi="Arial" w:cs="Arial"/>
          <w:color w:val="000000" w:themeColor="text1"/>
          <w:lang w:val="en-US"/>
        </w:rPr>
        <w:t>Inadequate management of the database operating system</w:t>
      </w:r>
    </w:p>
    <w:p w14:paraId="0F2BA5E1" w14:textId="77777777" w:rsidR="006D4574" w:rsidRPr="002A753E" w:rsidRDefault="006D4574" w:rsidP="006D4574">
      <w:pPr>
        <w:tabs>
          <w:tab w:val="left" w:pos="567"/>
          <w:tab w:val="left" w:pos="2493"/>
          <w:tab w:val="left" w:pos="3377"/>
          <w:tab w:val="left" w:pos="4353"/>
        </w:tabs>
        <w:spacing w:after="0" w:line="240" w:lineRule="auto"/>
        <w:rPr>
          <w:rFonts w:ascii="Arial" w:hAnsi="Arial" w:cs="Arial"/>
          <w:b/>
          <w:color w:val="000000" w:themeColor="text1"/>
        </w:rPr>
      </w:pPr>
    </w:p>
    <w:p w14:paraId="18875254" w14:textId="77777777" w:rsidR="006D4574" w:rsidRPr="002A753E" w:rsidRDefault="006D4574" w:rsidP="006D4574">
      <w:pPr>
        <w:spacing w:after="0" w:line="240" w:lineRule="auto"/>
        <w:rPr>
          <w:rFonts w:ascii="Arial" w:hAnsi="Arial" w:cs="Arial"/>
        </w:rPr>
      </w:pPr>
      <w:r w:rsidRPr="002A753E">
        <w:rPr>
          <w:rFonts w:ascii="Arial" w:hAnsi="Arial" w:cs="Arial"/>
        </w:rPr>
        <w:t>The operating security and configuration settings were either inadequate or not configured, which gave rise to the following weaknesses:</w:t>
      </w:r>
    </w:p>
    <w:p w14:paraId="1A6E0CBA" w14:textId="77777777" w:rsidR="006D4574" w:rsidRPr="002A753E" w:rsidRDefault="006D4574" w:rsidP="006D4574">
      <w:pPr>
        <w:spacing w:after="0" w:line="240" w:lineRule="auto"/>
        <w:rPr>
          <w:rFonts w:ascii="Arial" w:hAnsi="Arial" w:cs="Arial"/>
        </w:rPr>
      </w:pPr>
    </w:p>
    <w:p w14:paraId="0AEAF57E" w14:textId="77777777" w:rsidR="006D4574" w:rsidRPr="002A753E" w:rsidRDefault="006D4574" w:rsidP="009A54E9">
      <w:pPr>
        <w:pStyle w:val="ListParagraph"/>
        <w:numPr>
          <w:ilvl w:val="0"/>
          <w:numId w:val="87"/>
        </w:numPr>
        <w:ind w:left="567" w:hanging="567"/>
        <w:rPr>
          <w:rFonts w:ascii="Arial" w:hAnsi="Arial" w:cs="Arial"/>
          <w:b/>
          <w:sz w:val="22"/>
          <w:szCs w:val="22"/>
        </w:rPr>
      </w:pPr>
      <w:r w:rsidRPr="002A753E">
        <w:rPr>
          <w:rFonts w:ascii="Arial" w:hAnsi="Arial" w:cs="Arial"/>
          <w:b/>
          <w:sz w:val="22"/>
          <w:szCs w:val="22"/>
        </w:rPr>
        <w:t>Inadequate patch management processes</w:t>
      </w:r>
    </w:p>
    <w:p w14:paraId="72D8A5E8"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 patch is software developed and released by a vendor with the intention of correcting flaws in the software or operating system. Patches may include resolutions to security vulnerabilities or fixes to a malfunctioning component of the software.</w:t>
      </w:r>
    </w:p>
    <w:p w14:paraId="7C61ABE4" w14:textId="77777777" w:rsidR="006D4574" w:rsidRPr="002A753E" w:rsidRDefault="006D4574" w:rsidP="006D4574">
      <w:pPr>
        <w:pStyle w:val="ListParagraph"/>
        <w:ind w:left="567" w:hanging="567"/>
        <w:rPr>
          <w:rFonts w:ascii="Arial" w:hAnsi="Arial" w:cs="Arial"/>
          <w:b/>
          <w:sz w:val="22"/>
          <w:szCs w:val="22"/>
        </w:rPr>
      </w:pPr>
    </w:p>
    <w:p w14:paraId="4A0C3859"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An operating system scan was performed on the windows systems hosting the SQL database, it was noted that four (4) were high priority patches. Some of these missing patches were exploitable.</w:t>
      </w:r>
    </w:p>
    <w:p w14:paraId="51DA852C" w14:textId="77777777" w:rsidR="006D4574" w:rsidRPr="002A753E" w:rsidRDefault="006D4574" w:rsidP="006D4574">
      <w:pPr>
        <w:pStyle w:val="ListParagraph"/>
        <w:ind w:left="567" w:hanging="567"/>
        <w:rPr>
          <w:rFonts w:ascii="Arial" w:hAnsi="Arial" w:cs="Arial"/>
          <w:sz w:val="22"/>
          <w:szCs w:val="22"/>
        </w:rPr>
      </w:pPr>
    </w:p>
    <w:p w14:paraId="4733D6D4"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Affected system: </w:t>
      </w:r>
      <w:proofErr w:type="spellStart"/>
      <w:r w:rsidRPr="002A753E">
        <w:rPr>
          <w:rFonts w:ascii="Arial" w:hAnsi="Arial" w:cs="Arial"/>
          <w:sz w:val="22"/>
          <w:szCs w:val="22"/>
        </w:rPr>
        <w:t>dpwsagedb.ndpw.local</w:t>
      </w:r>
      <w:proofErr w:type="spellEnd"/>
    </w:p>
    <w:p w14:paraId="2AC567CC" w14:textId="77777777" w:rsidR="006D4574" w:rsidRPr="002A753E" w:rsidRDefault="006D4574" w:rsidP="006D4574">
      <w:pPr>
        <w:pStyle w:val="ListParagraph"/>
        <w:ind w:left="567" w:hanging="567"/>
        <w:rPr>
          <w:rFonts w:ascii="Arial" w:hAnsi="Arial" w:cs="Arial"/>
          <w:sz w:val="22"/>
          <w:szCs w:val="22"/>
        </w:rPr>
      </w:pPr>
    </w:p>
    <w:p w14:paraId="722BBC59"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Failure to install patches could lead to vulnerabilities being exploited. Furthermore, if updates are not timely installed, business systems such as web and application systems are vulnerable to unauthorised access that might not be detected.</w:t>
      </w:r>
    </w:p>
    <w:p w14:paraId="12E587DD" w14:textId="77777777" w:rsidR="006D4574" w:rsidRPr="002A753E" w:rsidRDefault="006D4574" w:rsidP="006D4574">
      <w:pPr>
        <w:pStyle w:val="ListParagraph"/>
        <w:ind w:left="567" w:hanging="567"/>
        <w:rPr>
          <w:rFonts w:ascii="Arial" w:hAnsi="Arial" w:cs="Arial"/>
          <w:b/>
          <w:sz w:val="22"/>
          <w:szCs w:val="22"/>
          <w:lang w:val="en-GB" w:eastAsia="en-GB"/>
        </w:rPr>
      </w:pPr>
    </w:p>
    <w:p w14:paraId="0A99E18F" w14:textId="77777777" w:rsidR="006D4574" w:rsidRPr="002A753E" w:rsidRDefault="006D4574" w:rsidP="009A54E9">
      <w:pPr>
        <w:pStyle w:val="ListParagraph"/>
        <w:numPr>
          <w:ilvl w:val="0"/>
          <w:numId w:val="87"/>
        </w:numPr>
        <w:ind w:left="567" w:hanging="567"/>
        <w:rPr>
          <w:rFonts w:ascii="Arial" w:hAnsi="Arial" w:cs="Arial"/>
          <w:b/>
          <w:sz w:val="22"/>
          <w:szCs w:val="22"/>
          <w:lang w:eastAsia="en-GB"/>
        </w:rPr>
      </w:pPr>
      <w:r w:rsidRPr="002A753E">
        <w:rPr>
          <w:rFonts w:ascii="Arial" w:hAnsi="Arial" w:cs="Arial"/>
          <w:b/>
          <w:sz w:val="22"/>
          <w:szCs w:val="22"/>
          <w:lang w:eastAsia="en-GB"/>
        </w:rPr>
        <w:t>User authentication and user management</w:t>
      </w:r>
    </w:p>
    <w:p w14:paraId="4C6EEE3C"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 xml:space="preserve">User authentication and management ensures that only authorised users with valid credentials (i.e. username and passwords) have access to the organisational information systems. </w:t>
      </w:r>
    </w:p>
    <w:p w14:paraId="56B651FB" w14:textId="77777777" w:rsidR="006D4574" w:rsidRPr="002A753E" w:rsidRDefault="006D4574" w:rsidP="006D4574">
      <w:pPr>
        <w:pStyle w:val="ListParagraph"/>
        <w:ind w:left="567"/>
        <w:rPr>
          <w:rFonts w:ascii="Arial" w:hAnsi="Arial" w:cs="Arial"/>
          <w:sz w:val="22"/>
          <w:szCs w:val="22"/>
          <w:lang w:val="en-GB" w:eastAsia="en-GB"/>
        </w:rPr>
      </w:pPr>
    </w:p>
    <w:p w14:paraId="2B73F063"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following was noted with regards to user authentication and management:</w:t>
      </w:r>
    </w:p>
    <w:p w14:paraId="19D9D684" w14:textId="77777777" w:rsidR="006D4574" w:rsidRPr="002A753E" w:rsidRDefault="006D4574" w:rsidP="006D4574">
      <w:pPr>
        <w:spacing w:after="0" w:line="240" w:lineRule="auto"/>
        <w:ind w:left="567"/>
        <w:rPr>
          <w:rFonts w:ascii="Arial" w:hAnsi="Arial" w:cs="Arial"/>
          <w:lang w:val="en-US" w:eastAsia="en-GB"/>
        </w:rPr>
      </w:pPr>
      <w:r w:rsidRPr="002A753E">
        <w:rPr>
          <w:rFonts w:ascii="Arial" w:hAnsi="Arial" w:cs="Arial"/>
          <w:lang w:val="en-US" w:eastAsia="en-GB"/>
        </w:rPr>
        <w:t>Inadequate password parameter settings</w:t>
      </w:r>
    </w:p>
    <w:p w14:paraId="5507438B" w14:textId="77777777"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An evaluation of the database server revealed that password policies of the following password settings were inadequate setup:”</w:t>
      </w:r>
    </w:p>
    <w:p w14:paraId="12B7112D"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Failed password lockout attempts was set to “8”</w:t>
      </w:r>
    </w:p>
    <w:p w14:paraId="141AB17C"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Two user account’s password change was set to False</w:t>
      </w:r>
    </w:p>
    <w:p w14:paraId="5F17961F" w14:textId="77777777" w:rsidR="006D4574" w:rsidRPr="002A753E" w:rsidRDefault="006D4574" w:rsidP="009A54E9">
      <w:pPr>
        <w:pStyle w:val="ListParagraph"/>
        <w:numPr>
          <w:ilvl w:val="0"/>
          <w:numId w:val="84"/>
        </w:numPr>
        <w:ind w:left="1134" w:hanging="567"/>
        <w:rPr>
          <w:rFonts w:ascii="Arial" w:hAnsi="Arial" w:cs="Arial"/>
          <w:sz w:val="22"/>
          <w:szCs w:val="22"/>
          <w:lang w:eastAsia="en-GB"/>
        </w:rPr>
      </w:pPr>
      <w:r w:rsidRPr="002A753E">
        <w:rPr>
          <w:rFonts w:ascii="Arial" w:hAnsi="Arial" w:cs="Arial"/>
          <w:sz w:val="22"/>
          <w:szCs w:val="22"/>
          <w:lang w:eastAsia="en-GB"/>
        </w:rPr>
        <w:t>It was found that the administrator account was not renamed.</w:t>
      </w:r>
    </w:p>
    <w:p w14:paraId="26E70652" w14:textId="77777777" w:rsidR="006D4574" w:rsidRPr="002A753E" w:rsidRDefault="006D4574" w:rsidP="006D4574">
      <w:pPr>
        <w:pStyle w:val="ListParagraph"/>
        <w:ind w:left="567" w:hanging="567"/>
        <w:rPr>
          <w:rFonts w:ascii="Arial" w:hAnsi="Arial" w:cs="Arial"/>
          <w:sz w:val="22"/>
          <w:szCs w:val="22"/>
          <w:lang w:eastAsia="en-GB"/>
        </w:rPr>
      </w:pPr>
    </w:p>
    <w:p w14:paraId="07EA3037" w14:textId="77777777" w:rsidR="006D4574" w:rsidRPr="002A753E" w:rsidRDefault="006D4574" w:rsidP="006D4574">
      <w:pPr>
        <w:pStyle w:val="ListParagraph"/>
        <w:ind w:left="567"/>
        <w:rPr>
          <w:rFonts w:ascii="Arial" w:hAnsi="Arial" w:cs="Arial"/>
          <w:sz w:val="22"/>
          <w:szCs w:val="22"/>
          <w:lang w:eastAsia="en-GB"/>
        </w:rPr>
      </w:pPr>
      <w:r w:rsidRPr="002A753E">
        <w:rPr>
          <w:rFonts w:ascii="Arial" w:hAnsi="Arial" w:cs="Arial"/>
          <w:sz w:val="22"/>
          <w:szCs w:val="22"/>
          <w:lang w:eastAsia="en-GB"/>
        </w:rPr>
        <w:t xml:space="preserve">Affected system: </w:t>
      </w:r>
      <w:proofErr w:type="spellStart"/>
      <w:r w:rsidRPr="002A753E">
        <w:rPr>
          <w:rFonts w:ascii="Arial" w:hAnsi="Arial" w:cs="Arial"/>
          <w:sz w:val="22"/>
          <w:szCs w:val="22"/>
          <w:lang w:eastAsia="en-GB"/>
        </w:rPr>
        <w:t>dpwsagedb.ndpw.local</w:t>
      </w:r>
      <w:proofErr w:type="spellEnd"/>
    </w:p>
    <w:p w14:paraId="3E4858D7" w14:textId="77777777" w:rsidR="006D4574" w:rsidRPr="002A753E" w:rsidRDefault="006D4574" w:rsidP="006D4574">
      <w:pPr>
        <w:pStyle w:val="ListParagraph"/>
        <w:ind w:left="567" w:hanging="567"/>
        <w:rPr>
          <w:rFonts w:ascii="Arial" w:hAnsi="Arial" w:cs="Arial"/>
          <w:sz w:val="22"/>
          <w:szCs w:val="22"/>
          <w:lang w:val="en-GB" w:eastAsia="en-GB"/>
        </w:rPr>
      </w:pPr>
    </w:p>
    <w:p w14:paraId="7885060C" w14:textId="77777777" w:rsidR="006D4574" w:rsidRPr="002A753E" w:rsidRDefault="006D4574" w:rsidP="006D4574">
      <w:pPr>
        <w:pStyle w:val="ListParagraph"/>
        <w:ind w:left="567"/>
        <w:rPr>
          <w:rFonts w:ascii="Arial" w:hAnsi="Arial" w:cs="Arial"/>
          <w:sz w:val="22"/>
          <w:szCs w:val="22"/>
          <w:lang w:val="en-GB" w:eastAsia="en-GB"/>
        </w:rPr>
      </w:pPr>
      <w:r w:rsidRPr="002A753E">
        <w:rPr>
          <w:rFonts w:ascii="Arial" w:hAnsi="Arial" w:cs="Arial"/>
          <w:sz w:val="22"/>
          <w:szCs w:val="22"/>
          <w:lang w:val="en-GB" w:eastAsia="en-GB"/>
        </w:rPr>
        <w:t>The risk of an attacker discovering passwords increases substantially if password settings are not adequately set. An attacker could use this information to guess passwords with little difficulty and could then exploit it to modify the contents of the system, or to shut it down, which would impact the business applications and transactions.</w:t>
      </w:r>
    </w:p>
    <w:p w14:paraId="2245E150" w14:textId="77777777" w:rsidR="006D4574" w:rsidRPr="002A753E" w:rsidRDefault="006D4574" w:rsidP="006D4574">
      <w:pPr>
        <w:pStyle w:val="ListParagraph"/>
        <w:ind w:left="567" w:hanging="567"/>
        <w:rPr>
          <w:rFonts w:ascii="Arial" w:hAnsi="Arial" w:cs="Arial"/>
          <w:b/>
          <w:sz w:val="22"/>
          <w:szCs w:val="22"/>
          <w:lang w:val="en-GB" w:eastAsia="en-GB"/>
        </w:rPr>
      </w:pPr>
    </w:p>
    <w:p w14:paraId="6DE183B7" w14:textId="77777777" w:rsidR="006D4574" w:rsidRPr="002A753E" w:rsidRDefault="006D4574" w:rsidP="009A54E9">
      <w:pPr>
        <w:pStyle w:val="ListParagraph"/>
        <w:numPr>
          <w:ilvl w:val="0"/>
          <w:numId w:val="87"/>
        </w:numPr>
        <w:ind w:left="567" w:hanging="567"/>
        <w:rPr>
          <w:rFonts w:ascii="Arial" w:hAnsi="Arial" w:cs="Arial"/>
          <w:b/>
          <w:sz w:val="22"/>
          <w:szCs w:val="22"/>
          <w:lang w:val="en-GB" w:eastAsia="en-GB"/>
        </w:rPr>
      </w:pPr>
      <w:r w:rsidRPr="002A753E">
        <w:rPr>
          <w:rFonts w:ascii="Arial" w:hAnsi="Arial" w:cs="Arial"/>
          <w:b/>
          <w:sz w:val="22"/>
          <w:szCs w:val="22"/>
          <w:lang w:val="en-GB" w:eastAsia="en-GB"/>
        </w:rPr>
        <w:t>Inadequate audit logging and monitoring</w:t>
      </w:r>
    </w:p>
    <w:p w14:paraId="7F86F285" w14:textId="77777777" w:rsidR="006D4574" w:rsidRPr="002A753E" w:rsidRDefault="006D4574" w:rsidP="006D4574">
      <w:pPr>
        <w:spacing w:after="0" w:line="240" w:lineRule="auto"/>
        <w:ind w:left="567"/>
        <w:rPr>
          <w:rFonts w:ascii="Arial" w:hAnsi="Arial" w:cs="Arial"/>
          <w:lang w:val="en-GB" w:eastAsia="en-GB"/>
        </w:rPr>
      </w:pPr>
      <w:r w:rsidRPr="002A753E">
        <w:rPr>
          <w:rFonts w:ascii="Arial" w:hAnsi="Arial" w:cs="Arial"/>
          <w:lang w:val="en-GB" w:eastAsia="en-GB"/>
        </w:rPr>
        <w:t>Through a review of the local audit policy settings, the following weaknesses were noted:</w:t>
      </w:r>
    </w:p>
    <w:p w14:paraId="7712E002" w14:textId="77777777"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t>Audit logging was not set to log both successes and failures for File/Object Access.</w:t>
      </w:r>
    </w:p>
    <w:p w14:paraId="2A28AB22" w14:textId="77777777" w:rsidR="006D4574" w:rsidRPr="002A753E" w:rsidRDefault="006D4574" w:rsidP="009A54E9">
      <w:pPr>
        <w:pStyle w:val="ListParagraph"/>
        <w:numPr>
          <w:ilvl w:val="0"/>
          <w:numId w:val="91"/>
        </w:numPr>
        <w:ind w:left="1134" w:hanging="567"/>
        <w:rPr>
          <w:rFonts w:ascii="Arial" w:hAnsi="Arial" w:cs="Arial"/>
          <w:sz w:val="22"/>
          <w:szCs w:val="22"/>
          <w:lang w:val="en-GB" w:eastAsia="en-GB"/>
        </w:rPr>
      </w:pPr>
      <w:r w:rsidRPr="002A753E">
        <w:rPr>
          <w:rFonts w:ascii="Arial" w:hAnsi="Arial" w:cs="Arial"/>
          <w:sz w:val="22"/>
          <w:szCs w:val="22"/>
          <w:lang w:val="en-GB" w:eastAsia="en-GB"/>
        </w:rPr>
        <w:t>Audit logging was not set to log successful changes on the Process Tracking and Account logon. See below table for the detailed setting:</w:t>
      </w:r>
    </w:p>
    <w:p w14:paraId="7539FB4F" w14:textId="77777777" w:rsidR="006D4574" w:rsidRPr="002A753E" w:rsidRDefault="006D4574" w:rsidP="006D4574">
      <w:pPr>
        <w:spacing w:after="0" w:line="240" w:lineRule="auto"/>
        <w:ind w:left="1134"/>
        <w:rPr>
          <w:rFonts w:ascii="Arial" w:hAnsi="Arial" w:cs="Arial"/>
        </w:rPr>
      </w:pPr>
      <w:r w:rsidRPr="002A753E">
        <w:rPr>
          <w:rFonts w:ascii="Arial" w:hAnsi="Arial" w:cs="Arial"/>
        </w:rPr>
        <w:t xml:space="preserve">If analysed regularly, logs could aid in identifying unauthorised and suspicious activities on the system. </w:t>
      </w:r>
    </w:p>
    <w:p w14:paraId="4C6AFC3C" w14:textId="77777777" w:rsidR="006D4574" w:rsidRPr="002A753E" w:rsidRDefault="006D4574" w:rsidP="006D4574">
      <w:pPr>
        <w:spacing w:after="0" w:line="240" w:lineRule="auto"/>
        <w:ind w:left="1134"/>
        <w:rPr>
          <w:rFonts w:ascii="Arial" w:hAnsi="Arial" w:cs="Arial"/>
        </w:rPr>
      </w:pPr>
    </w:p>
    <w:tbl>
      <w:tblPr>
        <w:tblW w:w="0" w:type="auto"/>
        <w:tblInd w:w="12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552"/>
        <w:gridCol w:w="1276"/>
        <w:gridCol w:w="1275"/>
      </w:tblGrid>
      <w:tr w:rsidR="006D4574" w:rsidRPr="002A753E" w14:paraId="1B002B18" w14:textId="77777777" w:rsidTr="006D4574">
        <w:trPr>
          <w:trHeight w:val="206"/>
        </w:trPr>
        <w:tc>
          <w:tcPr>
            <w:tcW w:w="2552" w:type="dxa"/>
            <w:shd w:val="clear" w:color="auto" w:fill="BFBFBF" w:themeFill="background1" w:themeFillShade="BF"/>
            <w:tcMar>
              <w:top w:w="0" w:type="dxa"/>
              <w:left w:w="108" w:type="dxa"/>
              <w:bottom w:w="0" w:type="dxa"/>
              <w:right w:w="108" w:type="dxa"/>
            </w:tcMar>
            <w:hideMark/>
          </w:tcPr>
          <w:p w14:paraId="3F5B716C"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Policy</w:t>
            </w:r>
          </w:p>
        </w:tc>
        <w:tc>
          <w:tcPr>
            <w:tcW w:w="1276" w:type="dxa"/>
            <w:shd w:val="clear" w:color="auto" w:fill="BFBFBF" w:themeFill="background1" w:themeFillShade="BF"/>
            <w:tcMar>
              <w:top w:w="0" w:type="dxa"/>
              <w:left w:w="108" w:type="dxa"/>
              <w:bottom w:w="0" w:type="dxa"/>
              <w:right w:w="108" w:type="dxa"/>
            </w:tcMar>
            <w:hideMark/>
          </w:tcPr>
          <w:p w14:paraId="321B1E18"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Success</w:t>
            </w:r>
          </w:p>
        </w:tc>
        <w:tc>
          <w:tcPr>
            <w:tcW w:w="1275" w:type="dxa"/>
            <w:shd w:val="clear" w:color="auto" w:fill="BFBFBF" w:themeFill="background1" w:themeFillShade="BF"/>
            <w:tcMar>
              <w:top w:w="0" w:type="dxa"/>
              <w:left w:w="108" w:type="dxa"/>
              <w:bottom w:w="0" w:type="dxa"/>
              <w:right w:w="108" w:type="dxa"/>
            </w:tcMar>
            <w:hideMark/>
          </w:tcPr>
          <w:p w14:paraId="555E3ABC" w14:textId="77777777" w:rsidR="006D4574" w:rsidRPr="002A753E" w:rsidRDefault="006D4574" w:rsidP="006D4574">
            <w:pPr>
              <w:spacing w:after="0" w:line="240" w:lineRule="auto"/>
              <w:ind w:left="567" w:hanging="567"/>
              <w:rPr>
                <w:rFonts w:ascii="Arial" w:hAnsi="Arial" w:cs="Arial"/>
                <w:b/>
                <w:sz w:val="18"/>
                <w:szCs w:val="18"/>
              </w:rPr>
            </w:pPr>
            <w:r w:rsidRPr="002A753E">
              <w:rPr>
                <w:rFonts w:ascii="Arial" w:hAnsi="Arial" w:cs="Arial"/>
                <w:b/>
                <w:sz w:val="18"/>
                <w:szCs w:val="18"/>
              </w:rPr>
              <w:t>Failure</w:t>
            </w:r>
          </w:p>
        </w:tc>
      </w:tr>
      <w:tr w:rsidR="006D4574" w:rsidRPr="002A753E" w14:paraId="3B4D4FBC" w14:textId="77777777" w:rsidTr="006D4574">
        <w:trPr>
          <w:trHeight w:val="206"/>
        </w:trPr>
        <w:tc>
          <w:tcPr>
            <w:tcW w:w="2552" w:type="dxa"/>
            <w:shd w:val="clear" w:color="auto" w:fill="auto"/>
            <w:tcMar>
              <w:top w:w="0" w:type="dxa"/>
              <w:left w:w="108" w:type="dxa"/>
              <w:bottom w:w="0" w:type="dxa"/>
              <w:right w:w="108" w:type="dxa"/>
            </w:tcMar>
            <w:vAlign w:val="bottom"/>
            <w:hideMark/>
          </w:tcPr>
          <w:p w14:paraId="708207AA"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Sensitive Use</w:t>
            </w:r>
          </w:p>
        </w:tc>
        <w:tc>
          <w:tcPr>
            <w:tcW w:w="2551" w:type="dxa"/>
            <w:gridSpan w:val="2"/>
            <w:shd w:val="clear" w:color="auto" w:fill="FF0000"/>
            <w:tcMar>
              <w:top w:w="0" w:type="dxa"/>
              <w:left w:w="108" w:type="dxa"/>
              <w:bottom w:w="0" w:type="dxa"/>
              <w:right w:w="108" w:type="dxa"/>
            </w:tcMar>
            <w:vAlign w:val="bottom"/>
            <w:hideMark/>
          </w:tcPr>
          <w:p w14:paraId="476CFDB1" w14:textId="77777777" w:rsidR="006D4574" w:rsidRPr="002A753E" w:rsidRDefault="006D4574" w:rsidP="006D4574">
            <w:pPr>
              <w:spacing w:after="0" w:line="240" w:lineRule="auto"/>
              <w:ind w:left="567" w:hanging="567"/>
              <w:jc w:val="center"/>
              <w:rPr>
                <w:rFonts w:ascii="Arial" w:hAnsi="Arial" w:cs="Arial"/>
                <w:sz w:val="18"/>
                <w:szCs w:val="18"/>
              </w:rPr>
            </w:pPr>
            <w:r w:rsidRPr="002A753E">
              <w:rPr>
                <w:rFonts w:ascii="Arial" w:hAnsi="Arial" w:cs="Arial"/>
                <w:sz w:val="18"/>
                <w:szCs w:val="18"/>
              </w:rPr>
              <w:t>No auditing</w:t>
            </w:r>
          </w:p>
        </w:tc>
      </w:tr>
      <w:tr w:rsidR="006D4574" w:rsidRPr="002A753E" w14:paraId="00A48990" w14:textId="77777777" w:rsidTr="006D4574">
        <w:trPr>
          <w:trHeight w:val="206"/>
        </w:trPr>
        <w:tc>
          <w:tcPr>
            <w:tcW w:w="2552" w:type="dxa"/>
            <w:shd w:val="clear" w:color="auto" w:fill="auto"/>
            <w:tcMar>
              <w:top w:w="0" w:type="dxa"/>
              <w:left w:w="108" w:type="dxa"/>
              <w:bottom w:w="0" w:type="dxa"/>
              <w:right w:w="108" w:type="dxa"/>
            </w:tcMar>
            <w:vAlign w:val="bottom"/>
          </w:tcPr>
          <w:p w14:paraId="1FF8B05F"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Audit Other Logon/</w:t>
            </w:r>
          </w:p>
          <w:p w14:paraId="2292F485" w14:textId="77777777" w:rsidR="006D4574" w:rsidRPr="002A753E" w:rsidRDefault="006D4574" w:rsidP="006D4574">
            <w:pPr>
              <w:spacing w:after="0" w:line="240" w:lineRule="auto"/>
              <w:ind w:left="567" w:hanging="567"/>
              <w:rPr>
                <w:rFonts w:ascii="Arial" w:hAnsi="Arial" w:cs="Arial"/>
                <w:sz w:val="18"/>
                <w:szCs w:val="18"/>
              </w:rPr>
            </w:pPr>
            <w:r w:rsidRPr="002A753E">
              <w:rPr>
                <w:rFonts w:ascii="Arial" w:hAnsi="Arial" w:cs="Arial"/>
                <w:sz w:val="18"/>
                <w:szCs w:val="18"/>
              </w:rPr>
              <w:t>Logoff Events</w:t>
            </w:r>
          </w:p>
        </w:tc>
        <w:tc>
          <w:tcPr>
            <w:tcW w:w="2551" w:type="dxa"/>
            <w:gridSpan w:val="2"/>
            <w:shd w:val="clear" w:color="auto" w:fill="FF0000"/>
            <w:tcMar>
              <w:top w:w="0" w:type="dxa"/>
              <w:left w:w="108" w:type="dxa"/>
              <w:bottom w:w="0" w:type="dxa"/>
              <w:right w:w="108" w:type="dxa"/>
            </w:tcMar>
            <w:vAlign w:val="bottom"/>
          </w:tcPr>
          <w:p w14:paraId="7ABB5B25" w14:textId="77777777" w:rsidR="006D4574" w:rsidRPr="002A753E" w:rsidRDefault="006D4574" w:rsidP="006D4574">
            <w:pPr>
              <w:spacing w:after="0" w:line="240" w:lineRule="auto"/>
              <w:ind w:left="567" w:hanging="567"/>
              <w:jc w:val="center"/>
              <w:rPr>
                <w:rFonts w:ascii="Arial" w:hAnsi="Arial" w:cs="Arial"/>
                <w:sz w:val="18"/>
                <w:szCs w:val="18"/>
              </w:rPr>
            </w:pPr>
          </w:p>
        </w:tc>
      </w:tr>
    </w:tbl>
    <w:p w14:paraId="433E1B2D" w14:textId="77777777" w:rsidR="006D4574" w:rsidRPr="002A753E" w:rsidRDefault="006D4574" w:rsidP="006D4574">
      <w:pPr>
        <w:spacing w:after="0" w:line="240" w:lineRule="auto"/>
        <w:ind w:left="567" w:hanging="567"/>
        <w:rPr>
          <w:rFonts w:ascii="Arial" w:hAnsi="Arial" w:cs="Arial"/>
        </w:rPr>
      </w:pPr>
    </w:p>
    <w:p w14:paraId="40A55A3A" w14:textId="77777777" w:rsidR="006D4574" w:rsidRPr="002A753E" w:rsidRDefault="006D4574" w:rsidP="006D4574">
      <w:pPr>
        <w:spacing w:after="0" w:line="240" w:lineRule="auto"/>
        <w:ind w:left="1134"/>
        <w:rPr>
          <w:rFonts w:ascii="Arial" w:hAnsi="Arial" w:cs="Arial"/>
        </w:rPr>
      </w:pPr>
      <w:r w:rsidRPr="002A753E">
        <w:rPr>
          <w:rFonts w:ascii="Arial" w:hAnsi="Arial" w:cs="Arial"/>
        </w:rPr>
        <w:t>Whilst logging was enabled on the system, logs were not reviewed on a continuous basis in order to identify unauthorised activities performed on the system.</w:t>
      </w:r>
    </w:p>
    <w:p w14:paraId="22832FF3" w14:textId="77777777" w:rsidR="006D4574" w:rsidRPr="002A753E" w:rsidRDefault="006D4574" w:rsidP="006D4574">
      <w:pPr>
        <w:pStyle w:val="ListParagraph"/>
        <w:ind w:left="567" w:hanging="567"/>
        <w:rPr>
          <w:rFonts w:ascii="Arial" w:hAnsi="Arial" w:cs="Arial"/>
          <w:b/>
          <w:bCs/>
          <w:sz w:val="22"/>
          <w:szCs w:val="22"/>
        </w:rPr>
      </w:pPr>
    </w:p>
    <w:p w14:paraId="1DD33EB1" w14:textId="77777777"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bCs/>
          <w:sz w:val="22"/>
          <w:szCs w:val="22"/>
        </w:rPr>
        <w:t xml:space="preserve">File </w:t>
      </w:r>
      <w:r w:rsidRPr="002A753E">
        <w:rPr>
          <w:rFonts w:ascii="Arial" w:hAnsi="Arial" w:cs="Arial"/>
          <w:b/>
          <w:sz w:val="22"/>
          <w:szCs w:val="22"/>
        </w:rPr>
        <w:t>system</w:t>
      </w:r>
      <w:r w:rsidRPr="002A753E">
        <w:rPr>
          <w:rFonts w:ascii="Arial" w:hAnsi="Arial" w:cs="Arial"/>
          <w:b/>
          <w:bCs/>
          <w:sz w:val="22"/>
          <w:szCs w:val="22"/>
        </w:rPr>
        <w:t xml:space="preserve"> access </w:t>
      </w:r>
      <w:r w:rsidRPr="002A753E">
        <w:rPr>
          <w:rFonts w:ascii="Arial" w:hAnsi="Arial" w:cs="Arial"/>
          <w:b/>
          <w:sz w:val="22"/>
          <w:szCs w:val="22"/>
        </w:rPr>
        <w:t>and</w:t>
      </w:r>
      <w:r w:rsidRPr="002A753E">
        <w:rPr>
          <w:rFonts w:ascii="Arial" w:hAnsi="Arial" w:cs="Arial"/>
          <w:b/>
          <w:bCs/>
          <w:sz w:val="22"/>
          <w:szCs w:val="22"/>
        </w:rPr>
        <w:t xml:space="preserve"> management</w:t>
      </w:r>
    </w:p>
    <w:p w14:paraId="4C18D5BB"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The following write access to network and file shares for the ‘everyone’ were identified on the operating system. There were shares that were not restricted: </w:t>
      </w:r>
    </w:p>
    <w:p w14:paraId="6FCC4112"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PMTE</w:t>
      </w:r>
    </w:p>
    <w:p w14:paraId="09E93D16"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proofErr w:type="spellStart"/>
      <w:r w:rsidRPr="002A753E">
        <w:rPr>
          <w:rFonts w:ascii="Arial" w:hAnsi="Arial" w:cs="Arial"/>
          <w:sz w:val="22"/>
          <w:szCs w:val="22"/>
          <w:lang w:eastAsia="en-GB"/>
        </w:rPr>
        <w:t>SageVMs</w:t>
      </w:r>
      <w:proofErr w:type="spellEnd"/>
    </w:p>
    <w:p w14:paraId="53D93E0C" w14:textId="77777777" w:rsidR="006D4574" w:rsidRPr="002A753E" w:rsidRDefault="006D4574" w:rsidP="009A54E9">
      <w:pPr>
        <w:pStyle w:val="ListParagraph"/>
        <w:numPr>
          <w:ilvl w:val="0"/>
          <w:numId w:val="92"/>
        </w:numPr>
        <w:ind w:left="1134" w:hanging="567"/>
        <w:rPr>
          <w:rFonts w:ascii="Arial" w:hAnsi="Arial" w:cs="Arial"/>
          <w:sz w:val="22"/>
          <w:szCs w:val="22"/>
          <w:lang w:eastAsia="en-GB"/>
        </w:rPr>
      </w:pPr>
      <w:r w:rsidRPr="002A753E">
        <w:rPr>
          <w:rFonts w:ascii="Arial" w:hAnsi="Arial" w:cs="Arial"/>
          <w:sz w:val="22"/>
          <w:szCs w:val="22"/>
          <w:lang w:eastAsia="en-GB"/>
        </w:rPr>
        <w:t>temp2</w:t>
      </w:r>
    </w:p>
    <w:p w14:paraId="502E3005" w14:textId="77777777" w:rsidR="006D4574" w:rsidRPr="002A753E" w:rsidRDefault="006D4574" w:rsidP="006D4574">
      <w:pPr>
        <w:pStyle w:val="ListParagraph"/>
        <w:ind w:left="567" w:hanging="567"/>
        <w:rPr>
          <w:rFonts w:ascii="Arial" w:hAnsi="Arial" w:cs="Arial"/>
          <w:sz w:val="22"/>
          <w:szCs w:val="22"/>
        </w:rPr>
      </w:pPr>
    </w:p>
    <w:p w14:paraId="16F50B9B"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 xml:space="preserve">Affected system: </w:t>
      </w:r>
      <w:proofErr w:type="spellStart"/>
      <w:r w:rsidRPr="002A753E">
        <w:rPr>
          <w:rFonts w:ascii="Arial" w:hAnsi="Arial" w:cs="Arial"/>
          <w:sz w:val="22"/>
          <w:szCs w:val="22"/>
        </w:rPr>
        <w:t>dpwsagedb.ndpw.local</w:t>
      </w:r>
      <w:proofErr w:type="spellEnd"/>
    </w:p>
    <w:p w14:paraId="51CB0057" w14:textId="77777777" w:rsidR="006D4574" w:rsidRPr="002A753E" w:rsidRDefault="006D4574" w:rsidP="006D4574">
      <w:pPr>
        <w:pStyle w:val="ListParagraph"/>
        <w:ind w:left="567" w:hanging="567"/>
        <w:rPr>
          <w:rFonts w:ascii="Arial" w:hAnsi="Arial" w:cs="Arial"/>
          <w:sz w:val="22"/>
          <w:szCs w:val="22"/>
        </w:rPr>
      </w:pPr>
    </w:p>
    <w:p w14:paraId="73D8EAEF" w14:textId="77777777" w:rsidR="006D4574" w:rsidRPr="002A753E" w:rsidRDefault="006D4574" w:rsidP="006D4574">
      <w:pPr>
        <w:pStyle w:val="ListParagraph"/>
        <w:ind w:left="567"/>
        <w:rPr>
          <w:rFonts w:ascii="Arial" w:hAnsi="Arial" w:cs="Arial"/>
          <w:sz w:val="22"/>
          <w:szCs w:val="22"/>
        </w:rPr>
      </w:pPr>
      <w:r w:rsidRPr="002A753E">
        <w:rPr>
          <w:rFonts w:ascii="Arial" w:hAnsi="Arial" w:cs="Arial"/>
          <w:sz w:val="22"/>
          <w:szCs w:val="22"/>
        </w:rPr>
        <w:t>Unauthorised write access to network and file shares could lead to changes in financial data which could lead to a material misstatement. Unauthorised read access to sensitive data could lead to a breach in classified information.</w:t>
      </w:r>
    </w:p>
    <w:p w14:paraId="63B9D127" w14:textId="77777777" w:rsidR="006D4574" w:rsidRPr="002A753E" w:rsidRDefault="006D4574" w:rsidP="006D4574">
      <w:pPr>
        <w:pStyle w:val="ListParagraph"/>
        <w:ind w:left="567" w:hanging="567"/>
        <w:rPr>
          <w:rFonts w:ascii="Arial" w:hAnsi="Arial" w:cs="Arial"/>
          <w:sz w:val="22"/>
          <w:szCs w:val="22"/>
        </w:rPr>
      </w:pPr>
    </w:p>
    <w:p w14:paraId="6A99A898" w14:textId="77777777" w:rsidR="006D4574" w:rsidRPr="002A753E" w:rsidRDefault="006D4574" w:rsidP="009A54E9">
      <w:pPr>
        <w:pStyle w:val="ListParagraph"/>
        <w:numPr>
          <w:ilvl w:val="0"/>
          <w:numId w:val="87"/>
        </w:numPr>
        <w:ind w:left="567" w:hanging="567"/>
        <w:rPr>
          <w:rFonts w:ascii="Arial" w:hAnsi="Arial" w:cs="Arial"/>
          <w:b/>
          <w:bCs/>
          <w:sz w:val="22"/>
          <w:szCs w:val="22"/>
        </w:rPr>
      </w:pPr>
      <w:r w:rsidRPr="002A753E">
        <w:rPr>
          <w:rFonts w:ascii="Arial" w:hAnsi="Arial" w:cs="Arial"/>
          <w:b/>
          <w:sz w:val="22"/>
          <w:szCs w:val="22"/>
        </w:rPr>
        <w:t>Authorized</w:t>
      </w:r>
      <w:r w:rsidRPr="002A753E">
        <w:rPr>
          <w:rFonts w:ascii="Arial" w:hAnsi="Arial" w:cs="Arial"/>
          <w:b/>
          <w:bCs/>
          <w:sz w:val="22"/>
          <w:szCs w:val="22"/>
        </w:rPr>
        <w:t xml:space="preserve"> and necessary services</w:t>
      </w:r>
    </w:p>
    <w:p w14:paraId="23E5D0D9" w14:textId="77777777" w:rsidR="006D4574" w:rsidRPr="002A753E" w:rsidRDefault="006D4574" w:rsidP="009A54E9">
      <w:pPr>
        <w:pStyle w:val="ListParagraph"/>
        <w:numPr>
          <w:ilvl w:val="0"/>
          <w:numId w:val="93"/>
        </w:numPr>
        <w:ind w:left="1134" w:hanging="567"/>
        <w:rPr>
          <w:rFonts w:ascii="Arial" w:hAnsi="Arial" w:cs="Arial"/>
          <w:sz w:val="22"/>
          <w:szCs w:val="22"/>
        </w:rPr>
      </w:pPr>
      <w:r w:rsidRPr="002A753E">
        <w:rPr>
          <w:rFonts w:ascii="Arial" w:hAnsi="Arial" w:cs="Arial"/>
          <w:sz w:val="22"/>
          <w:szCs w:val="22"/>
        </w:rPr>
        <w:t>The following unnecessary services presented on the server increases the risk of unauthorised access to the server:</w:t>
      </w:r>
    </w:p>
    <w:p w14:paraId="4289D173" w14:textId="77777777"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SNMP Service</w:t>
      </w:r>
    </w:p>
    <w:p w14:paraId="3C350098" w14:textId="77777777" w:rsidR="006D4574" w:rsidRPr="002A753E" w:rsidRDefault="006D4574" w:rsidP="009A54E9">
      <w:pPr>
        <w:pStyle w:val="ListParagraph"/>
        <w:numPr>
          <w:ilvl w:val="0"/>
          <w:numId w:val="81"/>
        </w:numPr>
        <w:autoSpaceDE w:val="0"/>
        <w:autoSpaceDN w:val="0"/>
        <w:adjustRightInd w:val="0"/>
        <w:ind w:left="1418" w:hanging="284"/>
        <w:rPr>
          <w:rFonts w:ascii="Arial" w:hAnsi="Arial" w:cs="Arial"/>
          <w:sz w:val="22"/>
          <w:szCs w:val="22"/>
          <w:lang w:eastAsia="en-GB"/>
        </w:rPr>
      </w:pPr>
      <w:r w:rsidRPr="002A753E">
        <w:rPr>
          <w:rFonts w:ascii="Arial" w:hAnsi="Arial" w:cs="Arial"/>
          <w:sz w:val="22"/>
          <w:szCs w:val="22"/>
          <w:lang w:eastAsia="en-GB"/>
        </w:rPr>
        <w:t>RDP Service</w:t>
      </w:r>
    </w:p>
    <w:p w14:paraId="58649C90" w14:textId="77777777" w:rsidR="006D4574" w:rsidRPr="002A753E" w:rsidRDefault="006D4574" w:rsidP="006D4574">
      <w:pPr>
        <w:pStyle w:val="ListParagraph"/>
        <w:ind w:left="567" w:hanging="567"/>
        <w:rPr>
          <w:rFonts w:ascii="Arial" w:hAnsi="Arial" w:cs="Arial"/>
          <w:sz w:val="22"/>
          <w:szCs w:val="22"/>
        </w:rPr>
      </w:pPr>
    </w:p>
    <w:p w14:paraId="26D715E2" w14:textId="77777777" w:rsidR="006D4574" w:rsidRPr="002A753E" w:rsidRDefault="006D4574" w:rsidP="006D4574">
      <w:pPr>
        <w:pStyle w:val="ListParagraph"/>
        <w:ind w:left="981" w:firstLine="153"/>
        <w:rPr>
          <w:rFonts w:ascii="Arial" w:hAnsi="Arial" w:cs="Arial"/>
          <w:sz w:val="22"/>
          <w:szCs w:val="22"/>
        </w:rPr>
      </w:pPr>
      <w:r w:rsidRPr="002A753E">
        <w:rPr>
          <w:rFonts w:ascii="Arial" w:hAnsi="Arial" w:cs="Arial"/>
          <w:sz w:val="22"/>
          <w:szCs w:val="22"/>
        </w:rPr>
        <w:t xml:space="preserve">Affected system: </w:t>
      </w:r>
      <w:proofErr w:type="spellStart"/>
      <w:r w:rsidRPr="002A753E">
        <w:rPr>
          <w:rFonts w:ascii="Arial" w:hAnsi="Arial" w:cs="Arial"/>
          <w:sz w:val="22"/>
          <w:szCs w:val="22"/>
        </w:rPr>
        <w:t>dpwsagedb.ndpw.local</w:t>
      </w:r>
      <w:proofErr w:type="spellEnd"/>
    </w:p>
    <w:p w14:paraId="246F4337" w14:textId="77777777" w:rsidR="006D4574" w:rsidRPr="002A753E" w:rsidRDefault="006D4574" w:rsidP="006D4574">
      <w:pPr>
        <w:pStyle w:val="ListParagraph"/>
        <w:ind w:left="567" w:hanging="567"/>
        <w:rPr>
          <w:rFonts w:ascii="Arial" w:hAnsi="Arial" w:cs="Arial"/>
          <w:sz w:val="22"/>
          <w:szCs w:val="22"/>
        </w:rPr>
      </w:pPr>
    </w:p>
    <w:p w14:paraId="5B724CBA" w14:textId="77777777" w:rsidR="006D4574" w:rsidRPr="002A753E" w:rsidRDefault="006D4574" w:rsidP="006D4574">
      <w:pPr>
        <w:pStyle w:val="ListParagraph"/>
        <w:ind w:left="1134"/>
        <w:rPr>
          <w:rFonts w:ascii="Arial" w:hAnsi="Arial" w:cs="Arial"/>
          <w:sz w:val="22"/>
          <w:szCs w:val="22"/>
        </w:rPr>
      </w:pPr>
      <w:r w:rsidRPr="002A753E">
        <w:rPr>
          <w:rFonts w:ascii="Arial" w:hAnsi="Arial" w:cs="Arial"/>
          <w:sz w:val="22"/>
          <w:szCs w:val="22"/>
        </w:rPr>
        <w:t>An attacker could use the information located on the shared folders to obtain sensitive information regarding the department and the leakage of this information could negatively affect the reputation of the department.</w:t>
      </w:r>
    </w:p>
    <w:p w14:paraId="4AF65ACE" w14:textId="77777777" w:rsidR="006D4574" w:rsidRPr="002A753E" w:rsidRDefault="006D4574" w:rsidP="006D4574">
      <w:pPr>
        <w:spacing w:after="0" w:line="240" w:lineRule="auto"/>
        <w:ind w:left="1134" w:hanging="567"/>
        <w:rPr>
          <w:rFonts w:ascii="Arial" w:eastAsia="Calibri" w:hAnsi="Arial" w:cs="Arial"/>
          <w:b/>
          <w:bCs/>
        </w:rPr>
      </w:pPr>
      <w:r w:rsidRPr="002A753E">
        <w:rPr>
          <w:rFonts w:ascii="Arial" w:hAnsi="Arial" w:cs="Arial"/>
          <w:lang w:val="en-GB" w:eastAsia="en-GB"/>
        </w:rPr>
        <w:t xml:space="preserve">2) </w:t>
      </w:r>
      <w:r w:rsidRPr="002A753E">
        <w:rPr>
          <w:rFonts w:ascii="Arial" w:hAnsi="Arial" w:cs="Arial"/>
          <w:lang w:val="en-GB" w:eastAsia="en-GB"/>
        </w:rPr>
        <w:tab/>
      </w:r>
      <w:r w:rsidRPr="002A753E">
        <w:rPr>
          <w:rFonts w:ascii="Arial" w:eastAsia="Calibri" w:hAnsi="Arial" w:cs="Arial"/>
        </w:rPr>
        <w:t xml:space="preserve">Anonymous enumeration accounts and shares was not prevented as </w:t>
      </w:r>
      <w:proofErr w:type="gramStart"/>
      <w:r w:rsidRPr="002A753E">
        <w:rPr>
          <w:rFonts w:ascii="Arial" w:eastAsia="Calibri" w:hAnsi="Arial" w:cs="Arial"/>
        </w:rPr>
        <w:t>the restrict</w:t>
      </w:r>
      <w:proofErr w:type="gramEnd"/>
      <w:r w:rsidRPr="002A753E">
        <w:rPr>
          <w:rFonts w:ascii="Arial" w:eastAsia="Calibri" w:hAnsi="Arial" w:cs="Arial"/>
        </w:rPr>
        <w:t xml:space="preserve"> anonymous was set to 0.</w:t>
      </w:r>
    </w:p>
    <w:p w14:paraId="68066581" w14:textId="77777777" w:rsidR="006D4574" w:rsidRPr="002A753E" w:rsidRDefault="006D4574" w:rsidP="006D4574">
      <w:pPr>
        <w:spacing w:after="0" w:line="240" w:lineRule="auto"/>
        <w:ind w:left="1134"/>
        <w:rPr>
          <w:rFonts w:ascii="Arial" w:eastAsia="Calibri" w:hAnsi="Arial" w:cs="Arial"/>
          <w:lang w:val="en-GB"/>
        </w:rPr>
      </w:pPr>
      <w:r w:rsidRPr="002A753E">
        <w:rPr>
          <w:rFonts w:ascii="Arial" w:eastAsia="Calibri" w:hAnsi="Arial" w:cs="Arial"/>
          <w:lang w:val="en-GB"/>
        </w:rPr>
        <w:t>Anonymous access can be used to gather information in preparation for system compromise, and if the level of access is significant, be used to compromise a vulnerable server.</w:t>
      </w:r>
    </w:p>
    <w:p w14:paraId="5870E971" w14:textId="77777777" w:rsidR="006D4574" w:rsidRPr="002A753E" w:rsidRDefault="006D4574" w:rsidP="006D4574">
      <w:pPr>
        <w:spacing w:after="0" w:line="240" w:lineRule="auto"/>
        <w:ind w:left="567" w:hanging="567"/>
        <w:rPr>
          <w:rFonts w:ascii="Arial" w:eastAsia="Calibri" w:hAnsi="Arial" w:cs="Arial"/>
          <w:lang w:val="en-GB"/>
        </w:rPr>
      </w:pPr>
    </w:p>
    <w:p w14:paraId="7EB87D3F" w14:textId="77777777" w:rsidR="006D4574" w:rsidRPr="002A753E" w:rsidRDefault="006D4574" w:rsidP="009A54E9">
      <w:pPr>
        <w:numPr>
          <w:ilvl w:val="0"/>
          <w:numId w:val="79"/>
        </w:numPr>
        <w:tabs>
          <w:tab w:val="left" w:pos="709"/>
          <w:tab w:val="left" w:pos="2493"/>
          <w:tab w:val="left" w:pos="3377"/>
          <w:tab w:val="left" w:pos="4353"/>
        </w:tabs>
        <w:spacing w:after="0" w:line="240" w:lineRule="auto"/>
        <w:ind w:left="567" w:hanging="567"/>
        <w:rPr>
          <w:rFonts w:ascii="Arial" w:hAnsi="Arial" w:cs="Arial"/>
          <w:b/>
          <w:bCs/>
        </w:rPr>
      </w:pPr>
      <w:r w:rsidRPr="002A753E">
        <w:rPr>
          <w:rFonts w:ascii="Arial" w:hAnsi="Arial" w:cs="Arial"/>
          <w:b/>
          <w:bCs/>
        </w:rPr>
        <w:t>Outdated antivirus software</w:t>
      </w:r>
      <w:r w:rsidRPr="002A753E">
        <w:rPr>
          <w:rFonts w:ascii="Arial" w:hAnsi="Arial" w:cs="Arial"/>
          <w:b/>
          <w:bCs/>
        </w:rPr>
        <w:fldChar w:fldCharType="begin"/>
      </w:r>
      <w:r w:rsidRPr="002A753E">
        <w:rPr>
          <w:rFonts w:ascii="Arial" w:hAnsi="Arial" w:cs="Arial"/>
          <w:b/>
          <w:bCs/>
        </w:rPr>
        <w:instrText xml:space="preserve"> &lt;tm:format font-override="true"&gt;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&lt;xsl:value-of select="TITLE"/&gt; </w:instrText>
      </w:r>
      <w:r w:rsidRPr="002A753E">
        <w:rPr>
          <w:rFonts w:ascii="Arial" w:hAnsi="Arial" w:cs="Arial"/>
          <w:bCs/>
        </w:rPr>
        <w:fldChar w:fldCharType="end"/>
      </w:r>
      <w:r w:rsidRPr="002A753E">
        <w:rPr>
          <w:rFonts w:ascii="Arial" w:hAnsi="Arial" w:cs="Arial"/>
          <w:b/>
          <w:bCs/>
        </w:rPr>
        <w:fldChar w:fldCharType="begin"/>
      </w:r>
      <w:r w:rsidRPr="002A753E">
        <w:rPr>
          <w:rFonts w:ascii="Arial" w:hAnsi="Arial" w:cs="Arial"/>
          <w:b/>
          <w:bCs/>
        </w:rPr>
        <w:instrText xml:space="preserve"> &lt;/tm:format&gt; </w:instrText>
      </w:r>
      <w:r w:rsidRPr="002A753E">
        <w:rPr>
          <w:rFonts w:ascii="Arial" w:hAnsi="Arial" w:cs="Arial"/>
          <w:bCs/>
        </w:rPr>
        <w:fldChar w:fldCharType="end"/>
      </w:r>
    </w:p>
    <w:p w14:paraId="06A9DAFE"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 xml:space="preserve">The window operating system hosting the SAGE database was running an out dated anti-virus definitions version of Kaspersky Anti-Virus Agent. </w:t>
      </w:r>
    </w:p>
    <w:p w14:paraId="3D42F48D"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p>
    <w:p w14:paraId="4CAC9A7E" w14:textId="77777777" w:rsidR="006D4574" w:rsidRPr="002A753E" w:rsidRDefault="006D4574" w:rsidP="006D4574">
      <w:pPr>
        <w:tabs>
          <w:tab w:val="left" w:pos="709"/>
          <w:tab w:val="left" w:pos="2493"/>
          <w:tab w:val="left" w:pos="3377"/>
          <w:tab w:val="left" w:pos="4353"/>
        </w:tabs>
        <w:spacing w:after="0" w:line="240" w:lineRule="auto"/>
        <w:ind w:left="567" w:hanging="567"/>
        <w:rPr>
          <w:rFonts w:ascii="Arial" w:hAnsi="Arial" w:cs="Arial"/>
          <w:bCs/>
        </w:rPr>
      </w:pPr>
      <w:r w:rsidRPr="002A753E">
        <w:rPr>
          <w:rFonts w:ascii="Arial" w:hAnsi="Arial" w:cs="Arial"/>
          <w:bCs/>
        </w:rPr>
        <w:tab/>
        <w:t>A lack of support implies that no new security patches for the product will be released by the vendor. As a result, it is likely to contain security vulnerabilities.</w:t>
      </w:r>
    </w:p>
    <w:p w14:paraId="14AFA260" w14:textId="77777777" w:rsidR="006D4574" w:rsidRDefault="006D4574" w:rsidP="006D4574">
      <w:pPr>
        <w:tabs>
          <w:tab w:val="left" w:pos="709"/>
          <w:tab w:val="left" w:pos="2493"/>
          <w:tab w:val="left" w:pos="3377"/>
          <w:tab w:val="left" w:pos="4353"/>
        </w:tabs>
        <w:spacing w:after="0" w:line="240" w:lineRule="auto"/>
        <w:rPr>
          <w:rFonts w:ascii="Arial" w:hAnsi="Arial" w:cs="Arial"/>
          <w:bCs/>
        </w:rPr>
      </w:pPr>
    </w:p>
    <w:p w14:paraId="30F5051B" w14:textId="77777777" w:rsidR="006D4574" w:rsidRDefault="006D4574" w:rsidP="006D4574">
      <w:pPr>
        <w:tabs>
          <w:tab w:val="left" w:pos="709"/>
          <w:tab w:val="left" w:pos="2493"/>
          <w:tab w:val="left" w:pos="3377"/>
          <w:tab w:val="left" w:pos="4353"/>
        </w:tabs>
        <w:spacing w:after="0" w:line="240" w:lineRule="auto"/>
        <w:rPr>
          <w:rFonts w:ascii="Arial" w:hAnsi="Arial" w:cs="Arial"/>
          <w:bCs/>
        </w:rPr>
      </w:pPr>
    </w:p>
    <w:p w14:paraId="42D1BA8B" w14:textId="77777777" w:rsidR="006D4574" w:rsidRPr="002A753E" w:rsidRDefault="006D4574" w:rsidP="006D4574">
      <w:pPr>
        <w:tabs>
          <w:tab w:val="left" w:pos="709"/>
          <w:tab w:val="left" w:pos="2493"/>
          <w:tab w:val="left" w:pos="3377"/>
          <w:tab w:val="left" w:pos="4353"/>
        </w:tabs>
        <w:spacing w:after="0" w:line="240" w:lineRule="auto"/>
        <w:rPr>
          <w:rFonts w:ascii="Arial" w:hAnsi="Arial" w:cs="Arial"/>
          <w:bCs/>
        </w:rPr>
      </w:pPr>
    </w:p>
    <w:p w14:paraId="02EE4941" w14:textId="77777777" w:rsidR="006D4574" w:rsidRPr="002A753E" w:rsidRDefault="006D4574" w:rsidP="006D4574">
      <w:pPr>
        <w:spacing w:after="0" w:line="240" w:lineRule="auto"/>
        <w:rPr>
          <w:rFonts w:ascii="Arial" w:hAnsi="Arial" w:cs="Arial"/>
          <w:b/>
          <w:bCs/>
        </w:rPr>
      </w:pPr>
      <w:r w:rsidRPr="002A753E">
        <w:rPr>
          <w:rFonts w:ascii="Arial" w:hAnsi="Arial" w:cs="Arial"/>
          <w:b/>
          <w:bCs/>
        </w:rPr>
        <w:t xml:space="preserve">Internal </w:t>
      </w:r>
      <w:r w:rsidRPr="002A753E">
        <w:rPr>
          <w:rFonts w:ascii="Arial" w:hAnsi="Arial" w:cs="Arial"/>
          <w:b/>
        </w:rPr>
        <w:t>control</w:t>
      </w:r>
      <w:r w:rsidRPr="002A753E">
        <w:rPr>
          <w:rFonts w:ascii="Arial" w:hAnsi="Arial" w:cs="Arial"/>
          <w:b/>
          <w:bCs/>
        </w:rPr>
        <w:t xml:space="preserve"> deficiency</w:t>
      </w:r>
    </w:p>
    <w:p w14:paraId="0A7D0587" w14:textId="77777777" w:rsidR="006D4574" w:rsidRPr="002A753E" w:rsidRDefault="006D4574" w:rsidP="006D4574">
      <w:pPr>
        <w:spacing w:after="0" w:line="240" w:lineRule="auto"/>
        <w:rPr>
          <w:rFonts w:ascii="Arial" w:hAnsi="Arial" w:cs="Arial"/>
          <w:b/>
          <w:bCs/>
        </w:rPr>
      </w:pPr>
    </w:p>
    <w:p w14:paraId="7949C763" w14:textId="77777777" w:rsidR="006D4574" w:rsidRPr="002A753E" w:rsidRDefault="006D4574" w:rsidP="006D4574">
      <w:pPr>
        <w:spacing w:after="0" w:line="240" w:lineRule="auto"/>
        <w:rPr>
          <w:rFonts w:ascii="Arial" w:hAnsi="Arial" w:cs="Arial"/>
          <w:i/>
        </w:rPr>
      </w:pPr>
      <w:r w:rsidRPr="002A753E">
        <w:rPr>
          <w:rFonts w:ascii="Arial" w:hAnsi="Arial" w:cs="Arial"/>
          <w:i/>
        </w:rPr>
        <w:t>Financial and performance management: Information technology systems</w:t>
      </w:r>
    </w:p>
    <w:p w14:paraId="1E730C68" w14:textId="77777777" w:rsidR="006D4574" w:rsidRPr="002A753E" w:rsidRDefault="006D4574" w:rsidP="006D4574">
      <w:pPr>
        <w:spacing w:after="0" w:line="240" w:lineRule="auto"/>
        <w:rPr>
          <w:rFonts w:ascii="Arial" w:hAnsi="Arial" w:cs="Arial"/>
          <w:i/>
        </w:rPr>
      </w:pPr>
    </w:p>
    <w:p w14:paraId="3EAFA841" w14:textId="77777777" w:rsidR="006D4574" w:rsidRPr="002A753E" w:rsidRDefault="006D4574" w:rsidP="006D4574">
      <w:pPr>
        <w:spacing w:after="0" w:line="240" w:lineRule="auto"/>
        <w:rPr>
          <w:rFonts w:ascii="Arial" w:hAnsi="Arial" w:cs="Arial"/>
        </w:rPr>
      </w:pPr>
      <w:r w:rsidRPr="002A753E">
        <w:rPr>
          <w:rFonts w:ascii="Arial" w:hAnsi="Arial" w:cs="Arial"/>
        </w:rPr>
        <w:t>Weak configurations were attributed to the leak of database policies, standards and procedures which had not yet been formalised to ensure that servers would be securely configured.</w:t>
      </w:r>
    </w:p>
    <w:p w14:paraId="73D6A179" w14:textId="77777777" w:rsidR="006D4574" w:rsidRPr="002A753E" w:rsidRDefault="006D4574" w:rsidP="006D4574">
      <w:pPr>
        <w:spacing w:after="0" w:line="240" w:lineRule="auto"/>
        <w:rPr>
          <w:rFonts w:ascii="Arial" w:hAnsi="Arial" w:cs="Arial"/>
          <w:b/>
        </w:rPr>
      </w:pPr>
    </w:p>
    <w:p w14:paraId="0BFD9353" w14:textId="77777777" w:rsidR="006D4574" w:rsidRPr="002A753E" w:rsidRDefault="006D4574" w:rsidP="006D4574">
      <w:pPr>
        <w:spacing w:after="0" w:line="240" w:lineRule="auto"/>
        <w:rPr>
          <w:rFonts w:ascii="Arial" w:hAnsi="Arial" w:cs="Arial"/>
          <w:b/>
        </w:rPr>
      </w:pPr>
      <w:r w:rsidRPr="002A753E">
        <w:rPr>
          <w:rFonts w:ascii="Arial" w:hAnsi="Arial" w:cs="Arial"/>
          <w:b/>
        </w:rPr>
        <w:t>Recommendation</w:t>
      </w:r>
    </w:p>
    <w:p w14:paraId="1A098E14" w14:textId="77777777" w:rsidR="006D4574" w:rsidRPr="00422E72" w:rsidRDefault="006D4574" w:rsidP="006D4574">
      <w:pPr>
        <w:spacing w:after="0" w:line="240" w:lineRule="auto"/>
        <w:rPr>
          <w:rFonts w:ascii="Arial" w:hAnsi="Arial" w:cs="Arial"/>
          <w:b/>
        </w:rPr>
      </w:pPr>
    </w:p>
    <w:p w14:paraId="7B9C4E35" w14:textId="77777777"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Management should ensure that an Information security hardening standards procedures is enforced and monitor for compliance. Security monitoring tools should be made available to management and regular risk assessment should be done on the network.</w:t>
      </w:r>
    </w:p>
    <w:p w14:paraId="36714941" w14:textId="77777777" w:rsidR="006D4574" w:rsidRPr="00AA4B1D" w:rsidRDefault="006D4574" w:rsidP="006D4574">
      <w:pPr>
        <w:pStyle w:val="ListParagraph"/>
        <w:ind w:left="567" w:hanging="567"/>
        <w:rPr>
          <w:rFonts w:ascii="Arial" w:hAnsi="Arial" w:cs="Arial"/>
          <w:sz w:val="22"/>
          <w:szCs w:val="22"/>
        </w:rPr>
      </w:pPr>
    </w:p>
    <w:p w14:paraId="33142226" w14:textId="77777777" w:rsidR="006D4574" w:rsidRPr="00AA4B1D" w:rsidRDefault="006D4574" w:rsidP="009A54E9">
      <w:pPr>
        <w:pStyle w:val="ListParagraph"/>
        <w:numPr>
          <w:ilvl w:val="0"/>
          <w:numId w:val="109"/>
        </w:numPr>
        <w:ind w:left="567" w:hanging="567"/>
        <w:contextualSpacing/>
        <w:rPr>
          <w:rFonts w:ascii="Arial" w:hAnsi="Arial" w:cs="Arial"/>
          <w:sz w:val="22"/>
          <w:szCs w:val="22"/>
        </w:rPr>
      </w:pPr>
      <w:r w:rsidRPr="00AA4B1D">
        <w:rPr>
          <w:rFonts w:ascii="Arial" w:hAnsi="Arial" w:cs="Arial"/>
          <w:sz w:val="22"/>
          <w:szCs w:val="22"/>
        </w:rPr>
        <w:t>ICT management should ensure that the following is implemented:</w:t>
      </w:r>
    </w:p>
    <w:p w14:paraId="266ED5FC"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Test </w:t>
      </w:r>
      <w:r w:rsidRPr="002A753E">
        <w:rPr>
          <w:rFonts w:ascii="Arial" w:hAnsi="Arial" w:cs="Arial"/>
          <w:sz w:val="22"/>
          <w:szCs w:val="22"/>
        </w:rPr>
        <w:t>and</w:t>
      </w:r>
      <w:r w:rsidRPr="002A753E">
        <w:rPr>
          <w:rFonts w:ascii="Arial" w:hAnsi="Arial" w:cs="Arial"/>
          <w:sz w:val="22"/>
          <w:szCs w:val="22"/>
          <w:lang w:val="en-GB" w:eastAsia="en-GB"/>
        </w:rPr>
        <w:t xml:space="preserve"> apply the latest Microsoft updates in accordance with the patch management process.</w:t>
      </w:r>
    </w:p>
    <w:p w14:paraId="0513F7A5" w14:textId="77777777" w:rsidR="006D4574" w:rsidRPr="00422E72" w:rsidRDefault="006D4574" w:rsidP="009A54E9">
      <w:pPr>
        <w:pStyle w:val="ListParagraph"/>
        <w:numPr>
          <w:ilvl w:val="0"/>
          <w:numId w:val="88"/>
        </w:numPr>
        <w:ind w:left="1134" w:hanging="567"/>
        <w:rPr>
          <w:rFonts w:ascii="Arial" w:hAnsi="Arial" w:cs="Arial"/>
          <w:sz w:val="22"/>
          <w:szCs w:val="22"/>
          <w:lang w:val="en-GB" w:eastAsia="en-GB"/>
        </w:rPr>
      </w:pPr>
      <w:r w:rsidRPr="00422E72">
        <w:rPr>
          <w:rFonts w:ascii="Arial" w:hAnsi="Arial" w:cs="Arial"/>
          <w:sz w:val="22"/>
          <w:szCs w:val="22"/>
          <w:lang w:val="en-GB" w:eastAsia="en-GB"/>
        </w:rPr>
        <w:t>ICT Management should further ensure that:</w:t>
      </w:r>
    </w:p>
    <w:p w14:paraId="6A103946" w14:textId="77777777" w:rsidR="006D4574" w:rsidRPr="00DF3933" w:rsidRDefault="006D4574" w:rsidP="009A54E9">
      <w:pPr>
        <w:pStyle w:val="ListParagraph"/>
        <w:numPr>
          <w:ilvl w:val="0"/>
          <w:numId w:val="95"/>
        </w:numPr>
        <w:ind w:left="1418" w:hanging="284"/>
        <w:rPr>
          <w:rFonts w:ascii="Arial" w:hAnsi="Arial" w:cs="Arial"/>
          <w:sz w:val="22"/>
          <w:szCs w:val="22"/>
          <w:lang w:val="en-GB" w:eastAsia="en-GB"/>
        </w:rPr>
      </w:pPr>
      <w:r w:rsidRPr="00422E72">
        <w:rPr>
          <w:rFonts w:ascii="Arial" w:hAnsi="Arial" w:cs="Arial"/>
          <w:sz w:val="22"/>
          <w:szCs w:val="22"/>
        </w:rPr>
        <w:t>Password lockout attempts is set to 3 failed attempts</w:t>
      </w:r>
    </w:p>
    <w:p w14:paraId="0B722573" w14:textId="77777777"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DF3933">
        <w:rPr>
          <w:rFonts w:ascii="Arial" w:hAnsi="Arial" w:cs="Arial"/>
          <w:sz w:val="22"/>
          <w:szCs w:val="22"/>
          <w:lang w:val="en-GB" w:eastAsia="en-GB"/>
        </w:rPr>
        <w:t>User account’</w:t>
      </w:r>
      <w:r w:rsidRPr="002A753E">
        <w:rPr>
          <w:rFonts w:ascii="Arial" w:hAnsi="Arial" w:cs="Arial"/>
          <w:sz w:val="22"/>
          <w:szCs w:val="22"/>
          <w:lang w:val="en-GB" w:eastAsia="en-GB"/>
        </w:rPr>
        <w:t>s password change is set to True</w:t>
      </w:r>
    </w:p>
    <w:p w14:paraId="35135949" w14:textId="77777777" w:rsidR="006D4574" w:rsidRPr="002A753E" w:rsidRDefault="006D4574" w:rsidP="009A54E9">
      <w:pPr>
        <w:pStyle w:val="ListParagraph"/>
        <w:numPr>
          <w:ilvl w:val="0"/>
          <w:numId w:val="94"/>
        </w:numPr>
        <w:ind w:left="1418" w:hanging="284"/>
        <w:rPr>
          <w:rFonts w:ascii="Arial" w:hAnsi="Arial" w:cs="Arial"/>
          <w:sz w:val="22"/>
          <w:szCs w:val="22"/>
          <w:lang w:val="en-GB" w:eastAsia="en-GB"/>
        </w:rPr>
      </w:pPr>
      <w:r w:rsidRPr="002A753E">
        <w:rPr>
          <w:rFonts w:ascii="Arial" w:hAnsi="Arial" w:cs="Arial"/>
          <w:sz w:val="22"/>
          <w:szCs w:val="22"/>
          <w:lang w:val="en-GB" w:eastAsia="en-GB"/>
        </w:rPr>
        <w:t>Default system accounts i.e. Administrator is renamed</w:t>
      </w:r>
    </w:p>
    <w:p w14:paraId="42551B50"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That operating security logs are enabled and reviewed on the regular basis.</w:t>
      </w:r>
    </w:p>
    <w:p w14:paraId="5605A514"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 xml:space="preserve">Restrict access to all open network shared folders and put measures in place that prevent the creation of unrestricted shared folders. </w:t>
      </w:r>
    </w:p>
    <w:p w14:paraId="319AC203" w14:textId="77777777"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this type of access to administrators.</w:t>
      </w:r>
    </w:p>
    <w:p w14:paraId="1911CD73" w14:textId="77777777" w:rsidR="006D4574" w:rsidRPr="002A753E" w:rsidRDefault="006D4574" w:rsidP="009A54E9">
      <w:pPr>
        <w:pStyle w:val="ListParagraph"/>
        <w:numPr>
          <w:ilvl w:val="0"/>
          <w:numId w:val="110"/>
        </w:numPr>
        <w:ind w:left="1418" w:hanging="284"/>
        <w:rPr>
          <w:rFonts w:ascii="Arial" w:hAnsi="Arial" w:cs="Arial"/>
          <w:sz w:val="22"/>
          <w:szCs w:val="22"/>
          <w:lang w:val="en-GB" w:eastAsia="en-GB"/>
        </w:rPr>
      </w:pPr>
      <w:r w:rsidRPr="002A753E">
        <w:rPr>
          <w:rFonts w:ascii="Arial" w:hAnsi="Arial" w:cs="Arial"/>
          <w:sz w:val="22"/>
          <w:szCs w:val="22"/>
          <w:lang w:val="en-GB" w:eastAsia="en-GB"/>
        </w:rPr>
        <w:t>Restrict anonymous setting should be change to 1 or 2.</w:t>
      </w:r>
    </w:p>
    <w:p w14:paraId="5B037EE1"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Unnecessary services should be disabled if not required. If they are required, more secured services such as secure shell (SSH) should be used.</w:t>
      </w:r>
    </w:p>
    <w:p w14:paraId="3027703B" w14:textId="77777777" w:rsidR="006D4574" w:rsidRPr="002A753E" w:rsidRDefault="006D4574" w:rsidP="009A54E9">
      <w:pPr>
        <w:pStyle w:val="ListParagraph"/>
        <w:numPr>
          <w:ilvl w:val="0"/>
          <w:numId w:val="88"/>
        </w:numPr>
        <w:ind w:left="1134" w:hanging="567"/>
        <w:rPr>
          <w:rFonts w:ascii="Arial" w:hAnsi="Arial" w:cs="Arial"/>
          <w:sz w:val="22"/>
          <w:szCs w:val="22"/>
          <w:lang w:val="en-GB" w:eastAsia="en-GB"/>
        </w:rPr>
      </w:pPr>
      <w:r w:rsidRPr="002A753E">
        <w:rPr>
          <w:rFonts w:ascii="Arial" w:hAnsi="Arial" w:cs="Arial"/>
          <w:sz w:val="22"/>
          <w:szCs w:val="22"/>
          <w:lang w:val="en-GB" w:eastAsia="en-GB"/>
        </w:rPr>
        <w:t>Make sure that updates are working and the associated services are running.</w:t>
      </w:r>
    </w:p>
    <w:p w14:paraId="74094FE3" w14:textId="77777777" w:rsidR="006D4574" w:rsidRPr="002A753E" w:rsidRDefault="006D4574" w:rsidP="006D4574">
      <w:pPr>
        <w:spacing w:after="0" w:line="240" w:lineRule="auto"/>
        <w:rPr>
          <w:rFonts w:ascii="Arial" w:hAnsi="Arial" w:cs="Arial"/>
          <w:b/>
        </w:rPr>
      </w:pPr>
    </w:p>
    <w:p w14:paraId="244AAA1B" w14:textId="77777777" w:rsidR="006D4574" w:rsidRPr="002A753E" w:rsidRDefault="006D4574" w:rsidP="006D4574">
      <w:pPr>
        <w:spacing w:after="0" w:line="240" w:lineRule="auto"/>
        <w:rPr>
          <w:rFonts w:ascii="Arial" w:hAnsi="Arial" w:cs="Arial"/>
          <w:b/>
        </w:rPr>
      </w:pPr>
      <w:r w:rsidRPr="002A753E">
        <w:rPr>
          <w:rFonts w:ascii="Arial" w:hAnsi="Arial" w:cs="Arial"/>
          <w:b/>
        </w:rPr>
        <w:t>Management response</w:t>
      </w:r>
    </w:p>
    <w:p w14:paraId="5F6CA459" w14:textId="77777777" w:rsidR="006D4574" w:rsidRPr="00FF2964" w:rsidRDefault="006D4574" w:rsidP="006D4574">
      <w:pPr>
        <w:spacing w:after="0" w:line="240" w:lineRule="auto"/>
        <w:rPr>
          <w:rFonts w:ascii="Arial" w:hAnsi="Arial" w:cs="Arial"/>
          <w:b/>
        </w:rPr>
      </w:pPr>
    </w:p>
    <w:tbl>
      <w:tblPr>
        <w:tblStyle w:val="TableGrid"/>
        <w:tblW w:w="4920" w:type="pct"/>
        <w:tblInd w:w="108" w:type="dxa"/>
        <w:tblLook w:val="04A0" w:firstRow="1" w:lastRow="0" w:firstColumn="1" w:lastColumn="0" w:noHBand="0" w:noVBand="1"/>
      </w:tblPr>
      <w:tblGrid>
        <w:gridCol w:w="4765"/>
        <w:gridCol w:w="2621"/>
        <w:gridCol w:w="1950"/>
      </w:tblGrid>
      <w:tr w:rsidR="006D4574" w:rsidRPr="00FF2964" w14:paraId="7397F2FC" w14:textId="77777777" w:rsidTr="006D4574">
        <w:tc>
          <w:tcPr>
            <w:tcW w:w="9780" w:type="dxa"/>
            <w:gridSpan w:val="3"/>
          </w:tcPr>
          <w:p w14:paraId="65E9E2AA"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14:paraId="58A98905"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14:paraId="7AFA68EB" w14:textId="77777777" w:rsidR="006D4574" w:rsidRPr="00FB4EFC" w:rsidRDefault="006D4574" w:rsidP="006D4574">
            <w:pPr>
              <w:rPr>
                <w:rFonts w:ascii="Arial" w:hAnsi="Arial" w:cs="Arial"/>
                <w:sz w:val="18"/>
                <w:szCs w:val="18"/>
              </w:rPr>
            </w:pPr>
          </w:p>
        </w:tc>
      </w:tr>
      <w:tr w:rsidR="006D4574" w:rsidRPr="00FF2964" w14:paraId="43257EF6" w14:textId="77777777" w:rsidTr="006D4574">
        <w:tc>
          <w:tcPr>
            <w:tcW w:w="9780" w:type="dxa"/>
            <w:gridSpan w:val="3"/>
          </w:tcPr>
          <w:p w14:paraId="275191E1"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14:paraId="7F56209A"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14:paraId="262DB92B" w14:textId="77777777" w:rsidR="006D4574" w:rsidRPr="00FB4EFC" w:rsidRDefault="006D4574" w:rsidP="006D4574">
            <w:pPr>
              <w:rPr>
                <w:rFonts w:ascii="Arial" w:hAnsi="Arial" w:cs="Arial"/>
                <w:sz w:val="18"/>
                <w:szCs w:val="18"/>
              </w:rPr>
            </w:pPr>
          </w:p>
        </w:tc>
      </w:tr>
      <w:tr w:rsidR="006D4574" w:rsidRPr="00FF2964" w14:paraId="5DD0D5A7" w14:textId="77777777" w:rsidTr="006D4574">
        <w:tc>
          <w:tcPr>
            <w:tcW w:w="9780" w:type="dxa"/>
            <w:gridSpan w:val="3"/>
          </w:tcPr>
          <w:p w14:paraId="10848321"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14:paraId="46A741B5" w14:textId="77777777"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14:paraId="1990A9DA" w14:textId="77777777" w:rsidR="006D4574" w:rsidRPr="00FB4EFC" w:rsidRDefault="006D4574" w:rsidP="006D4574">
            <w:pPr>
              <w:rPr>
                <w:rFonts w:ascii="Arial" w:hAnsi="Arial" w:cs="Arial"/>
                <w:sz w:val="18"/>
                <w:szCs w:val="18"/>
              </w:rPr>
            </w:pPr>
          </w:p>
        </w:tc>
      </w:tr>
      <w:tr w:rsidR="006D4574" w:rsidRPr="00FF2964" w14:paraId="5A8B70AE" w14:textId="77777777" w:rsidTr="006D4574">
        <w:tc>
          <w:tcPr>
            <w:tcW w:w="9780" w:type="dxa"/>
            <w:gridSpan w:val="3"/>
          </w:tcPr>
          <w:p w14:paraId="2FA1501F" w14:textId="77777777"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14:paraId="04AFB1C3" w14:textId="77777777" w:rsidTr="006D4574">
        <w:tc>
          <w:tcPr>
            <w:tcW w:w="5015" w:type="dxa"/>
          </w:tcPr>
          <w:p w14:paraId="326E9EA0" w14:textId="77777777"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14:paraId="58C82AAD" w14:textId="77777777"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738" w:type="dxa"/>
          </w:tcPr>
          <w:p w14:paraId="121A24CA"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whom:</w:t>
            </w:r>
          </w:p>
          <w:p w14:paraId="1002091E" w14:textId="77777777" w:rsidR="006D4574" w:rsidRPr="00FB4EFC" w:rsidRDefault="006D4574" w:rsidP="006D4574">
            <w:pPr>
              <w:rPr>
                <w:rFonts w:ascii="Arial" w:hAnsi="Arial" w:cs="Arial"/>
                <w:sz w:val="18"/>
                <w:szCs w:val="18"/>
              </w:rPr>
            </w:pPr>
          </w:p>
        </w:tc>
        <w:tc>
          <w:tcPr>
            <w:tcW w:w="2027" w:type="dxa"/>
          </w:tcPr>
          <w:p w14:paraId="39246C10"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when:</w:t>
            </w:r>
          </w:p>
          <w:p w14:paraId="45526313" w14:textId="77777777" w:rsidR="006D4574" w:rsidRPr="00FB4EFC" w:rsidRDefault="006D4574" w:rsidP="006D4574">
            <w:pPr>
              <w:rPr>
                <w:rFonts w:ascii="Arial" w:hAnsi="Arial" w:cs="Arial"/>
                <w:b/>
                <w:sz w:val="18"/>
                <w:szCs w:val="18"/>
              </w:rPr>
            </w:pPr>
          </w:p>
        </w:tc>
      </w:tr>
    </w:tbl>
    <w:p w14:paraId="634341DB" w14:textId="77777777" w:rsidR="006D4574" w:rsidRPr="00FF2964" w:rsidRDefault="006D4574" w:rsidP="006D4574">
      <w:pPr>
        <w:tabs>
          <w:tab w:val="left" w:pos="1176"/>
        </w:tabs>
        <w:spacing w:after="0" w:line="240" w:lineRule="auto"/>
        <w:rPr>
          <w:rFonts w:ascii="Arial" w:hAnsi="Arial" w:cs="Arial"/>
          <w:b/>
          <w:lang w:val="en-US"/>
        </w:rPr>
      </w:pPr>
    </w:p>
    <w:p w14:paraId="26425B5B"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5AB78201" w14:textId="77777777" w:rsidR="006D4574" w:rsidRPr="00FF2964" w:rsidRDefault="006D4574" w:rsidP="006D4574">
      <w:pPr>
        <w:spacing w:after="0" w:line="240" w:lineRule="auto"/>
        <w:rPr>
          <w:rFonts w:ascii="Arial" w:hAnsi="Arial" w:cs="Arial"/>
        </w:rPr>
      </w:pPr>
    </w:p>
    <w:p w14:paraId="4D03594C" w14:textId="77777777" w:rsidR="006D4574" w:rsidRPr="00FF2964" w:rsidRDefault="006D4574" w:rsidP="006D4574">
      <w:pPr>
        <w:spacing w:after="0" w:line="240" w:lineRule="auto"/>
        <w:rPr>
          <w:rFonts w:ascii="Arial" w:hAnsi="Arial" w:cs="Arial"/>
        </w:rPr>
      </w:pPr>
      <w:r w:rsidRPr="00FF2964">
        <w:rPr>
          <w:rFonts w:ascii="Arial" w:hAnsi="Arial" w:cs="Arial"/>
        </w:rPr>
        <w:br w:type="page"/>
      </w:r>
    </w:p>
    <w:p w14:paraId="148598E5" w14:textId="77777777" w:rsidR="006D4574" w:rsidRPr="007E640C" w:rsidRDefault="006D4574" w:rsidP="006D4574">
      <w:pPr>
        <w:pStyle w:val="ListParagraph"/>
        <w:ind w:left="0"/>
        <w:rPr>
          <w:rFonts w:ascii="Arial" w:hAnsi="Arial" w:cs="Arial"/>
          <w:b/>
          <w:sz w:val="22"/>
          <w:szCs w:val="22"/>
        </w:rPr>
      </w:pPr>
      <w:r w:rsidRPr="007E640C">
        <w:rPr>
          <w:rFonts w:ascii="Arial" w:hAnsi="Arial" w:cs="Arial"/>
          <w:b/>
          <w:sz w:val="22"/>
          <w:szCs w:val="22"/>
        </w:rPr>
        <w:t>NETWORK SECURITY: OPERATING SYSTEM ASSESSMENT</w:t>
      </w:r>
      <w:r w:rsidRPr="007E640C">
        <w:rPr>
          <w:rFonts w:ascii="Arial" w:hAnsi="Arial" w:cs="Arial"/>
          <w:sz w:val="22"/>
          <w:szCs w:val="22"/>
        </w:rPr>
        <w:t xml:space="preserve"> (SQL Database)</w:t>
      </w:r>
    </w:p>
    <w:p w14:paraId="64474C53" w14:textId="77777777" w:rsidR="006D4574" w:rsidRPr="007E640C" w:rsidRDefault="006D4574" w:rsidP="006D4574">
      <w:pPr>
        <w:pStyle w:val="ListParagraph"/>
        <w:ind w:left="360"/>
        <w:rPr>
          <w:rFonts w:ascii="Arial" w:hAnsi="Arial" w:cs="Arial"/>
          <w:sz w:val="22"/>
          <w:szCs w:val="22"/>
        </w:rPr>
      </w:pPr>
    </w:p>
    <w:p w14:paraId="1E4802C4" w14:textId="77777777" w:rsidR="006D4574" w:rsidRPr="007E640C" w:rsidRDefault="006D4574" w:rsidP="006D4574">
      <w:pPr>
        <w:pStyle w:val="ListParagraph"/>
        <w:ind w:left="0"/>
        <w:rPr>
          <w:rFonts w:ascii="Arial" w:hAnsi="Arial" w:cs="Arial"/>
          <w:sz w:val="22"/>
          <w:szCs w:val="22"/>
        </w:rPr>
      </w:pPr>
      <w:r w:rsidRPr="007E640C">
        <w:rPr>
          <w:rFonts w:ascii="Arial" w:hAnsi="Arial" w:cs="Arial"/>
          <w:sz w:val="22"/>
          <w:szCs w:val="22"/>
        </w:rPr>
        <w:t>A database (DB) is software used to allow a computer to organise a collection of information in such a way that other computer programs can quickly select desired pieces of data. A database (DB) server is a computer program that provides database services to other computer programs or to computers.</w:t>
      </w:r>
    </w:p>
    <w:p w14:paraId="4B9EE149"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29357D52" w14:textId="77777777" w:rsidR="006D4574" w:rsidRPr="007E640C" w:rsidRDefault="006D4574" w:rsidP="006D4574">
      <w:pPr>
        <w:tabs>
          <w:tab w:val="left" w:pos="567"/>
        </w:tabs>
        <w:spacing w:after="0" w:line="240" w:lineRule="auto"/>
        <w:ind w:left="851" w:hanging="851"/>
        <w:rPr>
          <w:rFonts w:ascii="Arial" w:hAnsi="Arial" w:cs="Arial"/>
          <w:b/>
          <w:lang w:val="en-US"/>
        </w:rPr>
      </w:pPr>
      <w:r w:rsidRPr="007E640C">
        <w:rPr>
          <w:rFonts w:ascii="Arial" w:hAnsi="Arial" w:cs="Arial"/>
          <w:b/>
          <w:lang w:val="en-US"/>
        </w:rPr>
        <w:t>SQL Database Compliance</w:t>
      </w:r>
    </w:p>
    <w:p w14:paraId="0415776D"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469352C2" w14:textId="77777777" w:rsidR="006D4574" w:rsidRPr="007E640C" w:rsidRDefault="006D4574" w:rsidP="006D4574">
      <w:pPr>
        <w:spacing w:after="0" w:line="240" w:lineRule="auto"/>
        <w:rPr>
          <w:rFonts w:ascii="Arial" w:hAnsi="Arial" w:cs="Arial"/>
          <w:b/>
          <w:lang w:val="en-US"/>
        </w:rPr>
      </w:pPr>
      <w:r w:rsidRPr="007E640C">
        <w:rPr>
          <w:rFonts w:ascii="Arial" w:hAnsi="Arial" w:cs="Arial"/>
          <w:b/>
          <w:lang w:val="en-US"/>
        </w:rPr>
        <w:t>Audit finding</w:t>
      </w:r>
    </w:p>
    <w:p w14:paraId="1CDAC53B" w14:textId="77777777" w:rsidR="006D4574" w:rsidRPr="007E640C" w:rsidRDefault="006D4574" w:rsidP="006D4574">
      <w:pPr>
        <w:tabs>
          <w:tab w:val="left" w:pos="567"/>
        </w:tabs>
        <w:spacing w:after="0" w:line="240" w:lineRule="auto"/>
        <w:ind w:left="851" w:hanging="851"/>
        <w:rPr>
          <w:rFonts w:ascii="Arial" w:hAnsi="Arial" w:cs="Arial"/>
          <w:b/>
          <w:lang w:val="en-US"/>
        </w:rPr>
      </w:pPr>
    </w:p>
    <w:p w14:paraId="0FCD195D" w14:textId="77777777" w:rsidR="006D4574" w:rsidRPr="007E640C" w:rsidRDefault="006D4574" w:rsidP="006D4574">
      <w:pPr>
        <w:tabs>
          <w:tab w:val="left" w:pos="567"/>
          <w:tab w:val="left" w:pos="993"/>
        </w:tabs>
        <w:spacing w:after="0" w:line="240" w:lineRule="auto"/>
        <w:rPr>
          <w:rFonts w:ascii="Arial" w:hAnsi="Arial" w:cs="Arial"/>
          <w:b/>
          <w:lang w:val="en-US"/>
        </w:rPr>
      </w:pPr>
      <w:r w:rsidRPr="007E640C">
        <w:rPr>
          <w:rFonts w:ascii="Arial" w:hAnsi="Arial" w:cs="Arial"/>
          <w:lang w:val="en-US"/>
        </w:rPr>
        <w:t>Inadequate database configurations</w:t>
      </w:r>
    </w:p>
    <w:p w14:paraId="4A52CFB7" w14:textId="77777777" w:rsidR="006D4574" w:rsidRPr="007E640C" w:rsidRDefault="006D4574" w:rsidP="006D4574">
      <w:pPr>
        <w:spacing w:after="0" w:line="240" w:lineRule="auto"/>
        <w:rPr>
          <w:rFonts w:ascii="Arial" w:hAnsi="Arial" w:cs="Arial"/>
          <w:b/>
          <w:lang w:val="en-US"/>
        </w:rPr>
      </w:pPr>
    </w:p>
    <w:p w14:paraId="65F76B88" w14:textId="77777777" w:rsidR="006D4574" w:rsidRPr="007E640C" w:rsidRDefault="006D4574" w:rsidP="006D4574">
      <w:pPr>
        <w:spacing w:after="0" w:line="240" w:lineRule="auto"/>
        <w:rPr>
          <w:rFonts w:ascii="Arial" w:hAnsi="Arial" w:cs="Arial"/>
        </w:rPr>
      </w:pPr>
      <w:r w:rsidRPr="007E640C">
        <w:rPr>
          <w:rFonts w:ascii="Arial" w:hAnsi="Arial" w:cs="Arial"/>
        </w:rPr>
        <w:t>The database security and configuration settings were either inadequate or not configured, which gave rise to the following weaknesses:</w:t>
      </w:r>
    </w:p>
    <w:p w14:paraId="5FE52841"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Administrator account was not renamed from the "</w:t>
      </w:r>
      <w:proofErr w:type="spellStart"/>
      <w:r w:rsidRPr="007E640C">
        <w:rPr>
          <w:rFonts w:ascii="Arial" w:hAnsi="Arial" w:cs="Arial"/>
          <w:sz w:val="22"/>
          <w:szCs w:val="22"/>
        </w:rPr>
        <w:t>sa</w:t>
      </w:r>
      <w:proofErr w:type="spellEnd"/>
      <w:r w:rsidRPr="007E640C">
        <w:rPr>
          <w:rFonts w:ascii="Arial" w:hAnsi="Arial" w:cs="Arial"/>
          <w:sz w:val="22"/>
          <w:szCs w:val="22"/>
        </w:rPr>
        <w:t>" account</w:t>
      </w:r>
    </w:p>
    <w:p w14:paraId="75463C5F"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Password policy check and password expiration check settings were set to “0”</w:t>
      </w:r>
    </w:p>
    <w:p w14:paraId="228704E5"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Database Mail XPs Server Configuration was set “0”</w:t>
      </w:r>
    </w:p>
    <w:p w14:paraId="30D38CC0"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Ad Hoc Distributed was set to “1”</w:t>
      </w:r>
    </w:p>
    <w:p w14:paraId="3ECB6722"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c2 audit mode was set to “0”</w:t>
      </w:r>
    </w:p>
    <w:p w14:paraId="1C4064D6"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Default port of 1433 enabled</w:t>
      </w:r>
    </w:p>
    <w:p w14:paraId="6D692547"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Cross DB ownership was set to “1”</w:t>
      </w:r>
    </w:p>
    <w:p w14:paraId="75C81631"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access server was set to “1”</w:t>
      </w:r>
    </w:p>
    <w:p w14:paraId="18084A51"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Remote admin connections was set to “0”</w:t>
      </w:r>
    </w:p>
    <w:p w14:paraId="1117CA4A" w14:textId="77777777" w:rsidR="006D4574" w:rsidRPr="007E640C" w:rsidRDefault="006D4574" w:rsidP="009A54E9">
      <w:pPr>
        <w:pStyle w:val="ListParagraph"/>
        <w:numPr>
          <w:ilvl w:val="0"/>
          <w:numId w:val="96"/>
        </w:numPr>
        <w:ind w:left="567" w:hanging="567"/>
        <w:rPr>
          <w:rFonts w:ascii="Arial" w:hAnsi="Arial" w:cs="Arial"/>
          <w:sz w:val="22"/>
          <w:szCs w:val="22"/>
        </w:rPr>
      </w:pPr>
      <w:proofErr w:type="spellStart"/>
      <w:r w:rsidRPr="007E640C">
        <w:rPr>
          <w:rFonts w:ascii="Arial" w:hAnsi="Arial" w:cs="Arial"/>
          <w:sz w:val="22"/>
          <w:szCs w:val="22"/>
        </w:rPr>
        <w:t>xp_cmdshell</w:t>
      </w:r>
      <w:proofErr w:type="spellEnd"/>
      <w:r w:rsidRPr="007E640C">
        <w:rPr>
          <w:rFonts w:ascii="Arial" w:hAnsi="Arial" w:cs="Arial"/>
          <w:sz w:val="22"/>
          <w:szCs w:val="22"/>
        </w:rPr>
        <w:t xml:space="preserve"> was set to “0”</w:t>
      </w:r>
    </w:p>
    <w:p w14:paraId="58B82996" w14:textId="77777777" w:rsidR="006D4574" w:rsidRPr="007E640C" w:rsidRDefault="006D4574" w:rsidP="009A54E9">
      <w:pPr>
        <w:pStyle w:val="ListParagraph"/>
        <w:numPr>
          <w:ilvl w:val="0"/>
          <w:numId w:val="96"/>
        </w:numPr>
        <w:ind w:left="567" w:hanging="567"/>
        <w:rPr>
          <w:rFonts w:ascii="Arial" w:hAnsi="Arial" w:cs="Arial"/>
          <w:sz w:val="22"/>
          <w:szCs w:val="22"/>
        </w:rPr>
      </w:pPr>
      <w:r w:rsidRPr="007E640C">
        <w:rPr>
          <w:rFonts w:ascii="Arial" w:hAnsi="Arial" w:cs="Arial"/>
          <w:sz w:val="22"/>
          <w:szCs w:val="22"/>
        </w:rPr>
        <w:t>Mixed mode login</w:t>
      </w:r>
    </w:p>
    <w:p w14:paraId="2C203BE1" w14:textId="77777777"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p>
    <w:p w14:paraId="6BA5FF27" w14:textId="77777777" w:rsidR="006D4574" w:rsidRPr="007E640C" w:rsidRDefault="006D4574" w:rsidP="006D4574">
      <w:pPr>
        <w:tabs>
          <w:tab w:val="left" w:pos="851"/>
          <w:tab w:val="left" w:pos="2493"/>
          <w:tab w:val="left" w:pos="3377"/>
          <w:tab w:val="left" w:pos="4353"/>
        </w:tabs>
        <w:spacing w:after="0" w:line="240" w:lineRule="auto"/>
        <w:rPr>
          <w:rFonts w:ascii="Arial" w:hAnsi="Arial" w:cs="Arial"/>
          <w:bCs/>
        </w:rPr>
      </w:pPr>
      <w:r w:rsidRPr="007E640C">
        <w:rPr>
          <w:rFonts w:ascii="Arial" w:hAnsi="Arial" w:cs="Arial"/>
          <w:bCs/>
        </w:rPr>
        <w:t xml:space="preserve">Affected systems: </w:t>
      </w:r>
      <w:proofErr w:type="spellStart"/>
      <w:r w:rsidRPr="007E640C">
        <w:rPr>
          <w:rFonts w:ascii="Arial" w:hAnsi="Arial" w:cs="Arial"/>
          <w:bCs/>
        </w:rPr>
        <w:t>dpwsagedb.ndpw.local</w:t>
      </w:r>
      <w:proofErr w:type="spellEnd"/>
    </w:p>
    <w:p w14:paraId="5A3A61E5" w14:textId="77777777" w:rsidR="006D4574" w:rsidRPr="007E640C" w:rsidRDefault="006D4574" w:rsidP="006D4574">
      <w:pPr>
        <w:pStyle w:val="MainBody"/>
        <w:ind w:left="0"/>
        <w:rPr>
          <w:rFonts w:cs="Arial"/>
          <w:szCs w:val="22"/>
        </w:rPr>
      </w:pPr>
    </w:p>
    <w:p w14:paraId="0CCA693C" w14:textId="77777777" w:rsidR="006D4574" w:rsidRPr="00FF2964" w:rsidRDefault="006D4574" w:rsidP="006D4574">
      <w:pPr>
        <w:pStyle w:val="MainBody"/>
        <w:ind w:left="0"/>
        <w:rPr>
          <w:rFonts w:cs="Arial"/>
          <w:szCs w:val="22"/>
        </w:rPr>
      </w:pPr>
      <w:r w:rsidRPr="007E640C">
        <w:rPr>
          <w:rFonts w:cs="Arial"/>
          <w:szCs w:val="22"/>
        </w:rPr>
        <w:t>The risk of an attacker discovering ways to access</w:t>
      </w:r>
      <w:r w:rsidRPr="00FF2964">
        <w:rPr>
          <w:rFonts w:cs="Arial"/>
          <w:szCs w:val="22"/>
        </w:rPr>
        <w:t xml:space="preserve"> the database increases substantially if the database is not securely configured. An attacker could exploit configuration weaknesses to modify the contents of the databases, or to shut them down. This would impact the business applications and transactions.</w:t>
      </w:r>
    </w:p>
    <w:p w14:paraId="4C33CA82" w14:textId="77777777"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14:paraId="79ECC167" w14:textId="77777777" w:rsidR="006D4574" w:rsidRDefault="006D4574" w:rsidP="006D4574">
      <w:pPr>
        <w:tabs>
          <w:tab w:val="left" w:pos="851"/>
          <w:tab w:val="left" w:pos="2493"/>
          <w:tab w:val="left" w:pos="3377"/>
          <w:tab w:val="left" w:pos="4353"/>
        </w:tabs>
        <w:spacing w:after="0" w:line="240" w:lineRule="auto"/>
        <w:rPr>
          <w:rFonts w:ascii="Arial" w:hAnsi="Arial" w:cs="Arial"/>
          <w:b/>
          <w:bCs/>
        </w:rPr>
      </w:pPr>
      <w:r w:rsidRPr="00FF2964">
        <w:rPr>
          <w:rFonts w:ascii="Arial" w:hAnsi="Arial" w:cs="Arial"/>
          <w:b/>
          <w:bCs/>
        </w:rPr>
        <w:t>Internal control deficiency</w:t>
      </w:r>
    </w:p>
    <w:p w14:paraId="0AC48701" w14:textId="77777777" w:rsidR="006D4574" w:rsidRPr="00FF2964" w:rsidRDefault="006D4574" w:rsidP="006D4574">
      <w:pPr>
        <w:tabs>
          <w:tab w:val="left" w:pos="851"/>
          <w:tab w:val="left" w:pos="2493"/>
          <w:tab w:val="left" w:pos="3377"/>
          <w:tab w:val="left" w:pos="4353"/>
        </w:tabs>
        <w:spacing w:after="0" w:line="240" w:lineRule="auto"/>
        <w:rPr>
          <w:rFonts w:ascii="Arial" w:hAnsi="Arial" w:cs="Arial"/>
          <w:b/>
          <w:bCs/>
        </w:rPr>
      </w:pPr>
    </w:p>
    <w:p w14:paraId="307BEB22" w14:textId="77777777" w:rsidR="006D4574" w:rsidRDefault="006D4574" w:rsidP="006D4574">
      <w:pPr>
        <w:tabs>
          <w:tab w:val="left" w:pos="1134"/>
        </w:tabs>
        <w:spacing w:after="0" w:line="240" w:lineRule="auto"/>
        <w:ind w:left="142" w:hanging="142"/>
        <w:rPr>
          <w:rFonts w:ascii="Arial" w:hAnsi="Arial" w:cs="Arial"/>
          <w:bCs/>
          <w:i/>
          <w:lang w:val="en-US"/>
        </w:rPr>
      </w:pPr>
      <w:r w:rsidRPr="00FB4EFC">
        <w:rPr>
          <w:rFonts w:ascii="Arial" w:hAnsi="Arial" w:cs="Arial"/>
          <w:bCs/>
          <w:i/>
          <w:lang w:val="en-US"/>
        </w:rPr>
        <w:t>Financial and performance management: Information technology systems</w:t>
      </w:r>
    </w:p>
    <w:p w14:paraId="1CF852EB" w14:textId="77777777" w:rsidR="006D4574" w:rsidRPr="00FB4EFC" w:rsidRDefault="006D4574" w:rsidP="006D4574">
      <w:pPr>
        <w:tabs>
          <w:tab w:val="left" w:pos="1134"/>
        </w:tabs>
        <w:spacing w:after="0" w:line="240" w:lineRule="auto"/>
        <w:ind w:left="142" w:hanging="142"/>
        <w:rPr>
          <w:rFonts w:ascii="Arial" w:hAnsi="Arial" w:cs="Arial"/>
          <w:bCs/>
          <w:i/>
          <w:lang w:val="en-US"/>
        </w:rPr>
      </w:pPr>
    </w:p>
    <w:p w14:paraId="7D91B37F" w14:textId="77777777" w:rsidR="006D4574" w:rsidRPr="00FB4EFC" w:rsidRDefault="006D4574" w:rsidP="006D4574">
      <w:pPr>
        <w:spacing w:after="0" w:line="240" w:lineRule="auto"/>
        <w:rPr>
          <w:rFonts w:ascii="Arial" w:hAnsi="Arial" w:cs="Arial"/>
        </w:rPr>
      </w:pPr>
      <w:r w:rsidRPr="00FB4EFC">
        <w:rPr>
          <w:rFonts w:ascii="Arial" w:hAnsi="Arial" w:cs="Arial"/>
        </w:rPr>
        <w:t>Weak configurations were attributed to the leak of database policies, standards and procedures which had not yet been formalised to ensure that servers would be securely configured.</w:t>
      </w:r>
    </w:p>
    <w:p w14:paraId="599FFCD5" w14:textId="77777777" w:rsidR="006D4574" w:rsidRPr="00FF2964" w:rsidRDefault="006D4574" w:rsidP="006D4574">
      <w:pPr>
        <w:tabs>
          <w:tab w:val="left" w:pos="1134"/>
        </w:tabs>
        <w:autoSpaceDE w:val="0"/>
        <w:autoSpaceDN w:val="0"/>
        <w:adjustRightInd w:val="0"/>
        <w:spacing w:after="0" w:line="240" w:lineRule="auto"/>
        <w:ind w:left="142" w:hanging="142"/>
        <w:rPr>
          <w:rFonts w:ascii="Arial" w:hAnsi="Arial" w:cs="Arial"/>
          <w:lang w:eastAsia="en-GB"/>
        </w:rPr>
      </w:pPr>
    </w:p>
    <w:p w14:paraId="69B34E38" w14:textId="77777777" w:rsidR="006D4574" w:rsidRPr="007E640C" w:rsidRDefault="006D4574" w:rsidP="006D4574">
      <w:pPr>
        <w:tabs>
          <w:tab w:val="left" w:pos="567"/>
          <w:tab w:val="left" w:pos="1134"/>
        </w:tabs>
        <w:spacing w:after="0" w:line="240" w:lineRule="auto"/>
        <w:ind w:left="142" w:hanging="142"/>
        <w:rPr>
          <w:rFonts w:ascii="Arial" w:hAnsi="Arial" w:cs="Arial"/>
          <w:b/>
        </w:rPr>
      </w:pPr>
      <w:r w:rsidRPr="007E640C">
        <w:rPr>
          <w:rFonts w:ascii="Arial" w:hAnsi="Arial" w:cs="Arial"/>
          <w:b/>
        </w:rPr>
        <w:t>Recommendation</w:t>
      </w:r>
    </w:p>
    <w:p w14:paraId="1ECCA831" w14:textId="77777777" w:rsidR="006D4574" w:rsidRPr="007E640C" w:rsidRDefault="006D4574" w:rsidP="006D4574">
      <w:pPr>
        <w:tabs>
          <w:tab w:val="left" w:pos="567"/>
          <w:tab w:val="left" w:pos="1134"/>
        </w:tabs>
        <w:spacing w:after="0" w:line="240" w:lineRule="auto"/>
        <w:ind w:left="142" w:hanging="142"/>
        <w:rPr>
          <w:rFonts w:ascii="Arial" w:hAnsi="Arial" w:cs="Arial"/>
          <w:b/>
        </w:rPr>
      </w:pPr>
    </w:p>
    <w:p w14:paraId="2C5D1E38" w14:textId="77777777"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that an information security hardening standards procedures is enforced and monitor for compliance. Security monitoring tools should be made available to management and regular risk assessment should be done on the network.</w:t>
      </w:r>
    </w:p>
    <w:p w14:paraId="0B5D0996" w14:textId="77777777" w:rsidR="006D4574" w:rsidRPr="007E640C" w:rsidRDefault="006D4574" w:rsidP="006D4574">
      <w:pPr>
        <w:autoSpaceDE w:val="0"/>
        <w:autoSpaceDN w:val="0"/>
        <w:adjustRightInd w:val="0"/>
        <w:spacing w:after="0" w:line="240" w:lineRule="auto"/>
        <w:ind w:left="567" w:hanging="567"/>
        <w:rPr>
          <w:rFonts w:ascii="Arial" w:hAnsi="Arial" w:cs="Arial"/>
          <w:lang w:eastAsia="en-GB"/>
        </w:rPr>
      </w:pPr>
    </w:p>
    <w:p w14:paraId="0B457EA9" w14:textId="77777777" w:rsidR="006D4574" w:rsidRPr="007E640C" w:rsidRDefault="006D4574" w:rsidP="009A54E9">
      <w:pPr>
        <w:pStyle w:val="ListParagraph"/>
        <w:numPr>
          <w:ilvl w:val="0"/>
          <w:numId w:val="111"/>
        </w:numPr>
        <w:autoSpaceDE w:val="0"/>
        <w:autoSpaceDN w:val="0"/>
        <w:adjustRightInd w:val="0"/>
        <w:ind w:left="567" w:hanging="567"/>
        <w:contextualSpacing/>
        <w:rPr>
          <w:rFonts w:ascii="Arial" w:hAnsi="Arial" w:cs="Arial"/>
          <w:sz w:val="22"/>
          <w:szCs w:val="22"/>
          <w:lang w:eastAsia="en-GB"/>
        </w:rPr>
      </w:pPr>
      <w:r w:rsidRPr="007E640C">
        <w:rPr>
          <w:rFonts w:ascii="Arial" w:hAnsi="Arial" w:cs="Arial"/>
          <w:sz w:val="22"/>
          <w:szCs w:val="22"/>
          <w:lang w:eastAsia="en-GB"/>
        </w:rPr>
        <w:t>Management should ensure the following are adequately configured to the following:</w:t>
      </w:r>
    </w:p>
    <w:p w14:paraId="0418D198"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Password policy check and password expiration check on all accounts must be abled</w:t>
      </w:r>
    </w:p>
    <w:p w14:paraId="472D7089"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Administrator account should be renamed</w:t>
      </w:r>
    </w:p>
    <w:p w14:paraId="35431A14"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Password policy check and password expiration check settings should be set to “1”</w:t>
      </w:r>
    </w:p>
    <w:p w14:paraId="6A4C30BA"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Database Mail XPs Server Configuration should be set “1”</w:t>
      </w:r>
    </w:p>
    <w:p w14:paraId="07F64A02"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Ad Hoc Distributed should be set to “0”</w:t>
      </w:r>
    </w:p>
    <w:p w14:paraId="0E81DA90"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c2 audit mode should be set to “1”</w:t>
      </w:r>
    </w:p>
    <w:p w14:paraId="26AA83C1"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Default port of 1433 disabled</w:t>
      </w:r>
    </w:p>
    <w:p w14:paraId="768D5ADA"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Cross DB ownership should be set to “0”</w:t>
      </w:r>
    </w:p>
    <w:p w14:paraId="27E351EF"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access server should be set to “0”</w:t>
      </w:r>
    </w:p>
    <w:p w14:paraId="56CB17AA"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rPr>
        <w:t>Remote admin connections should be set to “1”</w:t>
      </w:r>
    </w:p>
    <w:p w14:paraId="4857A66E"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proofErr w:type="spellStart"/>
      <w:r w:rsidRPr="007E640C">
        <w:rPr>
          <w:rFonts w:ascii="Arial" w:hAnsi="Arial" w:cs="Arial"/>
          <w:sz w:val="22"/>
          <w:szCs w:val="22"/>
        </w:rPr>
        <w:t>xp_cmdshell</w:t>
      </w:r>
      <w:proofErr w:type="spellEnd"/>
      <w:r w:rsidRPr="007E640C">
        <w:rPr>
          <w:rFonts w:ascii="Arial" w:hAnsi="Arial" w:cs="Arial"/>
          <w:sz w:val="22"/>
          <w:szCs w:val="22"/>
        </w:rPr>
        <w:t xml:space="preserve"> should be set to “1”</w:t>
      </w:r>
    </w:p>
    <w:p w14:paraId="6598A359" w14:textId="77777777" w:rsidR="006D4574" w:rsidRPr="007E640C" w:rsidRDefault="006D4574" w:rsidP="009A54E9">
      <w:pPr>
        <w:pStyle w:val="ListParagraph"/>
        <w:numPr>
          <w:ilvl w:val="0"/>
          <w:numId w:val="86"/>
        </w:numPr>
        <w:autoSpaceDE w:val="0"/>
        <w:autoSpaceDN w:val="0"/>
        <w:adjustRightInd w:val="0"/>
        <w:ind w:left="1134" w:hanging="567"/>
        <w:rPr>
          <w:rFonts w:ascii="Arial" w:hAnsi="Arial" w:cs="Arial"/>
          <w:sz w:val="22"/>
          <w:szCs w:val="22"/>
          <w:lang w:eastAsia="en-GB"/>
        </w:rPr>
      </w:pPr>
      <w:r w:rsidRPr="007E640C">
        <w:rPr>
          <w:rFonts w:ascii="Arial" w:hAnsi="Arial" w:cs="Arial"/>
          <w:sz w:val="22"/>
          <w:szCs w:val="22"/>
          <w:lang w:eastAsia="en-GB"/>
        </w:rPr>
        <w:t>Mixed mode login should be disabled and Windows authentication should be enabled.</w:t>
      </w:r>
    </w:p>
    <w:p w14:paraId="2BBF81EC" w14:textId="77777777" w:rsidR="006D4574" w:rsidRPr="007E640C" w:rsidRDefault="006D4574" w:rsidP="006D4574">
      <w:pPr>
        <w:autoSpaceDE w:val="0"/>
        <w:autoSpaceDN w:val="0"/>
        <w:adjustRightInd w:val="0"/>
        <w:spacing w:after="0" w:line="240" w:lineRule="auto"/>
        <w:rPr>
          <w:rFonts w:ascii="Arial" w:hAnsi="Arial" w:cs="Arial"/>
          <w:lang w:eastAsia="en-GB"/>
        </w:rPr>
      </w:pPr>
    </w:p>
    <w:p w14:paraId="6CE8067C" w14:textId="77777777" w:rsidR="006D4574" w:rsidRPr="007E640C" w:rsidRDefault="006D4574" w:rsidP="006D4574">
      <w:pPr>
        <w:spacing w:after="0" w:line="240" w:lineRule="auto"/>
        <w:rPr>
          <w:rFonts w:ascii="Arial" w:hAnsi="Arial" w:cs="Arial"/>
          <w:b/>
        </w:rPr>
      </w:pPr>
      <w:r w:rsidRPr="007E640C">
        <w:rPr>
          <w:rFonts w:ascii="Arial" w:hAnsi="Arial" w:cs="Arial"/>
          <w:b/>
        </w:rPr>
        <w:t>Management response</w:t>
      </w:r>
    </w:p>
    <w:p w14:paraId="1C4DB564" w14:textId="77777777" w:rsidR="006D4574" w:rsidRPr="00FF2964" w:rsidRDefault="006D4574" w:rsidP="006D4574">
      <w:pPr>
        <w:spacing w:after="0" w:line="240" w:lineRule="auto"/>
        <w:rPr>
          <w:rFonts w:ascii="Arial" w:hAnsi="Arial" w:cs="Arial"/>
          <w:b/>
        </w:rPr>
      </w:pPr>
    </w:p>
    <w:tbl>
      <w:tblPr>
        <w:tblStyle w:val="TableGrid"/>
        <w:tblW w:w="4920" w:type="pct"/>
        <w:tblInd w:w="58" w:type="dxa"/>
        <w:tblLook w:val="04A0" w:firstRow="1" w:lastRow="0" w:firstColumn="1" w:lastColumn="0" w:noHBand="0" w:noVBand="1"/>
      </w:tblPr>
      <w:tblGrid>
        <w:gridCol w:w="4762"/>
        <w:gridCol w:w="2623"/>
        <w:gridCol w:w="1951"/>
      </w:tblGrid>
      <w:tr w:rsidR="006D4574" w:rsidRPr="00FF2964" w14:paraId="49C232D5" w14:textId="77777777" w:rsidTr="006D4574">
        <w:tc>
          <w:tcPr>
            <w:tcW w:w="9558" w:type="dxa"/>
            <w:gridSpan w:val="3"/>
          </w:tcPr>
          <w:p w14:paraId="6C3477FF"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the audit finding:</w:t>
            </w:r>
          </w:p>
          <w:p w14:paraId="33EC5418"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agrees with the finding and will take the necessary action to remedy the issue. / Management disagrees with the finding for the following reasons:</w:t>
            </w:r>
          </w:p>
          <w:p w14:paraId="0C62EA46" w14:textId="77777777" w:rsidR="006D4574" w:rsidRPr="00FB4EFC" w:rsidRDefault="006D4574" w:rsidP="006D4574">
            <w:pPr>
              <w:rPr>
                <w:rFonts w:ascii="Arial" w:hAnsi="Arial" w:cs="Arial"/>
                <w:sz w:val="18"/>
                <w:szCs w:val="18"/>
              </w:rPr>
            </w:pPr>
          </w:p>
        </w:tc>
      </w:tr>
      <w:tr w:rsidR="006D4574" w:rsidRPr="00FF2964" w14:paraId="04BA5EBD" w14:textId="77777777" w:rsidTr="006D4574">
        <w:tc>
          <w:tcPr>
            <w:tcW w:w="9558" w:type="dxa"/>
            <w:gridSpan w:val="3"/>
          </w:tcPr>
          <w:p w14:paraId="3A24E015"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internal control deficiencies:</w:t>
            </w:r>
          </w:p>
          <w:p w14:paraId="33B56324" w14:textId="77777777" w:rsidR="006D4574" w:rsidRPr="00FB4EFC" w:rsidRDefault="006D4574" w:rsidP="006D4574">
            <w:pPr>
              <w:rPr>
                <w:rFonts w:ascii="Arial" w:hAnsi="Arial" w:cs="Arial"/>
                <w:sz w:val="18"/>
                <w:szCs w:val="18"/>
              </w:rPr>
            </w:pPr>
            <w:r w:rsidRPr="00FB4EFC">
              <w:rPr>
                <w:rFonts w:ascii="Arial" w:hAnsi="Arial" w:cs="Arial"/>
                <w:sz w:val="18"/>
                <w:szCs w:val="18"/>
              </w:rPr>
              <w:t>Management considers the control deficiency as appropriate given the finding. / Management considers the control deficiency inadequate for the following reasons:</w:t>
            </w:r>
          </w:p>
          <w:p w14:paraId="50A929EE" w14:textId="77777777" w:rsidR="006D4574" w:rsidRPr="00FB4EFC" w:rsidRDefault="006D4574" w:rsidP="006D4574">
            <w:pPr>
              <w:rPr>
                <w:rFonts w:ascii="Arial" w:hAnsi="Arial" w:cs="Arial"/>
                <w:sz w:val="18"/>
                <w:szCs w:val="18"/>
              </w:rPr>
            </w:pPr>
          </w:p>
        </w:tc>
      </w:tr>
      <w:tr w:rsidR="006D4574" w:rsidRPr="00FF2964" w14:paraId="5E6BA288" w14:textId="77777777" w:rsidTr="006D4574">
        <w:tc>
          <w:tcPr>
            <w:tcW w:w="9558" w:type="dxa"/>
            <w:gridSpan w:val="3"/>
          </w:tcPr>
          <w:p w14:paraId="7CD132E0" w14:textId="77777777" w:rsidR="006D4574" w:rsidRPr="00FB4EFC" w:rsidRDefault="006D4574" w:rsidP="006D4574">
            <w:pPr>
              <w:rPr>
                <w:rFonts w:ascii="Arial" w:hAnsi="Arial" w:cs="Arial"/>
                <w:b/>
                <w:sz w:val="18"/>
                <w:szCs w:val="18"/>
              </w:rPr>
            </w:pPr>
            <w:r w:rsidRPr="00FB4EFC">
              <w:rPr>
                <w:rFonts w:ascii="Arial" w:hAnsi="Arial" w:cs="Arial"/>
                <w:b/>
                <w:sz w:val="18"/>
                <w:szCs w:val="18"/>
              </w:rPr>
              <w:t>Management comment on recommendation:</w:t>
            </w:r>
          </w:p>
          <w:p w14:paraId="0099C0C0" w14:textId="77777777" w:rsidR="006D4574" w:rsidRPr="00FB4EFC" w:rsidRDefault="006D4574" w:rsidP="006D4574">
            <w:pPr>
              <w:rPr>
                <w:rFonts w:ascii="Arial" w:hAnsi="Arial" w:cs="Arial"/>
                <w:sz w:val="18"/>
                <w:szCs w:val="18"/>
              </w:rPr>
            </w:pPr>
            <w:r w:rsidRPr="00FB4EFC">
              <w:rPr>
                <w:rFonts w:ascii="Arial" w:hAnsi="Arial" w:cs="Arial"/>
                <w:sz w:val="18"/>
                <w:szCs w:val="18"/>
              </w:rPr>
              <w:t>The recommendation is adequate/ The recommendation is inadequate for the following reasons:</w:t>
            </w:r>
          </w:p>
          <w:p w14:paraId="25844584" w14:textId="77777777" w:rsidR="006D4574" w:rsidRPr="00FB4EFC" w:rsidRDefault="006D4574" w:rsidP="006D4574">
            <w:pPr>
              <w:rPr>
                <w:rFonts w:ascii="Arial" w:hAnsi="Arial" w:cs="Arial"/>
                <w:sz w:val="18"/>
                <w:szCs w:val="18"/>
              </w:rPr>
            </w:pPr>
          </w:p>
        </w:tc>
      </w:tr>
      <w:tr w:rsidR="006D4574" w:rsidRPr="00FF2964" w14:paraId="5FE2472C" w14:textId="77777777" w:rsidTr="006D4574">
        <w:tc>
          <w:tcPr>
            <w:tcW w:w="9558" w:type="dxa"/>
            <w:gridSpan w:val="3"/>
          </w:tcPr>
          <w:p w14:paraId="62472EFB" w14:textId="77777777" w:rsidR="006D4574" w:rsidRPr="00FB4EFC" w:rsidRDefault="006D4574" w:rsidP="006D4574">
            <w:pPr>
              <w:rPr>
                <w:rFonts w:ascii="Arial" w:hAnsi="Arial" w:cs="Arial"/>
                <w:b/>
                <w:sz w:val="18"/>
                <w:szCs w:val="18"/>
              </w:rPr>
            </w:pPr>
            <w:r w:rsidRPr="00FB4EFC">
              <w:rPr>
                <w:rFonts w:ascii="Arial" w:hAnsi="Arial" w:cs="Arial"/>
                <w:b/>
                <w:sz w:val="18"/>
                <w:szCs w:val="18"/>
              </w:rPr>
              <w:t>Remedial action:</w:t>
            </w:r>
          </w:p>
        </w:tc>
      </w:tr>
      <w:tr w:rsidR="006D4574" w:rsidRPr="00FF2964" w14:paraId="50C1770F" w14:textId="77777777" w:rsidTr="006D4574">
        <w:tc>
          <w:tcPr>
            <w:tcW w:w="4887" w:type="dxa"/>
          </w:tcPr>
          <w:p w14:paraId="06D143B8" w14:textId="77777777" w:rsidR="006D4574" w:rsidRPr="00FB4EFC" w:rsidRDefault="006D4574" w:rsidP="006D4574">
            <w:pPr>
              <w:rPr>
                <w:rFonts w:ascii="Arial" w:hAnsi="Arial" w:cs="Arial"/>
                <w:b/>
                <w:sz w:val="18"/>
                <w:szCs w:val="18"/>
              </w:rPr>
            </w:pPr>
            <w:r w:rsidRPr="00FB4EFC">
              <w:rPr>
                <w:rFonts w:ascii="Arial" w:hAnsi="Arial" w:cs="Arial"/>
                <w:b/>
                <w:sz w:val="18"/>
                <w:szCs w:val="18"/>
              </w:rPr>
              <w:t>What actions will be taken:</w:t>
            </w:r>
          </w:p>
          <w:p w14:paraId="251FB06E" w14:textId="77777777" w:rsidR="006D4574" w:rsidRPr="00FB4EFC" w:rsidRDefault="006D4574" w:rsidP="006D4574">
            <w:pPr>
              <w:autoSpaceDE w:val="0"/>
              <w:autoSpaceDN w:val="0"/>
              <w:adjustRightInd w:val="0"/>
              <w:rPr>
                <w:rFonts w:ascii="Arial" w:hAnsi="Arial" w:cs="Arial"/>
                <w:sz w:val="18"/>
                <w:szCs w:val="18"/>
                <w:lang w:eastAsia="en-GB"/>
              </w:rPr>
            </w:pP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 font-override="true"&gt;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&lt;xsl:value-of select="TEXTFIELD2"/&gt; </w:instrText>
            </w:r>
            <w:r w:rsidRPr="00FB4EFC">
              <w:rPr>
                <w:rFonts w:ascii="Arial" w:hAnsi="Arial" w:cs="Arial"/>
                <w:sz w:val="18"/>
                <w:szCs w:val="18"/>
              </w:rPr>
              <w:fldChar w:fldCharType="end"/>
            </w:r>
            <w:r w:rsidRPr="00FB4EFC">
              <w:rPr>
                <w:rFonts w:ascii="Arial" w:hAnsi="Arial" w:cs="Arial"/>
                <w:sz w:val="18"/>
                <w:szCs w:val="18"/>
              </w:rPr>
              <w:fldChar w:fldCharType="begin"/>
            </w:r>
            <w:r w:rsidRPr="00FB4EFC">
              <w:rPr>
                <w:rFonts w:ascii="Arial" w:hAnsi="Arial" w:cs="Arial"/>
                <w:sz w:val="18"/>
                <w:szCs w:val="18"/>
              </w:rPr>
              <w:instrText xml:space="preserve"> &lt;/tm:format&gt; </w:instrText>
            </w:r>
            <w:r w:rsidRPr="00FB4EFC">
              <w:rPr>
                <w:rFonts w:ascii="Arial" w:hAnsi="Arial" w:cs="Arial"/>
                <w:sz w:val="18"/>
                <w:szCs w:val="18"/>
              </w:rPr>
              <w:fldChar w:fldCharType="end"/>
            </w:r>
          </w:p>
        </w:tc>
        <w:tc>
          <w:tcPr>
            <w:tcW w:w="2681" w:type="dxa"/>
          </w:tcPr>
          <w:p w14:paraId="4BC0237B"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whom:</w:t>
            </w:r>
          </w:p>
          <w:p w14:paraId="251E1661" w14:textId="77777777" w:rsidR="006D4574" w:rsidRPr="00FB4EFC" w:rsidRDefault="006D4574" w:rsidP="006D4574">
            <w:pPr>
              <w:rPr>
                <w:rFonts w:ascii="Arial" w:hAnsi="Arial" w:cs="Arial"/>
                <w:sz w:val="18"/>
                <w:szCs w:val="18"/>
              </w:rPr>
            </w:pPr>
          </w:p>
        </w:tc>
        <w:tc>
          <w:tcPr>
            <w:tcW w:w="1990" w:type="dxa"/>
          </w:tcPr>
          <w:p w14:paraId="0E4D41E9" w14:textId="77777777" w:rsidR="006D4574" w:rsidRPr="00FB4EFC" w:rsidRDefault="006D4574" w:rsidP="006D4574">
            <w:pPr>
              <w:rPr>
                <w:rFonts w:ascii="Arial" w:hAnsi="Arial" w:cs="Arial"/>
                <w:b/>
                <w:sz w:val="18"/>
                <w:szCs w:val="18"/>
              </w:rPr>
            </w:pPr>
            <w:r w:rsidRPr="00FB4EFC">
              <w:rPr>
                <w:rFonts w:ascii="Arial" w:hAnsi="Arial" w:cs="Arial"/>
                <w:b/>
                <w:sz w:val="18"/>
                <w:szCs w:val="18"/>
              </w:rPr>
              <w:t>By when:</w:t>
            </w:r>
          </w:p>
          <w:p w14:paraId="44E643BD" w14:textId="77777777" w:rsidR="006D4574" w:rsidRPr="00FB4EFC" w:rsidRDefault="006D4574" w:rsidP="006D4574">
            <w:pPr>
              <w:rPr>
                <w:rFonts w:ascii="Arial" w:hAnsi="Arial" w:cs="Arial"/>
                <w:b/>
                <w:sz w:val="18"/>
                <w:szCs w:val="18"/>
              </w:rPr>
            </w:pPr>
          </w:p>
        </w:tc>
      </w:tr>
    </w:tbl>
    <w:p w14:paraId="29016CA4" w14:textId="77777777" w:rsidR="006D4574" w:rsidRPr="00FF2964" w:rsidRDefault="006D4574" w:rsidP="006D4574">
      <w:pPr>
        <w:tabs>
          <w:tab w:val="left" w:pos="1176"/>
        </w:tabs>
        <w:spacing w:after="0" w:line="240" w:lineRule="auto"/>
        <w:rPr>
          <w:rFonts w:ascii="Arial" w:hAnsi="Arial" w:cs="Arial"/>
          <w:b/>
          <w:lang w:val="en-US"/>
        </w:rPr>
      </w:pPr>
    </w:p>
    <w:p w14:paraId="36B1A286" w14:textId="77777777" w:rsidR="006D4574" w:rsidRPr="00FF2964" w:rsidRDefault="006D4574" w:rsidP="006D4574">
      <w:pPr>
        <w:tabs>
          <w:tab w:val="left" w:pos="1176"/>
        </w:tabs>
        <w:spacing w:after="0" w:line="240" w:lineRule="auto"/>
        <w:rPr>
          <w:rFonts w:ascii="Arial" w:hAnsi="Arial" w:cs="Arial"/>
          <w:b/>
          <w:lang w:val="en-US"/>
        </w:rPr>
      </w:pPr>
      <w:r w:rsidRPr="00FF2964">
        <w:rPr>
          <w:rFonts w:ascii="Arial" w:hAnsi="Arial" w:cs="Arial"/>
          <w:b/>
          <w:lang w:val="en-US"/>
        </w:rPr>
        <w:t>Auditor’s conclusion</w:t>
      </w:r>
    </w:p>
    <w:p w14:paraId="57B4CB71" w14:textId="77777777" w:rsidR="006D4574" w:rsidRPr="00FF2964" w:rsidRDefault="006D4574" w:rsidP="006D4574">
      <w:pPr>
        <w:spacing w:after="0" w:line="240" w:lineRule="auto"/>
        <w:ind w:left="851"/>
        <w:rPr>
          <w:rFonts w:ascii="Arial" w:hAnsi="Arial" w:cs="Arial"/>
        </w:rPr>
      </w:pPr>
    </w:p>
    <w:p w14:paraId="4DED82F2" w14:textId="77777777" w:rsidR="006D4574" w:rsidRPr="00FF2964" w:rsidRDefault="006D4574" w:rsidP="006D4574">
      <w:pPr>
        <w:spacing w:after="0" w:line="240" w:lineRule="auto"/>
        <w:rPr>
          <w:rFonts w:ascii="Arial" w:hAnsi="Arial" w:cs="Arial"/>
        </w:rPr>
      </w:pPr>
    </w:p>
    <w:p w14:paraId="2BC55009" w14:textId="77777777" w:rsidR="006D4574" w:rsidRPr="00FF2964" w:rsidRDefault="006D4574" w:rsidP="006D4574">
      <w:pPr>
        <w:spacing w:after="0" w:line="240" w:lineRule="auto"/>
        <w:rPr>
          <w:rFonts w:ascii="Arial" w:hAnsi="Arial" w:cs="Arial"/>
          <w:color w:val="FF0000"/>
        </w:rPr>
      </w:pPr>
      <w:r w:rsidRPr="00FF2964">
        <w:rPr>
          <w:rFonts w:ascii="Arial" w:hAnsi="Arial" w:cs="Arial"/>
          <w:color w:val="FF0000"/>
        </w:rPr>
        <w:br w:type="page"/>
      </w:r>
    </w:p>
    <w:p w14:paraId="4B9C461B" w14:textId="77777777" w:rsidR="006D4574" w:rsidRPr="00FF2964" w:rsidRDefault="006D4574" w:rsidP="006D4574">
      <w:pPr>
        <w:spacing w:before="240" w:after="240" w:line="240" w:lineRule="auto"/>
        <w:outlineLvl w:val="4"/>
        <w:rPr>
          <w:rFonts w:cs="Arial"/>
        </w:rPr>
      </w:pPr>
      <w:r>
        <w:rPr>
          <w:rFonts w:ascii="Arial" w:eastAsia="Times New Roman" w:hAnsi="Arial" w:cs="Times New Roman"/>
          <w:bCs/>
          <w:color w:val="4F81BD"/>
          <w:sz w:val="24"/>
        </w:rPr>
        <w:t>Information Technology – IT Governance</w:t>
      </w:r>
      <w:r w:rsidRPr="00FF2964">
        <w:rPr>
          <w:rFonts w:cs="Arial"/>
          <w:bCs/>
        </w:rPr>
        <w:fldChar w:fldCharType="begin"/>
      </w:r>
      <w:r w:rsidRPr="00FF2964">
        <w:rPr>
          <w:rFonts w:cs="Arial"/>
          <w:bCs/>
        </w:rPr>
        <w:instrText xml:space="preserve"> &lt;xsl:value-of select="CATEGORY"/&gt; </w:instrText>
      </w:r>
      <w:r w:rsidRPr="00FF2964">
        <w:rPr>
          <w:rFonts w:cs="Arial"/>
          <w:bCs/>
        </w:rPr>
        <w:fldChar w:fldCharType="end"/>
      </w:r>
    </w:p>
    <w:p w14:paraId="453A55AC" w14:textId="77777777" w:rsidR="006D4574" w:rsidRPr="00FF2964" w:rsidRDefault="006D4574" w:rsidP="006D4574">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select="TITLE"/&gt;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Audit finding</w:t>
      </w:r>
    </w:p>
    <w:p w14:paraId="69F5757C" w14:textId="77777777" w:rsidR="006D4574" w:rsidRPr="00FF2964" w:rsidRDefault="006D4574" w:rsidP="006D4574">
      <w:pPr>
        <w:spacing w:after="0" w:line="240" w:lineRule="auto"/>
        <w:rPr>
          <w:rFonts w:ascii="Arial" w:hAnsi="Arial" w:cs="Arial"/>
          <w:b/>
        </w:rPr>
      </w:pPr>
    </w:p>
    <w:p w14:paraId="08A8F343" w14:textId="77777777" w:rsidR="006D4574" w:rsidRPr="007E640C" w:rsidRDefault="006D4574" w:rsidP="006D4574">
      <w:pPr>
        <w:spacing w:after="0" w:line="240" w:lineRule="auto"/>
        <w:rPr>
          <w:rFonts w:ascii="Arial" w:hAnsi="Arial" w:cs="Arial"/>
          <w:color w:val="000000" w:themeColor="text1"/>
        </w:rPr>
      </w:pPr>
      <w:r w:rsidRPr="007E640C">
        <w:rPr>
          <w:rFonts w:ascii="Arial" w:hAnsi="Arial" w:cs="Arial"/>
        </w:rPr>
        <w:fldChar w:fldCharType="begin"/>
      </w:r>
      <w:r w:rsidRPr="007E640C">
        <w:rPr>
          <w:rFonts w:ascii="Arial" w:hAnsi="Arial" w:cs="Arial"/>
        </w:rPr>
        <w:instrText xml:space="preserve"> &lt;/xsl:if&gt;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&lt;/tm:group&gt; </w:instrText>
      </w:r>
      <w:r w:rsidRPr="007E640C">
        <w:rPr>
          <w:rFonts w:ascii="Arial" w:hAnsi="Arial" w:cs="Arial"/>
        </w:rPr>
        <w:fldChar w:fldCharType="end"/>
      </w:r>
      <w:r w:rsidRPr="007E640C">
        <w:rPr>
          <w:rFonts w:ascii="Arial" w:hAnsi="Arial" w:cs="Arial"/>
          <w:color w:val="000000" w:themeColor="text1"/>
        </w:rPr>
        <w:t>Vacant positions within information technology division.</w:t>
      </w:r>
    </w:p>
    <w:p w14:paraId="54890351" w14:textId="77777777" w:rsidR="006D4574" w:rsidRPr="00FF2964" w:rsidRDefault="006D4574" w:rsidP="006D4574">
      <w:pPr>
        <w:spacing w:after="0" w:line="240" w:lineRule="auto"/>
        <w:rPr>
          <w:rFonts w:ascii="Arial" w:hAnsi="Arial" w:cs="Arial"/>
          <w:b/>
        </w:rPr>
      </w:pPr>
    </w:p>
    <w:p w14:paraId="27511A30" w14:textId="77777777"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During the audit, it was noted that there was an established and approved IT department structure. However, the following listed positions were vacant:</w:t>
      </w:r>
    </w:p>
    <w:p w14:paraId="6D665C28"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Solution Architect;</w:t>
      </w:r>
    </w:p>
    <w:p w14:paraId="0AEA57A1"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Quality Assurers;</w:t>
      </w:r>
    </w:p>
    <w:p w14:paraId="5B3080F2"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Database Administrator; </w:t>
      </w:r>
    </w:p>
    <w:p w14:paraId="6ECFAC5D"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Network Architect;</w:t>
      </w:r>
    </w:p>
    <w:p w14:paraId="30144D91"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Application Architect;</w:t>
      </w:r>
    </w:p>
    <w:p w14:paraId="15F08F2B"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Ass </w:t>
      </w:r>
      <w:proofErr w:type="spellStart"/>
      <w:r w:rsidRPr="007E640C">
        <w:rPr>
          <w:rFonts w:ascii="Arial" w:hAnsi="Arial" w:cs="Arial"/>
          <w:color w:val="000000" w:themeColor="text1"/>
          <w:sz w:val="22"/>
          <w:szCs w:val="22"/>
        </w:rPr>
        <w:t>Dir</w:t>
      </w:r>
      <w:proofErr w:type="spellEnd"/>
      <w:r w:rsidRPr="007E640C">
        <w:rPr>
          <w:rFonts w:ascii="Arial" w:hAnsi="Arial" w:cs="Arial"/>
          <w:color w:val="000000" w:themeColor="text1"/>
          <w:sz w:val="22"/>
          <w:szCs w:val="22"/>
        </w:rPr>
        <w:t>: Automation;</w:t>
      </w:r>
    </w:p>
    <w:p w14:paraId="48B10FC8"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Deputy Project Manager (ICT); </w:t>
      </w:r>
    </w:p>
    <w:p w14:paraId="4BB7371C"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Security Specialists; and</w:t>
      </w:r>
    </w:p>
    <w:p w14:paraId="4ECA03A3" w14:textId="77777777" w:rsidR="006D4574" w:rsidRPr="007E640C" w:rsidRDefault="006D4574" w:rsidP="009A54E9">
      <w:pPr>
        <w:pStyle w:val="ListParagraph"/>
        <w:numPr>
          <w:ilvl w:val="0"/>
          <w:numId w:val="102"/>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DRP &amp; BCP Specialist.</w:t>
      </w:r>
    </w:p>
    <w:p w14:paraId="36FA7595" w14:textId="77777777" w:rsidR="006D4574" w:rsidRPr="007E640C" w:rsidRDefault="006D4574" w:rsidP="006D4574">
      <w:pPr>
        <w:spacing w:after="0" w:line="240" w:lineRule="auto"/>
        <w:ind w:left="567" w:hanging="567"/>
        <w:rPr>
          <w:rFonts w:ascii="Arial" w:hAnsi="Arial" w:cs="Arial"/>
          <w:color w:val="000000" w:themeColor="text1"/>
        </w:rPr>
      </w:pPr>
    </w:p>
    <w:p w14:paraId="417DA826" w14:textId="77777777" w:rsidR="006D4574" w:rsidRPr="007E640C" w:rsidRDefault="006D4574" w:rsidP="006D4574">
      <w:pPr>
        <w:spacing w:after="0" w:line="240" w:lineRule="auto"/>
        <w:rPr>
          <w:rFonts w:ascii="Arial" w:hAnsi="Arial" w:cs="Arial"/>
          <w:lang w:eastAsia="en-GB"/>
        </w:rPr>
      </w:pPr>
      <w:r w:rsidRPr="007E640C">
        <w:rPr>
          <w:rFonts w:ascii="Arial" w:hAnsi="Arial" w:cs="Arial"/>
          <w:lang w:eastAsia="en-GB"/>
        </w:rPr>
        <w:t xml:space="preserve">The inadequate staffing of the ICT division may result in inefficient service delivery, lack of segregation of duties within the ICT function and ultimately failure by the department to achieve key strategic objectives. </w:t>
      </w:r>
    </w:p>
    <w:p w14:paraId="0CA89D8A" w14:textId="77777777" w:rsidR="006D4574" w:rsidRPr="007E640C" w:rsidRDefault="006D4574" w:rsidP="006D4574">
      <w:pPr>
        <w:spacing w:after="0" w:line="240" w:lineRule="auto"/>
        <w:rPr>
          <w:rFonts w:ascii="Arial" w:hAnsi="Arial" w:cs="Arial"/>
          <w:lang w:eastAsia="en-GB"/>
        </w:rPr>
      </w:pPr>
    </w:p>
    <w:p w14:paraId="3BB0618B" w14:textId="77777777" w:rsidR="006D4574" w:rsidRDefault="006D4574" w:rsidP="006D4574">
      <w:pPr>
        <w:spacing w:after="0" w:line="240" w:lineRule="auto"/>
        <w:rPr>
          <w:rFonts w:ascii="Arial" w:hAnsi="Arial" w:cs="Arial"/>
          <w:b/>
          <w:bCs/>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select="TEXTFIELD5"/&gt;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bCs/>
        </w:rPr>
        <w:t>Internal control deficiency</w:t>
      </w:r>
    </w:p>
    <w:p w14:paraId="789AE3FD" w14:textId="77777777" w:rsidR="006D4574" w:rsidRPr="00FF2964" w:rsidRDefault="006D4574" w:rsidP="006D4574">
      <w:pPr>
        <w:spacing w:after="0" w:line="240" w:lineRule="auto"/>
        <w:rPr>
          <w:rFonts w:ascii="Arial" w:hAnsi="Arial" w:cs="Arial"/>
          <w:b/>
          <w:bCs/>
        </w:rPr>
      </w:pPr>
    </w:p>
    <w:p w14:paraId="69296096" w14:textId="77777777" w:rsidR="006D4574" w:rsidRDefault="006D4574" w:rsidP="006D4574">
      <w:pPr>
        <w:spacing w:after="0" w:line="240" w:lineRule="auto"/>
        <w:rPr>
          <w:rFonts w:ascii="Arial" w:hAnsi="Arial" w:cs="Arial"/>
          <w:i/>
          <w:lang w:eastAsia="en-GB"/>
        </w:rPr>
      </w:pPr>
      <w:r w:rsidRPr="00323211">
        <w:rPr>
          <w:rFonts w:ascii="Arial" w:hAnsi="Arial" w:cs="Arial"/>
          <w:i/>
          <w:lang w:eastAsia="en-GB"/>
        </w:rPr>
        <w:t>Leadership: Lack of implementation of appropriate key controls:</w:t>
      </w:r>
    </w:p>
    <w:p w14:paraId="736B481C" w14:textId="77777777" w:rsidR="006D4574" w:rsidRDefault="006D4574" w:rsidP="006D4574">
      <w:pPr>
        <w:spacing w:after="0" w:line="240" w:lineRule="auto"/>
        <w:rPr>
          <w:rFonts w:ascii="Arial" w:hAnsi="Arial" w:cs="Arial"/>
          <w:color w:val="000000" w:themeColor="text1"/>
        </w:rPr>
      </w:pPr>
    </w:p>
    <w:p w14:paraId="75BA5068" w14:textId="77777777" w:rsidR="006D4574" w:rsidRPr="00323211" w:rsidRDefault="006D4574" w:rsidP="006D4574">
      <w:pPr>
        <w:spacing w:after="0" w:line="240" w:lineRule="auto"/>
        <w:rPr>
          <w:rFonts w:ascii="Arial" w:hAnsi="Arial" w:cs="Arial"/>
          <w:color w:val="000000" w:themeColor="text1"/>
        </w:rPr>
      </w:pPr>
      <w:r w:rsidRPr="00323211">
        <w:rPr>
          <w:rFonts w:ascii="Arial" w:hAnsi="Arial" w:cs="Arial"/>
          <w:color w:val="000000" w:themeColor="text1"/>
        </w:rPr>
        <w:t>The Chief Information Officer did not fill the vacant positions, as they were not funded by the department.</w:t>
      </w:r>
    </w:p>
    <w:p w14:paraId="07AB97E7" w14:textId="77777777" w:rsidR="006D4574" w:rsidRPr="00FF2964" w:rsidRDefault="006D4574" w:rsidP="006D4574">
      <w:pPr>
        <w:pStyle w:val="ListParagraph"/>
        <w:ind w:left="360"/>
        <w:rPr>
          <w:rFonts w:cs="Arial"/>
          <w:color w:val="000000" w:themeColor="text1"/>
          <w:sz w:val="22"/>
          <w:szCs w:val="22"/>
        </w:rPr>
      </w:pPr>
    </w:p>
    <w:p w14:paraId="5CEF1E9B"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14:paraId="5C760828" w14:textId="77777777" w:rsidR="006D4574" w:rsidRDefault="006D4574" w:rsidP="006D4574">
      <w:pPr>
        <w:spacing w:after="0" w:line="240" w:lineRule="auto"/>
        <w:rPr>
          <w:rFonts w:ascii="Arial" w:hAnsi="Arial" w:cs="Arial"/>
          <w:lang w:eastAsia="en-GB"/>
        </w:rPr>
      </w:pPr>
    </w:p>
    <w:p w14:paraId="3723DD4B" w14:textId="77777777" w:rsidR="006D4574" w:rsidRPr="00FF2964" w:rsidRDefault="006D4574" w:rsidP="006D4574">
      <w:pPr>
        <w:spacing w:after="0" w:line="240" w:lineRule="auto"/>
        <w:rPr>
          <w:rFonts w:ascii="Arial" w:hAnsi="Arial" w:cs="Arial"/>
        </w:rPr>
      </w:pPr>
      <w:r w:rsidRPr="00FF2964">
        <w:rPr>
          <w:rFonts w:ascii="Arial" w:hAnsi="Arial" w:cs="Arial"/>
          <w:lang w:eastAsia="en-GB"/>
        </w:rPr>
        <w:t xml:space="preserve">Human Resource together with the Chief Information Officer </w:t>
      </w:r>
      <w:r w:rsidRPr="00FF2964">
        <w:rPr>
          <w:rFonts w:ascii="Arial" w:hAnsi="Arial" w:cs="Arial"/>
        </w:rPr>
        <w:t>should ensure that the IT organisational structure is reviewed on an annual basis to ensure that the structure is appropriate and allows for adequate segregation of duties, efficient and effective operations of IT and alignment to the department’s strategy.</w:t>
      </w:r>
    </w:p>
    <w:p w14:paraId="75ED5C43" w14:textId="77777777" w:rsidR="006D4574" w:rsidRPr="00FF2964" w:rsidRDefault="006D4574" w:rsidP="006D4574">
      <w:pPr>
        <w:spacing w:after="0" w:line="240" w:lineRule="auto"/>
        <w:rPr>
          <w:rFonts w:ascii="Arial" w:hAnsi="Arial" w:cs="Arial"/>
          <w:b/>
        </w:rPr>
      </w:pPr>
    </w:p>
    <w:p w14:paraId="2DF96443"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Management response</w:t>
      </w:r>
    </w:p>
    <w:p w14:paraId="538823CC" w14:textId="77777777" w:rsidR="006D4574" w:rsidRDefault="006D4574" w:rsidP="006D4574">
      <w:pPr>
        <w:spacing w:after="0" w:line="240" w:lineRule="auto"/>
        <w:rPr>
          <w:rFonts w:ascii="Arial" w:hAnsi="Arial" w:cs="Arial"/>
        </w:rPr>
      </w:pPr>
    </w:p>
    <w:p w14:paraId="28D23190"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14:paraId="22C41CBC"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588F0D58" w14:textId="77777777" w:rsidR="006D4574" w:rsidRPr="00FF2964" w:rsidRDefault="006D4574" w:rsidP="006D4574">
      <w:pPr>
        <w:spacing w:after="0" w:line="240" w:lineRule="auto"/>
        <w:rPr>
          <w:rFonts w:ascii="Arial" w:hAnsi="Arial" w:cs="Arial"/>
        </w:rPr>
      </w:pPr>
      <w:r w:rsidRPr="00FF2964">
        <w:rPr>
          <w:rFonts w:ascii="Arial" w:eastAsia="Arial Unicode MS" w:hAnsi="Arial" w:cs="Arial"/>
        </w:rPr>
        <w:t>Date:</w:t>
      </w:r>
    </w:p>
    <w:p w14:paraId="02FFD9E4" w14:textId="77777777" w:rsidR="006D4574" w:rsidRDefault="006D4574" w:rsidP="006D4574">
      <w:pPr>
        <w:spacing w:after="0" w:line="240" w:lineRule="auto"/>
        <w:rPr>
          <w:rFonts w:ascii="Arial" w:hAnsi="Arial" w:cs="Arial"/>
          <w:b/>
          <w:bCs/>
        </w:rPr>
      </w:pPr>
    </w:p>
    <w:p w14:paraId="2C56A90A"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139FBABB" w14:textId="77777777" w:rsidR="006D4574" w:rsidRDefault="006D4574" w:rsidP="006D4574">
      <w:pPr>
        <w:spacing w:after="0" w:line="240" w:lineRule="auto"/>
        <w:rPr>
          <w:rFonts w:ascii="Arial" w:hAnsi="Arial" w:cs="Arial"/>
          <w:b/>
          <w:bCs/>
        </w:rPr>
      </w:pPr>
    </w:p>
    <w:p w14:paraId="71CB5718" w14:textId="77777777" w:rsidR="006D4574" w:rsidRDefault="006D4574" w:rsidP="006D4574">
      <w:pPr>
        <w:spacing w:after="0" w:line="240" w:lineRule="auto"/>
        <w:rPr>
          <w:rFonts w:ascii="Arial" w:hAnsi="Arial" w:cs="Arial"/>
          <w:b/>
          <w:bCs/>
        </w:rPr>
      </w:pPr>
    </w:p>
    <w:p w14:paraId="20D938A5" w14:textId="77777777" w:rsidR="006D4574" w:rsidRDefault="006D4574" w:rsidP="006D4574">
      <w:pPr>
        <w:spacing w:after="0" w:line="240" w:lineRule="auto"/>
        <w:rPr>
          <w:rFonts w:ascii="Arial" w:hAnsi="Arial" w:cs="Arial"/>
          <w:b/>
          <w:bCs/>
        </w:rPr>
      </w:pPr>
      <w:r>
        <w:rPr>
          <w:rFonts w:ascii="Arial" w:hAnsi="Arial" w:cs="Arial"/>
          <w:b/>
          <w:bCs/>
        </w:rPr>
        <w:br w:type="page"/>
      </w:r>
    </w:p>
    <w:p w14:paraId="485ECE69"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t>Information Technology – Security Management</w:t>
      </w:r>
    </w:p>
    <w:p w14:paraId="78215C05" w14:textId="77777777" w:rsidR="006D4574" w:rsidRDefault="006D4574" w:rsidP="006D4574">
      <w:pPr>
        <w:autoSpaceDE w:val="0"/>
        <w:autoSpaceDN w:val="0"/>
        <w:adjustRightInd w:val="0"/>
        <w:spacing w:after="0" w:line="240" w:lineRule="auto"/>
        <w:rPr>
          <w:rFonts w:ascii="Arial" w:hAnsi="Arial" w:cs="Arial"/>
          <w:lang w:eastAsia="en-GB"/>
        </w:rPr>
      </w:pPr>
    </w:p>
    <w:p w14:paraId="32D42FC4"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Security management ensures that security controls are implemented to prevent unauthorised access to the network and information systems that generate the information used to prepare the financial statements.</w:t>
      </w:r>
    </w:p>
    <w:p w14:paraId="1139471A" w14:textId="77777777" w:rsidR="006D4574" w:rsidRDefault="006D4574" w:rsidP="006D4574">
      <w:pPr>
        <w:spacing w:after="0" w:line="240" w:lineRule="auto"/>
        <w:rPr>
          <w:rFonts w:ascii="Arial" w:hAnsi="Arial" w:cs="Arial"/>
        </w:rPr>
      </w:pPr>
    </w:p>
    <w:p w14:paraId="5D695C34"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2E0313BA" w14:textId="77777777" w:rsidR="006D4574" w:rsidRDefault="006D4574" w:rsidP="006D4574">
      <w:pPr>
        <w:spacing w:after="0" w:line="240" w:lineRule="auto"/>
        <w:rPr>
          <w:rFonts w:ascii="Arial" w:hAnsi="Arial" w:cs="Arial"/>
        </w:rPr>
      </w:pPr>
    </w:p>
    <w:p w14:paraId="4718A26F" w14:textId="77777777"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&lt;/tm:group&gt; </w:instrText>
      </w:r>
      <w:r w:rsidRPr="007E640C">
        <w:rPr>
          <w:rFonts w:ascii="Arial" w:hAnsi="Arial" w:cs="Arial"/>
        </w:rPr>
        <w:fldChar w:fldCharType="end"/>
      </w:r>
      <w:r w:rsidRPr="007E640C">
        <w:rPr>
          <w:rFonts w:ascii="Arial" w:hAnsi="Arial" w:cs="Arial"/>
        </w:rPr>
        <w:t>Scope limitation - Evidence not provided to evaluate Security Management controls</w:t>
      </w:r>
    </w:p>
    <w:p w14:paraId="171C4A54" w14:textId="77777777" w:rsidR="006D4574" w:rsidRPr="00FF2964" w:rsidRDefault="006D4574" w:rsidP="006D4574">
      <w:pPr>
        <w:spacing w:after="0" w:line="240" w:lineRule="auto"/>
        <w:rPr>
          <w:rFonts w:ascii="Arial" w:hAnsi="Arial" w:cs="Arial"/>
          <w:b/>
        </w:rPr>
      </w:pPr>
    </w:p>
    <w:p w14:paraId="335C2F5D" w14:textId="77777777" w:rsidR="006D4574" w:rsidRPr="00FF2964" w:rsidRDefault="006D4574" w:rsidP="006D4574">
      <w:pPr>
        <w:autoSpaceDE w:val="0"/>
        <w:autoSpaceDN w:val="0"/>
        <w:adjustRightInd w:val="0"/>
        <w:spacing w:after="0" w:line="240" w:lineRule="auto"/>
        <w:rPr>
          <w:rFonts w:ascii="Arial" w:hAnsi="Arial" w:cs="Arial"/>
          <w:lang w:eastAsia="en-GB"/>
        </w:rPr>
      </w:pPr>
      <w:r w:rsidRPr="00FF2964">
        <w:rPr>
          <w:rFonts w:ascii="Arial" w:hAnsi="Arial" w:cs="Arial"/>
          <w:lang w:eastAsia="en-GB"/>
        </w:rPr>
        <w:t>Information for security management was requested as per RFI 64 on 02 March 2018. However, only the DPW/PMTE ICT Security Risk Management Policy was provided for audit review.</w:t>
      </w:r>
    </w:p>
    <w:p w14:paraId="7291DB1F" w14:textId="77777777" w:rsidR="006D4574" w:rsidRDefault="006D4574" w:rsidP="006D4574">
      <w:pPr>
        <w:autoSpaceDE w:val="0"/>
        <w:autoSpaceDN w:val="0"/>
        <w:adjustRightInd w:val="0"/>
        <w:spacing w:after="0" w:line="240" w:lineRule="auto"/>
        <w:rPr>
          <w:rFonts w:ascii="Arial" w:hAnsi="Arial" w:cs="Arial"/>
          <w:lang w:eastAsia="en-GB"/>
        </w:rPr>
      </w:pPr>
    </w:p>
    <w:p w14:paraId="60903A62" w14:textId="77777777"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 xml:space="preserve">The following security management controls evidence was not provided for audit purposes. </w:t>
      </w:r>
    </w:p>
    <w:p w14:paraId="181CA0D7" w14:textId="77777777" w:rsidR="006D4574" w:rsidRPr="007E640C" w:rsidRDefault="006D4574" w:rsidP="006D4574">
      <w:pPr>
        <w:autoSpaceDE w:val="0"/>
        <w:autoSpaceDN w:val="0"/>
        <w:adjustRightInd w:val="0"/>
        <w:spacing w:after="0" w:line="240" w:lineRule="auto"/>
        <w:rPr>
          <w:rFonts w:ascii="Arial" w:hAnsi="Arial" w:cs="Arial"/>
          <w:lang w:eastAsia="en-GB"/>
        </w:rPr>
      </w:pPr>
      <w:r w:rsidRPr="007E640C">
        <w:rPr>
          <w:rFonts w:ascii="Arial" w:hAnsi="Arial" w:cs="Arial"/>
          <w:lang w:eastAsia="en-GB"/>
        </w:rPr>
        <w:t>As a result the controls could not be assessed for adequacy and effectiveness.</w:t>
      </w:r>
    </w:p>
    <w:p w14:paraId="1D53066A"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Antivirus Management;</w:t>
      </w:r>
    </w:p>
    <w:p w14:paraId="1529CDBA"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Patch Management;</w:t>
      </w:r>
    </w:p>
    <w:p w14:paraId="7FC61B67"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Password configuration settings;</w:t>
      </w:r>
    </w:p>
    <w:p w14:paraId="6E163F84"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 xml:space="preserve">User activity logging; and </w:t>
      </w:r>
    </w:p>
    <w:p w14:paraId="668FA9F4" w14:textId="77777777" w:rsidR="006D4574" w:rsidRPr="007E640C" w:rsidRDefault="006D4574" w:rsidP="009A54E9">
      <w:pPr>
        <w:pStyle w:val="ListParagraph"/>
        <w:numPr>
          <w:ilvl w:val="0"/>
          <w:numId w:val="101"/>
        </w:numPr>
        <w:ind w:left="567" w:hanging="567"/>
        <w:rPr>
          <w:rFonts w:ascii="Arial" w:hAnsi="Arial" w:cs="Arial"/>
          <w:color w:val="000000" w:themeColor="text1"/>
          <w:sz w:val="22"/>
          <w:szCs w:val="22"/>
        </w:rPr>
      </w:pPr>
      <w:r w:rsidRPr="007E640C">
        <w:rPr>
          <w:rFonts w:ascii="Arial" w:hAnsi="Arial" w:cs="Arial"/>
          <w:color w:val="000000" w:themeColor="text1"/>
          <w:sz w:val="22"/>
          <w:szCs w:val="22"/>
        </w:rPr>
        <w:t>Firewall management.</w:t>
      </w:r>
    </w:p>
    <w:p w14:paraId="3077F159" w14:textId="77777777" w:rsidR="006D4574" w:rsidRPr="007E640C" w:rsidRDefault="006D4574" w:rsidP="006D4574">
      <w:pPr>
        <w:spacing w:after="0" w:line="240" w:lineRule="auto"/>
        <w:rPr>
          <w:rFonts w:ascii="Arial" w:hAnsi="Arial" w:cs="Arial"/>
          <w:color w:val="000000" w:themeColor="text1"/>
        </w:rPr>
      </w:pPr>
    </w:p>
    <w:p w14:paraId="0472B8E7" w14:textId="77777777" w:rsidR="006D4574" w:rsidRPr="007E640C" w:rsidRDefault="006D4574" w:rsidP="006D4574">
      <w:pPr>
        <w:spacing w:after="0" w:line="240" w:lineRule="auto"/>
        <w:rPr>
          <w:rFonts w:ascii="Arial" w:hAnsi="Arial" w:cs="Arial"/>
        </w:rPr>
      </w:pPr>
      <w:r w:rsidRPr="007E640C">
        <w:rPr>
          <w:rFonts w:ascii="Arial" w:hAnsi="Arial" w:cs="Arial"/>
        </w:rPr>
        <w:t>Security breaches and incidents may not be timely detected, which may affect the confidentiality, integrity and availability of the systems.</w:t>
      </w:r>
    </w:p>
    <w:p w14:paraId="402C3A07" w14:textId="77777777" w:rsidR="006D4574" w:rsidRPr="007E640C" w:rsidRDefault="006D4574" w:rsidP="006D4574">
      <w:pPr>
        <w:spacing w:after="0" w:line="240" w:lineRule="auto"/>
        <w:rPr>
          <w:rFonts w:ascii="Arial" w:hAnsi="Arial" w:cs="Arial"/>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select="TEXTFIELD4"/&gt;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p>
    <w:p w14:paraId="7BBAFCA6" w14:textId="77777777" w:rsidR="006D4574" w:rsidRPr="007E640C" w:rsidRDefault="006D4574" w:rsidP="006D4574">
      <w:pPr>
        <w:spacing w:after="0" w:line="240" w:lineRule="auto"/>
        <w:rPr>
          <w:rFonts w:ascii="Arial" w:hAnsi="Arial" w:cs="Arial"/>
          <w:b/>
          <w:bCs/>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select="TEXTFIELD5"/&gt;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bCs/>
        </w:rPr>
        <w:t>Internal control deficiency</w:t>
      </w:r>
    </w:p>
    <w:p w14:paraId="4F7B71E7" w14:textId="77777777" w:rsidR="006D4574" w:rsidRPr="007E640C" w:rsidRDefault="006D4574" w:rsidP="006D4574">
      <w:pPr>
        <w:spacing w:after="0" w:line="240" w:lineRule="auto"/>
        <w:rPr>
          <w:rFonts w:ascii="Arial" w:hAnsi="Arial" w:cs="Arial"/>
          <w:b/>
          <w:bCs/>
        </w:rPr>
      </w:pPr>
    </w:p>
    <w:p w14:paraId="4DCD7FA9" w14:textId="77777777" w:rsidR="006D4574" w:rsidRPr="007E640C" w:rsidRDefault="006D4574" w:rsidP="006D4574">
      <w:pPr>
        <w:autoSpaceDE w:val="0"/>
        <w:autoSpaceDN w:val="0"/>
        <w:adjustRightInd w:val="0"/>
        <w:spacing w:after="0" w:line="240" w:lineRule="auto"/>
        <w:rPr>
          <w:rFonts w:ascii="Arial" w:hAnsi="Arial" w:cs="Arial"/>
          <w:i/>
        </w:rPr>
      </w:pPr>
      <w:r w:rsidRPr="007E640C">
        <w:rPr>
          <w:rFonts w:ascii="Arial" w:hAnsi="Arial" w:cs="Arial"/>
          <w:i/>
        </w:rPr>
        <w:t>Financial and performance management: Formal controls over IT Systems</w:t>
      </w:r>
    </w:p>
    <w:p w14:paraId="5FA760F1" w14:textId="77777777" w:rsidR="006D4574" w:rsidRPr="007E640C" w:rsidRDefault="006D4574" w:rsidP="006D4574">
      <w:pPr>
        <w:autoSpaceDE w:val="0"/>
        <w:autoSpaceDN w:val="0"/>
        <w:adjustRightInd w:val="0"/>
        <w:spacing w:after="0" w:line="240" w:lineRule="auto"/>
        <w:rPr>
          <w:rFonts w:ascii="Arial" w:eastAsia="Arial Unicode MS" w:hAnsi="Arial" w:cs="Arial"/>
          <w:i/>
        </w:rPr>
      </w:pPr>
    </w:p>
    <w:p w14:paraId="333EE2A1" w14:textId="77777777" w:rsidR="006D4574" w:rsidRPr="007E640C" w:rsidRDefault="006D4574" w:rsidP="006D4574">
      <w:pPr>
        <w:spacing w:after="0" w:line="240" w:lineRule="auto"/>
        <w:rPr>
          <w:rFonts w:ascii="Arial" w:hAnsi="Arial" w:cs="Arial"/>
          <w:color w:val="000000" w:themeColor="text1"/>
        </w:rPr>
      </w:pPr>
      <w:r w:rsidRPr="007E640C">
        <w:rPr>
          <w:rFonts w:ascii="Arial" w:hAnsi="Arial" w:cs="Arial"/>
          <w:color w:val="000000" w:themeColor="text1"/>
        </w:rPr>
        <w:t>Lack of commitment by ICT Security Information Services division to provide evidence for review.</w:t>
      </w:r>
    </w:p>
    <w:p w14:paraId="0E89159B" w14:textId="77777777" w:rsidR="006D4574" w:rsidRPr="007E640C" w:rsidRDefault="006D4574" w:rsidP="006D4574">
      <w:pPr>
        <w:spacing w:after="0" w:line="240" w:lineRule="auto"/>
        <w:rPr>
          <w:rFonts w:ascii="Arial" w:hAnsi="Arial" w:cs="Arial"/>
          <w:color w:val="000000" w:themeColor="text1"/>
        </w:rPr>
      </w:pPr>
    </w:p>
    <w:p w14:paraId="3C0E89FD" w14:textId="77777777"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select="TEXTFIELD6"/&gt;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Recommendation</w:t>
      </w:r>
    </w:p>
    <w:p w14:paraId="14D08EF9" w14:textId="77777777" w:rsidR="006D4574" w:rsidRPr="007E640C" w:rsidRDefault="006D4574" w:rsidP="006D4574">
      <w:pPr>
        <w:spacing w:after="0" w:line="240" w:lineRule="auto"/>
        <w:rPr>
          <w:rFonts w:ascii="Arial" w:hAnsi="Arial" w:cs="Arial"/>
          <w:b/>
        </w:rPr>
      </w:pPr>
    </w:p>
    <w:p w14:paraId="200994B1" w14:textId="77777777"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 xml:space="preserve">The Chief Information Officer should ensure that the required leadership direction and involvement is provided in the adequate design and implementation of operating system and network security controls. </w:t>
      </w:r>
    </w:p>
    <w:p w14:paraId="2A9A008D" w14:textId="77777777" w:rsidR="006D4574" w:rsidRPr="007E640C" w:rsidRDefault="006D4574" w:rsidP="006D4574">
      <w:pPr>
        <w:pStyle w:val="ListParagraph"/>
        <w:ind w:left="567" w:hanging="567"/>
        <w:rPr>
          <w:rFonts w:ascii="Arial" w:hAnsi="Arial" w:cs="Arial"/>
          <w:color w:val="000000" w:themeColor="text1"/>
          <w:sz w:val="22"/>
          <w:szCs w:val="22"/>
        </w:rPr>
      </w:pPr>
    </w:p>
    <w:p w14:paraId="7113E82D" w14:textId="77777777" w:rsidR="006D4574" w:rsidRPr="007E640C" w:rsidRDefault="006D4574" w:rsidP="009A54E9">
      <w:pPr>
        <w:pStyle w:val="ListParagraph"/>
        <w:numPr>
          <w:ilvl w:val="0"/>
          <w:numId w:val="112"/>
        </w:numPr>
        <w:ind w:left="567" w:hanging="567"/>
        <w:contextualSpacing/>
        <w:rPr>
          <w:rFonts w:ascii="Arial" w:hAnsi="Arial" w:cs="Arial"/>
          <w:color w:val="000000" w:themeColor="text1"/>
          <w:sz w:val="22"/>
          <w:szCs w:val="22"/>
        </w:rPr>
      </w:pPr>
      <w:r w:rsidRPr="007E640C">
        <w:rPr>
          <w:rFonts w:ascii="Arial" w:hAnsi="Arial" w:cs="Arial"/>
          <w:color w:val="000000" w:themeColor="text1"/>
          <w:sz w:val="22"/>
          <w:szCs w:val="22"/>
        </w:rPr>
        <w:t>Management should consider implementing the following:</w:t>
      </w:r>
    </w:p>
    <w:p w14:paraId="23BF0714"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Design adequate patch management procedures which include the following; definition of patch information sources, prioritisation, testing procedures, change management, installation and deployment and monitoring of updates to ensure consistency and continuous compliance.</w:t>
      </w:r>
    </w:p>
    <w:p w14:paraId="727F4023"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User logins and failed login reports are regularly monitored and discrepancies followed up. Evidence of the reviews is to be retained for audit purposes.</w:t>
      </w:r>
    </w:p>
    <w:p w14:paraId="16CC6F8F" w14:textId="77777777" w:rsidR="006D4574" w:rsidRPr="007E640C" w:rsidRDefault="006D4574" w:rsidP="009A54E9">
      <w:pPr>
        <w:pStyle w:val="ListParagraph"/>
        <w:numPr>
          <w:ilvl w:val="0"/>
          <w:numId w:val="101"/>
        </w:numPr>
        <w:ind w:left="1134" w:hanging="567"/>
        <w:rPr>
          <w:rFonts w:ascii="Arial" w:hAnsi="Arial" w:cs="Arial"/>
          <w:sz w:val="22"/>
          <w:szCs w:val="22"/>
          <w:lang w:eastAsia="en-GB"/>
        </w:rPr>
      </w:pPr>
      <w:r w:rsidRPr="007E640C">
        <w:rPr>
          <w:rFonts w:ascii="Arial" w:hAnsi="Arial" w:cs="Arial"/>
          <w:sz w:val="22"/>
          <w:szCs w:val="22"/>
          <w:lang w:eastAsia="en-GB"/>
        </w:rPr>
        <w:t>Managements should commit to findings resolution by prioritising the procurement and implementation of a departmental firewall. Furthermore firewall policies and procedures should be documented, by first performing a risk assessment of the overall infrastructure and system. This risk analysis should be based on an evaluation of threats; vulnerabilities; counter measures in place to mitigate vulnerabilities; and the impact if systems or data are compromised. The Firewall policy should be maintained and updated regularly as classes of new attacks or vulnerabilities arise, or as the needs regarding network applications change. The policy should also include specific guidance on how to address changes to the rule set.</w:t>
      </w:r>
    </w:p>
    <w:p w14:paraId="3BE089B5" w14:textId="77777777" w:rsidR="006D4574" w:rsidRPr="007E640C" w:rsidRDefault="006D4574" w:rsidP="006D4574">
      <w:pPr>
        <w:spacing w:after="0" w:line="240" w:lineRule="auto"/>
        <w:rPr>
          <w:rFonts w:ascii="Arial" w:hAnsi="Arial" w:cs="Arial"/>
          <w:b/>
        </w:rPr>
      </w:pPr>
    </w:p>
    <w:p w14:paraId="300FA68B" w14:textId="77777777" w:rsidR="006D4574" w:rsidRPr="007E640C" w:rsidRDefault="006D4574" w:rsidP="006D4574">
      <w:pPr>
        <w:spacing w:after="0" w:line="240" w:lineRule="auto"/>
        <w:rPr>
          <w:rFonts w:ascii="Arial" w:hAnsi="Arial" w:cs="Arial"/>
          <w:b/>
        </w:rPr>
      </w:pPr>
      <w:r w:rsidRPr="007E640C">
        <w:rPr>
          <w:rFonts w:ascii="Arial" w:hAnsi="Arial" w:cs="Arial"/>
        </w:rPr>
        <w:fldChar w:fldCharType="begin"/>
      </w:r>
      <w:r w:rsidRPr="007E640C">
        <w:rPr>
          <w:rFonts w:ascii="Arial" w:hAnsi="Arial" w:cs="Arial"/>
        </w:rPr>
        <w:instrText xml:space="preserve"> &lt;tm:format font-override="true"&gt;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&lt;xsl:value-of select="TEXTFIELD1"/&gt; </w:instrText>
      </w:r>
      <w:r w:rsidRPr="007E640C">
        <w:rPr>
          <w:rFonts w:ascii="Arial" w:hAnsi="Arial" w:cs="Arial"/>
        </w:rPr>
        <w:fldChar w:fldCharType="end"/>
      </w:r>
      <w:r w:rsidRPr="007E640C">
        <w:rPr>
          <w:rFonts w:ascii="Arial" w:hAnsi="Arial" w:cs="Arial"/>
        </w:rPr>
        <w:fldChar w:fldCharType="begin"/>
      </w:r>
      <w:r w:rsidRPr="007E640C">
        <w:rPr>
          <w:rFonts w:ascii="Arial" w:hAnsi="Arial" w:cs="Arial"/>
        </w:rPr>
        <w:instrText xml:space="preserve"> &lt;/tm:format&gt; </w:instrText>
      </w:r>
      <w:r w:rsidRPr="007E640C">
        <w:rPr>
          <w:rFonts w:ascii="Arial" w:hAnsi="Arial" w:cs="Arial"/>
        </w:rPr>
        <w:fldChar w:fldCharType="end"/>
      </w:r>
      <w:r w:rsidRPr="007E640C">
        <w:rPr>
          <w:rFonts w:ascii="Arial" w:hAnsi="Arial" w:cs="Arial"/>
          <w:b/>
        </w:rPr>
        <w:t>Management response</w:t>
      </w:r>
    </w:p>
    <w:p w14:paraId="6374E867" w14:textId="77777777" w:rsidR="006D4574" w:rsidRPr="00FF2964" w:rsidRDefault="006D4574" w:rsidP="006D4574">
      <w:pPr>
        <w:spacing w:after="0" w:line="240" w:lineRule="auto"/>
        <w:rPr>
          <w:rFonts w:ascii="Arial" w:hAnsi="Arial" w:cs="Arial"/>
        </w:rPr>
      </w:pPr>
    </w:p>
    <w:p w14:paraId="1704A351"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eastAsia="Arial Unicode MS" w:hAnsi="Arial" w:cs="Arial"/>
        </w:rPr>
        <w:t>Name:</w:t>
      </w:r>
      <w:r w:rsidRPr="00FF2964">
        <w:rPr>
          <w:rFonts w:ascii="Arial" w:eastAsia="Arial Unicode MS" w:hAnsi="Arial" w:cs="Arial"/>
        </w:rPr>
        <w:tab/>
      </w:r>
    </w:p>
    <w:p w14:paraId="27FA237C"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42300358" w14:textId="77777777"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14:paraId="46FD22C1" w14:textId="77777777" w:rsidR="006D4574" w:rsidRPr="00FF2964" w:rsidRDefault="006D4574" w:rsidP="006D4574">
      <w:pPr>
        <w:spacing w:after="0" w:line="240" w:lineRule="auto"/>
        <w:rPr>
          <w:rFonts w:ascii="Arial" w:hAnsi="Arial" w:cs="Arial"/>
        </w:rPr>
      </w:pPr>
    </w:p>
    <w:p w14:paraId="782B3381"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2C63E38F" w14:textId="77777777" w:rsidR="006D4574" w:rsidRPr="00FF2964" w:rsidRDefault="006D4574" w:rsidP="006D4574">
      <w:pPr>
        <w:spacing w:after="0" w:line="240" w:lineRule="auto"/>
        <w:rPr>
          <w:rFonts w:ascii="Arial" w:hAnsi="Arial" w:cs="Arial"/>
          <w:b/>
          <w:bCs/>
        </w:rPr>
      </w:pPr>
    </w:p>
    <w:p w14:paraId="0F1DBCFE" w14:textId="77777777" w:rsidR="006D4574" w:rsidRPr="00FF2964" w:rsidRDefault="006D4574" w:rsidP="006D4574">
      <w:pPr>
        <w:spacing w:after="0" w:line="240" w:lineRule="auto"/>
        <w:rPr>
          <w:rFonts w:ascii="Arial" w:hAnsi="Arial" w:cs="Arial"/>
          <w:b/>
          <w:bCs/>
          <w:lang w:val="en-US"/>
        </w:rPr>
      </w:pPr>
      <w:r w:rsidRPr="00FF2964">
        <w:rPr>
          <w:rFonts w:ascii="Arial" w:hAnsi="Arial" w:cs="Arial"/>
          <w:bCs/>
        </w:rPr>
        <w:br w:type="page"/>
      </w:r>
    </w:p>
    <w:p w14:paraId="02E8202A"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t>Information Technology – User Access Management</w:t>
      </w:r>
    </w:p>
    <w:p w14:paraId="1E268E1A" w14:textId="77777777" w:rsidR="006D4574" w:rsidRDefault="006D4574" w:rsidP="006D4574">
      <w:pPr>
        <w:pStyle w:val="FindingHeading1"/>
        <w:numPr>
          <w:ilvl w:val="0"/>
          <w:numId w:val="0"/>
        </w:numPr>
        <w:tabs>
          <w:tab w:val="left" w:pos="720"/>
        </w:tabs>
        <w:spacing w:before="0" w:after="0"/>
        <w:rPr>
          <w:rFonts w:cs="Arial"/>
          <w:bCs/>
          <w:szCs w:val="22"/>
        </w:rPr>
      </w:pPr>
    </w:p>
    <w:p w14:paraId="482640AE" w14:textId="77777777" w:rsidR="006D4574" w:rsidRPr="00FF2964" w:rsidRDefault="006D4574" w:rsidP="006D4574">
      <w:pPr>
        <w:spacing w:after="0" w:line="240" w:lineRule="auto"/>
        <w:rPr>
          <w:rFonts w:ascii="Arial" w:hAnsi="Arial" w:cs="Arial"/>
          <w:b/>
          <w:color w:val="000000" w:themeColor="text1"/>
        </w:rPr>
      </w:pPr>
      <w:r w:rsidRPr="00FF2964">
        <w:rPr>
          <w:rFonts w:ascii="Arial" w:hAnsi="Arial" w:cs="Arial"/>
          <w:color w:val="000000" w:themeColor="text1"/>
        </w:rPr>
        <w:t>User access controls ensures that only valid and authorised users are allowed access to initiate and approve transactions on the system and that user access is adequately segregated when transactions are captured and approved.</w:t>
      </w:r>
      <w:r w:rsidRPr="00FF2964">
        <w:rPr>
          <w:rFonts w:ascii="Arial" w:hAnsi="Arial" w:cs="Arial"/>
        </w:rPr>
        <w:fldChar w:fldCharType="begin"/>
      </w:r>
      <w:r w:rsidRPr="00FF2964">
        <w:rPr>
          <w:rFonts w:ascii="Arial" w:hAnsi="Arial" w:cs="Arial"/>
        </w:rPr>
        <w:instrText xml:space="preserve"> &lt;/xsl:if&gt;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&lt;/tm:group&gt; </w:instrText>
      </w:r>
      <w:r w:rsidRPr="00FF2964">
        <w:rPr>
          <w:rFonts w:ascii="Arial" w:hAnsi="Arial" w:cs="Arial"/>
        </w:rPr>
        <w:fldChar w:fldCharType="end"/>
      </w:r>
    </w:p>
    <w:p w14:paraId="7E8C3DC1" w14:textId="77777777" w:rsidR="006D4574" w:rsidRDefault="006D4574" w:rsidP="006D4574">
      <w:pPr>
        <w:spacing w:after="0" w:line="240" w:lineRule="auto"/>
        <w:rPr>
          <w:rFonts w:ascii="Arial" w:eastAsia="Arial Unicode MS" w:hAnsi="Arial" w:cs="Arial"/>
          <w:b/>
        </w:rPr>
      </w:pPr>
    </w:p>
    <w:p w14:paraId="652A208E" w14:textId="77777777" w:rsidR="006D4574" w:rsidRPr="00FF2964" w:rsidRDefault="006D4574" w:rsidP="006D4574">
      <w:pPr>
        <w:spacing w:after="0" w:line="240" w:lineRule="auto"/>
        <w:rPr>
          <w:rFonts w:ascii="Arial" w:hAnsi="Arial" w:cs="Arial"/>
          <w:b/>
        </w:rPr>
      </w:pPr>
      <w:r w:rsidRPr="00FF2964">
        <w:rPr>
          <w:rFonts w:ascii="Arial" w:hAnsi="Arial" w:cs="Arial"/>
          <w:b/>
        </w:rPr>
        <w:t>Audit finding</w:t>
      </w:r>
    </w:p>
    <w:p w14:paraId="1C2FC2C7" w14:textId="77777777" w:rsidR="006D4574" w:rsidRDefault="006D4574" w:rsidP="006D4574">
      <w:pPr>
        <w:spacing w:after="0" w:line="240" w:lineRule="auto"/>
        <w:rPr>
          <w:rFonts w:ascii="Arial" w:eastAsia="Arial Unicode MS" w:hAnsi="Arial" w:cs="Arial"/>
          <w:b/>
        </w:rPr>
      </w:pPr>
    </w:p>
    <w:p w14:paraId="6F5001F0" w14:textId="77777777" w:rsidR="006D4574" w:rsidRPr="00FF2964" w:rsidRDefault="006D4574" w:rsidP="006D4574">
      <w:pPr>
        <w:spacing w:after="0" w:line="240" w:lineRule="auto"/>
        <w:ind w:left="567" w:hanging="567"/>
        <w:rPr>
          <w:rFonts w:ascii="Arial" w:eastAsia="Arial Unicode MS" w:hAnsi="Arial" w:cs="Arial"/>
          <w:b/>
        </w:rPr>
      </w:pPr>
      <w:r w:rsidRPr="00D535FA">
        <w:rPr>
          <w:rFonts w:ascii="Arial" w:eastAsia="Arial Unicode MS" w:hAnsi="Arial" w:cs="Arial"/>
        </w:rPr>
        <w:t xml:space="preserve">Inadequate user access management controls on PERSAL </w:t>
      </w:r>
    </w:p>
    <w:p w14:paraId="6B67567C" w14:textId="77777777" w:rsidR="006D4574" w:rsidRDefault="006D4574" w:rsidP="006D4574">
      <w:pPr>
        <w:spacing w:after="0" w:line="240" w:lineRule="auto"/>
        <w:rPr>
          <w:rFonts w:ascii="Arial" w:hAnsi="Arial" w:cs="Arial"/>
          <w:b/>
        </w:rPr>
      </w:pPr>
    </w:p>
    <w:p w14:paraId="766DCE73" w14:textId="77777777" w:rsidR="006D4574" w:rsidRPr="00D535FA" w:rsidRDefault="006D4574" w:rsidP="006D4574">
      <w:pPr>
        <w:autoSpaceDE w:val="0"/>
        <w:autoSpaceDN w:val="0"/>
        <w:adjustRightInd w:val="0"/>
        <w:spacing w:after="0" w:line="240" w:lineRule="auto"/>
        <w:rPr>
          <w:rFonts w:ascii="Arial" w:eastAsia="Arial Unicode MS" w:hAnsi="Arial" w:cs="Arial"/>
        </w:rPr>
      </w:pPr>
      <w:r w:rsidRPr="00FF2964">
        <w:rPr>
          <w:rFonts w:ascii="Arial" w:eastAsia="Arial Unicode MS" w:hAnsi="Arial" w:cs="Arial"/>
        </w:rPr>
        <w:t xml:space="preserve">During the audit, it was noted that the PERSAL user access procedure does not provide adequate guidance on the process to follow when performing the following user access management </w:t>
      </w:r>
      <w:r w:rsidRPr="00D535FA">
        <w:rPr>
          <w:rFonts w:ascii="Arial" w:eastAsia="Arial Unicode MS" w:hAnsi="Arial" w:cs="Arial"/>
        </w:rPr>
        <w:t>activities:</w:t>
      </w:r>
    </w:p>
    <w:p w14:paraId="6D961845"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14:paraId="322E1111"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14:paraId="2C5198B6" w14:textId="77777777" w:rsidR="006D4574" w:rsidRPr="00D535FA" w:rsidRDefault="006D4574" w:rsidP="006D4574">
      <w:pPr>
        <w:autoSpaceDE w:val="0"/>
        <w:autoSpaceDN w:val="0"/>
        <w:adjustRightInd w:val="0"/>
        <w:spacing w:after="0" w:line="240" w:lineRule="auto"/>
        <w:rPr>
          <w:rFonts w:ascii="Arial" w:eastAsia="Arial Unicode MS" w:hAnsi="Arial" w:cs="Arial"/>
        </w:rPr>
      </w:pPr>
    </w:p>
    <w:p w14:paraId="515C484C" w14:textId="77777777" w:rsidR="006D4574" w:rsidRPr="00D535FA"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 xml:space="preserve">Furthermore, </w:t>
      </w:r>
      <w:r w:rsidRPr="00D535FA">
        <w:rPr>
          <w:rFonts w:ascii="Arial" w:hAnsi="Arial" w:cs="Arial"/>
          <w:lang w:eastAsia="en-GB"/>
        </w:rPr>
        <w:t>information for PERSAL user access controls was requested as per RFI 64 on 02 March 2018. However, the following user access control e</w:t>
      </w:r>
      <w:r w:rsidRPr="00D535FA">
        <w:rPr>
          <w:rFonts w:ascii="Arial" w:eastAsia="Arial Unicode MS" w:hAnsi="Arial" w:cs="Arial"/>
        </w:rPr>
        <w:t>vidence was not provided for audit purposes:</w:t>
      </w:r>
    </w:p>
    <w:p w14:paraId="5C4E5EB4"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Creation of new users;</w:t>
      </w:r>
    </w:p>
    <w:p w14:paraId="45940A17"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Change of existing access/access modification;</w:t>
      </w:r>
    </w:p>
    <w:p w14:paraId="5B53E101"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Termination of users;</w:t>
      </w:r>
    </w:p>
    <w:p w14:paraId="3BEBDC99"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to monitor employees’ current access and privileges on the system</w:t>
      </w:r>
    </w:p>
    <w:p w14:paraId="627AAF60"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Reviews performed on activities performed by system controllers; and</w:t>
      </w:r>
    </w:p>
    <w:p w14:paraId="17A6CEE5" w14:textId="77777777" w:rsidR="006D4574" w:rsidRPr="00D535FA" w:rsidRDefault="006D4574" w:rsidP="009A54E9">
      <w:pPr>
        <w:pStyle w:val="ListParagraph"/>
        <w:numPr>
          <w:ilvl w:val="0"/>
          <w:numId w:val="101"/>
        </w:numPr>
        <w:ind w:left="567" w:hanging="567"/>
        <w:rPr>
          <w:rFonts w:ascii="Arial" w:hAnsi="Arial" w:cs="Arial"/>
          <w:sz w:val="22"/>
          <w:szCs w:val="22"/>
          <w:lang w:eastAsia="en-GB"/>
        </w:rPr>
      </w:pPr>
      <w:r w:rsidRPr="00D535FA">
        <w:rPr>
          <w:rFonts w:ascii="Arial" w:hAnsi="Arial" w:cs="Arial"/>
          <w:sz w:val="22"/>
          <w:szCs w:val="22"/>
          <w:lang w:eastAsia="en-GB"/>
        </w:rPr>
        <w:t>Process to monitor and review logon and access violation.</w:t>
      </w:r>
    </w:p>
    <w:p w14:paraId="755BD292" w14:textId="77777777" w:rsidR="006D4574" w:rsidRPr="00D535FA" w:rsidRDefault="006D4574" w:rsidP="006D4574">
      <w:pPr>
        <w:spacing w:after="0" w:line="240" w:lineRule="auto"/>
        <w:rPr>
          <w:rFonts w:ascii="Arial" w:hAnsi="Arial" w:cs="Arial"/>
          <w:lang w:eastAsia="en-GB"/>
        </w:rPr>
      </w:pPr>
    </w:p>
    <w:p w14:paraId="5EAA31C2" w14:textId="77777777" w:rsidR="006D4574" w:rsidRPr="00FF2964" w:rsidRDefault="006D4574" w:rsidP="006D4574">
      <w:pPr>
        <w:autoSpaceDE w:val="0"/>
        <w:autoSpaceDN w:val="0"/>
        <w:adjustRightInd w:val="0"/>
        <w:spacing w:after="0" w:line="240" w:lineRule="auto"/>
        <w:rPr>
          <w:rFonts w:ascii="Arial" w:eastAsia="Arial Unicode MS" w:hAnsi="Arial" w:cs="Arial"/>
        </w:rPr>
      </w:pPr>
      <w:r w:rsidRPr="00D535FA">
        <w:rPr>
          <w:rFonts w:ascii="Arial" w:eastAsia="Arial Unicode MS"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 Furthermore, failure to perform user reviews might result in employees being granted excessive rights that wo</w:t>
      </w:r>
      <w:r w:rsidRPr="00FF2964">
        <w:rPr>
          <w:rFonts w:ascii="Arial" w:eastAsia="Arial Unicode MS" w:hAnsi="Arial" w:cs="Arial"/>
        </w:rPr>
        <w:t>uld allow them to perform inappropriate activities on the applications such as fraud being committed on the systems.</w:t>
      </w:r>
    </w:p>
    <w:p w14:paraId="4243D018" w14:textId="77777777" w:rsidR="006D4574" w:rsidRDefault="006D4574" w:rsidP="006D4574">
      <w:pPr>
        <w:autoSpaceDE w:val="0"/>
        <w:autoSpaceDN w:val="0"/>
        <w:adjustRightInd w:val="0"/>
        <w:spacing w:after="0" w:line="240" w:lineRule="auto"/>
        <w:rPr>
          <w:rFonts w:ascii="Arial" w:hAnsi="Arial" w:cs="Arial"/>
          <w:b/>
        </w:rPr>
      </w:pPr>
    </w:p>
    <w:p w14:paraId="3E9302C8" w14:textId="77777777" w:rsidR="006D4574" w:rsidRPr="00FF2964" w:rsidRDefault="006D4574" w:rsidP="006D4574">
      <w:pPr>
        <w:autoSpaceDE w:val="0"/>
        <w:autoSpaceDN w:val="0"/>
        <w:adjustRightInd w:val="0"/>
        <w:spacing w:after="0" w:line="240" w:lineRule="auto"/>
        <w:rPr>
          <w:rFonts w:ascii="Arial" w:eastAsia="Arial Unicode MS" w:hAnsi="Arial" w:cs="Arial"/>
        </w:rPr>
      </w:pPr>
      <w:r w:rsidRPr="00FF2964">
        <w:rPr>
          <w:rFonts w:ascii="Arial" w:hAnsi="Arial" w:cs="Arial"/>
          <w:b/>
        </w:rPr>
        <w:t>Internal control deficiency</w:t>
      </w:r>
    </w:p>
    <w:p w14:paraId="28DE993C" w14:textId="77777777" w:rsidR="006D4574" w:rsidRDefault="006D4574" w:rsidP="006D4574">
      <w:pPr>
        <w:autoSpaceDE w:val="0"/>
        <w:autoSpaceDN w:val="0"/>
        <w:adjustRightInd w:val="0"/>
        <w:spacing w:after="0" w:line="240" w:lineRule="auto"/>
        <w:rPr>
          <w:rFonts w:ascii="Arial" w:hAnsi="Arial" w:cs="Arial"/>
          <w:b/>
        </w:rPr>
      </w:pPr>
    </w:p>
    <w:p w14:paraId="7EA95FD2" w14:textId="77777777" w:rsidR="006D4574" w:rsidRDefault="006D4574" w:rsidP="006D4574">
      <w:pPr>
        <w:autoSpaceDE w:val="0"/>
        <w:autoSpaceDN w:val="0"/>
        <w:adjustRightInd w:val="0"/>
        <w:spacing w:after="0" w:line="240" w:lineRule="auto"/>
        <w:rPr>
          <w:rFonts w:ascii="Arial" w:hAnsi="Arial" w:cs="Arial"/>
          <w:i/>
        </w:rPr>
      </w:pPr>
      <w:r w:rsidRPr="00F777BC">
        <w:rPr>
          <w:rFonts w:ascii="Arial" w:hAnsi="Arial" w:cs="Arial"/>
          <w:i/>
        </w:rPr>
        <w:t>Financial and performance management: Formal controls over IT Systems</w:t>
      </w:r>
    </w:p>
    <w:p w14:paraId="42CDF100" w14:textId="77777777" w:rsidR="006D4574" w:rsidRPr="00F777BC" w:rsidRDefault="006D4574" w:rsidP="006D4574">
      <w:pPr>
        <w:autoSpaceDE w:val="0"/>
        <w:autoSpaceDN w:val="0"/>
        <w:adjustRightInd w:val="0"/>
        <w:spacing w:after="0" w:line="240" w:lineRule="auto"/>
        <w:rPr>
          <w:rFonts w:ascii="Arial" w:eastAsia="Arial Unicode MS" w:hAnsi="Arial" w:cs="Arial"/>
          <w:i/>
        </w:rPr>
      </w:pPr>
    </w:p>
    <w:p w14:paraId="71A374A0" w14:textId="77777777" w:rsidR="006D4574" w:rsidRPr="00F777BC" w:rsidRDefault="006D4574" w:rsidP="006D4574">
      <w:pPr>
        <w:rPr>
          <w:rFonts w:ascii="Arial" w:hAnsi="Arial" w:cs="Arial"/>
          <w:color w:val="000000" w:themeColor="text1"/>
        </w:rPr>
      </w:pPr>
      <w:r w:rsidRPr="00F777BC">
        <w:rPr>
          <w:rFonts w:ascii="Arial" w:hAnsi="Arial" w:cs="Arial"/>
          <w:color w:val="000000" w:themeColor="text1"/>
        </w:rPr>
        <w:t xml:space="preserve">Lack of oversight by HR management to include the minimum access management activities procedures and lack of commitment and effort by PERSAL system controllers to provide evidence for audit review. </w:t>
      </w:r>
    </w:p>
    <w:p w14:paraId="26BDFFFC" w14:textId="77777777" w:rsidR="006D4574" w:rsidRDefault="006D4574" w:rsidP="006D4574">
      <w:pPr>
        <w:spacing w:after="0" w:line="240" w:lineRule="auto"/>
        <w:rPr>
          <w:rFonts w:ascii="Arial" w:eastAsia="Arial Unicode MS" w:hAnsi="Arial" w:cs="Arial"/>
        </w:rPr>
      </w:pPr>
    </w:p>
    <w:p w14:paraId="621222B6" w14:textId="77777777" w:rsidR="006D4574" w:rsidRDefault="006D4574" w:rsidP="006D4574">
      <w:pPr>
        <w:spacing w:after="0" w:line="240" w:lineRule="auto"/>
        <w:rPr>
          <w:rFonts w:ascii="Arial" w:eastAsia="Arial Unicode MS" w:hAnsi="Arial" w:cs="Arial"/>
        </w:rPr>
      </w:pPr>
    </w:p>
    <w:p w14:paraId="6CCA9AD9" w14:textId="77777777" w:rsidR="006D4574" w:rsidRDefault="006D4574" w:rsidP="006D4574">
      <w:pPr>
        <w:spacing w:after="0" w:line="240" w:lineRule="auto"/>
        <w:rPr>
          <w:rFonts w:ascii="Arial" w:eastAsia="Arial Unicode MS" w:hAnsi="Arial" w:cs="Arial"/>
        </w:rPr>
      </w:pPr>
    </w:p>
    <w:p w14:paraId="33A364E7" w14:textId="77777777" w:rsidR="006D4574" w:rsidRDefault="006D4574" w:rsidP="006D4574">
      <w:pPr>
        <w:spacing w:after="0" w:line="240" w:lineRule="auto"/>
        <w:rPr>
          <w:rFonts w:ascii="Arial" w:eastAsia="Arial Unicode MS" w:hAnsi="Arial" w:cs="Arial"/>
        </w:rPr>
      </w:pPr>
    </w:p>
    <w:p w14:paraId="1E62C551" w14:textId="77777777" w:rsidR="006D4574" w:rsidRDefault="006D4574" w:rsidP="006D4574">
      <w:pPr>
        <w:spacing w:after="0" w:line="240" w:lineRule="auto"/>
        <w:rPr>
          <w:rFonts w:ascii="Arial" w:eastAsia="Arial Unicode MS" w:hAnsi="Arial" w:cs="Arial"/>
        </w:rPr>
      </w:pPr>
    </w:p>
    <w:p w14:paraId="4E386E45" w14:textId="77777777" w:rsidR="006D4574" w:rsidRDefault="006D4574" w:rsidP="006D4574">
      <w:pPr>
        <w:spacing w:after="0" w:line="240" w:lineRule="auto"/>
        <w:rPr>
          <w:rFonts w:ascii="Arial" w:eastAsia="Arial Unicode MS" w:hAnsi="Arial" w:cs="Arial"/>
        </w:rPr>
      </w:pPr>
    </w:p>
    <w:p w14:paraId="65EB2F98" w14:textId="77777777" w:rsidR="006D4574" w:rsidRDefault="006D4574" w:rsidP="006D4574">
      <w:pPr>
        <w:spacing w:after="0" w:line="240" w:lineRule="auto"/>
        <w:rPr>
          <w:rFonts w:ascii="Arial" w:eastAsia="Arial Unicode MS" w:hAnsi="Arial" w:cs="Arial"/>
        </w:rPr>
      </w:pPr>
    </w:p>
    <w:p w14:paraId="0A8DD4F4" w14:textId="77777777" w:rsidR="006D4574" w:rsidRDefault="006D4574" w:rsidP="006D4574">
      <w:pPr>
        <w:spacing w:after="0" w:line="240" w:lineRule="auto"/>
        <w:rPr>
          <w:rFonts w:ascii="Arial" w:eastAsia="Arial Unicode MS" w:hAnsi="Arial" w:cs="Arial"/>
        </w:rPr>
      </w:pPr>
    </w:p>
    <w:p w14:paraId="7E2F5C58" w14:textId="77777777" w:rsidR="006D4574" w:rsidRDefault="006D4574" w:rsidP="006D4574">
      <w:pPr>
        <w:spacing w:after="0" w:line="240" w:lineRule="auto"/>
        <w:rPr>
          <w:rFonts w:ascii="Arial" w:eastAsia="Arial Unicode MS" w:hAnsi="Arial" w:cs="Arial"/>
        </w:rPr>
      </w:pPr>
    </w:p>
    <w:p w14:paraId="79F695A6" w14:textId="77777777" w:rsidR="006D4574" w:rsidRPr="00D535FA" w:rsidRDefault="006D4574" w:rsidP="006D4574">
      <w:pPr>
        <w:spacing w:after="0" w:line="240" w:lineRule="auto"/>
        <w:rPr>
          <w:rFonts w:ascii="Arial" w:eastAsia="Arial Unicode MS" w:hAnsi="Arial" w:cs="Arial"/>
          <w:b/>
        </w:rPr>
      </w:pPr>
      <w:r w:rsidRPr="00D535FA">
        <w:rPr>
          <w:rFonts w:ascii="Arial" w:eastAsia="Arial Unicode MS" w:hAnsi="Arial" w:cs="Arial"/>
        </w:rPr>
        <w:fldChar w:fldCharType="begin"/>
      </w:r>
      <w:r w:rsidRPr="00D535FA">
        <w:rPr>
          <w:rFonts w:ascii="Arial" w:eastAsia="Arial Unicode MS" w:hAnsi="Arial" w:cs="Arial"/>
        </w:rPr>
        <w:instrText xml:space="preserve"> &lt;tm:format font-override="true"&gt;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&lt;xsl:value-of select="TEXTFIELD6"/&gt; </w:instrText>
      </w:r>
      <w:r w:rsidRPr="00D535FA">
        <w:rPr>
          <w:rFonts w:ascii="Arial" w:eastAsia="Arial Unicode MS" w:hAnsi="Arial" w:cs="Arial"/>
        </w:rPr>
        <w:fldChar w:fldCharType="end"/>
      </w:r>
      <w:r w:rsidRPr="00D535FA">
        <w:rPr>
          <w:rFonts w:ascii="Arial" w:eastAsia="Arial Unicode MS" w:hAnsi="Arial" w:cs="Arial"/>
        </w:rPr>
        <w:fldChar w:fldCharType="begin"/>
      </w:r>
      <w:r w:rsidRPr="00D535FA">
        <w:rPr>
          <w:rFonts w:ascii="Arial" w:eastAsia="Arial Unicode MS" w:hAnsi="Arial" w:cs="Arial"/>
        </w:rPr>
        <w:instrText xml:space="preserve"> &lt;/tm:format&gt; </w:instrText>
      </w:r>
      <w:r w:rsidRPr="00D535FA">
        <w:rPr>
          <w:rFonts w:ascii="Arial" w:eastAsia="Arial Unicode MS" w:hAnsi="Arial" w:cs="Arial"/>
        </w:rPr>
        <w:fldChar w:fldCharType="end"/>
      </w:r>
      <w:r w:rsidRPr="00D535FA">
        <w:rPr>
          <w:rFonts w:ascii="Arial" w:eastAsia="Arial Unicode MS" w:hAnsi="Arial" w:cs="Arial"/>
          <w:b/>
        </w:rPr>
        <w:t>Recommendation</w:t>
      </w:r>
    </w:p>
    <w:p w14:paraId="03D800E9" w14:textId="77777777" w:rsidR="006D4574" w:rsidRPr="00D535FA" w:rsidRDefault="006D4574" w:rsidP="006D4574">
      <w:pPr>
        <w:spacing w:after="0" w:line="240" w:lineRule="auto"/>
        <w:rPr>
          <w:rFonts w:ascii="Arial" w:eastAsia="Arial Unicode MS" w:hAnsi="Arial" w:cs="Arial"/>
        </w:rPr>
      </w:pPr>
    </w:p>
    <w:p w14:paraId="10A7AB03" w14:textId="77777777" w:rsidR="006D4574" w:rsidRPr="00D535FA" w:rsidRDefault="006D4574" w:rsidP="009A54E9">
      <w:pPr>
        <w:pStyle w:val="ListParagraph"/>
        <w:numPr>
          <w:ilvl w:val="0"/>
          <w:numId w:val="113"/>
        </w:numPr>
        <w:autoSpaceDE w:val="0"/>
        <w:autoSpaceDN w:val="0"/>
        <w:adjustRightInd w:val="0"/>
        <w:ind w:left="567" w:hanging="567"/>
        <w:contextualSpacing/>
        <w:rPr>
          <w:rFonts w:ascii="Arial" w:eastAsia="Arial Unicode MS" w:hAnsi="Arial" w:cs="Arial"/>
          <w:sz w:val="22"/>
          <w:szCs w:val="22"/>
        </w:rPr>
      </w:pPr>
      <w:r w:rsidRPr="00D535FA">
        <w:rPr>
          <w:rFonts w:ascii="Arial" w:eastAsia="Arial Unicode MS" w:hAnsi="Arial" w:cs="Arial"/>
          <w:sz w:val="22"/>
          <w:szCs w:val="22"/>
        </w:rPr>
        <w:t>PERSAL system controller – Personnel and Salaries should ensure that that the current user access management procedure is reviewed and updated to include the following key requirements:</w:t>
      </w:r>
    </w:p>
    <w:p w14:paraId="0B5846B1" w14:textId="77777777"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actions of the system controllers on application security level (creation of IDs, user ID maintenance, allocating functions to users etc.) </w:t>
      </w:r>
    </w:p>
    <w:p w14:paraId="549CBB68" w14:textId="77777777" w:rsidR="006D4574" w:rsidRPr="00D535FA"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Monitoring the actions of the users responsible for operating system user account management </w:t>
      </w:r>
    </w:p>
    <w:p w14:paraId="1BCE6D15" w14:textId="77777777" w:rsidR="006D4574" w:rsidRDefault="006D4574" w:rsidP="009A54E9">
      <w:pPr>
        <w:pStyle w:val="ListParagraph"/>
        <w:numPr>
          <w:ilvl w:val="0"/>
          <w:numId w:val="101"/>
        </w:numPr>
        <w:ind w:left="1134" w:hanging="567"/>
        <w:rPr>
          <w:rFonts w:ascii="Arial" w:hAnsi="Arial" w:cs="Arial"/>
          <w:sz w:val="22"/>
          <w:szCs w:val="22"/>
          <w:lang w:eastAsia="en-GB"/>
        </w:rPr>
      </w:pPr>
      <w:r w:rsidRPr="00D535FA">
        <w:rPr>
          <w:rFonts w:ascii="Arial" w:hAnsi="Arial" w:cs="Arial"/>
          <w:sz w:val="22"/>
          <w:szCs w:val="22"/>
          <w:lang w:eastAsia="en-GB"/>
        </w:rPr>
        <w:t xml:space="preserve">Periodic checks to ensure employees’ access is commensurate with their job responsibilities </w:t>
      </w:r>
    </w:p>
    <w:p w14:paraId="593B9279" w14:textId="77777777" w:rsidR="006D4574" w:rsidRPr="00D535FA" w:rsidRDefault="006D4574" w:rsidP="006D4574">
      <w:pPr>
        <w:pStyle w:val="ListParagraph"/>
        <w:ind w:left="1134"/>
        <w:rPr>
          <w:rFonts w:ascii="Arial" w:hAnsi="Arial" w:cs="Arial"/>
          <w:sz w:val="22"/>
          <w:szCs w:val="22"/>
          <w:lang w:eastAsia="en-GB"/>
        </w:rPr>
      </w:pPr>
    </w:p>
    <w:p w14:paraId="5D6F0F9C" w14:textId="77777777" w:rsidR="006D4574" w:rsidRPr="00D535FA" w:rsidRDefault="006D4574" w:rsidP="009A54E9">
      <w:pPr>
        <w:pStyle w:val="ListParagraph"/>
        <w:numPr>
          <w:ilvl w:val="0"/>
          <w:numId w:val="113"/>
        </w:numPr>
        <w:ind w:left="567" w:hanging="567"/>
        <w:contextualSpacing/>
        <w:rPr>
          <w:rFonts w:ascii="Arial" w:hAnsi="Arial" w:cs="Arial"/>
          <w:sz w:val="22"/>
          <w:szCs w:val="22"/>
        </w:rPr>
      </w:pPr>
      <w:r w:rsidRPr="00D535FA">
        <w:rPr>
          <w:rFonts w:ascii="Arial" w:hAnsi="Arial" w:cs="Arial"/>
          <w:sz w:val="22"/>
          <w:szCs w:val="22"/>
        </w:rPr>
        <w:t>Furthermore, Director HR and Finance should ensure that there is a consequence management process in place for the non-compliance to audit processes.</w:t>
      </w:r>
    </w:p>
    <w:p w14:paraId="08B6C3D8" w14:textId="77777777" w:rsidR="006D4574" w:rsidRPr="00D535FA" w:rsidRDefault="006D4574" w:rsidP="006D4574">
      <w:pPr>
        <w:spacing w:after="0" w:line="240" w:lineRule="auto"/>
        <w:rPr>
          <w:rFonts w:ascii="Arial" w:eastAsia="Arial Unicode MS" w:hAnsi="Arial" w:cs="Arial"/>
          <w:b/>
        </w:rPr>
      </w:pPr>
    </w:p>
    <w:p w14:paraId="6683E5B8" w14:textId="77777777"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fldChar w:fldCharType="begin"/>
      </w:r>
      <w:r w:rsidRPr="00FF2964">
        <w:rPr>
          <w:rFonts w:ascii="Arial" w:eastAsia="Arial Unicode MS" w:hAnsi="Arial" w:cs="Arial"/>
          <w:b/>
        </w:rPr>
        <w:instrText xml:space="preserve"> &lt;tm:format font-override="true"&gt;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&lt;xsl:value-of select="TEXTFIELD1"/&gt; </w:instrText>
      </w:r>
      <w:r w:rsidRPr="00FF2964">
        <w:rPr>
          <w:rFonts w:ascii="Arial" w:eastAsia="Arial Unicode MS" w:hAnsi="Arial" w:cs="Arial"/>
          <w:b/>
        </w:rPr>
        <w:fldChar w:fldCharType="end"/>
      </w:r>
      <w:r w:rsidRPr="00FF2964">
        <w:rPr>
          <w:rFonts w:ascii="Arial" w:eastAsia="Arial Unicode MS" w:hAnsi="Arial" w:cs="Arial"/>
          <w:b/>
        </w:rPr>
        <w:fldChar w:fldCharType="begin"/>
      </w:r>
      <w:r w:rsidRPr="00FF2964">
        <w:rPr>
          <w:rFonts w:ascii="Arial" w:eastAsia="Arial Unicode MS" w:hAnsi="Arial" w:cs="Arial"/>
          <w:b/>
        </w:rPr>
        <w:instrText xml:space="preserve"> &lt;/tm:format&gt; </w:instrText>
      </w:r>
      <w:r w:rsidRPr="00FF2964">
        <w:rPr>
          <w:rFonts w:ascii="Arial" w:eastAsia="Arial Unicode MS" w:hAnsi="Arial" w:cs="Arial"/>
          <w:b/>
        </w:rPr>
        <w:fldChar w:fldCharType="end"/>
      </w:r>
      <w:r w:rsidRPr="00FF2964">
        <w:rPr>
          <w:rFonts w:ascii="Arial" w:eastAsia="Arial Unicode MS" w:hAnsi="Arial" w:cs="Arial"/>
          <w:b/>
        </w:rPr>
        <w:t>Management response</w:t>
      </w:r>
    </w:p>
    <w:p w14:paraId="6D10C325" w14:textId="77777777" w:rsidR="006D4574" w:rsidRPr="00FF2964" w:rsidRDefault="006D4574" w:rsidP="006D4574">
      <w:pPr>
        <w:spacing w:after="0" w:line="240" w:lineRule="auto"/>
        <w:rPr>
          <w:rFonts w:ascii="Arial" w:hAnsi="Arial" w:cs="Arial"/>
        </w:rPr>
      </w:pPr>
    </w:p>
    <w:p w14:paraId="371B5396"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t>Name:</w:t>
      </w:r>
      <w:r w:rsidRPr="00FF2964">
        <w:rPr>
          <w:rFonts w:ascii="Arial" w:hAnsi="Arial" w:cs="Arial"/>
        </w:rPr>
        <w:tab/>
      </w:r>
    </w:p>
    <w:p w14:paraId="2E625FC2"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0F006D25" w14:textId="77777777" w:rsidR="006D4574" w:rsidRPr="00FF2964" w:rsidRDefault="006D4574" w:rsidP="006D4574">
      <w:pPr>
        <w:spacing w:after="0" w:line="240" w:lineRule="auto"/>
        <w:rPr>
          <w:rFonts w:ascii="Arial" w:hAnsi="Arial" w:cs="Arial"/>
        </w:rPr>
      </w:pPr>
      <w:r w:rsidRPr="00FF2964">
        <w:rPr>
          <w:rFonts w:ascii="Arial" w:hAnsi="Arial" w:cs="Arial"/>
        </w:rPr>
        <w:t>Date:</w:t>
      </w:r>
    </w:p>
    <w:p w14:paraId="1E67EBDA" w14:textId="77777777" w:rsidR="006D4574" w:rsidRPr="00FF2964" w:rsidRDefault="006D4574" w:rsidP="006D4574">
      <w:pPr>
        <w:autoSpaceDE w:val="0"/>
        <w:autoSpaceDN w:val="0"/>
        <w:adjustRightInd w:val="0"/>
        <w:spacing w:after="0" w:line="240" w:lineRule="auto"/>
        <w:ind w:hanging="76"/>
        <w:rPr>
          <w:rFonts w:ascii="Arial" w:eastAsia="Arial Unicode MS" w:hAnsi="Arial" w:cs="Arial"/>
          <w:b/>
        </w:rPr>
      </w:pPr>
    </w:p>
    <w:p w14:paraId="13CFC1A5" w14:textId="77777777" w:rsidR="006D4574" w:rsidRPr="00FF2964" w:rsidRDefault="006D4574" w:rsidP="006D4574">
      <w:pPr>
        <w:spacing w:after="0" w:line="240" w:lineRule="auto"/>
        <w:rPr>
          <w:rFonts w:ascii="Arial" w:eastAsia="Arial Unicode MS" w:hAnsi="Arial" w:cs="Arial"/>
          <w:b/>
        </w:rPr>
      </w:pPr>
      <w:r w:rsidRPr="00FF2964">
        <w:rPr>
          <w:rFonts w:ascii="Arial" w:eastAsia="Arial Unicode MS" w:hAnsi="Arial" w:cs="Arial"/>
          <w:b/>
        </w:rPr>
        <w:t>Auditor’s conclusion</w:t>
      </w:r>
    </w:p>
    <w:p w14:paraId="24449A4E" w14:textId="77777777" w:rsidR="006D4574" w:rsidRPr="00FF2964" w:rsidRDefault="006D4574" w:rsidP="006D4574">
      <w:pPr>
        <w:spacing w:after="0" w:line="240" w:lineRule="auto"/>
        <w:rPr>
          <w:rFonts w:ascii="Arial" w:hAnsi="Arial" w:cs="Arial"/>
          <w:b/>
          <w:bCs/>
        </w:rPr>
      </w:pPr>
    </w:p>
    <w:p w14:paraId="76E0611F" w14:textId="77777777" w:rsidR="006D4574" w:rsidRPr="00FF2964" w:rsidRDefault="006D4574" w:rsidP="006D4574">
      <w:pPr>
        <w:spacing w:after="0" w:line="240" w:lineRule="auto"/>
        <w:rPr>
          <w:rFonts w:ascii="Arial" w:hAnsi="Arial" w:cs="Arial"/>
          <w:b/>
          <w:bCs/>
        </w:rPr>
      </w:pPr>
      <w:r w:rsidRPr="00FF2964">
        <w:rPr>
          <w:rFonts w:ascii="Arial" w:hAnsi="Arial" w:cs="Arial"/>
          <w:b/>
          <w:bCs/>
        </w:rPr>
        <w:br w:type="page"/>
      </w:r>
    </w:p>
    <w:p w14:paraId="18FAEAB5"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6D0AF2C0" w14:textId="77777777" w:rsidR="006D4574" w:rsidRDefault="006D4574" w:rsidP="006D4574">
      <w:pPr>
        <w:spacing w:after="0" w:line="240" w:lineRule="auto"/>
        <w:rPr>
          <w:rFonts w:ascii="Arial" w:hAnsi="Arial" w:cs="Arial"/>
          <w:b/>
        </w:rPr>
      </w:pPr>
    </w:p>
    <w:p w14:paraId="580F9726" w14:textId="77777777" w:rsidR="006D4574" w:rsidRPr="001B6770" w:rsidRDefault="006D4574" w:rsidP="006D4574">
      <w:pPr>
        <w:pStyle w:val="ListParagraph"/>
        <w:ind w:left="0"/>
        <w:contextualSpacing/>
        <w:rPr>
          <w:rFonts w:ascii="Arial" w:eastAsia="Arial Unicode MS" w:hAnsi="Arial" w:cs="Arial"/>
          <w:sz w:val="22"/>
          <w:szCs w:val="22"/>
        </w:rPr>
      </w:pPr>
      <w:r w:rsidRPr="001B6770">
        <w:rPr>
          <w:rFonts w:ascii="Arial" w:eastAsia="Arial Unicode MS" w:hAnsi="Arial" w:cs="Arial"/>
          <w:sz w:val="22"/>
          <w:szCs w:val="22"/>
        </w:rPr>
        <w:t>Inadequate user access management controls on BAS</w:t>
      </w:r>
    </w:p>
    <w:p w14:paraId="6926801E" w14:textId="77777777" w:rsidR="006D4574" w:rsidRDefault="006D4574" w:rsidP="006D4574">
      <w:pPr>
        <w:spacing w:after="0" w:line="240" w:lineRule="auto"/>
        <w:rPr>
          <w:rFonts w:ascii="Arial" w:hAnsi="Arial" w:cs="Arial"/>
        </w:rPr>
      </w:pPr>
    </w:p>
    <w:p w14:paraId="050DEDA5" w14:textId="77777777" w:rsidR="006D4574" w:rsidRPr="00FF2964" w:rsidRDefault="006D4574" w:rsidP="006D4574">
      <w:pPr>
        <w:spacing w:after="0" w:line="240" w:lineRule="auto"/>
        <w:rPr>
          <w:rFonts w:ascii="Arial" w:hAnsi="Arial" w:cs="Arial"/>
        </w:rPr>
      </w:pPr>
      <w:r w:rsidRPr="00FF2964">
        <w:rPr>
          <w:rFonts w:ascii="Arial" w:hAnsi="Arial" w:cs="Arial"/>
        </w:rPr>
        <w:t xml:space="preserve">During the audit, it was noted that there was no documented BAS user access management policy which provides guidance on the user administration BAS system. </w:t>
      </w:r>
    </w:p>
    <w:p w14:paraId="02629841" w14:textId="77777777" w:rsidR="006D4574" w:rsidRDefault="006D4574" w:rsidP="006D4574">
      <w:pPr>
        <w:autoSpaceDE w:val="0"/>
        <w:autoSpaceDN w:val="0"/>
        <w:adjustRightInd w:val="0"/>
        <w:spacing w:after="0" w:line="240" w:lineRule="auto"/>
        <w:rPr>
          <w:rFonts w:ascii="Arial" w:eastAsia="Arial Unicode MS" w:hAnsi="Arial" w:cs="Arial"/>
        </w:rPr>
      </w:pPr>
    </w:p>
    <w:p w14:paraId="1B77A9C4" w14:textId="77777777" w:rsidR="006D4574" w:rsidRPr="001B6770" w:rsidRDefault="006D4574" w:rsidP="006D4574">
      <w:pPr>
        <w:autoSpaceDE w:val="0"/>
        <w:autoSpaceDN w:val="0"/>
        <w:adjustRightInd w:val="0"/>
        <w:spacing w:after="0" w:line="240" w:lineRule="auto"/>
        <w:rPr>
          <w:rFonts w:ascii="Arial" w:eastAsia="Arial Unicode MS" w:hAnsi="Arial" w:cs="Arial"/>
        </w:rPr>
      </w:pPr>
      <w:r w:rsidRPr="00401C04">
        <w:rPr>
          <w:rFonts w:ascii="Arial" w:eastAsia="Arial Unicode MS" w:hAnsi="Arial" w:cs="Arial"/>
        </w:rPr>
        <w:t xml:space="preserve">Furthermore, </w:t>
      </w:r>
      <w:r w:rsidRPr="00401C04">
        <w:rPr>
          <w:rFonts w:ascii="Arial" w:hAnsi="Arial" w:cs="Arial"/>
          <w:lang w:eastAsia="en-GB"/>
        </w:rPr>
        <w:t>information for BAS user access controls was requested as per RFI 64 on 14 May 2018. However, the following user access control e</w:t>
      </w:r>
      <w:r w:rsidRPr="001B6770">
        <w:rPr>
          <w:rFonts w:ascii="Arial" w:eastAsia="Arial Unicode MS" w:hAnsi="Arial" w:cs="Arial"/>
        </w:rPr>
        <w:t>vidence was not provided for audit purposes:</w:t>
      </w:r>
    </w:p>
    <w:p w14:paraId="58B887DD"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changes of user functions </w:t>
      </w:r>
    </w:p>
    <w:p w14:paraId="3A411AF4"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 xml:space="preserve">There was no evidence provided to assess password reset </w:t>
      </w:r>
    </w:p>
    <w:p w14:paraId="6EB3CB2B"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 of user access rights on a periodic basis.</w:t>
      </w:r>
    </w:p>
    <w:p w14:paraId="02862A3C"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There was no evidence provided of the reviews of system controller activities and the periodic monitoring of failed user login attempts.</w:t>
      </w:r>
    </w:p>
    <w:p w14:paraId="700EEBC7" w14:textId="77777777" w:rsidR="006D4574" w:rsidRPr="00FF2964" w:rsidRDefault="006D4574" w:rsidP="006D4574">
      <w:pPr>
        <w:pStyle w:val="ListParagraph"/>
        <w:ind w:left="360"/>
        <w:rPr>
          <w:rFonts w:cs="Arial"/>
          <w:sz w:val="22"/>
          <w:szCs w:val="22"/>
          <w:lang w:eastAsia="en-GB"/>
        </w:rPr>
      </w:pPr>
    </w:p>
    <w:p w14:paraId="0778230A" w14:textId="77777777" w:rsidR="006D4574" w:rsidRPr="00FF2964" w:rsidRDefault="006D4574" w:rsidP="006D4574">
      <w:pPr>
        <w:spacing w:after="0" w:line="240" w:lineRule="auto"/>
        <w:rPr>
          <w:rFonts w:ascii="Arial" w:hAnsi="Arial" w:cs="Arial"/>
        </w:rPr>
      </w:pPr>
      <w:r w:rsidRPr="00FF2964">
        <w:rPr>
          <w:rFonts w:ascii="Arial" w:hAnsi="Arial" w:cs="Arial"/>
        </w:rPr>
        <w:t>Without an adequately designed user account management procedure, there will be inconsistences in processes followed for user creation, termination, modification of user accounts and resetting of user passwords. This weakness could compromise the integrity of data and ultimately financial statements.</w:t>
      </w:r>
    </w:p>
    <w:p w14:paraId="26E4F6D9"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select="TEXTFIELD3"/&gt;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38DEAFDC" w14:textId="77777777" w:rsidR="006D4574" w:rsidRDefault="006D4574" w:rsidP="006D4574">
      <w:pPr>
        <w:spacing w:after="0" w:line="240" w:lineRule="auto"/>
        <w:rPr>
          <w:rFonts w:ascii="Arial" w:hAnsi="Arial" w:cs="Arial"/>
          <w:b/>
        </w:rPr>
      </w:pPr>
      <w:r w:rsidRPr="00FF2964">
        <w:rPr>
          <w:rFonts w:ascii="Arial" w:hAnsi="Arial" w:cs="Arial"/>
          <w:b/>
        </w:rPr>
        <w:t>Internal control deficiency</w:t>
      </w:r>
    </w:p>
    <w:p w14:paraId="520D5A45" w14:textId="77777777" w:rsidR="006D4574" w:rsidRPr="00FF2964" w:rsidRDefault="006D4574" w:rsidP="006D4574">
      <w:pPr>
        <w:spacing w:after="0" w:line="240" w:lineRule="auto"/>
        <w:rPr>
          <w:rFonts w:ascii="Arial" w:hAnsi="Arial" w:cs="Arial"/>
          <w:b/>
        </w:rPr>
      </w:pPr>
    </w:p>
    <w:p w14:paraId="654CF09E" w14:textId="77777777"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14:paraId="53B7B849" w14:textId="77777777" w:rsidR="006D4574" w:rsidRPr="00F777BC" w:rsidRDefault="006D4574" w:rsidP="006D4574">
      <w:pPr>
        <w:spacing w:after="0" w:line="240" w:lineRule="auto"/>
        <w:rPr>
          <w:rFonts w:ascii="Arial" w:hAnsi="Arial" w:cs="Arial"/>
          <w:i/>
        </w:rPr>
      </w:pPr>
    </w:p>
    <w:p w14:paraId="4A25AF05" w14:textId="77777777" w:rsidR="006D4574" w:rsidRPr="00F777BC" w:rsidRDefault="006D4574" w:rsidP="006D4574">
      <w:pPr>
        <w:rPr>
          <w:rFonts w:ascii="Arial" w:hAnsi="Arial" w:cs="Arial"/>
          <w:color w:val="000000" w:themeColor="text1"/>
        </w:rPr>
      </w:pPr>
      <w:r w:rsidRPr="00F777BC">
        <w:rPr>
          <w:rFonts w:ascii="Arial" w:hAnsi="Arial" w:cs="Arial"/>
          <w:color w:val="000000" w:themeColor="text1"/>
        </w:rPr>
        <w:t>BAS system controller was currently documenting a BAS policy which will be complete and submitted for Approval in 2018/19 audit review period.  Furthermore, the lack of commitment and effort by BAS system controllers to provide evidence requested by the auditors.</w:t>
      </w:r>
    </w:p>
    <w:p w14:paraId="22B83F3D" w14:textId="77777777" w:rsidR="006D457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r w:rsidRPr="00FF2964">
        <w:rPr>
          <w:rFonts w:ascii="Arial" w:hAnsi="Arial" w:cs="Arial"/>
          <w:b/>
        </w:rPr>
        <w:t>Recommendation</w:t>
      </w:r>
    </w:p>
    <w:p w14:paraId="115EDAA2" w14:textId="77777777" w:rsidR="006D4574" w:rsidRPr="00FF2964" w:rsidRDefault="006D4574" w:rsidP="006D4574">
      <w:pPr>
        <w:spacing w:after="0" w:line="240" w:lineRule="auto"/>
        <w:rPr>
          <w:rFonts w:ascii="Arial" w:hAnsi="Arial" w:cs="Arial"/>
          <w:b/>
        </w:rPr>
      </w:pPr>
    </w:p>
    <w:p w14:paraId="7EF639A9" w14:textId="77777777" w:rsidR="006D4574" w:rsidRPr="00401C04" w:rsidRDefault="006D4574" w:rsidP="006D4574">
      <w:pPr>
        <w:spacing w:after="0" w:line="240" w:lineRule="auto"/>
        <w:rPr>
          <w:rFonts w:ascii="Arial" w:hAnsi="Arial" w:cs="Arial"/>
        </w:rPr>
      </w:pPr>
      <w:r w:rsidRPr="00FF2964">
        <w:rPr>
          <w:rFonts w:ascii="Arial" w:hAnsi="Arial" w:cs="Arial"/>
        </w:rPr>
        <w:t xml:space="preserve">BAS system controller should priorities that the user access management policy that is currently being drafted provides adequate guidance on how to perform the following administrative </w:t>
      </w:r>
      <w:r w:rsidRPr="00401C04">
        <w:rPr>
          <w:rFonts w:ascii="Arial" w:hAnsi="Arial" w:cs="Arial"/>
        </w:rPr>
        <w:t>processes at minimum:</w:t>
      </w:r>
    </w:p>
    <w:p w14:paraId="470F0D2B"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Request for access (new user set-up)</w:t>
      </w:r>
    </w:p>
    <w:p w14:paraId="2778FF5E"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Approval of request</w:t>
      </w:r>
    </w:p>
    <w:p w14:paraId="67E97D55"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Reset of password</w:t>
      </w:r>
    </w:p>
    <w:p w14:paraId="037A0AF6"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Termination of access and inactive accounts</w:t>
      </w:r>
    </w:p>
    <w:p w14:paraId="7C03341D"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Change of access (users transferred)</w:t>
      </w:r>
    </w:p>
    <w:p w14:paraId="21F337F2"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actions of the system controllers on application security level (creation of IDs, user ID maintenance, allocating functions to users etc.)</w:t>
      </w:r>
    </w:p>
    <w:p w14:paraId="0AB5F8B0"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monitoring the actions of the users responsible for operating system user account management</w:t>
      </w:r>
    </w:p>
    <w:p w14:paraId="02122D24"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Periodic checks to ensure employees’ access is commensurate with their job responsibilities</w:t>
      </w:r>
    </w:p>
    <w:p w14:paraId="0E5A7035"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User identification.</w:t>
      </w:r>
    </w:p>
    <w:p w14:paraId="3E8F6897" w14:textId="77777777" w:rsidR="006D4574" w:rsidRDefault="006D4574" w:rsidP="006D4574">
      <w:pPr>
        <w:spacing w:after="0" w:line="240" w:lineRule="auto"/>
        <w:rPr>
          <w:rFonts w:ascii="Arial" w:hAnsi="Arial" w:cs="Arial"/>
          <w:b/>
        </w:rPr>
      </w:pPr>
    </w:p>
    <w:p w14:paraId="1EAC3057" w14:textId="77777777" w:rsidR="006D4574" w:rsidRPr="00FF2964" w:rsidRDefault="006D4574" w:rsidP="006D4574">
      <w:pPr>
        <w:spacing w:after="0" w:line="240" w:lineRule="auto"/>
        <w:rPr>
          <w:rFonts w:ascii="Arial" w:hAnsi="Arial" w:cs="Arial"/>
          <w:b/>
        </w:rPr>
      </w:pPr>
      <w:r w:rsidRPr="00FF2964">
        <w:rPr>
          <w:rFonts w:ascii="Arial" w:hAnsi="Arial" w:cs="Arial"/>
          <w:b/>
        </w:rPr>
        <w:fldChar w:fldCharType="begin"/>
      </w:r>
      <w:r w:rsidRPr="00FF2964">
        <w:rPr>
          <w:rFonts w:ascii="Arial" w:hAnsi="Arial" w:cs="Arial"/>
          <w:b/>
        </w:rPr>
        <w:instrText xml:space="preserve"> &lt;tm:format font-override="true"&gt;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&lt;xsl:value-of select="TEXTFIELD1"/&gt; </w:instrText>
      </w:r>
      <w:r w:rsidRPr="00FF2964">
        <w:rPr>
          <w:rFonts w:ascii="Arial" w:hAnsi="Arial" w:cs="Arial"/>
          <w:b/>
        </w:rPr>
        <w:fldChar w:fldCharType="end"/>
      </w:r>
      <w:r w:rsidRPr="00FF2964">
        <w:rPr>
          <w:rFonts w:ascii="Arial" w:hAnsi="Arial" w:cs="Arial"/>
          <w:b/>
        </w:rPr>
        <w:fldChar w:fldCharType="begin"/>
      </w:r>
      <w:r w:rsidRPr="00FF2964">
        <w:rPr>
          <w:rFonts w:ascii="Arial" w:hAnsi="Arial" w:cs="Arial"/>
          <w:b/>
        </w:rPr>
        <w:instrText xml:space="preserve"> &lt;/tm:format&gt; </w:instrText>
      </w:r>
      <w:r w:rsidRPr="00FF2964">
        <w:rPr>
          <w:rFonts w:ascii="Arial" w:hAnsi="Arial" w:cs="Arial"/>
          <w:b/>
        </w:rPr>
        <w:fldChar w:fldCharType="end"/>
      </w:r>
      <w:r w:rsidRPr="00FF2964">
        <w:rPr>
          <w:rFonts w:ascii="Arial" w:hAnsi="Arial" w:cs="Arial"/>
          <w:b/>
        </w:rPr>
        <w:t>Management response</w:t>
      </w:r>
    </w:p>
    <w:p w14:paraId="4EC73805"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4BBCFD6B" w14:textId="77777777"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14:paraId="2C52D767"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011E429E" w14:textId="77777777" w:rsidR="006D4574" w:rsidRPr="00FF2964" w:rsidRDefault="006D4574" w:rsidP="006D4574">
      <w:pPr>
        <w:spacing w:after="0" w:line="240" w:lineRule="auto"/>
        <w:rPr>
          <w:rFonts w:ascii="Arial" w:hAnsi="Arial" w:cs="Arial"/>
        </w:rPr>
      </w:pPr>
      <w:r w:rsidRPr="00FF2964">
        <w:rPr>
          <w:rFonts w:ascii="Arial" w:hAnsi="Arial" w:cs="Arial"/>
        </w:rPr>
        <w:t>Date:</w:t>
      </w:r>
    </w:p>
    <w:p w14:paraId="00EE63B8" w14:textId="77777777" w:rsidR="006D4574" w:rsidRDefault="006D4574" w:rsidP="006D4574">
      <w:pPr>
        <w:spacing w:after="0" w:line="240" w:lineRule="auto"/>
        <w:rPr>
          <w:rFonts w:ascii="Arial" w:hAnsi="Arial" w:cs="Arial"/>
          <w:b/>
          <w:bCs/>
        </w:rPr>
      </w:pPr>
    </w:p>
    <w:p w14:paraId="547445C9" w14:textId="77777777" w:rsidR="006D4574" w:rsidRPr="00FF2964" w:rsidRDefault="006D4574" w:rsidP="006D4574">
      <w:pPr>
        <w:spacing w:after="0" w:line="240" w:lineRule="auto"/>
        <w:rPr>
          <w:rFonts w:ascii="Arial" w:hAnsi="Arial" w:cs="Arial"/>
          <w:b/>
        </w:rPr>
      </w:pPr>
      <w:r w:rsidRPr="00FF2964">
        <w:rPr>
          <w:rFonts w:ascii="Arial" w:hAnsi="Arial" w:cs="Arial"/>
          <w:b/>
          <w:bCs/>
        </w:rPr>
        <w:t>Auditor’s conclusion</w:t>
      </w:r>
    </w:p>
    <w:p w14:paraId="0BA6215A" w14:textId="77777777" w:rsidR="006D4574" w:rsidRDefault="006D4574" w:rsidP="006D4574">
      <w:pPr>
        <w:spacing w:after="0" w:line="240" w:lineRule="auto"/>
        <w:rPr>
          <w:rFonts w:ascii="Arial" w:hAnsi="Arial" w:cs="Arial"/>
          <w:b/>
        </w:rPr>
      </w:pPr>
      <w:r>
        <w:rPr>
          <w:rFonts w:ascii="Arial" w:hAnsi="Arial" w:cs="Arial"/>
          <w:b/>
        </w:rPr>
        <w:br w:type="page"/>
      </w:r>
    </w:p>
    <w:p w14:paraId="7F5A1F15" w14:textId="77777777" w:rsidR="006D4574" w:rsidRPr="00F777BC" w:rsidRDefault="006D4574" w:rsidP="006D4574">
      <w:pPr>
        <w:pStyle w:val="ListParagraph"/>
        <w:ind w:left="567"/>
        <w:contextualSpacing/>
        <w:rPr>
          <w:rFonts w:cs="Arial"/>
          <w:b/>
        </w:rPr>
      </w:pPr>
    </w:p>
    <w:p w14:paraId="3F675AF8"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7B19BD1F" w14:textId="77777777" w:rsidR="006D4574" w:rsidRDefault="006D4574" w:rsidP="006D4574">
      <w:pPr>
        <w:spacing w:after="0" w:line="240" w:lineRule="auto"/>
        <w:rPr>
          <w:rFonts w:ascii="Arial" w:hAnsi="Arial" w:cs="Arial"/>
          <w:b/>
        </w:rPr>
      </w:pPr>
    </w:p>
    <w:p w14:paraId="25795715" w14:textId="77777777" w:rsidR="006D4574" w:rsidRPr="001B6770" w:rsidRDefault="006D4574" w:rsidP="006D4574">
      <w:pPr>
        <w:spacing w:after="0" w:line="240" w:lineRule="auto"/>
        <w:rPr>
          <w:rFonts w:ascii="Arial" w:hAnsi="Arial" w:cs="Arial"/>
        </w:rPr>
      </w:pPr>
      <w:r w:rsidRPr="001B6770">
        <w:rPr>
          <w:rFonts w:ascii="Arial" w:eastAsia="Arial Unicode MS" w:hAnsi="Arial" w:cs="Arial"/>
        </w:rPr>
        <w:t>Inadequate user access management controls on LOGIS</w:t>
      </w:r>
    </w:p>
    <w:p w14:paraId="3B0E8E2E" w14:textId="77777777" w:rsidR="006D4574" w:rsidRPr="00FF2964" w:rsidRDefault="006D4574" w:rsidP="006D4574">
      <w:pPr>
        <w:spacing w:after="0" w:line="240" w:lineRule="auto"/>
        <w:rPr>
          <w:rFonts w:ascii="Arial" w:hAnsi="Arial" w:cs="Arial"/>
          <w:b/>
        </w:rPr>
      </w:pPr>
    </w:p>
    <w:p w14:paraId="3871547A" w14:textId="77777777" w:rsidR="006D4574" w:rsidRPr="00401C04" w:rsidRDefault="006D4574" w:rsidP="006D4574">
      <w:pPr>
        <w:spacing w:after="0" w:line="240" w:lineRule="auto"/>
        <w:rPr>
          <w:rFonts w:ascii="Arial" w:hAnsi="Arial" w:cs="Arial"/>
        </w:rPr>
      </w:pPr>
      <w:r w:rsidRPr="00FF2964">
        <w:rPr>
          <w:rFonts w:ascii="Arial" w:hAnsi="Arial" w:cs="Arial"/>
        </w:rPr>
        <w:t xml:space="preserve">During the audit, the following weaknesses were identified with regards to the review of controls on </w:t>
      </w:r>
      <w:r w:rsidRPr="00401C04">
        <w:rPr>
          <w:rFonts w:ascii="Arial" w:hAnsi="Arial" w:cs="Arial"/>
        </w:rPr>
        <w:t>LOGIS system:</w:t>
      </w:r>
    </w:p>
    <w:p w14:paraId="6EC29705" w14:textId="77777777" w:rsidR="006D4574" w:rsidRPr="001B6770" w:rsidRDefault="006D4574" w:rsidP="009A54E9">
      <w:pPr>
        <w:pStyle w:val="ListParagraph"/>
        <w:numPr>
          <w:ilvl w:val="0"/>
          <w:numId w:val="101"/>
        </w:numPr>
        <w:ind w:left="567" w:hanging="567"/>
        <w:rPr>
          <w:rFonts w:ascii="Arial" w:hAnsi="Arial" w:cs="Arial"/>
          <w:sz w:val="22"/>
          <w:szCs w:val="22"/>
          <w:lang w:eastAsia="en-GB"/>
        </w:rPr>
      </w:pPr>
      <w:r w:rsidRPr="001B6770">
        <w:rPr>
          <w:rFonts w:ascii="Arial" w:hAnsi="Arial" w:cs="Arial"/>
          <w:sz w:val="22"/>
          <w:szCs w:val="22"/>
          <w:lang w:eastAsia="en-GB"/>
        </w:rPr>
        <w:t>No evidence was provided to assess the reviews to monitor activities performed by the system controller.</w:t>
      </w:r>
    </w:p>
    <w:p w14:paraId="3A289EB1" w14:textId="77777777" w:rsidR="006D4574" w:rsidRPr="001B6770" w:rsidRDefault="006D4574" w:rsidP="009A54E9">
      <w:pPr>
        <w:pStyle w:val="ListParagraph"/>
        <w:numPr>
          <w:ilvl w:val="0"/>
          <w:numId w:val="101"/>
        </w:numPr>
        <w:ind w:left="567" w:hanging="567"/>
        <w:rPr>
          <w:rFonts w:ascii="Arial" w:hAnsi="Arial" w:cs="Arial"/>
          <w:sz w:val="22"/>
          <w:szCs w:val="22"/>
        </w:rPr>
      </w:pPr>
      <w:r w:rsidRPr="001B6770">
        <w:rPr>
          <w:rFonts w:ascii="Arial" w:hAnsi="Arial" w:cs="Arial"/>
          <w:sz w:val="22"/>
          <w:szCs w:val="22"/>
          <w:lang w:eastAsia="en-GB"/>
        </w:rPr>
        <w:t>Inadequate evidence was provided for the review of logon violations.</w:t>
      </w:r>
    </w:p>
    <w:p w14:paraId="435CBA27" w14:textId="77777777" w:rsidR="006D4574" w:rsidRPr="00401C04" w:rsidRDefault="006D4574" w:rsidP="006D4574">
      <w:pPr>
        <w:spacing w:after="0" w:line="240" w:lineRule="auto"/>
        <w:rPr>
          <w:rFonts w:ascii="Arial" w:hAnsi="Arial" w:cs="Arial"/>
        </w:rPr>
      </w:pPr>
    </w:p>
    <w:p w14:paraId="575E3971" w14:textId="77777777" w:rsidR="006D4574" w:rsidRPr="00FF2964" w:rsidRDefault="006D4574" w:rsidP="006D4574">
      <w:pPr>
        <w:spacing w:after="0" w:line="240" w:lineRule="auto"/>
        <w:rPr>
          <w:rFonts w:ascii="Arial" w:hAnsi="Arial" w:cs="Arial"/>
        </w:rPr>
      </w:pPr>
      <w:r w:rsidRPr="001B6770">
        <w:rPr>
          <w:rFonts w:ascii="Arial" w:hAnsi="Arial" w:cs="Arial"/>
        </w:rPr>
        <w:t>Lack of regular reviews of administrator activities might result in unauthorised system activities such as creating of unauthorised user accounts, deleting or modifying security information on LOGIS and unauth</w:t>
      </w:r>
      <w:r w:rsidRPr="00FF2964">
        <w:rPr>
          <w:rFonts w:ascii="Arial" w:hAnsi="Arial" w:cs="Arial"/>
        </w:rPr>
        <w:t>orised activities may not be timely detected and resolved.</w:t>
      </w:r>
    </w:p>
    <w:p w14:paraId="54CE84A2" w14:textId="77777777" w:rsidR="006D4574" w:rsidRPr="00FF2964" w:rsidRDefault="006D4574" w:rsidP="006D4574">
      <w:pPr>
        <w:spacing w:after="0" w:line="240" w:lineRule="auto"/>
        <w:rPr>
          <w:rFonts w:ascii="Arial" w:hAnsi="Arial" w:cs="Arial"/>
        </w:rPr>
      </w:pPr>
      <w:r w:rsidRPr="00FF2964">
        <w:rPr>
          <w:rFonts w:ascii="Arial" w:hAnsi="Arial" w:cs="Arial"/>
        </w:rPr>
        <w:t>Security violations, i.e. attempts to gain unauthorised access, could consequently occur without being detected or followed up.</w:t>
      </w:r>
    </w:p>
    <w:p w14:paraId="11C319DD"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select="TEXTFIELD4"/&gt;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04C3F30E" w14:textId="77777777" w:rsidR="006D4574" w:rsidRDefault="006D4574" w:rsidP="006D4574">
      <w:pPr>
        <w:spacing w:after="0" w:line="240" w:lineRule="auto"/>
        <w:rPr>
          <w:rFonts w:ascii="Arial" w:hAnsi="Arial" w:cs="Arial"/>
          <w:b/>
        </w:rPr>
      </w:pPr>
      <w:r w:rsidRPr="00FF2964">
        <w:rPr>
          <w:rFonts w:ascii="Arial" w:hAnsi="Arial" w:cs="Arial"/>
          <w:b/>
        </w:rPr>
        <w:t>Internal control deficiency</w:t>
      </w:r>
    </w:p>
    <w:p w14:paraId="6C50034D" w14:textId="77777777" w:rsidR="006D4574" w:rsidRPr="00FF2964" w:rsidRDefault="006D4574" w:rsidP="006D4574">
      <w:pPr>
        <w:spacing w:after="0" w:line="240" w:lineRule="auto"/>
        <w:rPr>
          <w:rFonts w:ascii="Arial" w:hAnsi="Arial" w:cs="Arial"/>
          <w:b/>
        </w:rPr>
      </w:pPr>
    </w:p>
    <w:p w14:paraId="549B890C" w14:textId="77777777" w:rsidR="006D4574" w:rsidRDefault="006D4574" w:rsidP="006D4574">
      <w:pPr>
        <w:spacing w:after="0" w:line="240" w:lineRule="auto"/>
        <w:rPr>
          <w:rFonts w:ascii="Arial" w:hAnsi="Arial" w:cs="Arial"/>
          <w:i/>
        </w:rPr>
      </w:pPr>
      <w:r w:rsidRPr="00F777BC">
        <w:rPr>
          <w:rFonts w:ascii="Arial" w:hAnsi="Arial" w:cs="Arial"/>
          <w:i/>
        </w:rPr>
        <w:t>Financial and performance management: Formal controls over IT Systems</w:t>
      </w:r>
    </w:p>
    <w:p w14:paraId="6DE576BC" w14:textId="77777777" w:rsidR="006D4574" w:rsidRPr="00F777BC" w:rsidRDefault="006D4574" w:rsidP="006D4574">
      <w:pPr>
        <w:spacing w:after="0" w:line="240" w:lineRule="auto"/>
        <w:rPr>
          <w:rFonts w:ascii="Arial" w:hAnsi="Arial" w:cs="Arial"/>
          <w:i/>
        </w:rPr>
      </w:pPr>
    </w:p>
    <w:p w14:paraId="17090149" w14:textId="77777777" w:rsidR="006D4574" w:rsidRPr="00F777BC" w:rsidRDefault="006D4574" w:rsidP="006D4574">
      <w:pPr>
        <w:spacing w:after="0" w:line="240" w:lineRule="auto"/>
        <w:rPr>
          <w:rFonts w:ascii="Arial" w:hAnsi="Arial" w:cs="Arial"/>
          <w:color w:val="000000" w:themeColor="text1"/>
        </w:rPr>
      </w:pPr>
      <w:r w:rsidRPr="00F777BC">
        <w:rPr>
          <w:rFonts w:ascii="Arial" w:hAnsi="Arial" w:cs="Arial"/>
          <w:color w:val="000000" w:themeColor="text1"/>
        </w:rPr>
        <w:t>There is a lack of commitment and effort by LOGIS system administrator to provide evidence requested for audit review.</w:t>
      </w:r>
    </w:p>
    <w:p w14:paraId="4F831214"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select="TEXTFIELD6"/&gt;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72596AD2" w14:textId="77777777" w:rsidR="006D4574" w:rsidRDefault="006D4574" w:rsidP="006D4574">
      <w:pPr>
        <w:spacing w:after="0" w:line="240" w:lineRule="auto"/>
        <w:ind w:left="567" w:hanging="567"/>
        <w:rPr>
          <w:rFonts w:ascii="Arial" w:hAnsi="Arial" w:cs="Arial"/>
          <w:b/>
        </w:rPr>
      </w:pPr>
      <w:r w:rsidRPr="00FF2964">
        <w:rPr>
          <w:rFonts w:ascii="Arial" w:hAnsi="Arial" w:cs="Arial"/>
          <w:b/>
        </w:rPr>
        <w:t>Recommendation</w:t>
      </w:r>
    </w:p>
    <w:p w14:paraId="6B63E728" w14:textId="77777777" w:rsidR="006D4574" w:rsidRPr="00FF2964" w:rsidRDefault="006D4574" w:rsidP="006D4574">
      <w:pPr>
        <w:spacing w:after="0" w:line="240" w:lineRule="auto"/>
        <w:rPr>
          <w:rFonts w:ascii="Arial" w:hAnsi="Arial" w:cs="Arial"/>
          <w:b/>
        </w:rPr>
      </w:pPr>
    </w:p>
    <w:p w14:paraId="72A7E6E2" w14:textId="77777777" w:rsidR="006D4574" w:rsidRPr="001B6770" w:rsidRDefault="006D4574" w:rsidP="006D4574">
      <w:pPr>
        <w:spacing w:after="0" w:line="240" w:lineRule="auto"/>
        <w:rPr>
          <w:rFonts w:ascii="Arial" w:hAnsi="Arial" w:cs="Arial"/>
        </w:rPr>
      </w:pPr>
      <w:r w:rsidRPr="00FF2964">
        <w:rPr>
          <w:rFonts w:ascii="Arial" w:hAnsi="Arial" w:cs="Arial"/>
        </w:rPr>
        <w:t>LOGIS system controller should ensure that the following controls are implemented and continuously monitored:</w:t>
      </w:r>
    </w:p>
    <w:p w14:paraId="2E5167F6" w14:textId="77777777" w:rsidR="006D4574" w:rsidRPr="001B6770" w:rsidRDefault="006D4574" w:rsidP="006D4574">
      <w:pPr>
        <w:spacing w:after="0" w:line="240" w:lineRule="auto"/>
        <w:rPr>
          <w:rFonts w:ascii="Arial" w:hAnsi="Arial" w:cs="Arial"/>
        </w:rPr>
      </w:pPr>
    </w:p>
    <w:p w14:paraId="040E0596" w14:textId="77777777" w:rsidR="006D4574" w:rsidRPr="00764E51" w:rsidRDefault="006D4574" w:rsidP="009A54E9">
      <w:pPr>
        <w:pStyle w:val="ListParagraph"/>
        <w:numPr>
          <w:ilvl w:val="0"/>
          <w:numId w:val="115"/>
        </w:numPr>
        <w:ind w:left="567" w:hanging="567"/>
        <w:rPr>
          <w:rFonts w:ascii="Arial" w:hAnsi="Arial" w:cs="Arial"/>
          <w:sz w:val="22"/>
          <w:szCs w:val="22"/>
        </w:rPr>
      </w:pPr>
      <w:r w:rsidRPr="001B6770">
        <w:rPr>
          <w:rFonts w:ascii="Arial" w:hAnsi="Arial" w:cs="Arial"/>
          <w:sz w:val="22"/>
          <w:szCs w:val="22"/>
        </w:rPr>
        <w:t xml:space="preserve">The activities performed by the users with administrator access is reviewed on a regular basis to ensure that only authorised activities were performed and evidence of review </w:t>
      </w:r>
      <w:r w:rsidRPr="00764E51">
        <w:rPr>
          <w:rFonts w:ascii="Arial" w:hAnsi="Arial" w:cs="Arial"/>
          <w:sz w:val="22"/>
          <w:szCs w:val="22"/>
        </w:rPr>
        <w:t>should be retained for audit purposes.</w:t>
      </w:r>
    </w:p>
    <w:p w14:paraId="28F90E54" w14:textId="77777777" w:rsidR="006D4574" w:rsidRPr="00764E51" w:rsidRDefault="006D4574" w:rsidP="006D4574">
      <w:pPr>
        <w:pStyle w:val="ListParagraph"/>
        <w:ind w:left="567"/>
        <w:rPr>
          <w:rFonts w:ascii="Arial" w:hAnsi="Arial" w:cs="Arial"/>
          <w:sz w:val="22"/>
          <w:szCs w:val="22"/>
        </w:rPr>
      </w:pPr>
    </w:p>
    <w:p w14:paraId="75A78740" w14:textId="77777777" w:rsidR="006D4574" w:rsidRPr="00764E51" w:rsidRDefault="006D4574" w:rsidP="009A54E9">
      <w:pPr>
        <w:pStyle w:val="ListParagraph"/>
        <w:numPr>
          <w:ilvl w:val="0"/>
          <w:numId w:val="115"/>
        </w:numPr>
        <w:ind w:left="567" w:hanging="567"/>
        <w:rPr>
          <w:rFonts w:ascii="Arial" w:hAnsi="Arial" w:cs="Arial"/>
          <w:sz w:val="22"/>
          <w:szCs w:val="22"/>
        </w:rPr>
      </w:pPr>
      <w:r w:rsidRPr="00764E51">
        <w:rPr>
          <w:rFonts w:ascii="Arial" w:hAnsi="Arial" w:cs="Arial"/>
          <w:sz w:val="22"/>
          <w:szCs w:val="22"/>
        </w:rPr>
        <w:t>Update the LOGIS Procedure Manual to include the extraction of reports to review the security violations and ensure they are monitored and reviewed. Security violation logs on LOGIS should be activated, extracted and at minimum report on the following:</w:t>
      </w:r>
    </w:p>
    <w:p w14:paraId="36FCA12E" w14:textId="77777777"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Failed user login attempts;</w:t>
      </w:r>
    </w:p>
    <w:p w14:paraId="14C0302A" w14:textId="77777777" w:rsidR="006D4574" w:rsidRPr="00764E51"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User account changes and deletions;</w:t>
      </w:r>
    </w:p>
    <w:p w14:paraId="2C04758E"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764E51">
        <w:rPr>
          <w:rFonts w:ascii="Arial" w:hAnsi="Arial" w:cs="Arial"/>
          <w:sz w:val="22"/>
          <w:szCs w:val="22"/>
          <w:lang w:eastAsia="en-GB"/>
        </w:rPr>
        <w:t>Object</w:t>
      </w:r>
      <w:r w:rsidRPr="001B6770">
        <w:rPr>
          <w:rFonts w:ascii="Arial" w:hAnsi="Arial" w:cs="Arial"/>
          <w:sz w:val="22"/>
          <w:szCs w:val="22"/>
          <w:lang w:eastAsia="en-GB"/>
        </w:rPr>
        <w:t xml:space="preserve"> denied access;</w:t>
      </w:r>
    </w:p>
    <w:p w14:paraId="421E8833"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 xml:space="preserve">Invalid requests; and </w:t>
      </w:r>
    </w:p>
    <w:p w14:paraId="285BEE89" w14:textId="77777777" w:rsidR="006D4574" w:rsidRPr="001B6770" w:rsidRDefault="006D4574" w:rsidP="009A54E9">
      <w:pPr>
        <w:pStyle w:val="ListParagraph"/>
        <w:numPr>
          <w:ilvl w:val="0"/>
          <w:numId w:val="101"/>
        </w:numPr>
        <w:ind w:left="1134" w:hanging="567"/>
        <w:rPr>
          <w:rFonts w:ascii="Arial" w:hAnsi="Arial" w:cs="Arial"/>
          <w:sz w:val="22"/>
          <w:szCs w:val="22"/>
          <w:lang w:eastAsia="en-GB"/>
        </w:rPr>
      </w:pPr>
      <w:r w:rsidRPr="001B6770">
        <w:rPr>
          <w:rFonts w:ascii="Arial" w:hAnsi="Arial" w:cs="Arial"/>
          <w:sz w:val="22"/>
          <w:szCs w:val="22"/>
          <w:lang w:eastAsia="en-GB"/>
        </w:rPr>
        <w:t>A report any security breaches should be prepared for distribution to management. The evidence of those reviews should be maintained for good record keeping and audit purposes.</w:t>
      </w:r>
    </w:p>
    <w:p w14:paraId="69DAC7B9" w14:textId="77777777" w:rsidR="006D4574" w:rsidRPr="00FF2964" w:rsidRDefault="006D4574" w:rsidP="006D4574">
      <w:pPr>
        <w:spacing w:after="0" w:line="240" w:lineRule="auto"/>
        <w:rPr>
          <w:rFonts w:ascii="Arial" w:hAnsi="Arial" w:cs="Arial"/>
          <w:b/>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select="TEXTFIELD1"/&gt;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092CE8C4" w14:textId="77777777"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14:paraId="1AEA518A"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2A46E6AA" w14:textId="77777777" w:rsidR="006D4574" w:rsidRPr="00FF2964" w:rsidRDefault="006D4574" w:rsidP="006D4574">
      <w:pPr>
        <w:spacing w:after="0" w:line="240" w:lineRule="auto"/>
        <w:rPr>
          <w:rFonts w:ascii="Arial" w:hAnsi="Arial" w:cs="Arial"/>
        </w:rPr>
      </w:pPr>
      <w:r w:rsidRPr="00FF2964">
        <w:rPr>
          <w:rFonts w:ascii="Arial" w:hAnsi="Arial" w:cs="Arial"/>
        </w:rPr>
        <w:t>Name:</w:t>
      </w:r>
      <w:r w:rsidRPr="00FF2964">
        <w:rPr>
          <w:rFonts w:ascii="Arial" w:hAnsi="Arial" w:cs="Arial"/>
        </w:rPr>
        <w:tab/>
      </w:r>
    </w:p>
    <w:p w14:paraId="7D0BBED4" w14:textId="77777777" w:rsidR="006D4574" w:rsidRPr="00FF2964" w:rsidRDefault="006D4574" w:rsidP="006D4574">
      <w:pPr>
        <w:spacing w:after="0" w:line="240" w:lineRule="auto"/>
        <w:rPr>
          <w:rFonts w:ascii="Arial" w:hAnsi="Arial" w:cs="Arial"/>
        </w:rPr>
      </w:pPr>
      <w:r w:rsidRPr="00FF2964">
        <w:rPr>
          <w:rFonts w:ascii="Arial" w:hAnsi="Arial" w:cs="Arial"/>
        </w:rPr>
        <w:t xml:space="preserve">Position: </w:t>
      </w:r>
    </w:p>
    <w:p w14:paraId="46A4B843" w14:textId="77777777" w:rsidR="006D4574" w:rsidRDefault="006D4574" w:rsidP="006D4574">
      <w:pPr>
        <w:spacing w:after="0" w:line="240" w:lineRule="auto"/>
        <w:rPr>
          <w:rFonts w:ascii="Arial" w:hAnsi="Arial" w:cs="Arial"/>
        </w:rPr>
      </w:pPr>
      <w:r w:rsidRPr="00FF2964">
        <w:rPr>
          <w:rFonts w:ascii="Arial" w:hAnsi="Arial" w:cs="Arial"/>
        </w:rPr>
        <w:t>Date:</w:t>
      </w:r>
    </w:p>
    <w:p w14:paraId="383DB5E3" w14:textId="77777777" w:rsidR="006D4574" w:rsidRPr="00FF2964" w:rsidRDefault="006D4574" w:rsidP="006D4574">
      <w:pPr>
        <w:spacing w:after="0" w:line="240" w:lineRule="auto"/>
        <w:rPr>
          <w:rFonts w:ascii="Arial" w:hAnsi="Arial" w:cs="Arial"/>
        </w:rPr>
      </w:pPr>
    </w:p>
    <w:p w14:paraId="32778D3F" w14:textId="77777777" w:rsidR="006D4574" w:rsidRPr="00FF2964" w:rsidRDefault="006D4574" w:rsidP="006D4574">
      <w:pPr>
        <w:spacing w:after="0" w:line="240" w:lineRule="auto"/>
        <w:rPr>
          <w:rFonts w:ascii="Arial" w:hAnsi="Arial" w:cs="Arial"/>
          <w:b/>
          <w:bCs/>
          <w:lang w:val="en-US"/>
        </w:rPr>
      </w:pPr>
      <w:r w:rsidRPr="00FF2964">
        <w:rPr>
          <w:rFonts w:ascii="Arial" w:hAnsi="Arial" w:cs="Arial"/>
          <w:b/>
        </w:rPr>
        <w:t>Auditor’s conclusion</w:t>
      </w:r>
      <w:r w:rsidRPr="00FF2964">
        <w:rPr>
          <w:rFonts w:ascii="Arial" w:hAnsi="Arial" w:cs="Arial"/>
          <w:bCs/>
        </w:rPr>
        <w:br w:type="page"/>
      </w:r>
    </w:p>
    <w:p w14:paraId="2F72842D" w14:textId="77777777" w:rsidR="006D4574" w:rsidRPr="00FF2964" w:rsidRDefault="006D4574" w:rsidP="006D4574">
      <w:pPr>
        <w:spacing w:after="0" w:line="240" w:lineRule="auto"/>
        <w:rPr>
          <w:rFonts w:ascii="Arial" w:hAnsi="Arial" w:cs="Arial"/>
          <w:b/>
          <w:bCs/>
        </w:rPr>
      </w:pPr>
      <w:r>
        <w:rPr>
          <w:rFonts w:ascii="Arial" w:eastAsia="Times New Roman" w:hAnsi="Arial" w:cs="Times New Roman"/>
          <w:bCs/>
          <w:color w:val="4F81BD"/>
          <w:sz w:val="24"/>
        </w:rPr>
        <w:t xml:space="preserve">Information Technology – </w:t>
      </w:r>
      <w:proofErr w:type="gramStart"/>
      <w:r>
        <w:rPr>
          <w:rFonts w:ascii="Arial" w:eastAsia="Times New Roman" w:hAnsi="Arial" w:cs="Times New Roman"/>
          <w:bCs/>
          <w:color w:val="4F81BD"/>
          <w:sz w:val="24"/>
        </w:rPr>
        <w:t>IT</w:t>
      </w:r>
      <w:proofErr w:type="gramEnd"/>
      <w:r>
        <w:rPr>
          <w:rFonts w:ascii="Arial" w:eastAsia="Times New Roman" w:hAnsi="Arial" w:cs="Times New Roman"/>
          <w:bCs/>
          <w:color w:val="4F81BD"/>
          <w:sz w:val="24"/>
        </w:rPr>
        <w:t xml:space="preserve"> Service Continuity</w:t>
      </w:r>
    </w:p>
    <w:p w14:paraId="57458777" w14:textId="77777777" w:rsidR="006D4574" w:rsidRDefault="006D4574" w:rsidP="006D4574">
      <w:pPr>
        <w:autoSpaceDE w:val="0"/>
        <w:autoSpaceDN w:val="0"/>
        <w:adjustRightInd w:val="0"/>
        <w:spacing w:after="0" w:line="240" w:lineRule="auto"/>
        <w:rPr>
          <w:rFonts w:ascii="Arial" w:hAnsi="Arial" w:cs="Arial"/>
          <w:color w:val="000000" w:themeColor="text1"/>
          <w:lang w:val="en-GB"/>
        </w:rPr>
      </w:pPr>
    </w:p>
    <w:p w14:paraId="216AC742"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FF2964">
        <w:rPr>
          <w:rFonts w:ascii="Arial" w:hAnsi="Arial" w:cs="Arial"/>
          <w:color w:val="000000" w:themeColor="text1"/>
          <w:lang w:val="en-GB"/>
        </w:rPr>
        <w:t>IT service continuity is the process of managing the availability of hardware, system software, application software and data to enable an organisation to recover/re-establish information systems services in the event of a disaster. The process includes Business Continuity Plan (BCP), Disaster Recovery Plan (DRP) and backups.</w:t>
      </w:r>
    </w:p>
    <w:p w14:paraId="186AFF74" w14:textId="77777777" w:rsidR="006D4574" w:rsidRDefault="006D4574" w:rsidP="006D4574">
      <w:pPr>
        <w:spacing w:after="0" w:line="240" w:lineRule="auto"/>
        <w:rPr>
          <w:rFonts w:ascii="Arial" w:hAnsi="Arial" w:cs="Arial"/>
          <w:b/>
        </w:rPr>
      </w:pPr>
    </w:p>
    <w:p w14:paraId="5BD6BBC3" w14:textId="77777777" w:rsidR="006D4574" w:rsidRDefault="006D4574" w:rsidP="006D4574">
      <w:pPr>
        <w:spacing w:after="0" w:line="240" w:lineRule="auto"/>
        <w:rPr>
          <w:rFonts w:ascii="Arial" w:hAnsi="Arial" w:cs="Arial"/>
          <w:b/>
        </w:rPr>
      </w:pPr>
      <w:r w:rsidRPr="00FF2964">
        <w:rPr>
          <w:rFonts w:ascii="Arial" w:hAnsi="Arial" w:cs="Arial"/>
          <w:b/>
        </w:rPr>
        <w:t>Audit finding</w:t>
      </w:r>
    </w:p>
    <w:p w14:paraId="57EE11A3" w14:textId="77777777" w:rsidR="006D4574" w:rsidRPr="00FF2964" w:rsidRDefault="006D4574" w:rsidP="006D4574">
      <w:pPr>
        <w:spacing w:after="0" w:line="240" w:lineRule="auto"/>
        <w:rPr>
          <w:rFonts w:ascii="Arial" w:hAnsi="Arial" w:cs="Arial"/>
          <w:b/>
        </w:rPr>
      </w:pPr>
    </w:p>
    <w:p w14:paraId="63278656" w14:textId="77777777" w:rsidR="006D4574" w:rsidRPr="00764E51" w:rsidRDefault="006D4574" w:rsidP="006D4574">
      <w:pPr>
        <w:spacing w:after="0" w:line="240" w:lineRule="auto"/>
        <w:rPr>
          <w:rFonts w:ascii="Arial" w:hAnsi="Arial" w:cs="Arial"/>
        </w:rPr>
      </w:pPr>
      <w:r w:rsidRPr="00764E51">
        <w:rPr>
          <w:rFonts w:ascii="Arial" w:hAnsi="Arial" w:cs="Arial"/>
        </w:rPr>
        <w:t>Inadequate IT service continuity controls</w:t>
      </w: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select="TITLE"/&gt;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14:paraId="7E596F33" w14:textId="77777777" w:rsidR="006D4574" w:rsidRPr="00764E51" w:rsidRDefault="006D4574" w:rsidP="006D4574">
      <w:pPr>
        <w:spacing w:after="0" w:line="240" w:lineRule="auto"/>
        <w:rPr>
          <w:rFonts w:ascii="Arial" w:hAnsi="Arial" w:cs="Arial"/>
        </w:rPr>
      </w:pPr>
    </w:p>
    <w:p w14:paraId="480BEF30" w14:textId="77777777" w:rsidR="006D4574" w:rsidRPr="00764E51" w:rsidRDefault="006D4574" w:rsidP="006D4574">
      <w:pPr>
        <w:spacing w:after="0" w:line="240" w:lineRule="auto"/>
        <w:rPr>
          <w:rFonts w:ascii="Arial" w:hAnsi="Arial" w:cs="Arial"/>
          <w:b/>
        </w:rPr>
      </w:pPr>
      <w:r w:rsidRPr="00FF2964">
        <w:rPr>
          <w:rFonts w:ascii="Arial" w:eastAsia="Calibri" w:hAnsi="Arial" w:cs="Arial"/>
        </w:rPr>
        <w:t xml:space="preserve">The following deficiencies were noted with regard to the management and implementation of IT </w:t>
      </w:r>
      <w:r w:rsidRPr="00764E51">
        <w:rPr>
          <w:rFonts w:ascii="Arial" w:eastAsia="Calibri" w:hAnsi="Arial" w:cs="Arial"/>
        </w:rPr>
        <w:t>Service Continuity/ Disaster Recovery Planning processes at the department:</w:t>
      </w:r>
    </w:p>
    <w:p w14:paraId="0CE3E16D"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Although Disaster Recovery Plan (DRP) was developed and approved, however it was noted that the DRP was not tested.</w:t>
      </w:r>
    </w:p>
    <w:p w14:paraId="1D4BD609"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formal backup policy and procedure.</w:t>
      </w:r>
    </w:p>
    <w:p w14:paraId="015EDD08"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There was no performance of periodic restoration of backups.</w:t>
      </w:r>
    </w:p>
    <w:p w14:paraId="2F523381" w14:textId="77777777" w:rsidR="006D4574" w:rsidRPr="00764E51" w:rsidRDefault="006D4574" w:rsidP="009A54E9">
      <w:pPr>
        <w:pStyle w:val="ListParagraph"/>
        <w:numPr>
          <w:ilvl w:val="0"/>
          <w:numId w:val="101"/>
        </w:numPr>
        <w:ind w:left="567" w:hanging="567"/>
        <w:rPr>
          <w:rFonts w:ascii="Arial" w:hAnsi="Arial" w:cs="Arial"/>
          <w:sz w:val="22"/>
          <w:szCs w:val="22"/>
          <w:lang w:eastAsia="en-GB"/>
        </w:rPr>
      </w:pPr>
      <w:r w:rsidRPr="00764E51">
        <w:rPr>
          <w:rFonts w:ascii="Arial" w:hAnsi="Arial" w:cs="Arial"/>
          <w:sz w:val="22"/>
          <w:szCs w:val="22"/>
          <w:lang w:eastAsia="en-GB"/>
        </w:rPr>
        <w:t>EPWP backups were performed, however the based on the evidence provided the status of the backups performed was not successful</w:t>
      </w:r>
    </w:p>
    <w:p w14:paraId="7F8EAD28" w14:textId="77777777" w:rsidR="006D4574" w:rsidRPr="00764E51" w:rsidRDefault="006D4574" w:rsidP="006D4574">
      <w:pPr>
        <w:spacing w:after="0" w:line="240" w:lineRule="auto"/>
        <w:rPr>
          <w:rFonts w:ascii="Arial" w:hAnsi="Arial" w:cs="Arial"/>
          <w:lang w:eastAsia="en-GB"/>
        </w:rPr>
      </w:pPr>
      <w:r w:rsidRPr="00764E51">
        <w:rPr>
          <w:rFonts w:ascii="Arial" w:hAnsi="Arial" w:cs="Arial"/>
          <w:lang w:eastAsia="en-GB"/>
        </w:rPr>
        <w:fldChar w:fldCharType="begin"/>
      </w:r>
      <w:r w:rsidRPr="00764E51">
        <w:rPr>
          <w:rFonts w:ascii="Arial" w:hAnsi="Arial" w:cs="Arial"/>
          <w:lang w:eastAsia="en-GB"/>
        </w:rPr>
        <w:instrText xml:space="preserve"> &lt;tm:format font-override="true"&gt;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&lt;xsl:value-of select="FINDING"/&gt; </w:instrText>
      </w:r>
      <w:r w:rsidRPr="00764E51">
        <w:rPr>
          <w:rFonts w:ascii="Arial" w:hAnsi="Arial" w:cs="Arial"/>
          <w:lang w:eastAsia="en-GB"/>
        </w:rPr>
        <w:fldChar w:fldCharType="end"/>
      </w:r>
      <w:r w:rsidRPr="00764E51">
        <w:rPr>
          <w:rFonts w:ascii="Arial" w:hAnsi="Arial" w:cs="Arial"/>
          <w:lang w:eastAsia="en-GB"/>
        </w:rPr>
        <w:fldChar w:fldCharType="begin"/>
      </w:r>
      <w:r w:rsidRPr="00764E51">
        <w:rPr>
          <w:rFonts w:ascii="Arial" w:hAnsi="Arial" w:cs="Arial"/>
          <w:lang w:eastAsia="en-GB"/>
        </w:rPr>
        <w:instrText xml:space="preserve"> &lt;/tm:format&gt; </w:instrText>
      </w:r>
      <w:r w:rsidRPr="00764E51">
        <w:rPr>
          <w:rFonts w:ascii="Arial" w:hAnsi="Arial" w:cs="Arial"/>
          <w:lang w:eastAsia="en-GB"/>
        </w:rPr>
        <w:fldChar w:fldCharType="end"/>
      </w:r>
    </w:p>
    <w:p w14:paraId="1F95E64F"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Without a comprehensively</w:t>
      </w:r>
      <w:r w:rsidRPr="00FF2964">
        <w:rPr>
          <w:rFonts w:ascii="Arial" w:hAnsi="Arial" w:cs="Arial"/>
          <w:color w:val="000000" w:themeColor="text1"/>
          <w:lang w:val="en-GB"/>
        </w:rPr>
        <w:t xml:space="preserve"> documented, tested and regularly updated Business Impact Analysis,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reputation, should a disaster occur.</w:t>
      </w:r>
    </w:p>
    <w:p w14:paraId="54B12FDA"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select="TEXTFIELD3"/&gt;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select="TEXTFIELD4"/&gt;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 font-override="true"&gt;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&lt;xsl:value-of select="TEXTFIELD5"/&gt; </w:instrText>
      </w:r>
      <w:r w:rsidRPr="00FF2964">
        <w:rPr>
          <w:rFonts w:ascii="Arial" w:hAnsi="Arial" w:cs="Arial"/>
          <w:color w:val="000000" w:themeColor="text1"/>
          <w:lang w:val="en-GB"/>
        </w:rPr>
        <w:fldChar w:fldCharType="end"/>
      </w:r>
      <w:r w:rsidRPr="00FF2964">
        <w:rPr>
          <w:rFonts w:ascii="Arial" w:hAnsi="Arial" w:cs="Arial"/>
          <w:color w:val="000000" w:themeColor="text1"/>
          <w:lang w:val="en-GB"/>
        </w:rPr>
        <w:fldChar w:fldCharType="begin"/>
      </w:r>
      <w:r w:rsidRPr="00FF2964">
        <w:rPr>
          <w:rFonts w:ascii="Arial" w:hAnsi="Arial" w:cs="Arial"/>
          <w:color w:val="000000" w:themeColor="text1"/>
          <w:lang w:val="en-GB"/>
        </w:rPr>
        <w:instrText xml:space="preserve"> &lt;/tm:format&gt; </w:instrText>
      </w:r>
      <w:r w:rsidRPr="00FF2964">
        <w:rPr>
          <w:rFonts w:ascii="Arial" w:hAnsi="Arial" w:cs="Arial"/>
          <w:color w:val="000000" w:themeColor="text1"/>
          <w:lang w:val="en-GB"/>
        </w:rPr>
        <w:fldChar w:fldCharType="end"/>
      </w:r>
    </w:p>
    <w:p w14:paraId="2C859F27" w14:textId="77777777" w:rsidR="006D4574" w:rsidRPr="00764E51" w:rsidRDefault="006D4574" w:rsidP="006D4574">
      <w:pPr>
        <w:spacing w:after="0" w:line="240" w:lineRule="auto"/>
        <w:rPr>
          <w:rFonts w:ascii="Arial" w:hAnsi="Arial" w:cs="Arial"/>
          <w:b/>
          <w:bCs/>
        </w:rPr>
      </w:pPr>
      <w:r w:rsidRPr="00FF2964">
        <w:rPr>
          <w:rFonts w:ascii="Arial" w:hAnsi="Arial" w:cs="Arial"/>
          <w:b/>
          <w:bCs/>
        </w:rPr>
        <w:t xml:space="preserve">Internal </w:t>
      </w:r>
      <w:r w:rsidRPr="00764E51">
        <w:rPr>
          <w:rFonts w:ascii="Arial" w:hAnsi="Arial" w:cs="Arial"/>
          <w:b/>
          <w:bCs/>
        </w:rPr>
        <w:t>control deficiency</w:t>
      </w:r>
    </w:p>
    <w:p w14:paraId="1D3776A8" w14:textId="77777777" w:rsidR="006D4574" w:rsidRPr="00764E51" w:rsidRDefault="006D4574" w:rsidP="006D4574">
      <w:pPr>
        <w:spacing w:after="0" w:line="240" w:lineRule="auto"/>
        <w:rPr>
          <w:rFonts w:ascii="Arial" w:hAnsi="Arial" w:cs="Arial"/>
          <w:b/>
          <w:bCs/>
        </w:rPr>
      </w:pPr>
    </w:p>
    <w:p w14:paraId="73CFDC8D" w14:textId="77777777" w:rsidR="006D4574" w:rsidRPr="00764E51" w:rsidRDefault="006D4574" w:rsidP="006D4574">
      <w:pPr>
        <w:spacing w:after="0" w:line="240" w:lineRule="auto"/>
        <w:rPr>
          <w:rFonts w:ascii="Arial" w:hAnsi="Arial" w:cs="Arial"/>
          <w:i/>
        </w:rPr>
      </w:pPr>
      <w:r w:rsidRPr="00764E51">
        <w:rPr>
          <w:rFonts w:ascii="Arial" w:hAnsi="Arial" w:cs="Arial"/>
          <w:i/>
        </w:rPr>
        <w:t>Financial and performance management: Formal controls over IT Systems</w:t>
      </w:r>
    </w:p>
    <w:p w14:paraId="084CFF0B" w14:textId="77777777" w:rsidR="006D4574" w:rsidRPr="00764E51" w:rsidRDefault="006D4574" w:rsidP="006D4574">
      <w:pPr>
        <w:spacing w:after="0" w:line="240" w:lineRule="auto"/>
        <w:ind w:left="567" w:hanging="567"/>
        <w:rPr>
          <w:rFonts w:ascii="Arial" w:hAnsi="Arial" w:cs="Arial"/>
          <w:i/>
        </w:rPr>
      </w:pPr>
    </w:p>
    <w:p w14:paraId="0CE0F92E" w14:textId="77777777"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department recently established and approved the disaster recovery plan; as a result testing was not yet performed by IT department.</w:t>
      </w:r>
    </w:p>
    <w:p w14:paraId="2DC40552" w14:textId="77777777" w:rsidR="006D4574" w:rsidRPr="00764E51" w:rsidRDefault="006D4574" w:rsidP="009A54E9">
      <w:pPr>
        <w:pStyle w:val="ListParagraph"/>
        <w:numPr>
          <w:ilvl w:val="0"/>
          <w:numId w:val="114"/>
        </w:numPr>
        <w:ind w:left="567" w:hanging="567"/>
        <w:contextualSpacing/>
        <w:rPr>
          <w:rFonts w:ascii="Arial" w:hAnsi="Arial" w:cs="Arial"/>
          <w:color w:val="000000" w:themeColor="text1"/>
          <w:sz w:val="22"/>
          <w:szCs w:val="22"/>
        </w:rPr>
      </w:pPr>
      <w:r w:rsidRPr="00764E51">
        <w:rPr>
          <w:rFonts w:ascii="Arial" w:hAnsi="Arial" w:cs="Arial"/>
          <w:color w:val="000000" w:themeColor="text1"/>
          <w:sz w:val="22"/>
          <w:szCs w:val="22"/>
        </w:rPr>
        <w:t>The chief information officer did not develop and approve the backup policy and procedure.</w:t>
      </w:r>
    </w:p>
    <w:p w14:paraId="540CE9B0" w14:textId="77777777" w:rsidR="006D4574" w:rsidRPr="00764E51" w:rsidRDefault="006D4574" w:rsidP="009A54E9">
      <w:pPr>
        <w:pStyle w:val="ListParagraph"/>
        <w:numPr>
          <w:ilvl w:val="0"/>
          <w:numId w:val="114"/>
        </w:numPr>
        <w:ind w:left="567" w:hanging="567"/>
        <w:rPr>
          <w:rFonts w:ascii="Arial" w:hAnsi="Arial" w:cs="Arial"/>
          <w:color w:val="000000" w:themeColor="text1"/>
          <w:sz w:val="22"/>
          <w:szCs w:val="22"/>
        </w:rPr>
      </w:pPr>
      <w:r w:rsidRPr="00764E51">
        <w:rPr>
          <w:rFonts w:ascii="Arial" w:hAnsi="Arial" w:cs="Arial"/>
          <w:color w:val="000000" w:themeColor="text1"/>
          <w:sz w:val="22"/>
          <w:szCs w:val="22"/>
        </w:rPr>
        <w:t xml:space="preserve">Lack of chief information officer oversight to ensure that backup processes are adequate. </w:t>
      </w:r>
    </w:p>
    <w:p w14:paraId="0E6DE90C" w14:textId="77777777" w:rsidR="006D4574" w:rsidRPr="00764E51"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rPr>
        <w:fldChar w:fldCharType="begin"/>
      </w:r>
      <w:r w:rsidRPr="00764E51">
        <w:rPr>
          <w:rFonts w:ascii="Arial" w:hAnsi="Arial" w:cs="Arial"/>
        </w:rPr>
        <w:instrText xml:space="preserve"> &lt;tm:format font-override="true"&gt;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&lt;xsl:value-of select="TEXTFIELD6"/&gt; </w:instrText>
      </w:r>
      <w:r w:rsidRPr="00764E51">
        <w:rPr>
          <w:rFonts w:ascii="Arial" w:hAnsi="Arial" w:cs="Arial"/>
        </w:rPr>
        <w:fldChar w:fldCharType="end"/>
      </w:r>
      <w:r w:rsidRPr="00764E51">
        <w:rPr>
          <w:rFonts w:ascii="Arial" w:hAnsi="Arial" w:cs="Arial"/>
        </w:rPr>
        <w:fldChar w:fldCharType="begin"/>
      </w:r>
      <w:r w:rsidRPr="00764E51">
        <w:rPr>
          <w:rFonts w:ascii="Arial" w:hAnsi="Arial" w:cs="Arial"/>
        </w:rPr>
        <w:instrText xml:space="preserve"> &lt;/tm:format&gt; </w:instrText>
      </w:r>
      <w:r w:rsidRPr="00764E51">
        <w:rPr>
          <w:rFonts w:ascii="Arial" w:hAnsi="Arial" w:cs="Arial"/>
        </w:rPr>
        <w:fldChar w:fldCharType="end"/>
      </w:r>
    </w:p>
    <w:p w14:paraId="29921840" w14:textId="77777777" w:rsidR="006D4574" w:rsidRDefault="006D4574" w:rsidP="006D4574">
      <w:pPr>
        <w:spacing w:after="0" w:line="240" w:lineRule="auto"/>
        <w:rPr>
          <w:rFonts w:ascii="Arial" w:hAnsi="Arial" w:cs="Arial"/>
          <w:b/>
          <w:bCs/>
        </w:rPr>
      </w:pPr>
      <w:r w:rsidRPr="00764E51">
        <w:rPr>
          <w:rFonts w:ascii="Arial" w:hAnsi="Arial" w:cs="Arial"/>
          <w:b/>
          <w:bCs/>
        </w:rPr>
        <w:t>Recommendation</w:t>
      </w:r>
    </w:p>
    <w:p w14:paraId="64B90D24" w14:textId="77777777" w:rsidR="006D4574" w:rsidRPr="00764E51" w:rsidRDefault="006D4574" w:rsidP="006D4574">
      <w:pPr>
        <w:spacing w:after="0" w:line="240" w:lineRule="auto"/>
        <w:rPr>
          <w:rFonts w:ascii="Arial" w:hAnsi="Arial" w:cs="Arial"/>
          <w:b/>
          <w:bCs/>
        </w:rPr>
      </w:pPr>
    </w:p>
    <w:p w14:paraId="2A39F944" w14:textId="77777777" w:rsidR="006D4574" w:rsidRPr="00FF2964" w:rsidRDefault="006D4574" w:rsidP="006D4574">
      <w:pPr>
        <w:autoSpaceDE w:val="0"/>
        <w:autoSpaceDN w:val="0"/>
        <w:adjustRightInd w:val="0"/>
        <w:spacing w:after="0" w:line="240" w:lineRule="auto"/>
        <w:rPr>
          <w:rFonts w:ascii="Arial" w:hAnsi="Arial" w:cs="Arial"/>
          <w:color w:val="000000" w:themeColor="text1"/>
          <w:lang w:val="en-GB"/>
        </w:rPr>
      </w:pPr>
      <w:r w:rsidRPr="00764E51">
        <w:rPr>
          <w:rFonts w:ascii="Arial" w:hAnsi="Arial" w:cs="Arial"/>
          <w:color w:val="000000" w:themeColor="text1"/>
          <w:lang w:val="en-GB"/>
        </w:rPr>
        <w:t>The Chief Information</w:t>
      </w:r>
      <w:r w:rsidRPr="00FF2964">
        <w:rPr>
          <w:rFonts w:ascii="Arial" w:hAnsi="Arial" w:cs="Arial"/>
          <w:color w:val="000000" w:themeColor="text1"/>
          <w:lang w:val="en-GB"/>
        </w:rPr>
        <w:t xml:space="preserve"> Officer should ensure that the DRP is periodically tested to ensure that the plan is practical with regard to its execution. During the testing process, the relevant role players in the disaster recovery process should receive the necessary training to ensure the success of the recovery process. Furthermore, document and approve the backup policy to include the following:</w:t>
      </w:r>
    </w:p>
    <w:p w14:paraId="0D1C81B8"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a)  </w:t>
      </w:r>
      <w:r>
        <w:rPr>
          <w:rFonts w:ascii="Arial" w:hAnsi="Arial" w:cs="Arial"/>
          <w:lang w:eastAsia="en-GB"/>
        </w:rPr>
        <w:tab/>
      </w:r>
      <w:r w:rsidRPr="00FF2964">
        <w:rPr>
          <w:rFonts w:ascii="Arial" w:hAnsi="Arial" w:cs="Arial"/>
          <w:lang w:eastAsia="en-GB"/>
        </w:rPr>
        <w:t>Backup strategy</w:t>
      </w:r>
    </w:p>
    <w:p w14:paraId="19A9256C"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b)  </w:t>
      </w:r>
      <w:r>
        <w:rPr>
          <w:rFonts w:ascii="Arial" w:hAnsi="Arial" w:cs="Arial"/>
          <w:lang w:eastAsia="en-GB"/>
        </w:rPr>
        <w:tab/>
      </w:r>
      <w:r w:rsidRPr="00FF2964">
        <w:rPr>
          <w:rFonts w:ascii="Arial" w:hAnsi="Arial" w:cs="Arial"/>
          <w:lang w:eastAsia="en-GB"/>
        </w:rPr>
        <w:t>Roles and responsibilities</w:t>
      </w:r>
    </w:p>
    <w:p w14:paraId="090D4ED8"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c)  </w:t>
      </w:r>
      <w:r>
        <w:rPr>
          <w:rFonts w:ascii="Arial" w:hAnsi="Arial" w:cs="Arial"/>
          <w:lang w:eastAsia="en-GB"/>
        </w:rPr>
        <w:tab/>
      </w:r>
      <w:r w:rsidRPr="00FF2964">
        <w:rPr>
          <w:rFonts w:ascii="Arial" w:hAnsi="Arial" w:cs="Arial"/>
          <w:lang w:eastAsia="en-GB"/>
        </w:rPr>
        <w:t>Backup frequency</w:t>
      </w:r>
    </w:p>
    <w:p w14:paraId="5E966732" w14:textId="77777777" w:rsidR="006D4574" w:rsidRPr="00FF2964" w:rsidRDefault="006D4574" w:rsidP="006D4574">
      <w:pPr>
        <w:spacing w:after="0" w:line="240" w:lineRule="auto"/>
        <w:ind w:left="567" w:hanging="567"/>
        <w:rPr>
          <w:rFonts w:ascii="Arial" w:hAnsi="Arial" w:cs="Arial"/>
          <w:lang w:eastAsia="en-GB"/>
        </w:rPr>
      </w:pPr>
      <w:r w:rsidRPr="00FF2964">
        <w:rPr>
          <w:rFonts w:ascii="Arial" w:hAnsi="Arial" w:cs="Arial"/>
          <w:lang w:eastAsia="en-GB"/>
        </w:rPr>
        <w:t xml:space="preserve">d) </w:t>
      </w:r>
      <w:r>
        <w:rPr>
          <w:rFonts w:ascii="Arial" w:hAnsi="Arial" w:cs="Arial"/>
          <w:lang w:eastAsia="en-GB"/>
        </w:rPr>
        <w:tab/>
      </w:r>
      <w:r w:rsidRPr="00FF2964">
        <w:rPr>
          <w:rFonts w:ascii="Arial" w:hAnsi="Arial" w:cs="Arial"/>
          <w:lang w:eastAsia="en-GB"/>
        </w:rPr>
        <w:t>Retention period</w:t>
      </w:r>
    </w:p>
    <w:p w14:paraId="4B01C1E1"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e)</w:t>
      </w:r>
      <w:r>
        <w:rPr>
          <w:rFonts w:ascii="Arial" w:hAnsi="Arial" w:cs="Arial"/>
          <w:lang w:eastAsia="en-GB"/>
        </w:rPr>
        <w:tab/>
      </w:r>
      <w:r w:rsidRPr="00FF2964">
        <w:rPr>
          <w:rFonts w:ascii="Arial" w:hAnsi="Arial" w:cs="Arial"/>
          <w:lang w:eastAsia="en-GB"/>
        </w:rPr>
        <w:t>Backup window (time available each day to complete backups)</w:t>
      </w:r>
    </w:p>
    <w:p w14:paraId="1D77B0FA"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 xml:space="preserve">f) </w:t>
      </w:r>
      <w:r>
        <w:rPr>
          <w:rFonts w:ascii="Arial" w:hAnsi="Arial" w:cs="Arial"/>
          <w:lang w:eastAsia="en-GB"/>
        </w:rPr>
        <w:tab/>
      </w:r>
      <w:r w:rsidRPr="00FF2964">
        <w:rPr>
          <w:rFonts w:ascii="Arial" w:hAnsi="Arial" w:cs="Arial"/>
          <w:lang w:eastAsia="en-GB"/>
        </w:rPr>
        <w:t>Back restoration process</w:t>
      </w:r>
    </w:p>
    <w:p w14:paraId="13CD314D"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g)</w:t>
      </w:r>
      <w:r>
        <w:rPr>
          <w:rFonts w:ascii="Arial" w:hAnsi="Arial" w:cs="Arial"/>
          <w:lang w:eastAsia="en-GB"/>
        </w:rPr>
        <w:tab/>
      </w:r>
      <w:r w:rsidRPr="00FF2964">
        <w:rPr>
          <w:rFonts w:ascii="Arial" w:hAnsi="Arial" w:cs="Arial"/>
          <w:lang w:eastAsia="en-GB"/>
        </w:rPr>
        <w:t>On and off-site requirements</w:t>
      </w:r>
    </w:p>
    <w:p w14:paraId="41E91F94" w14:textId="77777777" w:rsidR="006D4574" w:rsidRPr="00FF2964" w:rsidRDefault="006D4574" w:rsidP="006D4574">
      <w:pPr>
        <w:spacing w:after="0" w:line="240" w:lineRule="auto"/>
        <w:ind w:left="567" w:hanging="567"/>
        <w:rPr>
          <w:rFonts w:ascii="Arial" w:hAnsi="Arial" w:cs="Arial"/>
          <w:lang w:eastAsia="en-GB"/>
        </w:rPr>
      </w:pPr>
      <w:r>
        <w:rPr>
          <w:rFonts w:ascii="Arial" w:hAnsi="Arial" w:cs="Arial"/>
          <w:lang w:eastAsia="en-GB"/>
        </w:rPr>
        <w:t>h)</w:t>
      </w:r>
      <w:r>
        <w:rPr>
          <w:rFonts w:ascii="Arial" w:hAnsi="Arial" w:cs="Arial"/>
          <w:lang w:eastAsia="en-GB"/>
        </w:rPr>
        <w:tab/>
      </w:r>
      <w:r w:rsidRPr="00FF2964">
        <w:rPr>
          <w:rFonts w:ascii="Arial" w:hAnsi="Arial" w:cs="Arial"/>
          <w:lang w:eastAsia="en-GB"/>
        </w:rPr>
        <w:t>Archival requirements</w:t>
      </w:r>
    </w:p>
    <w:p w14:paraId="276D4AFB" w14:textId="77777777" w:rsidR="006D4574" w:rsidRPr="00FF2964" w:rsidRDefault="006D4574" w:rsidP="006D4574">
      <w:pPr>
        <w:spacing w:after="0" w:line="240" w:lineRule="auto"/>
        <w:ind w:left="567" w:hanging="567"/>
        <w:rPr>
          <w:rFonts w:ascii="Arial" w:hAnsi="Arial" w:cs="Arial"/>
          <w:b/>
        </w:rPr>
      </w:pPr>
      <w:proofErr w:type="spellStart"/>
      <w:r>
        <w:rPr>
          <w:rFonts w:ascii="Arial" w:hAnsi="Arial" w:cs="Arial"/>
          <w:lang w:eastAsia="en-GB"/>
        </w:rPr>
        <w:t>i</w:t>
      </w:r>
      <w:proofErr w:type="spellEnd"/>
      <w:r>
        <w:rPr>
          <w:rFonts w:ascii="Arial" w:hAnsi="Arial" w:cs="Arial"/>
          <w:lang w:eastAsia="en-GB"/>
        </w:rPr>
        <w:t xml:space="preserve">) </w:t>
      </w:r>
      <w:r>
        <w:rPr>
          <w:rFonts w:ascii="Arial" w:hAnsi="Arial" w:cs="Arial"/>
          <w:lang w:eastAsia="en-GB"/>
        </w:rPr>
        <w:tab/>
      </w:r>
      <w:r w:rsidRPr="00FF2964">
        <w:rPr>
          <w:rFonts w:ascii="Arial" w:hAnsi="Arial" w:cs="Arial"/>
          <w:lang w:eastAsia="en-GB"/>
        </w:rPr>
        <w:t>Special media considerations</w:t>
      </w:r>
    </w:p>
    <w:p w14:paraId="26E24D56" w14:textId="77777777" w:rsidR="006D4574" w:rsidRDefault="006D4574" w:rsidP="006D4574">
      <w:pPr>
        <w:spacing w:after="0" w:line="240" w:lineRule="auto"/>
        <w:rPr>
          <w:rFonts w:ascii="Arial" w:hAnsi="Arial" w:cs="Arial"/>
          <w:color w:val="000000" w:themeColor="text1"/>
        </w:rPr>
      </w:pPr>
    </w:p>
    <w:p w14:paraId="52BDA107" w14:textId="77777777" w:rsidR="006D4574" w:rsidRPr="00FF2964" w:rsidRDefault="006D4574" w:rsidP="006D4574">
      <w:pPr>
        <w:spacing w:after="0" w:line="240" w:lineRule="auto"/>
        <w:rPr>
          <w:rFonts w:ascii="Arial" w:hAnsi="Arial" w:cs="Arial"/>
          <w:b/>
        </w:rPr>
      </w:pPr>
      <w:r w:rsidRPr="00FF2964">
        <w:rPr>
          <w:rFonts w:ascii="Arial" w:hAnsi="Arial" w:cs="Arial"/>
          <w:color w:val="000000" w:themeColor="text1"/>
        </w:rPr>
        <w:t xml:space="preserve">The Chief Information Officer together with the EPWP system owners should ensure that EPWP backup strategy is established in order to effectively perform backups. </w:t>
      </w:r>
    </w:p>
    <w:p w14:paraId="4FD759A4" w14:textId="77777777" w:rsidR="006D4574" w:rsidRPr="00FF2964" w:rsidRDefault="006D4574" w:rsidP="006D4574">
      <w:pPr>
        <w:spacing w:after="0" w:line="240" w:lineRule="auto"/>
        <w:rPr>
          <w:rFonts w:ascii="Arial" w:hAnsi="Arial" w:cs="Arial"/>
          <w:b/>
        </w:rPr>
      </w:pPr>
    </w:p>
    <w:p w14:paraId="1396C917" w14:textId="77777777" w:rsidR="006D4574" w:rsidRPr="00FF2964" w:rsidRDefault="006D4574" w:rsidP="006D4574">
      <w:pPr>
        <w:spacing w:after="0" w:line="240" w:lineRule="auto"/>
        <w:rPr>
          <w:rFonts w:ascii="Arial" w:hAnsi="Arial" w:cs="Arial"/>
          <w:b/>
        </w:rPr>
      </w:pPr>
      <w:r w:rsidRPr="00FF2964">
        <w:rPr>
          <w:rFonts w:ascii="Arial" w:hAnsi="Arial" w:cs="Arial"/>
          <w:b/>
        </w:rPr>
        <w:t>Management response</w:t>
      </w:r>
    </w:p>
    <w:p w14:paraId="1AAD2909" w14:textId="77777777" w:rsidR="006D4574" w:rsidRPr="00FF2964" w:rsidRDefault="006D4574" w:rsidP="006D4574">
      <w:pPr>
        <w:spacing w:after="0" w:line="240" w:lineRule="auto"/>
        <w:rPr>
          <w:rFonts w:ascii="Arial" w:hAnsi="Arial" w:cs="Arial"/>
        </w:rPr>
      </w:pPr>
      <w:r w:rsidRPr="00FF2964">
        <w:rPr>
          <w:rFonts w:ascii="Arial" w:hAnsi="Arial" w:cs="Arial"/>
        </w:rPr>
        <w:fldChar w:fldCharType="begin"/>
      </w:r>
      <w:r w:rsidRPr="00FF2964">
        <w:rPr>
          <w:rFonts w:ascii="Arial" w:hAnsi="Arial" w:cs="Arial"/>
        </w:rPr>
        <w:instrText xml:space="preserve"> &lt;tm:format font-override="true"&gt;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&lt;xsl:value-of select="TEXTFIELD2"/&gt; </w:instrText>
      </w:r>
      <w:r w:rsidRPr="00FF2964">
        <w:rPr>
          <w:rFonts w:ascii="Arial" w:hAnsi="Arial" w:cs="Arial"/>
        </w:rPr>
        <w:fldChar w:fldCharType="end"/>
      </w:r>
      <w:r w:rsidRPr="00FF2964">
        <w:rPr>
          <w:rFonts w:ascii="Arial" w:hAnsi="Arial" w:cs="Arial"/>
        </w:rPr>
        <w:fldChar w:fldCharType="begin"/>
      </w:r>
      <w:r w:rsidRPr="00FF2964">
        <w:rPr>
          <w:rFonts w:ascii="Arial" w:hAnsi="Arial" w:cs="Arial"/>
        </w:rPr>
        <w:instrText xml:space="preserve"> &lt;/tm:format&gt; </w:instrText>
      </w:r>
      <w:r w:rsidRPr="00FF2964">
        <w:rPr>
          <w:rFonts w:ascii="Arial" w:hAnsi="Arial" w:cs="Arial"/>
        </w:rPr>
        <w:fldChar w:fldCharType="end"/>
      </w:r>
    </w:p>
    <w:p w14:paraId="000C0229" w14:textId="77777777" w:rsidR="006D4574" w:rsidRPr="00FF2964" w:rsidRDefault="006D4574" w:rsidP="006D4574">
      <w:pPr>
        <w:spacing w:after="0" w:line="240" w:lineRule="auto"/>
        <w:rPr>
          <w:rFonts w:ascii="Arial" w:eastAsia="Arial Unicode MS" w:hAnsi="Arial" w:cs="Arial"/>
        </w:rPr>
      </w:pPr>
      <w:r w:rsidRPr="00FF2964">
        <w:rPr>
          <w:rFonts w:ascii="Arial" w:eastAsia="Arial Unicode MS" w:hAnsi="Arial" w:cs="Arial"/>
        </w:rPr>
        <w:t>Name:</w:t>
      </w:r>
      <w:r w:rsidRPr="00FF2964">
        <w:rPr>
          <w:rFonts w:ascii="Arial" w:eastAsia="Arial Unicode MS" w:hAnsi="Arial" w:cs="Arial"/>
        </w:rPr>
        <w:tab/>
      </w:r>
    </w:p>
    <w:p w14:paraId="67BB81BC" w14:textId="77777777" w:rsidR="006D4574" w:rsidRPr="00FF2964" w:rsidRDefault="006D4574" w:rsidP="006D4574">
      <w:pPr>
        <w:spacing w:after="0" w:line="240" w:lineRule="auto"/>
        <w:jc w:val="both"/>
        <w:rPr>
          <w:rFonts w:ascii="Arial" w:eastAsia="Arial Unicode MS" w:hAnsi="Arial" w:cs="Arial"/>
        </w:rPr>
      </w:pPr>
      <w:r w:rsidRPr="00FF2964">
        <w:rPr>
          <w:rFonts w:ascii="Arial" w:eastAsia="Arial Unicode MS" w:hAnsi="Arial" w:cs="Arial"/>
        </w:rPr>
        <w:t xml:space="preserve">Position: </w:t>
      </w:r>
    </w:p>
    <w:p w14:paraId="1F6CF4E6" w14:textId="77777777" w:rsidR="006D4574" w:rsidRDefault="006D4574" w:rsidP="006D4574">
      <w:pPr>
        <w:spacing w:after="0" w:line="240" w:lineRule="auto"/>
        <w:rPr>
          <w:rFonts w:ascii="Arial" w:eastAsia="Arial Unicode MS" w:hAnsi="Arial" w:cs="Arial"/>
        </w:rPr>
      </w:pPr>
      <w:r w:rsidRPr="00FF2964">
        <w:rPr>
          <w:rFonts w:ascii="Arial" w:eastAsia="Arial Unicode MS" w:hAnsi="Arial" w:cs="Arial"/>
        </w:rPr>
        <w:t>Date:</w:t>
      </w:r>
    </w:p>
    <w:p w14:paraId="31FBD660" w14:textId="77777777" w:rsidR="006D4574" w:rsidRPr="00FF2964" w:rsidRDefault="006D4574" w:rsidP="006D4574">
      <w:pPr>
        <w:spacing w:after="0" w:line="240" w:lineRule="auto"/>
        <w:rPr>
          <w:rFonts w:ascii="Arial" w:hAnsi="Arial" w:cs="Arial"/>
        </w:rPr>
      </w:pPr>
    </w:p>
    <w:p w14:paraId="255BEAE8" w14:textId="77777777" w:rsidR="006D4574" w:rsidRPr="00FF2964" w:rsidRDefault="006D4574" w:rsidP="006D4574">
      <w:pPr>
        <w:spacing w:after="0" w:line="240" w:lineRule="auto"/>
        <w:rPr>
          <w:rFonts w:ascii="Arial" w:hAnsi="Arial" w:cs="Arial"/>
          <w:b/>
          <w:bCs/>
        </w:rPr>
      </w:pPr>
      <w:r w:rsidRPr="00FF2964">
        <w:rPr>
          <w:rFonts w:ascii="Arial" w:hAnsi="Arial" w:cs="Arial"/>
          <w:b/>
          <w:bCs/>
        </w:rPr>
        <w:t>Auditor’s conclusion</w:t>
      </w:r>
    </w:p>
    <w:p w14:paraId="524F8B70"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206" w:name="_Toc447106675"/>
      <w:bookmarkEnd w:id="199"/>
    </w:p>
    <w:p w14:paraId="50A53AA0"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6DC6FE63"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061A1C3F"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2BA4F2A"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07BD387"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196EB0A5"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467B722C"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08D7DFB9"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5CAE7899" w14:textId="77777777" w:rsidR="00B3717F" w:rsidRDefault="00B3717F"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2C556EDC"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648AA943"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368C6A26" w14:textId="77777777" w:rsidR="00084B6E" w:rsidRDefault="00084B6E"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43D1027B" w14:textId="77777777" w:rsidR="006D4574" w:rsidRDefault="006D4574" w:rsidP="00C22F2B">
      <w:pPr>
        <w:keepNext/>
        <w:keepLines/>
        <w:spacing w:before="120" w:after="360" w:line="240" w:lineRule="auto"/>
        <w:outlineLvl w:val="1"/>
        <w:rPr>
          <w:rFonts w:ascii="Century Gothic" w:eastAsia="Times New Roman" w:hAnsi="Century Gothic" w:cs="Times New Roman"/>
          <w:b/>
          <w:bCs/>
          <w:color w:val="4F81BD"/>
          <w:sz w:val="26"/>
          <w:szCs w:val="26"/>
        </w:rPr>
      </w:pPr>
    </w:p>
    <w:p w14:paraId="4458F7E2" w14:textId="77777777" w:rsidR="00084B6E" w:rsidRPr="00C516E8" w:rsidRDefault="00084B6E" w:rsidP="00084B6E">
      <w:pPr>
        <w:keepNext/>
        <w:keepLines/>
        <w:spacing w:before="120" w:after="360" w:line="240" w:lineRule="auto"/>
        <w:outlineLvl w:val="1"/>
        <w:rPr>
          <w:rFonts w:ascii="Century Gothic" w:eastAsia="Times New Roman" w:hAnsi="Century Gothic" w:cs="Times New Roman"/>
          <w:b/>
          <w:bCs/>
          <w:color w:val="4F81BD"/>
          <w:sz w:val="26"/>
          <w:szCs w:val="26"/>
        </w:rPr>
      </w:pPr>
      <w:bookmarkStart w:id="207" w:name="_Toc447106676"/>
      <w:bookmarkEnd w:id="206"/>
      <w:r w:rsidRPr="00C516E8">
        <w:rPr>
          <w:rFonts w:ascii="Century Gothic" w:eastAsia="Times New Roman" w:hAnsi="Century Gothic" w:cs="Times New Roman"/>
          <w:b/>
          <w:bCs/>
          <w:color w:val="4F81BD"/>
          <w:sz w:val="26"/>
          <w:szCs w:val="26"/>
        </w:rPr>
        <w:t xml:space="preserve">ANNEXURE C: ADMINISTRATIVE MATTERS </w:t>
      </w:r>
    </w:p>
    <w:p w14:paraId="242A72B8" w14:textId="77777777" w:rsidR="00084B6E" w:rsidRDefault="00084B6E" w:rsidP="00084B6E">
      <w:pPr>
        <w:spacing w:before="240" w:after="240" w:line="240" w:lineRule="auto"/>
        <w:outlineLvl w:val="4"/>
        <w:rPr>
          <w:rFonts w:ascii="Arial" w:eastAsia="Times New Roman" w:hAnsi="Arial" w:cs="Times New Roman"/>
          <w:bCs/>
          <w:color w:val="4F81BD"/>
          <w:sz w:val="24"/>
        </w:rPr>
      </w:pPr>
      <w:r>
        <w:rPr>
          <w:rFonts w:ascii="Arial" w:eastAsia="Times New Roman" w:hAnsi="Arial" w:cs="Times New Roman"/>
          <w:bCs/>
          <w:color w:val="4F81BD"/>
          <w:sz w:val="24"/>
        </w:rPr>
        <w:t>Procurement</w:t>
      </w:r>
    </w:p>
    <w:p w14:paraId="0B7FB99D" w14:textId="77777777" w:rsidR="00084B6E" w:rsidRDefault="00084B6E" w:rsidP="00084B6E">
      <w:pPr>
        <w:spacing w:after="0" w:line="240" w:lineRule="auto"/>
        <w:rPr>
          <w:rFonts w:ascii="Arial" w:hAnsi="Arial" w:cs="Arial"/>
          <w:b/>
          <w:bCs/>
        </w:rPr>
      </w:pPr>
      <w:r>
        <w:rPr>
          <w:rFonts w:ascii="Arial" w:hAnsi="Arial" w:cs="Arial"/>
          <w:b/>
          <w:bCs/>
        </w:rPr>
        <w:t>Audit finding</w:t>
      </w:r>
    </w:p>
    <w:p w14:paraId="3E007B6D" w14:textId="77777777" w:rsidR="00084B6E" w:rsidRPr="00FF2964" w:rsidRDefault="00084B6E" w:rsidP="00084B6E">
      <w:pPr>
        <w:spacing w:after="0" w:line="240" w:lineRule="auto"/>
        <w:rPr>
          <w:rFonts w:ascii="Arial" w:hAnsi="Arial" w:cs="Arial"/>
          <w:b/>
          <w:bCs/>
        </w:rPr>
      </w:pPr>
    </w:p>
    <w:p w14:paraId="338BD1B3" w14:textId="77777777" w:rsidR="00084B6E" w:rsidRPr="00097C79" w:rsidRDefault="00084B6E" w:rsidP="00084B6E">
      <w:pPr>
        <w:spacing w:after="0" w:line="240" w:lineRule="auto"/>
        <w:rPr>
          <w:rFonts w:ascii="Arial" w:hAnsi="Arial" w:cs="Arial"/>
          <w:bCs/>
        </w:rPr>
      </w:pPr>
      <w:r w:rsidRPr="00097C79">
        <w:rPr>
          <w:rFonts w:ascii="Arial" w:hAnsi="Arial" w:cs="Arial"/>
          <w:bCs/>
        </w:rPr>
        <w:t>Procurement: Quotation Register not timeously updated.</w:t>
      </w:r>
    </w:p>
    <w:p w14:paraId="15F89659" w14:textId="77777777" w:rsidR="00084B6E" w:rsidRPr="00FF2964" w:rsidRDefault="00084B6E" w:rsidP="00084B6E">
      <w:pPr>
        <w:spacing w:after="0" w:line="240" w:lineRule="auto"/>
        <w:rPr>
          <w:rFonts w:ascii="Arial" w:hAnsi="Arial" w:cs="Arial"/>
          <w:b/>
        </w:rPr>
      </w:pPr>
    </w:p>
    <w:p w14:paraId="7CAC9165"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Laws, rules and regulations</w:t>
      </w:r>
    </w:p>
    <w:p w14:paraId="0352D152" w14:textId="77777777" w:rsidR="00084B6E" w:rsidRPr="00FF2964" w:rsidRDefault="00084B6E" w:rsidP="00084B6E">
      <w:pPr>
        <w:spacing w:after="0" w:line="240" w:lineRule="auto"/>
        <w:rPr>
          <w:rFonts w:ascii="Arial" w:hAnsi="Arial" w:cs="Arial"/>
          <w:b/>
          <w:bCs/>
        </w:rPr>
      </w:pPr>
    </w:p>
    <w:p w14:paraId="1B34F38F"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Public Finance Management Act section 38(1) (a) (</w:t>
      </w:r>
      <w:proofErr w:type="spellStart"/>
      <w:r w:rsidRPr="00FF2964">
        <w:rPr>
          <w:rFonts w:ascii="Arial" w:hAnsi="Arial" w:cs="Arial"/>
          <w:sz w:val="22"/>
          <w:szCs w:val="22"/>
        </w:rPr>
        <w:t>i</w:t>
      </w:r>
      <w:proofErr w:type="spellEnd"/>
      <w:r w:rsidRPr="00FF2964">
        <w:rPr>
          <w:rFonts w:ascii="Arial" w:hAnsi="Arial" w:cs="Arial"/>
          <w:sz w:val="22"/>
          <w:szCs w:val="22"/>
        </w:rPr>
        <w:t>) states that:</w:t>
      </w:r>
    </w:p>
    <w:p w14:paraId="59707457" w14:textId="77777777" w:rsidR="00084B6E" w:rsidRPr="00FF2964" w:rsidRDefault="00084B6E" w:rsidP="00084B6E">
      <w:pPr>
        <w:autoSpaceDE w:val="0"/>
        <w:autoSpaceDN w:val="0"/>
        <w:adjustRightInd w:val="0"/>
        <w:spacing w:after="0" w:line="240" w:lineRule="auto"/>
        <w:rPr>
          <w:rFonts w:ascii="Arial" w:hAnsi="Arial" w:cs="Arial"/>
        </w:rPr>
      </w:pPr>
    </w:p>
    <w:p w14:paraId="4A2C11B6" w14:textId="77777777"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“General responsibilities of accounting officers — (1) the accounting officer for a department, trading entity or constitutional institution—</w:t>
      </w:r>
    </w:p>
    <w:p w14:paraId="17B0405F" w14:textId="77777777" w:rsidR="00084B6E" w:rsidRPr="00FF2964" w:rsidRDefault="00084B6E" w:rsidP="00084B6E">
      <w:pPr>
        <w:autoSpaceDE w:val="0"/>
        <w:autoSpaceDN w:val="0"/>
        <w:adjustRightInd w:val="0"/>
        <w:spacing w:after="0" w:line="240" w:lineRule="auto"/>
        <w:rPr>
          <w:rFonts w:ascii="Arial" w:hAnsi="Arial" w:cs="Arial"/>
        </w:rPr>
      </w:pPr>
      <w:r w:rsidRPr="00FF2964">
        <w:rPr>
          <w:rFonts w:ascii="Arial" w:hAnsi="Arial" w:cs="Arial"/>
        </w:rPr>
        <w:t>(a) Must ensure that the department, trading entity or constitutional institution has and maintains -</w:t>
      </w:r>
    </w:p>
    <w:p w14:paraId="5FA23A67" w14:textId="77777777" w:rsidR="00084B6E" w:rsidRPr="00FF2964" w:rsidRDefault="00084B6E" w:rsidP="00084B6E">
      <w:pPr>
        <w:pStyle w:val="NormalWeb"/>
        <w:spacing w:before="0" w:beforeAutospacing="0" w:after="0" w:afterAutospacing="0"/>
        <w:rPr>
          <w:rFonts w:ascii="Arial" w:hAnsi="Arial" w:cs="Arial"/>
          <w:sz w:val="22"/>
          <w:szCs w:val="22"/>
        </w:rPr>
      </w:pPr>
      <w:r w:rsidRPr="00FF2964">
        <w:rPr>
          <w:rFonts w:ascii="Arial" w:hAnsi="Arial" w:cs="Arial"/>
          <w:sz w:val="22"/>
          <w:szCs w:val="22"/>
        </w:rPr>
        <w:t>(</w:t>
      </w:r>
      <w:proofErr w:type="spellStart"/>
      <w:r w:rsidRPr="00FF2964">
        <w:rPr>
          <w:rFonts w:ascii="Arial" w:hAnsi="Arial" w:cs="Arial"/>
          <w:sz w:val="22"/>
          <w:szCs w:val="22"/>
        </w:rPr>
        <w:t>i</w:t>
      </w:r>
      <w:proofErr w:type="spellEnd"/>
      <w:r w:rsidRPr="00FF2964">
        <w:rPr>
          <w:rFonts w:ascii="Arial" w:hAnsi="Arial" w:cs="Arial"/>
          <w:sz w:val="22"/>
          <w:szCs w:val="22"/>
        </w:rPr>
        <w:t>) effective, efficient and transparent systems of financial and risk management and internal control;”</w:t>
      </w:r>
    </w:p>
    <w:p w14:paraId="6DA75C9A" w14:textId="77777777" w:rsidR="00084B6E" w:rsidRPr="00FF2964" w:rsidRDefault="00084B6E" w:rsidP="00084B6E">
      <w:pPr>
        <w:spacing w:after="0" w:line="240" w:lineRule="auto"/>
        <w:rPr>
          <w:rFonts w:ascii="Arial" w:hAnsi="Arial" w:cs="Arial"/>
          <w:bCs/>
          <w:i/>
        </w:rPr>
      </w:pPr>
    </w:p>
    <w:p w14:paraId="48988252" w14:textId="77777777"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 xml:space="preserve">The following deviation was noted: </w:t>
      </w:r>
    </w:p>
    <w:p w14:paraId="1DCC5FBA" w14:textId="77777777" w:rsidR="00084B6E" w:rsidRPr="00FF2964" w:rsidRDefault="00084B6E" w:rsidP="00084B6E">
      <w:pPr>
        <w:spacing w:after="0" w:line="240" w:lineRule="auto"/>
        <w:rPr>
          <w:rFonts w:ascii="Arial" w:hAnsi="Arial" w:cs="Arial"/>
          <w:color w:val="000000"/>
          <w:lang w:eastAsia="en-ZA"/>
        </w:rPr>
      </w:pPr>
    </w:p>
    <w:p w14:paraId="4481378A" w14:textId="77777777" w:rsidR="00084B6E" w:rsidRPr="00FF2964" w:rsidRDefault="00084B6E" w:rsidP="00084B6E">
      <w:pPr>
        <w:spacing w:after="0" w:line="240" w:lineRule="auto"/>
        <w:rPr>
          <w:rFonts w:ascii="Arial" w:hAnsi="Arial" w:cs="Arial"/>
          <w:color w:val="000000"/>
          <w:lang w:eastAsia="en-ZA"/>
        </w:rPr>
      </w:pPr>
      <w:r w:rsidRPr="00FF2964">
        <w:rPr>
          <w:rFonts w:ascii="Arial" w:hAnsi="Arial" w:cs="Arial"/>
          <w:color w:val="000000"/>
          <w:lang w:eastAsia="en-ZA"/>
        </w:rPr>
        <w:t>The below mentioned suppliers’ information were not updated accordingly on the quotation register by the relevant SCM section.</w:t>
      </w:r>
    </w:p>
    <w:p w14:paraId="2C3C8239" w14:textId="77777777" w:rsidR="00084B6E" w:rsidRPr="00FF2964" w:rsidRDefault="00084B6E" w:rsidP="00084B6E">
      <w:pPr>
        <w:spacing w:after="0" w:line="240" w:lineRule="auto"/>
        <w:rPr>
          <w:rFonts w:ascii="Arial" w:hAnsi="Arial" w:cs="Arial"/>
          <w:color w:val="000000"/>
          <w:lang w:eastAsia="en-ZA"/>
        </w:rPr>
      </w:pPr>
    </w:p>
    <w:tbl>
      <w:tblPr>
        <w:tblW w:w="9087" w:type="dxa"/>
        <w:tblInd w:w="93" w:type="dxa"/>
        <w:tblLook w:val="04A0" w:firstRow="1" w:lastRow="0" w:firstColumn="1" w:lastColumn="0" w:noHBand="0" w:noVBand="1"/>
      </w:tblPr>
      <w:tblGrid>
        <w:gridCol w:w="506"/>
        <w:gridCol w:w="1919"/>
        <w:gridCol w:w="2268"/>
        <w:gridCol w:w="2552"/>
        <w:gridCol w:w="1842"/>
      </w:tblGrid>
      <w:tr w:rsidR="00084B6E" w:rsidRPr="00FF2964" w14:paraId="50B680E3" w14:textId="77777777" w:rsidTr="00084B6E">
        <w:trPr>
          <w:trHeight w:val="478"/>
        </w:trPr>
        <w:tc>
          <w:tcPr>
            <w:tcW w:w="506" w:type="dxa"/>
            <w:tcBorders>
              <w:top w:val="single" w:sz="8" w:space="0" w:color="auto"/>
              <w:left w:val="single" w:sz="8" w:space="0" w:color="auto"/>
              <w:bottom w:val="nil"/>
              <w:right w:val="single" w:sz="8" w:space="0" w:color="auto"/>
            </w:tcBorders>
            <w:shd w:val="clear" w:color="000000" w:fill="A6A6A6"/>
            <w:vAlign w:val="bottom"/>
            <w:hideMark/>
          </w:tcPr>
          <w:p w14:paraId="285C9D6D"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 xml:space="preserve">No. </w:t>
            </w:r>
          </w:p>
        </w:tc>
        <w:tc>
          <w:tcPr>
            <w:tcW w:w="1919" w:type="dxa"/>
            <w:tcBorders>
              <w:top w:val="single" w:sz="8" w:space="0" w:color="auto"/>
              <w:left w:val="nil"/>
              <w:bottom w:val="nil"/>
              <w:right w:val="nil"/>
            </w:tcBorders>
            <w:shd w:val="clear" w:color="000000" w:fill="A6A6A6"/>
            <w:vAlign w:val="bottom"/>
            <w:hideMark/>
          </w:tcPr>
          <w:p w14:paraId="0410147A"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Winning Bidder Details as per quotation register</w:t>
            </w:r>
          </w:p>
        </w:tc>
        <w:tc>
          <w:tcPr>
            <w:tcW w:w="2268" w:type="dxa"/>
            <w:tcBorders>
              <w:top w:val="single" w:sz="8" w:space="0" w:color="auto"/>
              <w:left w:val="single" w:sz="4" w:space="0" w:color="auto"/>
              <w:bottom w:val="nil"/>
              <w:right w:val="single" w:sz="4" w:space="0" w:color="auto"/>
            </w:tcBorders>
            <w:shd w:val="clear" w:color="000000" w:fill="A6A6A6"/>
            <w:vAlign w:val="bottom"/>
            <w:hideMark/>
          </w:tcPr>
          <w:p w14:paraId="77EE306F"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Project Description</w:t>
            </w:r>
          </w:p>
        </w:tc>
        <w:tc>
          <w:tcPr>
            <w:tcW w:w="2552" w:type="dxa"/>
            <w:tcBorders>
              <w:top w:val="single" w:sz="8" w:space="0" w:color="auto"/>
              <w:left w:val="nil"/>
              <w:bottom w:val="nil"/>
              <w:right w:val="single" w:sz="4" w:space="0" w:color="auto"/>
            </w:tcBorders>
            <w:shd w:val="clear" w:color="000000" w:fill="A6A6A6"/>
            <w:vAlign w:val="bottom"/>
            <w:hideMark/>
          </w:tcPr>
          <w:p w14:paraId="07C5014C"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Order Number as per  quotation register</w:t>
            </w:r>
          </w:p>
        </w:tc>
        <w:tc>
          <w:tcPr>
            <w:tcW w:w="1842" w:type="dxa"/>
            <w:tcBorders>
              <w:top w:val="single" w:sz="8" w:space="0" w:color="auto"/>
              <w:left w:val="nil"/>
              <w:bottom w:val="nil"/>
              <w:right w:val="single" w:sz="8" w:space="0" w:color="auto"/>
            </w:tcBorders>
            <w:shd w:val="clear" w:color="000000" w:fill="A6A6A6"/>
            <w:vAlign w:val="bottom"/>
            <w:hideMark/>
          </w:tcPr>
          <w:p w14:paraId="2BCF7489"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Quotation awarded  Amount</w:t>
            </w:r>
          </w:p>
        </w:tc>
      </w:tr>
      <w:tr w:rsidR="00084B6E" w:rsidRPr="00FF2964" w14:paraId="4A258AD3" w14:textId="77777777" w:rsidTr="00084B6E">
        <w:trPr>
          <w:trHeight w:val="291"/>
        </w:trPr>
        <w:tc>
          <w:tcPr>
            <w:tcW w:w="506" w:type="dxa"/>
            <w:tcBorders>
              <w:top w:val="single" w:sz="8" w:space="0" w:color="auto"/>
              <w:left w:val="single" w:sz="8" w:space="0" w:color="auto"/>
              <w:bottom w:val="single" w:sz="4" w:space="0" w:color="auto"/>
              <w:right w:val="nil"/>
            </w:tcBorders>
            <w:shd w:val="clear" w:color="000000" w:fill="FFFFFF"/>
            <w:vAlign w:val="bottom"/>
            <w:hideMark/>
          </w:tcPr>
          <w:p w14:paraId="047B6B7F" w14:textId="77777777"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1</w:t>
            </w:r>
          </w:p>
        </w:tc>
        <w:tc>
          <w:tcPr>
            <w:tcW w:w="1919" w:type="dxa"/>
            <w:tcBorders>
              <w:top w:val="single" w:sz="8" w:space="0" w:color="auto"/>
              <w:left w:val="single" w:sz="8" w:space="0" w:color="auto"/>
              <w:bottom w:val="single" w:sz="8" w:space="0" w:color="auto"/>
              <w:right w:val="single" w:sz="8" w:space="0" w:color="auto"/>
            </w:tcBorders>
            <w:shd w:val="clear" w:color="000000" w:fill="FFFFFF"/>
            <w:vAlign w:val="bottom"/>
            <w:hideMark/>
          </w:tcPr>
          <w:p w14:paraId="0DD79140" w14:textId="77777777" w:rsidR="00084B6E" w:rsidRPr="00506AE8" w:rsidRDefault="00084B6E" w:rsidP="00084B6E">
            <w:pPr>
              <w:spacing w:after="0" w:line="240" w:lineRule="auto"/>
              <w:rPr>
                <w:rFonts w:ascii="Arial" w:hAnsi="Arial" w:cs="Arial"/>
                <w:color w:val="000000"/>
                <w:sz w:val="18"/>
                <w:szCs w:val="18"/>
                <w:lang w:eastAsia="en-ZA"/>
              </w:rPr>
            </w:pPr>
            <w:proofErr w:type="spellStart"/>
            <w:r w:rsidRPr="00506AE8">
              <w:rPr>
                <w:rFonts w:ascii="Arial" w:hAnsi="Arial" w:cs="Arial"/>
                <w:color w:val="000000"/>
                <w:sz w:val="18"/>
                <w:szCs w:val="18"/>
                <w:lang w:eastAsia="en-ZA"/>
              </w:rPr>
              <w:t>Duduza</w:t>
            </w:r>
            <w:proofErr w:type="spellEnd"/>
            <w:r w:rsidRPr="00506AE8">
              <w:rPr>
                <w:rFonts w:ascii="Arial" w:hAnsi="Arial" w:cs="Arial"/>
                <w:color w:val="000000"/>
                <w:sz w:val="18"/>
                <w:szCs w:val="18"/>
                <w:lang w:eastAsia="en-ZA"/>
              </w:rPr>
              <w:t xml:space="preserve"> T Security</w:t>
            </w:r>
          </w:p>
        </w:tc>
        <w:tc>
          <w:tcPr>
            <w:tcW w:w="2268" w:type="dxa"/>
            <w:tcBorders>
              <w:top w:val="single" w:sz="8" w:space="0" w:color="auto"/>
              <w:left w:val="nil"/>
              <w:bottom w:val="single" w:sz="8" w:space="0" w:color="auto"/>
              <w:right w:val="single" w:sz="8" w:space="0" w:color="auto"/>
            </w:tcBorders>
            <w:shd w:val="clear" w:color="000000" w:fill="FFFFFF"/>
            <w:vAlign w:val="bottom"/>
            <w:hideMark/>
          </w:tcPr>
          <w:p w14:paraId="21EBFAE0"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xml:space="preserve">Cleaning Material services </w:t>
            </w:r>
          </w:p>
        </w:tc>
        <w:tc>
          <w:tcPr>
            <w:tcW w:w="2552" w:type="dxa"/>
            <w:tcBorders>
              <w:top w:val="single" w:sz="8" w:space="0" w:color="auto"/>
              <w:left w:val="nil"/>
              <w:bottom w:val="single" w:sz="8" w:space="0" w:color="auto"/>
              <w:right w:val="single" w:sz="8" w:space="0" w:color="auto"/>
            </w:tcBorders>
            <w:shd w:val="clear" w:color="000000" w:fill="FFFFFF"/>
            <w:vAlign w:val="bottom"/>
            <w:hideMark/>
          </w:tcPr>
          <w:p w14:paraId="750426CF"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single" w:sz="8" w:space="0" w:color="auto"/>
              <w:left w:val="nil"/>
              <w:bottom w:val="single" w:sz="8" w:space="0" w:color="auto"/>
              <w:right w:val="single" w:sz="8" w:space="0" w:color="auto"/>
            </w:tcBorders>
            <w:shd w:val="clear" w:color="000000" w:fill="FFFFFF"/>
            <w:noWrap/>
            <w:vAlign w:val="bottom"/>
            <w:hideMark/>
          </w:tcPr>
          <w:p w14:paraId="3B51BF52"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402 391,81</w:t>
            </w:r>
          </w:p>
        </w:tc>
      </w:tr>
      <w:tr w:rsidR="00084B6E" w:rsidRPr="00FF2964" w14:paraId="110F06C5" w14:textId="77777777" w:rsidTr="00084B6E">
        <w:trPr>
          <w:trHeight w:val="252"/>
        </w:trPr>
        <w:tc>
          <w:tcPr>
            <w:tcW w:w="506" w:type="dxa"/>
            <w:tcBorders>
              <w:top w:val="nil"/>
              <w:left w:val="single" w:sz="8" w:space="0" w:color="auto"/>
              <w:bottom w:val="single" w:sz="4" w:space="0" w:color="auto"/>
              <w:right w:val="nil"/>
            </w:tcBorders>
            <w:shd w:val="clear" w:color="000000" w:fill="FFFFFF"/>
            <w:vAlign w:val="bottom"/>
            <w:hideMark/>
          </w:tcPr>
          <w:p w14:paraId="1D4B98EC" w14:textId="77777777" w:rsidR="00084B6E" w:rsidRPr="00506AE8" w:rsidRDefault="00084B6E" w:rsidP="00084B6E">
            <w:pPr>
              <w:spacing w:after="0" w:line="240" w:lineRule="auto"/>
              <w:rPr>
                <w:rFonts w:ascii="Arial" w:hAnsi="Arial" w:cs="Arial"/>
                <w:bCs/>
                <w:color w:val="000000"/>
                <w:sz w:val="18"/>
                <w:szCs w:val="18"/>
                <w:lang w:eastAsia="en-ZA"/>
              </w:rPr>
            </w:pPr>
            <w:r w:rsidRPr="00506AE8">
              <w:rPr>
                <w:rFonts w:ascii="Arial" w:hAnsi="Arial" w:cs="Arial"/>
                <w:bCs/>
                <w:color w:val="000000"/>
                <w:sz w:val="18"/>
                <w:szCs w:val="18"/>
                <w:lang w:eastAsia="en-ZA"/>
              </w:rPr>
              <w:t>2</w:t>
            </w:r>
          </w:p>
        </w:tc>
        <w:tc>
          <w:tcPr>
            <w:tcW w:w="1919" w:type="dxa"/>
            <w:tcBorders>
              <w:top w:val="nil"/>
              <w:left w:val="single" w:sz="8" w:space="0" w:color="auto"/>
              <w:bottom w:val="single" w:sz="8" w:space="0" w:color="auto"/>
              <w:right w:val="single" w:sz="8" w:space="0" w:color="auto"/>
            </w:tcBorders>
            <w:shd w:val="clear" w:color="000000" w:fill="FFFFFF"/>
            <w:vAlign w:val="bottom"/>
            <w:hideMark/>
          </w:tcPr>
          <w:p w14:paraId="78364828" w14:textId="77777777" w:rsidR="00084B6E" w:rsidRPr="00506AE8" w:rsidRDefault="00084B6E" w:rsidP="00084B6E">
            <w:pPr>
              <w:spacing w:after="0" w:line="240" w:lineRule="auto"/>
              <w:rPr>
                <w:rFonts w:ascii="Arial" w:hAnsi="Arial" w:cs="Arial"/>
                <w:color w:val="000000"/>
                <w:sz w:val="18"/>
                <w:szCs w:val="18"/>
                <w:lang w:eastAsia="en-ZA"/>
              </w:rPr>
            </w:pPr>
            <w:proofErr w:type="spellStart"/>
            <w:r w:rsidRPr="00506AE8">
              <w:rPr>
                <w:rFonts w:ascii="Arial" w:hAnsi="Arial" w:cs="Arial"/>
                <w:color w:val="000000"/>
                <w:sz w:val="18"/>
                <w:szCs w:val="18"/>
                <w:lang w:eastAsia="en-ZA"/>
              </w:rPr>
              <w:t>Grobby</w:t>
            </w:r>
            <w:proofErr w:type="spellEnd"/>
            <w:r w:rsidRPr="00506AE8">
              <w:rPr>
                <w:rFonts w:ascii="Arial" w:hAnsi="Arial" w:cs="Arial"/>
                <w:color w:val="000000"/>
                <w:sz w:val="18"/>
                <w:szCs w:val="18"/>
                <w:lang w:eastAsia="en-ZA"/>
              </w:rPr>
              <w:t xml:space="preserve"> Trading</w:t>
            </w:r>
          </w:p>
        </w:tc>
        <w:tc>
          <w:tcPr>
            <w:tcW w:w="2268" w:type="dxa"/>
            <w:tcBorders>
              <w:top w:val="nil"/>
              <w:left w:val="nil"/>
              <w:bottom w:val="single" w:sz="8" w:space="0" w:color="auto"/>
              <w:right w:val="single" w:sz="8" w:space="0" w:color="auto"/>
            </w:tcBorders>
            <w:shd w:val="clear" w:color="000000" w:fill="FFFFFF"/>
            <w:vAlign w:val="bottom"/>
            <w:hideMark/>
          </w:tcPr>
          <w:p w14:paraId="557B3019"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House Furniture</w:t>
            </w:r>
          </w:p>
        </w:tc>
        <w:tc>
          <w:tcPr>
            <w:tcW w:w="2552" w:type="dxa"/>
            <w:tcBorders>
              <w:top w:val="nil"/>
              <w:left w:val="nil"/>
              <w:bottom w:val="single" w:sz="8" w:space="0" w:color="auto"/>
              <w:right w:val="single" w:sz="8" w:space="0" w:color="auto"/>
            </w:tcBorders>
            <w:shd w:val="clear" w:color="000000" w:fill="FFFFFF"/>
            <w:vAlign w:val="bottom"/>
            <w:hideMark/>
          </w:tcPr>
          <w:p w14:paraId="71F11BCD"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Expired</w:t>
            </w:r>
          </w:p>
        </w:tc>
        <w:tc>
          <w:tcPr>
            <w:tcW w:w="1842" w:type="dxa"/>
            <w:tcBorders>
              <w:top w:val="nil"/>
              <w:left w:val="nil"/>
              <w:bottom w:val="single" w:sz="8" w:space="0" w:color="auto"/>
              <w:right w:val="single" w:sz="8" w:space="0" w:color="auto"/>
            </w:tcBorders>
            <w:shd w:val="clear" w:color="000000" w:fill="FFFFFF"/>
            <w:vAlign w:val="bottom"/>
            <w:hideMark/>
          </w:tcPr>
          <w:p w14:paraId="49C476D1" w14:textId="77777777" w:rsidR="00084B6E" w:rsidRPr="00506AE8" w:rsidRDefault="00084B6E" w:rsidP="00084B6E">
            <w:pPr>
              <w:spacing w:after="0" w:line="240" w:lineRule="auto"/>
              <w:jc w:val="right"/>
              <w:rPr>
                <w:rFonts w:ascii="Arial" w:hAnsi="Arial" w:cs="Arial"/>
                <w:sz w:val="18"/>
                <w:szCs w:val="18"/>
                <w:lang w:eastAsia="en-ZA"/>
              </w:rPr>
            </w:pPr>
            <w:r w:rsidRPr="00506AE8">
              <w:rPr>
                <w:rFonts w:ascii="Arial" w:hAnsi="Arial" w:cs="Arial"/>
                <w:sz w:val="18"/>
                <w:szCs w:val="18"/>
                <w:lang w:eastAsia="en-ZA"/>
              </w:rPr>
              <w:t>395 840,00</w:t>
            </w:r>
          </w:p>
        </w:tc>
      </w:tr>
      <w:tr w:rsidR="00084B6E" w:rsidRPr="00FF2964" w14:paraId="15D03636" w14:textId="77777777" w:rsidTr="00084B6E">
        <w:trPr>
          <w:trHeight w:val="426"/>
        </w:trPr>
        <w:tc>
          <w:tcPr>
            <w:tcW w:w="506" w:type="dxa"/>
            <w:tcBorders>
              <w:top w:val="nil"/>
              <w:left w:val="single" w:sz="8" w:space="0" w:color="auto"/>
              <w:bottom w:val="single" w:sz="4" w:space="0" w:color="auto"/>
              <w:right w:val="nil"/>
            </w:tcBorders>
            <w:shd w:val="clear" w:color="000000" w:fill="FFFFFF"/>
            <w:noWrap/>
            <w:vAlign w:val="bottom"/>
            <w:hideMark/>
          </w:tcPr>
          <w:p w14:paraId="08837B0D"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3</w:t>
            </w:r>
          </w:p>
        </w:tc>
        <w:tc>
          <w:tcPr>
            <w:tcW w:w="1919" w:type="dxa"/>
            <w:tcBorders>
              <w:top w:val="nil"/>
              <w:left w:val="single" w:sz="8" w:space="0" w:color="auto"/>
              <w:bottom w:val="single" w:sz="4" w:space="0" w:color="auto"/>
              <w:right w:val="single" w:sz="8" w:space="0" w:color="auto"/>
            </w:tcBorders>
            <w:shd w:val="clear" w:color="000000" w:fill="FFFFFF"/>
            <w:vAlign w:val="bottom"/>
            <w:hideMark/>
          </w:tcPr>
          <w:p w14:paraId="37146024" w14:textId="77777777" w:rsidR="00084B6E" w:rsidRPr="00506AE8" w:rsidRDefault="00084B6E" w:rsidP="00084B6E">
            <w:pPr>
              <w:spacing w:after="0" w:line="240" w:lineRule="auto"/>
              <w:rPr>
                <w:rFonts w:ascii="Arial" w:hAnsi="Arial" w:cs="Arial"/>
                <w:color w:val="000000"/>
                <w:sz w:val="18"/>
                <w:szCs w:val="18"/>
                <w:lang w:eastAsia="en-ZA"/>
              </w:rPr>
            </w:pPr>
            <w:proofErr w:type="spellStart"/>
            <w:r w:rsidRPr="00506AE8">
              <w:rPr>
                <w:rFonts w:ascii="Arial" w:hAnsi="Arial" w:cs="Arial"/>
                <w:color w:val="000000"/>
                <w:sz w:val="18"/>
                <w:szCs w:val="18"/>
                <w:lang w:eastAsia="en-ZA"/>
              </w:rPr>
              <w:t>Mkhabela</w:t>
            </w:r>
            <w:proofErr w:type="spellEnd"/>
            <w:r w:rsidRPr="00506AE8">
              <w:rPr>
                <w:rFonts w:ascii="Arial" w:hAnsi="Arial" w:cs="Arial"/>
                <w:color w:val="000000"/>
                <w:sz w:val="18"/>
                <w:szCs w:val="18"/>
                <w:lang w:eastAsia="en-ZA"/>
              </w:rPr>
              <w:t xml:space="preserve"> Huntley Attorneys </w:t>
            </w:r>
            <w:proofErr w:type="spellStart"/>
            <w:r w:rsidRPr="00506AE8">
              <w:rPr>
                <w:rFonts w:ascii="Arial" w:hAnsi="Arial" w:cs="Arial"/>
                <w:color w:val="000000"/>
                <w:sz w:val="18"/>
                <w:szCs w:val="18"/>
                <w:lang w:eastAsia="en-ZA"/>
              </w:rPr>
              <w:t>Inc</w:t>
            </w:r>
            <w:proofErr w:type="spellEnd"/>
          </w:p>
        </w:tc>
        <w:tc>
          <w:tcPr>
            <w:tcW w:w="2268" w:type="dxa"/>
            <w:tcBorders>
              <w:top w:val="nil"/>
              <w:left w:val="nil"/>
              <w:bottom w:val="single" w:sz="4" w:space="0" w:color="auto"/>
              <w:right w:val="single" w:sz="8" w:space="0" w:color="auto"/>
            </w:tcBorders>
            <w:shd w:val="clear" w:color="000000" w:fill="FFFFFF"/>
            <w:vAlign w:val="bottom"/>
            <w:hideMark/>
          </w:tcPr>
          <w:p w14:paraId="23B90452"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Legal Services</w:t>
            </w:r>
          </w:p>
        </w:tc>
        <w:tc>
          <w:tcPr>
            <w:tcW w:w="2552" w:type="dxa"/>
            <w:tcBorders>
              <w:top w:val="nil"/>
              <w:left w:val="nil"/>
              <w:bottom w:val="single" w:sz="4" w:space="0" w:color="auto"/>
              <w:right w:val="single" w:sz="8" w:space="0" w:color="auto"/>
            </w:tcBorders>
            <w:shd w:val="clear" w:color="000000" w:fill="FFFFFF"/>
            <w:vAlign w:val="bottom"/>
            <w:hideMark/>
          </w:tcPr>
          <w:p w14:paraId="0BE77CF5"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No entries exists on BAS for this order(OR -060978)</w:t>
            </w:r>
          </w:p>
        </w:tc>
        <w:tc>
          <w:tcPr>
            <w:tcW w:w="1842" w:type="dxa"/>
            <w:tcBorders>
              <w:top w:val="nil"/>
              <w:left w:val="nil"/>
              <w:bottom w:val="single" w:sz="4" w:space="0" w:color="auto"/>
              <w:right w:val="single" w:sz="8" w:space="0" w:color="auto"/>
            </w:tcBorders>
            <w:shd w:val="clear" w:color="000000" w:fill="FFFFFF"/>
            <w:noWrap/>
            <w:vAlign w:val="bottom"/>
            <w:hideMark/>
          </w:tcPr>
          <w:p w14:paraId="4AB17B33"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342 000,00</w:t>
            </w:r>
          </w:p>
        </w:tc>
      </w:tr>
      <w:tr w:rsidR="00084B6E" w:rsidRPr="00FF2964" w14:paraId="2AB6B8DB" w14:textId="77777777" w:rsidTr="00084B6E">
        <w:trPr>
          <w:trHeight w:val="426"/>
        </w:trPr>
        <w:tc>
          <w:tcPr>
            <w:tcW w:w="506" w:type="dxa"/>
            <w:tcBorders>
              <w:top w:val="single" w:sz="4" w:space="0" w:color="auto"/>
              <w:left w:val="single" w:sz="8" w:space="0" w:color="auto"/>
              <w:bottom w:val="single" w:sz="8" w:space="0" w:color="auto"/>
              <w:right w:val="nil"/>
            </w:tcBorders>
            <w:shd w:val="clear" w:color="000000" w:fill="FFFFFF"/>
            <w:noWrap/>
            <w:vAlign w:val="bottom"/>
          </w:tcPr>
          <w:p w14:paraId="6FBC718F"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4</w:t>
            </w:r>
          </w:p>
        </w:tc>
        <w:tc>
          <w:tcPr>
            <w:tcW w:w="1919" w:type="dxa"/>
            <w:tcBorders>
              <w:top w:val="single" w:sz="4" w:space="0" w:color="auto"/>
              <w:left w:val="single" w:sz="8" w:space="0" w:color="auto"/>
              <w:bottom w:val="single" w:sz="8" w:space="0" w:color="auto"/>
              <w:right w:val="single" w:sz="8" w:space="0" w:color="auto"/>
            </w:tcBorders>
            <w:shd w:val="clear" w:color="000000" w:fill="FFFFFF"/>
            <w:vAlign w:val="bottom"/>
          </w:tcPr>
          <w:p w14:paraId="2B5D60C7"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LH Langa (Pty) Ltd</w:t>
            </w:r>
          </w:p>
        </w:tc>
        <w:tc>
          <w:tcPr>
            <w:tcW w:w="2268" w:type="dxa"/>
            <w:tcBorders>
              <w:top w:val="single" w:sz="4" w:space="0" w:color="auto"/>
              <w:left w:val="nil"/>
              <w:bottom w:val="single" w:sz="8" w:space="0" w:color="auto"/>
              <w:right w:val="single" w:sz="8" w:space="0" w:color="auto"/>
            </w:tcBorders>
            <w:shd w:val="clear" w:color="000000" w:fill="FFFFFF"/>
            <w:vAlign w:val="bottom"/>
          </w:tcPr>
          <w:p w14:paraId="38568670"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rPr>
              <w:t>Uniform</w:t>
            </w:r>
          </w:p>
        </w:tc>
        <w:tc>
          <w:tcPr>
            <w:tcW w:w="2552" w:type="dxa"/>
            <w:tcBorders>
              <w:top w:val="single" w:sz="4" w:space="0" w:color="auto"/>
              <w:left w:val="nil"/>
              <w:bottom w:val="single" w:sz="8" w:space="0" w:color="auto"/>
              <w:right w:val="single" w:sz="8" w:space="0" w:color="auto"/>
            </w:tcBorders>
            <w:shd w:val="clear" w:color="000000" w:fill="FFFFFF"/>
            <w:vAlign w:val="bottom"/>
          </w:tcPr>
          <w:p w14:paraId="6A704FDA"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Cancelled</w:t>
            </w:r>
          </w:p>
        </w:tc>
        <w:tc>
          <w:tcPr>
            <w:tcW w:w="1842" w:type="dxa"/>
            <w:tcBorders>
              <w:top w:val="single" w:sz="4" w:space="0" w:color="auto"/>
              <w:left w:val="nil"/>
              <w:bottom w:val="single" w:sz="8" w:space="0" w:color="auto"/>
              <w:right w:val="single" w:sz="8" w:space="0" w:color="auto"/>
            </w:tcBorders>
            <w:shd w:val="clear" w:color="000000" w:fill="FFFFFF"/>
            <w:noWrap/>
            <w:vAlign w:val="bottom"/>
          </w:tcPr>
          <w:p w14:paraId="71B43DE0" w14:textId="77777777" w:rsidR="00084B6E" w:rsidRPr="00506AE8" w:rsidRDefault="00084B6E" w:rsidP="00084B6E">
            <w:pPr>
              <w:spacing w:after="0" w:line="240" w:lineRule="auto"/>
              <w:jc w:val="right"/>
              <w:rPr>
                <w:rFonts w:ascii="Arial" w:hAnsi="Arial" w:cs="Arial"/>
                <w:color w:val="000000"/>
                <w:sz w:val="18"/>
                <w:szCs w:val="18"/>
                <w:lang w:eastAsia="en-ZA"/>
              </w:rPr>
            </w:pPr>
            <w:r w:rsidRPr="00506AE8">
              <w:rPr>
                <w:rFonts w:ascii="Arial" w:hAnsi="Arial" w:cs="Arial"/>
                <w:color w:val="000000"/>
                <w:sz w:val="18"/>
                <w:szCs w:val="18"/>
                <w:lang w:eastAsia="en-ZA"/>
              </w:rPr>
              <w:t>82 825,56</w:t>
            </w:r>
          </w:p>
        </w:tc>
      </w:tr>
      <w:tr w:rsidR="00084B6E" w:rsidRPr="00FF2964" w14:paraId="68A0D41D" w14:textId="77777777" w:rsidTr="00084B6E">
        <w:trPr>
          <w:trHeight w:val="300"/>
        </w:trPr>
        <w:tc>
          <w:tcPr>
            <w:tcW w:w="506" w:type="dxa"/>
            <w:tcBorders>
              <w:top w:val="nil"/>
              <w:left w:val="single" w:sz="8" w:space="0" w:color="auto"/>
              <w:bottom w:val="single" w:sz="8" w:space="0" w:color="auto"/>
              <w:right w:val="single" w:sz="8" w:space="0" w:color="auto"/>
            </w:tcBorders>
            <w:shd w:val="clear" w:color="auto" w:fill="auto"/>
            <w:noWrap/>
            <w:vAlign w:val="bottom"/>
            <w:hideMark/>
          </w:tcPr>
          <w:p w14:paraId="3EDE746A" w14:textId="77777777" w:rsidR="00084B6E" w:rsidRPr="00506AE8" w:rsidRDefault="00084B6E" w:rsidP="00084B6E">
            <w:pPr>
              <w:spacing w:after="0" w:line="240" w:lineRule="auto"/>
              <w:rPr>
                <w:rFonts w:ascii="Arial" w:hAnsi="Arial" w:cs="Arial"/>
                <w:color w:val="000000"/>
                <w:sz w:val="18"/>
                <w:szCs w:val="18"/>
                <w:lang w:eastAsia="en-ZA"/>
              </w:rPr>
            </w:pPr>
            <w:r w:rsidRPr="00506AE8">
              <w:rPr>
                <w:rFonts w:ascii="Arial" w:hAnsi="Arial" w:cs="Arial"/>
                <w:color w:val="000000"/>
                <w:sz w:val="18"/>
                <w:szCs w:val="18"/>
                <w:lang w:eastAsia="en-ZA"/>
              </w:rPr>
              <w:t> </w:t>
            </w:r>
          </w:p>
        </w:tc>
        <w:tc>
          <w:tcPr>
            <w:tcW w:w="6739" w:type="dxa"/>
            <w:gridSpan w:val="3"/>
            <w:tcBorders>
              <w:top w:val="nil"/>
              <w:left w:val="nil"/>
              <w:bottom w:val="single" w:sz="8" w:space="0" w:color="auto"/>
              <w:right w:val="single" w:sz="8" w:space="0" w:color="000000"/>
            </w:tcBorders>
            <w:shd w:val="clear" w:color="auto" w:fill="auto"/>
            <w:noWrap/>
            <w:vAlign w:val="bottom"/>
            <w:hideMark/>
          </w:tcPr>
          <w:p w14:paraId="7724CB97" w14:textId="77777777" w:rsidR="00084B6E" w:rsidRPr="00506AE8" w:rsidRDefault="00084B6E" w:rsidP="00084B6E">
            <w:pPr>
              <w:spacing w:after="0" w:line="240" w:lineRule="auto"/>
              <w:rPr>
                <w:rFonts w:ascii="Arial" w:hAnsi="Arial" w:cs="Arial"/>
                <w:b/>
                <w:bCs/>
                <w:color w:val="000000"/>
                <w:sz w:val="18"/>
                <w:szCs w:val="18"/>
                <w:lang w:eastAsia="en-ZA"/>
              </w:rPr>
            </w:pPr>
            <w:r w:rsidRPr="00506AE8">
              <w:rPr>
                <w:rFonts w:ascii="Arial" w:hAnsi="Arial" w:cs="Arial"/>
                <w:b/>
                <w:bCs/>
                <w:color w:val="000000"/>
                <w:sz w:val="18"/>
                <w:szCs w:val="18"/>
                <w:lang w:eastAsia="en-ZA"/>
              </w:rPr>
              <w:t>Total</w:t>
            </w:r>
          </w:p>
        </w:tc>
        <w:tc>
          <w:tcPr>
            <w:tcW w:w="1842" w:type="dxa"/>
            <w:tcBorders>
              <w:top w:val="nil"/>
              <w:left w:val="nil"/>
              <w:bottom w:val="single" w:sz="8" w:space="0" w:color="auto"/>
              <w:right w:val="single" w:sz="8" w:space="0" w:color="auto"/>
            </w:tcBorders>
            <w:shd w:val="clear" w:color="auto" w:fill="auto"/>
            <w:noWrap/>
            <w:vAlign w:val="bottom"/>
            <w:hideMark/>
          </w:tcPr>
          <w:p w14:paraId="59A34BD3" w14:textId="77777777" w:rsidR="00084B6E" w:rsidRPr="00506AE8" w:rsidRDefault="00084B6E" w:rsidP="00084B6E">
            <w:pPr>
              <w:spacing w:after="0" w:line="240" w:lineRule="auto"/>
              <w:jc w:val="right"/>
              <w:rPr>
                <w:rFonts w:ascii="Arial" w:hAnsi="Arial" w:cs="Arial"/>
                <w:b/>
                <w:bCs/>
                <w:color w:val="000000"/>
                <w:sz w:val="18"/>
                <w:szCs w:val="18"/>
                <w:lang w:eastAsia="en-ZA"/>
              </w:rPr>
            </w:pPr>
            <w:r w:rsidRPr="00506AE8">
              <w:rPr>
                <w:rFonts w:ascii="Arial" w:hAnsi="Arial" w:cs="Arial"/>
                <w:b/>
                <w:bCs/>
                <w:color w:val="000000"/>
                <w:sz w:val="18"/>
                <w:szCs w:val="18"/>
                <w:lang w:eastAsia="en-ZA"/>
              </w:rPr>
              <w:t>1 140 231,81</w:t>
            </w:r>
          </w:p>
        </w:tc>
      </w:tr>
    </w:tbl>
    <w:p w14:paraId="7CF63D0A" w14:textId="77777777" w:rsidR="00084B6E" w:rsidRPr="00FF2964" w:rsidRDefault="00084B6E" w:rsidP="00084B6E">
      <w:pPr>
        <w:spacing w:after="0" w:line="240" w:lineRule="auto"/>
        <w:rPr>
          <w:rFonts w:ascii="Arial" w:hAnsi="Arial" w:cs="Arial"/>
          <w:color w:val="000000"/>
          <w:lang w:eastAsia="en-ZA"/>
        </w:rPr>
      </w:pPr>
    </w:p>
    <w:p w14:paraId="0D90A70A" w14:textId="77777777" w:rsidR="00084B6E" w:rsidRPr="00097C79" w:rsidRDefault="00084B6E" w:rsidP="00084B6E">
      <w:pPr>
        <w:spacing w:after="0" w:line="240" w:lineRule="auto"/>
        <w:rPr>
          <w:rFonts w:ascii="Arial" w:hAnsi="Arial" w:cs="Arial"/>
          <w:color w:val="000000"/>
          <w:lang w:eastAsia="en-ZA"/>
        </w:rPr>
      </w:pPr>
      <w:r w:rsidRPr="00097C79">
        <w:rPr>
          <w:rFonts w:ascii="Arial" w:hAnsi="Arial" w:cs="Arial"/>
          <w:color w:val="000000"/>
          <w:lang w:eastAsia="en-ZA"/>
        </w:rPr>
        <w:t>The impact of the finding</w:t>
      </w:r>
    </w:p>
    <w:p w14:paraId="0164EE99" w14:textId="77777777" w:rsidR="00084B6E" w:rsidRPr="00097C79" w:rsidRDefault="00084B6E" w:rsidP="00084B6E">
      <w:pPr>
        <w:spacing w:after="0" w:line="240" w:lineRule="auto"/>
        <w:rPr>
          <w:rFonts w:ascii="Arial" w:hAnsi="Arial" w:cs="Arial"/>
          <w:color w:val="000000"/>
          <w:lang w:eastAsia="en-ZA"/>
        </w:rPr>
      </w:pPr>
    </w:p>
    <w:p w14:paraId="18220D65" w14:textId="77777777"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Non Compliance with the PFMA act section 38 (1</w:t>
      </w:r>
      <w:proofErr w:type="gramStart"/>
      <w:r w:rsidRPr="00097C79">
        <w:rPr>
          <w:rFonts w:ascii="Arial" w:hAnsi="Arial" w:cs="Arial"/>
          <w:color w:val="000000"/>
          <w:sz w:val="22"/>
          <w:szCs w:val="22"/>
          <w:lang w:eastAsia="en-ZA"/>
        </w:rPr>
        <w:t>)(</w:t>
      </w:r>
      <w:proofErr w:type="gramEnd"/>
      <w:r w:rsidRPr="00097C79">
        <w:rPr>
          <w:rFonts w:ascii="Arial" w:hAnsi="Arial" w:cs="Arial"/>
          <w:color w:val="000000"/>
          <w:sz w:val="22"/>
          <w:szCs w:val="22"/>
          <w:lang w:eastAsia="en-ZA"/>
        </w:rPr>
        <w:t>a)(</w:t>
      </w:r>
      <w:proofErr w:type="spellStart"/>
      <w:r w:rsidRPr="00097C79">
        <w:rPr>
          <w:rFonts w:ascii="Arial" w:hAnsi="Arial" w:cs="Arial"/>
          <w:color w:val="000000"/>
          <w:sz w:val="22"/>
          <w:szCs w:val="22"/>
          <w:lang w:eastAsia="en-ZA"/>
        </w:rPr>
        <w:t>i</w:t>
      </w:r>
      <w:proofErr w:type="spellEnd"/>
      <w:r w:rsidRPr="00097C79">
        <w:rPr>
          <w:rFonts w:ascii="Arial" w:hAnsi="Arial" w:cs="Arial"/>
          <w:color w:val="000000"/>
          <w:sz w:val="22"/>
          <w:szCs w:val="22"/>
          <w:lang w:eastAsia="en-ZA"/>
        </w:rPr>
        <w:t>).</w:t>
      </w:r>
    </w:p>
    <w:p w14:paraId="6D689CCE" w14:textId="77777777" w:rsidR="00084B6E" w:rsidRPr="00097C79" w:rsidRDefault="00084B6E" w:rsidP="00084B6E">
      <w:pPr>
        <w:pStyle w:val="ListParagraph"/>
        <w:adjustRightInd w:val="0"/>
        <w:ind w:left="426" w:hanging="426"/>
        <w:rPr>
          <w:rFonts w:ascii="Arial" w:hAnsi="Arial" w:cs="Arial"/>
          <w:color w:val="000000"/>
          <w:sz w:val="22"/>
          <w:szCs w:val="22"/>
          <w:lang w:eastAsia="en-ZA"/>
        </w:rPr>
      </w:pPr>
    </w:p>
    <w:p w14:paraId="61546A41" w14:textId="77777777" w:rsidR="00084B6E" w:rsidRPr="00097C79" w:rsidRDefault="00084B6E" w:rsidP="009A54E9">
      <w:pPr>
        <w:pStyle w:val="ListParagraph"/>
        <w:numPr>
          <w:ilvl w:val="0"/>
          <w:numId w:val="67"/>
        </w:numPr>
        <w:adjustRightInd w:val="0"/>
        <w:ind w:left="426" w:hanging="426"/>
        <w:rPr>
          <w:rFonts w:ascii="Arial" w:hAnsi="Arial" w:cs="Arial"/>
          <w:color w:val="000000"/>
          <w:sz w:val="22"/>
          <w:szCs w:val="22"/>
          <w:lang w:eastAsia="en-ZA"/>
        </w:rPr>
      </w:pPr>
      <w:r w:rsidRPr="00097C79">
        <w:rPr>
          <w:rFonts w:ascii="Arial" w:hAnsi="Arial" w:cs="Arial"/>
          <w:color w:val="000000"/>
          <w:sz w:val="22"/>
          <w:szCs w:val="22"/>
          <w:lang w:eastAsia="en-ZA"/>
        </w:rPr>
        <w:t>The above finding is value add to the Department</w:t>
      </w:r>
    </w:p>
    <w:p w14:paraId="7E7D38EB" w14:textId="77777777" w:rsidR="00084B6E" w:rsidRPr="00097C79" w:rsidRDefault="00084B6E" w:rsidP="00084B6E">
      <w:pPr>
        <w:spacing w:after="0" w:line="240" w:lineRule="auto"/>
        <w:ind w:left="426" w:hanging="426"/>
        <w:rPr>
          <w:rFonts w:ascii="Arial" w:hAnsi="Arial" w:cs="Arial"/>
          <w:color w:val="000000"/>
          <w:highlight w:val="yellow"/>
          <w:lang w:eastAsia="en-ZA"/>
        </w:rPr>
      </w:pPr>
    </w:p>
    <w:p w14:paraId="24FD927F" w14:textId="77777777" w:rsidR="00084B6E" w:rsidRPr="00097C79" w:rsidRDefault="00084B6E" w:rsidP="00084B6E">
      <w:pPr>
        <w:pStyle w:val="ListParagraph"/>
        <w:adjustRightInd w:val="0"/>
        <w:ind w:left="0"/>
        <w:rPr>
          <w:rFonts w:ascii="Arial" w:hAnsi="Arial" w:cs="Arial"/>
          <w:b/>
          <w:color w:val="000000"/>
          <w:sz w:val="22"/>
          <w:szCs w:val="22"/>
          <w:lang w:eastAsia="en-ZA"/>
        </w:rPr>
      </w:pPr>
      <w:r w:rsidRPr="00097C79">
        <w:rPr>
          <w:rFonts w:ascii="Arial" w:hAnsi="Arial" w:cs="Arial"/>
          <w:b/>
          <w:color w:val="000000"/>
          <w:sz w:val="22"/>
          <w:szCs w:val="22"/>
          <w:lang w:eastAsia="en-ZA"/>
        </w:rPr>
        <w:t>Internal Control deficiency</w:t>
      </w:r>
    </w:p>
    <w:p w14:paraId="2EE9E72F" w14:textId="77777777" w:rsidR="00084B6E" w:rsidRPr="00097C79" w:rsidRDefault="00084B6E" w:rsidP="00084B6E">
      <w:pPr>
        <w:pStyle w:val="ListParagraph"/>
        <w:adjustRightInd w:val="0"/>
        <w:ind w:left="0"/>
        <w:rPr>
          <w:rFonts w:ascii="Arial" w:hAnsi="Arial" w:cs="Arial"/>
          <w:b/>
          <w:color w:val="000000"/>
          <w:sz w:val="22"/>
          <w:szCs w:val="22"/>
          <w:lang w:eastAsia="en-ZA"/>
        </w:rPr>
      </w:pPr>
    </w:p>
    <w:p w14:paraId="5E56AFC4" w14:textId="77777777" w:rsidR="00084B6E" w:rsidRPr="00097C79" w:rsidRDefault="00084B6E" w:rsidP="00084B6E">
      <w:pPr>
        <w:spacing w:after="0" w:line="240" w:lineRule="auto"/>
        <w:rPr>
          <w:rFonts w:ascii="Arial" w:hAnsi="Arial" w:cs="Arial"/>
        </w:rPr>
      </w:pPr>
      <w:r w:rsidRPr="00097C79">
        <w:rPr>
          <w:rFonts w:ascii="Arial" w:hAnsi="Arial" w:cs="Arial"/>
        </w:rPr>
        <w:t>The finding occurred as a result of the following:</w:t>
      </w:r>
    </w:p>
    <w:p w14:paraId="3EA1ED29" w14:textId="77777777" w:rsidR="00084B6E" w:rsidRPr="00097C79" w:rsidRDefault="00084B6E" w:rsidP="00084B6E">
      <w:pPr>
        <w:autoSpaceDE w:val="0"/>
        <w:autoSpaceDN w:val="0"/>
        <w:adjustRightInd w:val="0"/>
        <w:spacing w:after="0" w:line="240" w:lineRule="auto"/>
        <w:rPr>
          <w:rFonts w:ascii="Arial" w:hAnsi="Arial" w:cs="Arial"/>
        </w:rPr>
      </w:pPr>
    </w:p>
    <w:p w14:paraId="65141A81" w14:textId="77777777"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Reason for the deviation:</w:t>
      </w:r>
    </w:p>
    <w:p w14:paraId="4F49B42F" w14:textId="77777777" w:rsidR="00084B6E" w:rsidRPr="00097C79" w:rsidRDefault="00084B6E" w:rsidP="00084B6E">
      <w:pPr>
        <w:autoSpaceDE w:val="0"/>
        <w:autoSpaceDN w:val="0"/>
        <w:adjustRightInd w:val="0"/>
        <w:spacing w:after="0" w:line="240" w:lineRule="auto"/>
        <w:rPr>
          <w:rFonts w:ascii="Arial" w:hAnsi="Arial" w:cs="Arial"/>
        </w:rPr>
      </w:pPr>
      <w:r w:rsidRPr="00097C79">
        <w:rPr>
          <w:rFonts w:ascii="Arial" w:hAnsi="Arial" w:cs="Arial"/>
        </w:rPr>
        <w:t> </w:t>
      </w:r>
    </w:p>
    <w:p w14:paraId="59924970" w14:textId="77777777" w:rsidR="00084B6E" w:rsidRPr="00097C79" w:rsidRDefault="00084B6E" w:rsidP="00084B6E">
      <w:pPr>
        <w:pStyle w:val="NoSpacing0"/>
        <w:rPr>
          <w:rFonts w:cs="Arial"/>
          <w:sz w:val="22"/>
          <w:szCs w:val="22"/>
        </w:rPr>
      </w:pPr>
      <w:r w:rsidRPr="00097C79">
        <w:rPr>
          <w:rFonts w:cs="Arial"/>
          <w:sz w:val="22"/>
          <w:szCs w:val="22"/>
        </w:rPr>
        <w:t xml:space="preserve">The Provisioning section did not communicate the list of expired and inactive orders to </w:t>
      </w:r>
    </w:p>
    <w:p w14:paraId="5C1829C6" w14:textId="77777777" w:rsidR="00084B6E" w:rsidRPr="00097C79" w:rsidRDefault="00084B6E" w:rsidP="00084B6E">
      <w:pPr>
        <w:pStyle w:val="NoSpacing"/>
        <w:rPr>
          <w:rFonts w:ascii="Arial" w:hAnsi="Arial" w:cs="Arial"/>
          <w:sz w:val="22"/>
          <w:szCs w:val="22"/>
        </w:rPr>
      </w:pPr>
      <w:r w:rsidRPr="00097C79">
        <w:rPr>
          <w:rFonts w:ascii="Arial" w:hAnsi="Arial" w:cs="Arial"/>
          <w:sz w:val="22"/>
          <w:szCs w:val="22"/>
        </w:rPr>
        <w:t xml:space="preserve"> </w:t>
      </w:r>
      <w:proofErr w:type="gramStart"/>
      <w:r w:rsidRPr="00097C79">
        <w:rPr>
          <w:rFonts w:ascii="Arial" w:hAnsi="Arial" w:cs="Arial"/>
          <w:sz w:val="22"/>
          <w:szCs w:val="22"/>
        </w:rPr>
        <w:t>the</w:t>
      </w:r>
      <w:proofErr w:type="gramEnd"/>
      <w:r w:rsidRPr="00097C79">
        <w:rPr>
          <w:rFonts w:ascii="Arial" w:hAnsi="Arial" w:cs="Arial"/>
          <w:sz w:val="22"/>
          <w:szCs w:val="22"/>
        </w:rPr>
        <w:t xml:space="preserve"> Quotation section for the purposes of the register update.</w:t>
      </w:r>
    </w:p>
    <w:p w14:paraId="260773D6" w14:textId="77777777" w:rsidR="00084B6E" w:rsidRPr="00097C79" w:rsidRDefault="00084B6E" w:rsidP="00084B6E">
      <w:pPr>
        <w:pStyle w:val="NoSpacing"/>
        <w:rPr>
          <w:rFonts w:ascii="Arial" w:hAnsi="Arial" w:cs="Arial"/>
          <w:sz w:val="22"/>
          <w:szCs w:val="22"/>
        </w:rPr>
      </w:pPr>
    </w:p>
    <w:p w14:paraId="06F3A998" w14:textId="77777777" w:rsidR="00084B6E" w:rsidRPr="00097C79" w:rsidRDefault="00084B6E" w:rsidP="00084B6E">
      <w:pPr>
        <w:spacing w:after="0" w:line="240" w:lineRule="auto"/>
        <w:rPr>
          <w:rFonts w:ascii="Arial" w:hAnsi="Arial" w:cs="Arial"/>
          <w:lang w:val="en-GB"/>
        </w:rPr>
      </w:pPr>
      <w:r w:rsidRPr="00097C79">
        <w:rPr>
          <w:rFonts w:ascii="Arial" w:hAnsi="Arial" w:cs="Arial"/>
          <w:lang w:val="en-GB"/>
        </w:rPr>
        <w:t>Based on the aforementioned, the matter is as a result of the following internal control    deficiencies:</w:t>
      </w:r>
    </w:p>
    <w:p w14:paraId="4CBDDF52" w14:textId="77777777" w:rsidR="00084B6E" w:rsidRPr="00097C79" w:rsidRDefault="00084B6E" w:rsidP="00084B6E">
      <w:pPr>
        <w:spacing w:after="0" w:line="240" w:lineRule="auto"/>
        <w:rPr>
          <w:rFonts w:ascii="Arial" w:hAnsi="Arial" w:cs="Arial"/>
          <w:lang w:val="en-GB"/>
        </w:rPr>
      </w:pPr>
    </w:p>
    <w:p w14:paraId="2B2D21FC" w14:textId="77777777" w:rsidR="00084B6E" w:rsidRPr="00097C79" w:rsidRDefault="00084B6E" w:rsidP="00084B6E">
      <w:pPr>
        <w:autoSpaceDE w:val="0"/>
        <w:autoSpaceDN w:val="0"/>
        <w:adjustRightInd w:val="0"/>
        <w:spacing w:after="0" w:line="240" w:lineRule="auto"/>
        <w:jc w:val="both"/>
        <w:rPr>
          <w:rFonts w:ascii="Arial" w:hAnsi="Arial" w:cs="Arial"/>
          <w:i/>
          <w:color w:val="000000"/>
          <w:lang w:eastAsia="en-ZA"/>
        </w:rPr>
      </w:pPr>
      <w:r w:rsidRPr="00097C79">
        <w:rPr>
          <w:rFonts w:ascii="Arial" w:hAnsi="Arial" w:cs="Arial"/>
          <w:i/>
          <w:color w:val="000000"/>
          <w:lang w:eastAsia="en-ZA"/>
        </w:rPr>
        <w:t>Financial and Performance Management</w:t>
      </w:r>
    </w:p>
    <w:p w14:paraId="7D7D882D" w14:textId="77777777" w:rsidR="00084B6E" w:rsidRPr="00097C79" w:rsidRDefault="00084B6E" w:rsidP="00084B6E">
      <w:pPr>
        <w:autoSpaceDE w:val="0"/>
        <w:autoSpaceDN w:val="0"/>
        <w:adjustRightInd w:val="0"/>
        <w:spacing w:after="0" w:line="240" w:lineRule="auto"/>
        <w:jc w:val="both"/>
        <w:rPr>
          <w:rFonts w:ascii="Arial" w:hAnsi="Arial" w:cs="Arial"/>
          <w:b/>
          <w:color w:val="000000"/>
          <w:lang w:eastAsia="en-ZA"/>
        </w:rPr>
      </w:pPr>
    </w:p>
    <w:p w14:paraId="53DE1910" w14:textId="77777777" w:rsidR="00084B6E" w:rsidRPr="00097C79" w:rsidRDefault="00084B6E" w:rsidP="00084B6E">
      <w:pPr>
        <w:spacing w:after="0" w:line="240" w:lineRule="auto"/>
        <w:rPr>
          <w:rFonts w:ascii="Arial" w:hAnsi="Arial" w:cs="Arial"/>
        </w:rPr>
      </w:pPr>
      <w:r w:rsidRPr="00097C79">
        <w:rPr>
          <w:rFonts w:ascii="Arial" w:hAnsi="Arial" w:cs="Arial"/>
        </w:rPr>
        <w:t>Management did not implement controls over daily and monthly processing and reconciling of transactions</w:t>
      </w:r>
    </w:p>
    <w:p w14:paraId="0A745840" w14:textId="77777777" w:rsidR="00084B6E" w:rsidRPr="00097C79" w:rsidRDefault="00084B6E" w:rsidP="00084B6E">
      <w:pPr>
        <w:spacing w:after="0" w:line="240" w:lineRule="auto"/>
        <w:rPr>
          <w:rFonts w:ascii="Arial" w:hAnsi="Arial" w:cs="Arial"/>
        </w:rPr>
      </w:pPr>
    </w:p>
    <w:p w14:paraId="2C6A5622" w14:textId="77777777" w:rsidR="00084B6E" w:rsidRPr="00097C79" w:rsidRDefault="00084B6E" w:rsidP="00084B6E">
      <w:pPr>
        <w:spacing w:after="0" w:line="240" w:lineRule="auto"/>
        <w:rPr>
          <w:rFonts w:ascii="Arial" w:hAnsi="Arial" w:cs="Arial"/>
          <w:b/>
          <w:color w:val="000000"/>
          <w:lang w:eastAsia="en-ZA"/>
        </w:rPr>
      </w:pPr>
      <w:r w:rsidRPr="00097C79">
        <w:rPr>
          <w:rFonts w:ascii="Arial" w:hAnsi="Arial" w:cs="Arial"/>
          <w:b/>
          <w:color w:val="000000"/>
          <w:lang w:eastAsia="en-ZA"/>
        </w:rPr>
        <w:t>Recommendation</w:t>
      </w:r>
    </w:p>
    <w:p w14:paraId="067729C0" w14:textId="77777777" w:rsidR="00084B6E" w:rsidRPr="00097C79" w:rsidRDefault="00084B6E" w:rsidP="00084B6E">
      <w:pPr>
        <w:spacing w:after="0" w:line="240" w:lineRule="auto"/>
        <w:rPr>
          <w:rFonts w:ascii="Arial" w:hAnsi="Arial" w:cs="Arial"/>
          <w:lang w:val="en-GB"/>
        </w:rPr>
      </w:pPr>
    </w:p>
    <w:p w14:paraId="24896499"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(Quotation Section) should implement a tracking register for all quotations submitted to Provisioning section.</w:t>
      </w:r>
    </w:p>
    <w:p w14:paraId="45E4FDC0" w14:textId="77777777" w:rsidR="00084B6E" w:rsidRPr="00097C79" w:rsidRDefault="00084B6E" w:rsidP="00084B6E">
      <w:pPr>
        <w:pStyle w:val="ListParagraph"/>
        <w:ind w:left="567" w:hanging="567"/>
        <w:rPr>
          <w:rFonts w:ascii="Arial" w:hAnsi="Arial" w:cs="Arial"/>
          <w:sz w:val="22"/>
          <w:szCs w:val="22"/>
          <w:lang w:val="en-GB"/>
        </w:rPr>
      </w:pPr>
    </w:p>
    <w:p w14:paraId="7CE7831E"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 xml:space="preserve">The Provisioning section should further update the Quotation section of any quotations that expired or orders that weren’t processed. </w:t>
      </w:r>
    </w:p>
    <w:p w14:paraId="589E03F8" w14:textId="77777777" w:rsidR="00084B6E" w:rsidRPr="00097C79" w:rsidRDefault="00084B6E" w:rsidP="00084B6E">
      <w:pPr>
        <w:spacing w:after="0" w:line="240" w:lineRule="auto"/>
        <w:ind w:left="567" w:hanging="567"/>
        <w:rPr>
          <w:rFonts w:ascii="Arial" w:hAnsi="Arial" w:cs="Arial"/>
          <w:lang w:val="en-GB"/>
        </w:rPr>
      </w:pPr>
    </w:p>
    <w:p w14:paraId="410B147D"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The SCM section should add an additional column on the quotation register to include invalid order numbers/ expired quotation for quotation register monitoring purposes.</w:t>
      </w:r>
    </w:p>
    <w:p w14:paraId="611DDF9E" w14:textId="77777777" w:rsidR="00084B6E" w:rsidRPr="00097C79" w:rsidRDefault="00084B6E" w:rsidP="00084B6E">
      <w:pPr>
        <w:spacing w:after="0" w:line="240" w:lineRule="auto"/>
        <w:ind w:left="567" w:hanging="567"/>
        <w:rPr>
          <w:rFonts w:ascii="Arial" w:hAnsi="Arial" w:cs="Arial"/>
          <w:lang w:val="en-GB"/>
        </w:rPr>
      </w:pPr>
    </w:p>
    <w:p w14:paraId="521892EE" w14:textId="77777777" w:rsidR="00084B6E" w:rsidRPr="00097C79" w:rsidRDefault="00084B6E" w:rsidP="009A54E9">
      <w:pPr>
        <w:pStyle w:val="ListParagraph"/>
        <w:numPr>
          <w:ilvl w:val="0"/>
          <w:numId w:val="66"/>
        </w:numPr>
        <w:ind w:left="567" w:hanging="567"/>
        <w:rPr>
          <w:rFonts w:ascii="Arial" w:hAnsi="Arial" w:cs="Arial"/>
          <w:sz w:val="22"/>
          <w:szCs w:val="22"/>
          <w:lang w:val="en-GB"/>
        </w:rPr>
      </w:pPr>
      <w:r w:rsidRPr="00097C79">
        <w:rPr>
          <w:rFonts w:ascii="Arial" w:hAnsi="Arial" w:cs="Arial"/>
          <w:sz w:val="22"/>
          <w:szCs w:val="22"/>
          <w:lang w:val="en-GB"/>
        </w:rPr>
        <w:t>Alternatively, the SCM section can remove the quotations stated as expired together with invalid orders on the quotation registers.</w:t>
      </w:r>
    </w:p>
    <w:p w14:paraId="13C988D5" w14:textId="77777777" w:rsidR="00084B6E" w:rsidRPr="00097C79" w:rsidRDefault="00084B6E" w:rsidP="00084B6E">
      <w:pPr>
        <w:spacing w:after="0" w:line="240" w:lineRule="auto"/>
        <w:rPr>
          <w:rFonts w:ascii="Arial" w:hAnsi="Arial" w:cs="Arial"/>
          <w:color w:val="000000"/>
          <w:lang w:eastAsia="en-ZA"/>
        </w:rPr>
      </w:pPr>
    </w:p>
    <w:p w14:paraId="35931B16" w14:textId="77777777" w:rsidR="00084B6E" w:rsidRPr="00097C79" w:rsidRDefault="00084B6E" w:rsidP="00084B6E">
      <w:pPr>
        <w:keepNext/>
        <w:spacing w:after="0" w:line="240" w:lineRule="auto"/>
        <w:jc w:val="both"/>
        <w:rPr>
          <w:rFonts w:ascii="Arial" w:hAnsi="Arial" w:cs="Arial"/>
          <w:b/>
        </w:rPr>
      </w:pPr>
      <w:r w:rsidRPr="00097C79">
        <w:rPr>
          <w:rFonts w:ascii="Arial" w:hAnsi="Arial" w:cs="Arial"/>
          <w:b/>
        </w:rPr>
        <w:t xml:space="preserve">Management Response </w:t>
      </w:r>
    </w:p>
    <w:p w14:paraId="6782EE4F" w14:textId="77777777" w:rsidR="00084B6E" w:rsidRPr="00FF2964" w:rsidRDefault="00084B6E" w:rsidP="00084B6E">
      <w:pPr>
        <w:keepNext/>
        <w:spacing w:after="0" w:line="240" w:lineRule="auto"/>
        <w:jc w:val="both"/>
        <w:rPr>
          <w:rFonts w:ascii="Arial" w:hAnsi="Arial" w:cs="Arial"/>
        </w:rPr>
      </w:pPr>
    </w:p>
    <w:p w14:paraId="24FD4C4E" w14:textId="77777777" w:rsidR="00084B6E" w:rsidRPr="00506AE8" w:rsidRDefault="00084B6E" w:rsidP="00084B6E">
      <w:pPr>
        <w:keepNext/>
        <w:rPr>
          <w:rFonts w:ascii="Arial" w:hAnsi="Arial" w:cs="Arial"/>
        </w:rPr>
      </w:pPr>
      <w:r w:rsidRPr="00506AE8">
        <w:rPr>
          <w:rFonts w:ascii="Arial" w:hAnsi="Arial" w:cs="Arial"/>
        </w:rPr>
        <w:t xml:space="preserve">Management is not in agreement with the finding. The purpose of the Quotation Register (which is an internal document) is to provide information of all transactions that were processed by SCM Acquisition Unit during a particular period. The information provide statistics that show throughput of the team that is responsible for sourcing quotations in the department. Through these statistics, management is able to assess performance of each and every official as well as to conduct various analysis such as demand planning, supplier and commodity profiling, price and market analysis, sourcing strategies, etc. The quotation register is purely an internal performance management and planning tool. </w:t>
      </w:r>
    </w:p>
    <w:p w14:paraId="24650CA0" w14:textId="77777777" w:rsidR="00084B6E" w:rsidRPr="00506AE8" w:rsidRDefault="00084B6E" w:rsidP="00084B6E">
      <w:pPr>
        <w:keepNext/>
        <w:rPr>
          <w:rFonts w:ascii="Arial" w:hAnsi="Arial" w:cs="Arial"/>
        </w:rPr>
      </w:pPr>
      <w:r w:rsidRPr="00506AE8">
        <w:rPr>
          <w:rFonts w:ascii="Arial" w:hAnsi="Arial" w:cs="Arial"/>
        </w:rPr>
        <w:t xml:space="preserve">There are many reasons that may lead to non-issuance of a purchase order such as reprioritisation &amp;/or withdrawal by end-users, subsequent budget limitations, expiry of quotation validity, etc. All these reasons do not negate the fact that the transactions were processed and approved by SCM Acquisition Unit during a particular period. </w:t>
      </w:r>
    </w:p>
    <w:p w14:paraId="53A22A1E" w14:textId="77777777" w:rsidR="00084B6E" w:rsidRPr="00506AE8" w:rsidRDefault="00084B6E" w:rsidP="00084B6E">
      <w:pPr>
        <w:keepNext/>
        <w:rPr>
          <w:rFonts w:ascii="Arial" w:hAnsi="Arial" w:cs="Arial"/>
        </w:rPr>
      </w:pPr>
      <w:r w:rsidRPr="00506AE8">
        <w:rPr>
          <w:rFonts w:ascii="Arial" w:hAnsi="Arial" w:cs="Arial"/>
        </w:rPr>
        <w:t xml:space="preserve">Adding a column to reflect cancelled / expired transactions is a superfluous exercise that does not affect / change the fact. Removing these items from the quotation register will not provide a true reflection of the SCM Acquisition Unit throughput and that would negatively affect reliability of the statistics for the purpose (outlined above) for which the register was created. </w:t>
      </w:r>
    </w:p>
    <w:p w14:paraId="0F36B27E" w14:textId="77777777" w:rsidR="00084B6E" w:rsidRPr="00506AE8" w:rsidRDefault="00084B6E" w:rsidP="00084B6E">
      <w:pPr>
        <w:keepNext/>
        <w:spacing w:after="0" w:line="240" w:lineRule="auto"/>
        <w:rPr>
          <w:rFonts w:ascii="Arial" w:hAnsi="Arial" w:cs="Arial"/>
        </w:rPr>
      </w:pPr>
      <w:r w:rsidRPr="00506AE8">
        <w:rPr>
          <w:rFonts w:ascii="Arial" w:hAnsi="Arial" w:cs="Arial"/>
        </w:rPr>
        <w:t xml:space="preserve">Management will be available for any clarity or discussion should the auditors require.  </w:t>
      </w:r>
    </w:p>
    <w:p w14:paraId="406A4D56" w14:textId="77777777" w:rsidR="00084B6E" w:rsidRPr="00FF2964" w:rsidRDefault="00084B6E" w:rsidP="00084B6E">
      <w:pPr>
        <w:keepNext/>
        <w:spacing w:after="0" w:line="240" w:lineRule="auto"/>
        <w:rPr>
          <w:rFonts w:ascii="Arial" w:hAnsi="Arial"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2"/>
        <w:gridCol w:w="1099"/>
        <w:gridCol w:w="20"/>
        <w:gridCol w:w="871"/>
      </w:tblGrid>
      <w:tr w:rsidR="00084B6E" w:rsidRPr="00FF2964" w14:paraId="27755DF9" w14:textId="77777777" w:rsidTr="00084B6E">
        <w:tc>
          <w:tcPr>
            <w:tcW w:w="7082" w:type="dxa"/>
            <w:tcBorders>
              <w:top w:val="single" w:sz="4" w:space="0" w:color="auto"/>
              <w:left w:val="single" w:sz="4" w:space="0" w:color="auto"/>
              <w:bottom w:val="single" w:sz="4" w:space="0" w:color="auto"/>
              <w:right w:val="single" w:sz="4" w:space="0" w:color="auto"/>
            </w:tcBorders>
            <w:shd w:val="clear" w:color="auto" w:fill="BFBFBF"/>
            <w:hideMark/>
          </w:tcPr>
          <w:p w14:paraId="4925B39C" w14:textId="77777777"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Description</w:t>
            </w:r>
          </w:p>
        </w:tc>
        <w:tc>
          <w:tcPr>
            <w:tcW w:w="1990"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6683992" w14:textId="77777777" w:rsidR="00084B6E" w:rsidRPr="00434776" w:rsidRDefault="00084B6E" w:rsidP="00084B6E">
            <w:pPr>
              <w:keepNext/>
              <w:spacing w:after="0" w:line="240" w:lineRule="auto"/>
              <w:jc w:val="both"/>
              <w:rPr>
                <w:rFonts w:ascii="Arial" w:hAnsi="Arial" w:cs="Arial"/>
                <w:b/>
                <w:bCs/>
                <w:sz w:val="18"/>
                <w:szCs w:val="18"/>
                <w:highlight w:val="lightGray"/>
              </w:rPr>
            </w:pPr>
            <w:r w:rsidRPr="00434776">
              <w:rPr>
                <w:rFonts w:ascii="Arial" w:hAnsi="Arial" w:cs="Arial"/>
                <w:b/>
                <w:bCs/>
                <w:sz w:val="18"/>
                <w:szCs w:val="18"/>
                <w:highlight w:val="lightGray"/>
              </w:rPr>
              <w:t>Response</w:t>
            </w:r>
          </w:p>
        </w:tc>
      </w:tr>
      <w:tr w:rsidR="00084B6E" w:rsidRPr="00FF2964" w14:paraId="0914528A"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5CA2DB51"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Corrective action to be taken</w:t>
            </w:r>
          </w:p>
        </w:tc>
        <w:tc>
          <w:tcPr>
            <w:tcW w:w="1990" w:type="dxa"/>
            <w:gridSpan w:val="3"/>
            <w:tcBorders>
              <w:top w:val="single" w:sz="4" w:space="0" w:color="auto"/>
              <w:left w:val="single" w:sz="4" w:space="0" w:color="auto"/>
              <w:bottom w:val="single" w:sz="4" w:space="0" w:color="auto"/>
              <w:right w:val="single" w:sz="4" w:space="0" w:color="auto"/>
            </w:tcBorders>
          </w:tcPr>
          <w:p w14:paraId="6EC4A5AA"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3D42A972"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6BAF1B46"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the finding affect an amount disclosed in the financial statements</w:t>
            </w:r>
          </w:p>
        </w:tc>
        <w:tc>
          <w:tcPr>
            <w:tcW w:w="1119" w:type="dxa"/>
            <w:gridSpan w:val="2"/>
            <w:tcBorders>
              <w:top w:val="single" w:sz="4" w:space="0" w:color="auto"/>
              <w:left w:val="single" w:sz="4" w:space="0" w:color="auto"/>
              <w:bottom w:val="single" w:sz="4" w:space="0" w:color="auto"/>
              <w:right w:val="single" w:sz="4" w:space="0" w:color="auto"/>
            </w:tcBorders>
            <w:hideMark/>
          </w:tcPr>
          <w:p w14:paraId="37B62D8A" w14:textId="77777777"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62FDCA31" w14:textId="77777777" w:rsidR="00084B6E" w:rsidRPr="00434776" w:rsidRDefault="00084B6E" w:rsidP="00084B6E">
            <w:pPr>
              <w:keepNext/>
              <w:spacing w:after="0" w:line="240" w:lineRule="auto"/>
              <w:jc w:val="both"/>
              <w:rPr>
                <w:rFonts w:ascii="Arial" w:hAnsi="Arial" w:cs="Arial"/>
                <w:b/>
                <w:bCs/>
                <w:sz w:val="18"/>
                <w:szCs w:val="18"/>
              </w:rPr>
            </w:pPr>
            <w:r w:rsidRPr="00434776">
              <w:rPr>
                <w:rFonts w:ascii="Arial" w:hAnsi="Arial" w:cs="Arial"/>
                <w:b/>
                <w:bCs/>
                <w:sz w:val="18"/>
                <w:szCs w:val="18"/>
              </w:rPr>
              <w:t>No</w:t>
            </w:r>
          </w:p>
        </w:tc>
      </w:tr>
      <w:tr w:rsidR="00084B6E" w:rsidRPr="00FF2964" w14:paraId="1C6AA3F8"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416B469E" w14:textId="77777777"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4B80EAD2" w14:textId="77777777"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2BBD68CF"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14:paraId="54C7767B"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4221219B"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what corrections will be made to the population</w:t>
            </w:r>
          </w:p>
        </w:tc>
        <w:tc>
          <w:tcPr>
            <w:tcW w:w="1990" w:type="dxa"/>
            <w:gridSpan w:val="3"/>
            <w:tcBorders>
              <w:top w:val="single" w:sz="4" w:space="0" w:color="auto"/>
              <w:left w:val="single" w:sz="4" w:space="0" w:color="auto"/>
              <w:bottom w:val="single" w:sz="4" w:space="0" w:color="auto"/>
              <w:right w:val="single" w:sz="4" w:space="0" w:color="auto"/>
            </w:tcBorders>
          </w:tcPr>
          <w:p w14:paraId="0C132036"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23D4B1E5"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031935BD"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the process followed to correct the population, including the internal controls put in place to ensure that the misstatement does not recur in future.</w:t>
            </w:r>
          </w:p>
        </w:tc>
        <w:tc>
          <w:tcPr>
            <w:tcW w:w="1990" w:type="dxa"/>
            <w:gridSpan w:val="3"/>
            <w:tcBorders>
              <w:top w:val="single" w:sz="4" w:space="0" w:color="auto"/>
              <w:left w:val="single" w:sz="4" w:space="0" w:color="auto"/>
              <w:bottom w:val="single" w:sz="4" w:space="0" w:color="auto"/>
              <w:right w:val="single" w:sz="4" w:space="0" w:color="auto"/>
            </w:tcBorders>
          </w:tcPr>
          <w:p w14:paraId="792F3A18"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7ED17B63"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31B95C75"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yes and the population was adjusted, the proposed adjusting journal entries to correct the population, with the supporting documentation.</w:t>
            </w:r>
          </w:p>
        </w:tc>
        <w:tc>
          <w:tcPr>
            <w:tcW w:w="1990" w:type="dxa"/>
            <w:gridSpan w:val="3"/>
            <w:tcBorders>
              <w:top w:val="single" w:sz="4" w:space="0" w:color="auto"/>
              <w:left w:val="single" w:sz="4" w:space="0" w:color="auto"/>
              <w:bottom w:val="single" w:sz="4" w:space="0" w:color="auto"/>
              <w:right w:val="single" w:sz="4" w:space="0" w:color="auto"/>
            </w:tcBorders>
          </w:tcPr>
          <w:p w14:paraId="2F1CCC2C"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06CA0831" w14:textId="77777777" w:rsidTr="00084B6E">
        <w:trPr>
          <w:trHeight w:val="413"/>
        </w:trPr>
        <w:tc>
          <w:tcPr>
            <w:tcW w:w="7082" w:type="dxa"/>
            <w:vMerge w:val="restart"/>
            <w:tcBorders>
              <w:top w:val="single" w:sz="4" w:space="0" w:color="auto"/>
              <w:left w:val="single" w:sz="4" w:space="0" w:color="auto"/>
              <w:bottom w:val="single" w:sz="4" w:space="0" w:color="auto"/>
              <w:right w:val="single" w:sz="4" w:space="0" w:color="auto"/>
            </w:tcBorders>
            <w:hideMark/>
          </w:tcPr>
          <w:p w14:paraId="45778923"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19" w:type="dxa"/>
            <w:gridSpan w:val="2"/>
            <w:tcBorders>
              <w:top w:val="single" w:sz="4" w:space="0" w:color="auto"/>
              <w:left w:val="single" w:sz="4" w:space="0" w:color="auto"/>
              <w:bottom w:val="single" w:sz="4" w:space="0" w:color="auto"/>
              <w:right w:val="single" w:sz="4" w:space="0" w:color="auto"/>
            </w:tcBorders>
            <w:hideMark/>
          </w:tcPr>
          <w:p w14:paraId="15D4ED71" w14:textId="77777777"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Yes</w:t>
            </w:r>
          </w:p>
        </w:tc>
        <w:tc>
          <w:tcPr>
            <w:tcW w:w="871" w:type="dxa"/>
            <w:tcBorders>
              <w:top w:val="single" w:sz="4" w:space="0" w:color="auto"/>
              <w:left w:val="single" w:sz="4" w:space="0" w:color="auto"/>
              <w:bottom w:val="single" w:sz="4" w:space="0" w:color="auto"/>
              <w:right w:val="single" w:sz="4" w:space="0" w:color="auto"/>
            </w:tcBorders>
            <w:hideMark/>
          </w:tcPr>
          <w:p w14:paraId="24A5C6D8" w14:textId="77777777" w:rsidR="00084B6E" w:rsidRPr="00434776" w:rsidRDefault="00084B6E" w:rsidP="00084B6E">
            <w:pPr>
              <w:keepNext/>
              <w:spacing w:after="0" w:line="240" w:lineRule="auto"/>
              <w:jc w:val="both"/>
              <w:rPr>
                <w:rFonts w:ascii="Arial" w:hAnsi="Arial" w:cs="Arial"/>
                <w:b/>
                <w:sz w:val="18"/>
                <w:szCs w:val="18"/>
              </w:rPr>
            </w:pPr>
            <w:r w:rsidRPr="00434776">
              <w:rPr>
                <w:rFonts w:ascii="Arial" w:hAnsi="Arial" w:cs="Arial"/>
                <w:b/>
                <w:sz w:val="18"/>
                <w:szCs w:val="18"/>
              </w:rPr>
              <w:t>No</w:t>
            </w:r>
          </w:p>
        </w:tc>
      </w:tr>
      <w:tr w:rsidR="00084B6E" w:rsidRPr="00FF2964" w14:paraId="71952BDB" w14:textId="77777777" w:rsidTr="00084B6E">
        <w:trPr>
          <w:trHeight w:val="203"/>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FA8EA5D" w14:textId="77777777" w:rsidR="00084B6E" w:rsidRPr="00434776" w:rsidRDefault="00084B6E" w:rsidP="00084B6E">
            <w:pPr>
              <w:spacing w:after="0" w:line="240" w:lineRule="auto"/>
              <w:rPr>
                <w:rFonts w:ascii="Arial" w:hAnsi="Arial" w:cs="Arial"/>
                <w:sz w:val="18"/>
                <w:szCs w:val="18"/>
              </w:rPr>
            </w:pPr>
          </w:p>
        </w:tc>
        <w:tc>
          <w:tcPr>
            <w:tcW w:w="1119" w:type="dxa"/>
            <w:gridSpan w:val="2"/>
            <w:tcBorders>
              <w:top w:val="single" w:sz="4" w:space="0" w:color="auto"/>
              <w:left w:val="single" w:sz="4" w:space="0" w:color="auto"/>
              <w:bottom w:val="single" w:sz="4" w:space="0" w:color="auto"/>
              <w:right w:val="single" w:sz="4" w:space="0" w:color="auto"/>
            </w:tcBorders>
          </w:tcPr>
          <w:p w14:paraId="5E33ABDA" w14:textId="77777777" w:rsidR="00084B6E" w:rsidRPr="00434776" w:rsidRDefault="00084B6E" w:rsidP="00084B6E">
            <w:pPr>
              <w:keepNext/>
              <w:spacing w:after="0" w:line="240" w:lineRule="auto"/>
              <w:jc w:val="both"/>
              <w:rPr>
                <w:rFonts w:ascii="Arial" w:hAnsi="Arial" w:cs="Arial"/>
                <w:sz w:val="18"/>
                <w:szCs w:val="18"/>
              </w:rPr>
            </w:pPr>
          </w:p>
        </w:tc>
        <w:tc>
          <w:tcPr>
            <w:tcW w:w="871" w:type="dxa"/>
            <w:tcBorders>
              <w:top w:val="single" w:sz="4" w:space="0" w:color="auto"/>
              <w:left w:val="single" w:sz="4" w:space="0" w:color="auto"/>
              <w:bottom w:val="single" w:sz="4" w:space="0" w:color="auto"/>
              <w:right w:val="single" w:sz="4" w:space="0" w:color="auto"/>
            </w:tcBorders>
          </w:tcPr>
          <w:p w14:paraId="7F54C1A1"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X</w:t>
            </w:r>
          </w:p>
        </w:tc>
      </w:tr>
      <w:tr w:rsidR="00084B6E" w:rsidRPr="00FF2964" w14:paraId="28837190" w14:textId="77777777" w:rsidTr="00084B6E">
        <w:trPr>
          <w:trHeight w:val="202"/>
        </w:trPr>
        <w:tc>
          <w:tcPr>
            <w:tcW w:w="7082" w:type="dxa"/>
            <w:vMerge/>
            <w:tcBorders>
              <w:top w:val="single" w:sz="4" w:space="0" w:color="auto"/>
              <w:left w:val="single" w:sz="4" w:space="0" w:color="auto"/>
              <w:bottom w:val="single" w:sz="4" w:space="0" w:color="auto"/>
              <w:right w:val="single" w:sz="4" w:space="0" w:color="auto"/>
            </w:tcBorders>
            <w:vAlign w:val="center"/>
            <w:hideMark/>
          </w:tcPr>
          <w:p w14:paraId="02C05FD5" w14:textId="77777777" w:rsidR="00084B6E" w:rsidRPr="00434776" w:rsidRDefault="00084B6E" w:rsidP="00084B6E">
            <w:pPr>
              <w:spacing w:after="0" w:line="240" w:lineRule="auto"/>
              <w:rPr>
                <w:rFonts w:ascii="Arial" w:hAnsi="Arial" w:cs="Arial"/>
                <w:sz w:val="18"/>
                <w:szCs w:val="18"/>
              </w:rPr>
            </w:pPr>
          </w:p>
        </w:tc>
        <w:tc>
          <w:tcPr>
            <w:tcW w:w="1990" w:type="dxa"/>
            <w:gridSpan w:val="3"/>
            <w:tcBorders>
              <w:top w:val="single" w:sz="4" w:space="0" w:color="auto"/>
              <w:left w:val="single" w:sz="4" w:space="0" w:color="auto"/>
              <w:bottom w:val="single" w:sz="4" w:space="0" w:color="auto"/>
              <w:right w:val="single" w:sz="4" w:space="0" w:color="auto"/>
            </w:tcBorders>
          </w:tcPr>
          <w:p w14:paraId="292917D1"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3EA8507B"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55A87A7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 xml:space="preserve">If yes and no corrections will be made, the reason why such a conclusion has been reached should be indicated. </w:t>
            </w:r>
          </w:p>
        </w:tc>
        <w:tc>
          <w:tcPr>
            <w:tcW w:w="1990" w:type="dxa"/>
            <w:gridSpan w:val="3"/>
            <w:tcBorders>
              <w:top w:val="single" w:sz="4" w:space="0" w:color="auto"/>
              <w:left w:val="single" w:sz="4" w:space="0" w:color="auto"/>
              <w:bottom w:val="single" w:sz="4" w:space="0" w:color="auto"/>
              <w:right w:val="single" w:sz="4" w:space="0" w:color="auto"/>
            </w:tcBorders>
          </w:tcPr>
          <w:p w14:paraId="3B6F7A01"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74B041F3"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5A24498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Position of official responsible to take corrective actions</w:t>
            </w:r>
          </w:p>
        </w:tc>
        <w:tc>
          <w:tcPr>
            <w:tcW w:w="1990" w:type="dxa"/>
            <w:gridSpan w:val="3"/>
            <w:tcBorders>
              <w:top w:val="single" w:sz="4" w:space="0" w:color="auto"/>
              <w:left w:val="single" w:sz="4" w:space="0" w:color="auto"/>
              <w:bottom w:val="single" w:sz="4" w:space="0" w:color="auto"/>
              <w:right w:val="single" w:sz="4" w:space="0" w:color="auto"/>
            </w:tcBorders>
          </w:tcPr>
          <w:p w14:paraId="3D25F838"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23340BC6"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28DEFDAA"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Estimated completion date for corrective action</w:t>
            </w:r>
          </w:p>
        </w:tc>
        <w:tc>
          <w:tcPr>
            <w:tcW w:w="1990" w:type="dxa"/>
            <w:gridSpan w:val="3"/>
            <w:tcBorders>
              <w:top w:val="single" w:sz="4" w:space="0" w:color="auto"/>
              <w:left w:val="single" w:sz="4" w:space="0" w:color="auto"/>
              <w:bottom w:val="single" w:sz="4" w:space="0" w:color="auto"/>
              <w:right w:val="single" w:sz="4" w:space="0" w:color="auto"/>
            </w:tcBorders>
          </w:tcPr>
          <w:p w14:paraId="0DB63C4D"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4AF75F06"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1EB46E71"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14:paraId="0AFDB1C8"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4199F922"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14:paraId="22F8917C"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0F054293" w14:textId="77777777"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57D7A943" w14:textId="77777777"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07856176"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54E722CE"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34F1FC91"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 xml:space="preserve">If management does not agree with the root </w:t>
            </w:r>
            <w:proofErr w:type="gramStart"/>
            <w:r w:rsidRPr="00434776">
              <w:rPr>
                <w:rFonts w:ascii="Arial" w:hAnsi="Arial" w:cs="Arial"/>
                <w:sz w:val="18"/>
                <w:szCs w:val="18"/>
              </w:rPr>
              <w:t>cause</w:t>
            </w:r>
            <w:proofErr w:type="gramEnd"/>
            <w:r w:rsidRPr="00434776">
              <w:rPr>
                <w:rFonts w:ascii="Arial" w:hAnsi="Arial" w:cs="Arial"/>
                <w:sz w:val="18"/>
                <w:szCs w:val="18"/>
              </w:rPr>
              <w:t xml:space="preserve"> indicated, please provide the root cause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42731B32"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772D70D9" w14:textId="77777777" w:rsidTr="00084B6E">
        <w:tc>
          <w:tcPr>
            <w:tcW w:w="7082" w:type="dxa"/>
            <w:vMerge w:val="restart"/>
            <w:tcBorders>
              <w:top w:val="single" w:sz="4" w:space="0" w:color="auto"/>
              <w:left w:val="single" w:sz="4" w:space="0" w:color="auto"/>
              <w:bottom w:val="single" w:sz="4" w:space="0" w:color="auto"/>
              <w:right w:val="single" w:sz="4" w:space="0" w:color="auto"/>
            </w:tcBorders>
            <w:hideMark/>
          </w:tcPr>
          <w:p w14:paraId="422F2A47"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14:paraId="2675BFC9"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Yes</w:t>
            </w:r>
          </w:p>
        </w:tc>
        <w:tc>
          <w:tcPr>
            <w:tcW w:w="891" w:type="dxa"/>
            <w:gridSpan w:val="2"/>
            <w:tcBorders>
              <w:top w:val="single" w:sz="4" w:space="0" w:color="auto"/>
              <w:left w:val="single" w:sz="4" w:space="0" w:color="auto"/>
              <w:bottom w:val="single" w:sz="4" w:space="0" w:color="auto"/>
              <w:right w:val="single" w:sz="4" w:space="0" w:color="auto"/>
            </w:tcBorders>
            <w:hideMark/>
          </w:tcPr>
          <w:p w14:paraId="0E4B3B45"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b/>
                <w:bCs/>
                <w:sz w:val="18"/>
                <w:szCs w:val="18"/>
              </w:rPr>
              <w:t>No</w:t>
            </w:r>
          </w:p>
        </w:tc>
      </w:tr>
      <w:tr w:rsidR="00084B6E" w:rsidRPr="00FF2964" w14:paraId="12E6B329" w14:textId="77777777" w:rsidTr="00084B6E">
        <w:tc>
          <w:tcPr>
            <w:tcW w:w="7082" w:type="dxa"/>
            <w:vMerge/>
            <w:tcBorders>
              <w:top w:val="single" w:sz="4" w:space="0" w:color="auto"/>
              <w:left w:val="single" w:sz="4" w:space="0" w:color="auto"/>
              <w:bottom w:val="single" w:sz="4" w:space="0" w:color="auto"/>
              <w:right w:val="single" w:sz="4" w:space="0" w:color="auto"/>
            </w:tcBorders>
            <w:vAlign w:val="center"/>
            <w:hideMark/>
          </w:tcPr>
          <w:p w14:paraId="254F2A2C" w14:textId="77777777" w:rsidR="00084B6E" w:rsidRPr="00434776" w:rsidRDefault="00084B6E" w:rsidP="00084B6E">
            <w:pPr>
              <w:spacing w:after="0" w:line="240" w:lineRule="auto"/>
              <w:rPr>
                <w:rFonts w:ascii="Arial" w:hAnsi="Arial"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14:paraId="69119ED7" w14:textId="77777777" w:rsidR="00084B6E" w:rsidRPr="00434776" w:rsidRDefault="00084B6E" w:rsidP="00084B6E">
            <w:pPr>
              <w:keepNext/>
              <w:spacing w:after="0" w:line="240" w:lineRule="auto"/>
              <w:jc w:val="both"/>
              <w:rPr>
                <w:rFonts w:ascii="Arial" w:hAnsi="Arial" w:cs="Arial"/>
                <w:sz w:val="18"/>
                <w:szCs w:val="18"/>
              </w:rPr>
            </w:pPr>
          </w:p>
        </w:tc>
        <w:tc>
          <w:tcPr>
            <w:tcW w:w="891" w:type="dxa"/>
            <w:gridSpan w:val="2"/>
            <w:tcBorders>
              <w:top w:val="single" w:sz="4" w:space="0" w:color="auto"/>
              <w:left w:val="single" w:sz="4" w:space="0" w:color="auto"/>
              <w:bottom w:val="single" w:sz="4" w:space="0" w:color="auto"/>
              <w:right w:val="single" w:sz="4" w:space="0" w:color="auto"/>
            </w:tcBorders>
          </w:tcPr>
          <w:p w14:paraId="64079B89" w14:textId="77777777" w:rsidR="00084B6E" w:rsidRPr="00434776" w:rsidRDefault="00084B6E" w:rsidP="00084B6E">
            <w:pPr>
              <w:keepNext/>
              <w:spacing w:after="0" w:line="240" w:lineRule="auto"/>
              <w:jc w:val="both"/>
              <w:rPr>
                <w:rFonts w:ascii="Arial" w:hAnsi="Arial" w:cs="Arial"/>
                <w:sz w:val="18"/>
                <w:szCs w:val="18"/>
              </w:rPr>
            </w:pPr>
          </w:p>
        </w:tc>
      </w:tr>
      <w:tr w:rsidR="00084B6E" w:rsidRPr="00FF2964" w14:paraId="3F5F358B" w14:textId="77777777" w:rsidTr="00084B6E">
        <w:tc>
          <w:tcPr>
            <w:tcW w:w="7082" w:type="dxa"/>
            <w:tcBorders>
              <w:top w:val="single" w:sz="4" w:space="0" w:color="auto"/>
              <w:left w:val="single" w:sz="4" w:space="0" w:color="auto"/>
              <w:bottom w:val="single" w:sz="4" w:space="0" w:color="auto"/>
              <w:right w:val="single" w:sz="4" w:space="0" w:color="auto"/>
            </w:tcBorders>
            <w:hideMark/>
          </w:tcPr>
          <w:p w14:paraId="3773DDF3" w14:textId="77777777" w:rsidR="00084B6E" w:rsidRPr="00434776" w:rsidRDefault="00084B6E" w:rsidP="00084B6E">
            <w:pPr>
              <w:keepNext/>
              <w:spacing w:after="0" w:line="240" w:lineRule="auto"/>
              <w:jc w:val="both"/>
              <w:rPr>
                <w:rFonts w:ascii="Arial" w:hAnsi="Arial" w:cs="Arial"/>
                <w:sz w:val="18"/>
                <w:szCs w:val="18"/>
              </w:rPr>
            </w:pPr>
            <w:r w:rsidRPr="00434776">
              <w:rPr>
                <w:rFonts w:ascii="Arial" w:hAnsi="Arial" w:cs="Arial"/>
                <w:sz w:val="18"/>
                <w:szCs w:val="18"/>
              </w:rPr>
              <w:t>If management does not agree with the internal control deficiency indicated, please provide the internal control deficiency according to management.</w:t>
            </w:r>
          </w:p>
        </w:tc>
        <w:tc>
          <w:tcPr>
            <w:tcW w:w="1990" w:type="dxa"/>
            <w:gridSpan w:val="3"/>
            <w:tcBorders>
              <w:top w:val="single" w:sz="4" w:space="0" w:color="auto"/>
              <w:left w:val="single" w:sz="4" w:space="0" w:color="auto"/>
              <w:bottom w:val="single" w:sz="4" w:space="0" w:color="auto"/>
              <w:right w:val="single" w:sz="4" w:space="0" w:color="auto"/>
            </w:tcBorders>
          </w:tcPr>
          <w:p w14:paraId="731673A3" w14:textId="77777777" w:rsidR="00084B6E" w:rsidRPr="00434776" w:rsidRDefault="00084B6E" w:rsidP="00084B6E">
            <w:pPr>
              <w:keepNext/>
              <w:spacing w:after="0" w:line="240" w:lineRule="auto"/>
              <w:jc w:val="both"/>
              <w:rPr>
                <w:rFonts w:ascii="Arial" w:hAnsi="Arial" w:cs="Arial"/>
                <w:sz w:val="18"/>
                <w:szCs w:val="18"/>
              </w:rPr>
            </w:pPr>
          </w:p>
        </w:tc>
      </w:tr>
    </w:tbl>
    <w:p w14:paraId="4295DCC1" w14:textId="77777777" w:rsidR="00084B6E" w:rsidRPr="00FF2964" w:rsidRDefault="00084B6E" w:rsidP="00084B6E">
      <w:pPr>
        <w:spacing w:after="0" w:line="240" w:lineRule="auto"/>
        <w:jc w:val="both"/>
        <w:rPr>
          <w:rFonts w:ascii="Arial" w:hAnsi="Arial" w:cs="Arial"/>
          <w:b/>
          <w:bCs/>
        </w:rPr>
      </w:pPr>
    </w:p>
    <w:p w14:paraId="0A42A7FE"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Name:</w:t>
      </w:r>
      <w:r w:rsidRPr="00FF2964">
        <w:rPr>
          <w:rFonts w:ascii="Arial" w:eastAsia="Arial Unicode MS" w:hAnsi="Arial" w:cs="Arial"/>
        </w:rPr>
        <w:t xml:space="preserve">   Raymond Naidoo</w:t>
      </w:r>
    </w:p>
    <w:p w14:paraId="3A336083"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Position: Chief Director</w:t>
      </w:r>
    </w:p>
    <w:p w14:paraId="600A65FE" w14:textId="77777777" w:rsidR="00084B6E" w:rsidRPr="00FF2964" w:rsidRDefault="00084B6E" w:rsidP="00084B6E">
      <w:pPr>
        <w:spacing w:after="0" w:line="240" w:lineRule="auto"/>
        <w:jc w:val="both"/>
        <w:rPr>
          <w:rFonts w:ascii="Arial" w:hAnsi="Arial" w:cs="Arial"/>
          <w:iCs/>
        </w:rPr>
      </w:pPr>
      <w:r w:rsidRPr="00FF2964">
        <w:rPr>
          <w:rFonts w:ascii="Arial" w:hAnsi="Arial" w:cs="Arial"/>
          <w:iCs/>
        </w:rPr>
        <w:t>Date: 21 May 2018</w:t>
      </w:r>
    </w:p>
    <w:p w14:paraId="09F7AA67" w14:textId="77777777" w:rsidR="00084B6E" w:rsidRPr="00FF2964" w:rsidRDefault="00084B6E" w:rsidP="00084B6E">
      <w:pPr>
        <w:spacing w:after="0" w:line="240" w:lineRule="auto"/>
        <w:jc w:val="both"/>
        <w:rPr>
          <w:rFonts w:ascii="Arial" w:hAnsi="Arial" w:cs="Arial"/>
          <w:b/>
          <w:iCs/>
        </w:rPr>
      </w:pPr>
    </w:p>
    <w:p w14:paraId="7D50DED2" w14:textId="77777777" w:rsidR="00084B6E" w:rsidRPr="00FF2964" w:rsidRDefault="00084B6E" w:rsidP="00084B6E">
      <w:pPr>
        <w:spacing w:after="0" w:line="240" w:lineRule="auto"/>
        <w:jc w:val="both"/>
        <w:rPr>
          <w:rFonts w:ascii="Arial" w:hAnsi="Arial" w:cs="Arial"/>
          <w:b/>
          <w:iCs/>
        </w:rPr>
      </w:pPr>
      <w:r w:rsidRPr="00FF2964">
        <w:rPr>
          <w:rFonts w:ascii="Arial" w:hAnsi="Arial" w:cs="Arial"/>
          <w:b/>
          <w:iCs/>
        </w:rPr>
        <w:t>Auditor’s conclusion</w:t>
      </w:r>
    </w:p>
    <w:p w14:paraId="22812157" w14:textId="77777777" w:rsidR="00084B6E" w:rsidRPr="00FF2964" w:rsidRDefault="00084B6E" w:rsidP="00084B6E">
      <w:pPr>
        <w:keepNext/>
        <w:spacing w:after="0" w:line="240" w:lineRule="auto"/>
        <w:jc w:val="both"/>
        <w:rPr>
          <w:rFonts w:ascii="Arial" w:hAnsi="Arial" w:cs="Arial"/>
        </w:rPr>
      </w:pPr>
    </w:p>
    <w:p w14:paraId="4EE8D49B" w14:textId="77777777" w:rsidR="00084B6E" w:rsidRPr="00FF2964" w:rsidRDefault="00084B6E" w:rsidP="00084B6E">
      <w:pPr>
        <w:keepNext/>
        <w:spacing w:after="0" w:line="240" w:lineRule="auto"/>
        <w:jc w:val="both"/>
        <w:rPr>
          <w:rFonts w:ascii="Arial" w:hAnsi="Arial" w:cs="Arial"/>
        </w:rPr>
      </w:pPr>
      <w:r w:rsidRPr="00FF2964">
        <w:rPr>
          <w:rFonts w:ascii="Arial" w:hAnsi="Arial" w:cs="Arial"/>
        </w:rPr>
        <w:t>Management comment noted. A discussion was held with the relevant section and it was agreed that a column will be included on the quotation register as suggested, however this will only be implemented from 1 April 2018.</w:t>
      </w:r>
    </w:p>
    <w:p w14:paraId="55311B85" w14:textId="77777777" w:rsidR="00084B6E" w:rsidRPr="00FF2964" w:rsidRDefault="00084B6E" w:rsidP="00084B6E">
      <w:pPr>
        <w:keepNext/>
        <w:spacing w:after="0" w:line="240" w:lineRule="auto"/>
        <w:jc w:val="both"/>
        <w:rPr>
          <w:rFonts w:ascii="Arial" w:hAnsi="Arial" w:cs="Arial"/>
        </w:rPr>
      </w:pPr>
    </w:p>
    <w:p w14:paraId="57F995A8" w14:textId="77777777" w:rsidR="00084B6E" w:rsidRPr="00FF2964" w:rsidRDefault="00084B6E" w:rsidP="00084B6E">
      <w:pPr>
        <w:keepNext/>
        <w:spacing w:after="0" w:line="240" w:lineRule="auto"/>
        <w:jc w:val="both"/>
        <w:rPr>
          <w:rFonts w:ascii="Arial" w:hAnsi="Arial" w:cs="Arial"/>
        </w:rPr>
      </w:pPr>
      <w:r w:rsidRPr="00FF2964">
        <w:rPr>
          <w:rFonts w:ascii="Arial" w:hAnsi="Arial" w:cs="Arial"/>
        </w:rPr>
        <w:t>The issue will be reported in the management report as a value add finding.</w:t>
      </w:r>
    </w:p>
    <w:p w14:paraId="1CEF2DCB" w14:textId="77777777" w:rsidR="00084B6E" w:rsidRPr="00C516E8" w:rsidRDefault="00084B6E" w:rsidP="00084B6E">
      <w:pPr>
        <w:rPr>
          <w:rFonts w:ascii="Arial" w:eastAsia="Calibri" w:hAnsi="Arial" w:cs="Arial"/>
        </w:rPr>
      </w:pPr>
      <w:r w:rsidRPr="00C516E8">
        <w:rPr>
          <w:rFonts w:ascii="Arial" w:eastAsia="Calibri" w:hAnsi="Arial" w:cs="Arial"/>
        </w:rPr>
        <w:br w:type="page"/>
      </w:r>
    </w:p>
    <w:p w14:paraId="1EBC7D78" w14:textId="77777777" w:rsidR="00084B6E" w:rsidRPr="00C516E8" w:rsidRDefault="00084B6E" w:rsidP="00084B6E">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t>Annexure D: Performance management and reporting framework</w:t>
      </w:r>
    </w:p>
    <w:p w14:paraId="40262B54" w14:textId="77777777" w:rsidR="00084B6E" w:rsidRPr="00C516E8" w:rsidRDefault="00084B6E" w:rsidP="00084B6E">
      <w:pPr>
        <w:rPr>
          <w:rFonts w:ascii="Arial" w:hAnsi="Arial" w:cs="Arial"/>
        </w:rPr>
      </w:pPr>
      <w:r w:rsidRPr="00C516E8">
        <w:rPr>
          <w:rFonts w:ascii="Arial" w:hAnsi="Arial" w:cs="Arial"/>
        </w:rPr>
        <w:t>The Performance Management and Reporting Framework (PMRF) consists of the following:</w:t>
      </w:r>
    </w:p>
    <w:p w14:paraId="1358FAFA" w14:textId="77777777" w:rsidR="00084B6E" w:rsidRPr="00C516E8" w:rsidRDefault="00084B6E" w:rsidP="00084B6E">
      <w:pPr>
        <w:pStyle w:val="Bulletedlist"/>
        <w:rPr>
          <w:rFonts w:eastAsia="Calibri"/>
        </w:rPr>
      </w:pPr>
      <w:r w:rsidRPr="00C516E8">
        <w:rPr>
          <w:rFonts w:eastAsia="Calibri"/>
        </w:rPr>
        <w:t>Legislation applicable to performance planning, management and reporting, which includes the following:</w:t>
      </w:r>
    </w:p>
    <w:p w14:paraId="57A10AE8" w14:textId="77777777" w:rsidR="00084B6E" w:rsidRPr="00C516E8" w:rsidRDefault="00084B6E" w:rsidP="009A54E9">
      <w:pPr>
        <w:pStyle w:val="Bulletedlist"/>
        <w:numPr>
          <w:ilvl w:val="1"/>
          <w:numId w:val="14"/>
        </w:numPr>
        <w:ind w:left="1135" w:hanging="284"/>
      </w:pPr>
      <w:r w:rsidRPr="00C516E8">
        <w:rPr>
          <w:rFonts w:eastAsia="Calibri"/>
        </w:rPr>
        <w:t>Public Finance Management Act, 1999 (Act No. 1 of 1999) (PFMA)</w:t>
      </w:r>
    </w:p>
    <w:p w14:paraId="582C4810" w14:textId="77777777" w:rsidR="00084B6E" w:rsidRPr="00C516E8" w:rsidRDefault="00084B6E" w:rsidP="009A54E9">
      <w:pPr>
        <w:pStyle w:val="Bulletedlist"/>
        <w:numPr>
          <w:ilvl w:val="1"/>
          <w:numId w:val="14"/>
        </w:numPr>
        <w:ind w:left="1135" w:hanging="284"/>
      </w:pPr>
      <w:r w:rsidRPr="00C516E8">
        <w:t>Treasury Regulations, 2005 issued in terms of the PFMA</w:t>
      </w:r>
    </w:p>
    <w:p w14:paraId="35D5693A" w14:textId="77777777" w:rsidR="00084B6E" w:rsidRPr="00C516E8" w:rsidRDefault="00084B6E" w:rsidP="009A54E9">
      <w:pPr>
        <w:pStyle w:val="Bulletedlist"/>
        <w:numPr>
          <w:ilvl w:val="1"/>
          <w:numId w:val="14"/>
        </w:numPr>
        <w:ind w:left="1135" w:hanging="284"/>
      </w:pPr>
      <w:r w:rsidRPr="00C516E8">
        <w:t xml:space="preserve">National treasury practice note 4 of 2009-10 </w:t>
      </w:r>
    </w:p>
    <w:p w14:paraId="5732A09F" w14:textId="77777777" w:rsidR="00084B6E" w:rsidRPr="00C516E8" w:rsidRDefault="00084B6E" w:rsidP="009A54E9">
      <w:pPr>
        <w:pStyle w:val="Bulletedlist"/>
        <w:numPr>
          <w:ilvl w:val="1"/>
          <w:numId w:val="14"/>
        </w:numPr>
        <w:ind w:left="1135" w:hanging="284"/>
      </w:pPr>
      <w:r w:rsidRPr="00C516E8">
        <w:rPr>
          <w:szCs w:val="22"/>
        </w:rPr>
        <w:t>Public Service Act, 1994 (PSA)</w:t>
      </w:r>
    </w:p>
    <w:p w14:paraId="4C48E9B3" w14:textId="77777777" w:rsidR="00084B6E" w:rsidRPr="00C516E8" w:rsidRDefault="00084B6E" w:rsidP="009A54E9">
      <w:pPr>
        <w:pStyle w:val="Bulletedlist"/>
        <w:numPr>
          <w:ilvl w:val="1"/>
          <w:numId w:val="14"/>
        </w:numPr>
        <w:ind w:left="1135" w:hanging="284"/>
      </w:pPr>
      <w:r w:rsidRPr="00C516E8">
        <w:t xml:space="preserve">Public Service Regulations, 2016 issued in terms of the Public Service Act </w:t>
      </w:r>
    </w:p>
    <w:p w14:paraId="243A4E1F" w14:textId="77777777" w:rsidR="00084B6E" w:rsidRPr="00C516E8" w:rsidRDefault="00084B6E" w:rsidP="009A54E9">
      <w:pPr>
        <w:pStyle w:val="Bulletedlist"/>
        <w:numPr>
          <w:ilvl w:val="1"/>
          <w:numId w:val="14"/>
        </w:numPr>
        <w:ind w:left="1135" w:hanging="284"/>
      </w:pPr>
      <w:r w:rsidRPr="00C516E8">
        <w:t>Financial Management of Parliament and Provincial Legislatures Act, 2009 (Act No. 10 of 2009) (FMPPL)</w:t>
      </w:r>
    </w:p>
    <w:p w14:paraId="6BD3C9C9" w14:textId="77777777" w:rsidR="00084B6E" w:rsidRDefault="00084B6E"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14:paraId="36F10BA5" w14:textId="77777777" w:rsidR="00084B6E" w:rsidRPr="006F7DF0" w:rsidRDefault="00084B6E" w:rsidP="00084B6E">
      <w:pPr>
        <w:spacing w:after="0"/>
      </w:pPr>
    </w:p>
    <w:p w14:paraId="58589ADF" w14:textId="77777777" w:rsidR="00084B6E" w:rsidRPr="00C516E8" w:rsidRDefault="00084B6E" w:rsidP="00084B6E">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14:paraId="5A3A465C" w14:textId="77777777" w:rsidR="00084B6E" w:rsidRPr="00C516E8" w:rsidRDefault="00084B6E" w:rsidP="00084B6E">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08AA201A" w14:textId="77777777" w:rsidR="00084B6E" w:rsidRPr="00C516E8" w:rsidRDefault="00084B6E" w:rsidP="00084B6E">
      <w:pPr>
        <w:pStyle w:val="Bulletedlist"/>
        <w:rPr>
          <w:rFonts w:eastAsia="MS Mincho"/>
          <w:b/>
        </w:rPr>
      </w:pPr>
      <w:r w:rsidRPr="00C516E8">
        <w:rPr>
          <w:rFonts w:eastAsia="Calibri"/>
        </w:rPr>
        <w:t>Circulars and guidance issued by the National Treasury</w:t>
      </w:r>
      <w:r w:rsidRPr="00C516E8">
        <w:rPr>
          <w:szCs w:val="22"/>
        </w:rPr>
        <w:t xml:space="preserve">, Department of Public Service and Administration (DPSA) </w:t>
      </w:r>
      <w:r w:rsidRPr="00C516E8">
        <w:rPr>
          <w:rFonts w:eastAsia="Calibri"/>
        </w:rPr>
        <w:t>and supported by the Department of Planning Monitoring and Evaluation (DPME) regarding the planning, management, monitoring and reporting of performance against predetermined objectives.</w:t>
      </w:r>
    </w:p>
    <w:p w14:paraId="019E2F69" w14:textId="77777777" w:rsidR="00084B6E" w:rsidRPr="00C516E8" w:rsidRDefault="00084B6E" w:rsidP="00084B6E">
      <w:pPr>
        <w:rPr>
          <w:rFonts w:ascii="Arial" w:eastAsia="MS Mincho" w:hAnsi="Arial" w:cs="Arial"/>
          <w:b/>
        </w:rPr>
      </w:pPr>
    </w:p>
    <w:p w14:paraId="2C8D77D5" w14:textId="77777777" w:rsidR="00084B6E" w:rsidRPr="00C516E8" w:rsidRDefault="00084B6E" w:rsidP="00084B6E">
      <w:pPr>
        <w:spacing w:after="60" w:line="240" w:lineRule="auto"/>
        <w:rPr>
          <w:rFonts w:ascii="Arial" w:eastAsia="MS Mincho" w:hAnsi="Arial" w:cs="Arial"/>
          <w:b/>
        </w:rPr>
      </w:pPr>
    </w:p>
    <w:p w14:paraId="4A3AF20F" w14:textId="77777777" w:rsidR="00084B6E" w:rsidRPr="00C516E8" w:rsidRDefault="00084B6E" w:rsidP="00084B6E">
      <w:pPr>
        <w:spacing w:after="60" w:line="240" w:lineRule="auto"/>
        <w:rPr>
          <w:rFonts w:ascii="Arial" w:eastAsia="MS Mincho" w:hAnsi="Arial" w:cs="Arial"/>
          <w:b/>
        </w:rPr>
      </w:pPr>
    </w:p>
    <w:p w14:paraId="5264F9F5" w14:textId="77777777" w:rsidR="00084B6E" w:rsidRPr="00C516E8" w:rsidRDefault="00084B6E" w:rsidP="00084B6E">
      <w:pPr>
        <w:rPr>
          <w:rFonts w:ascii="Arial" w:eastAsia="MS Mincho" w:hAnsi="Arial" w:cs="Arial"/>
          <w:b/>
        </w:rPr>
      </w:pPr>
      <w:r w:rsidRPr="00C516E8">
        <w:rPr>
          <w:rFonts w:ascii="Arial" w:eastAsia="MS Mincho" w:hAnsi="Arial" w:cs="Arial"/>
          <w:b/>
        </w:rPr>
        <w:br w:type="page"/>
      </w:r>
    </w:p>
    <w:p w14:paraId="06D61FB2" w14:textId="77777777" w:rsidR="00084B6E" w:rsidRPr="00C516E8" w:rsidRDefault="00084B6E" w:rsidP="00084B6E">
      <w:pPr>
        <w:spacing w:after="60" w:line="240" w:lineRule="auto"/>
        <w:rPr>
          <w:rFonts w:ascii="Arial" w:eastAsia="MS Mincho" w:hAnsi="Arial" w:cs="Arial"/>
          <w:b/>
        </w:rPr>
        <w:sectPr w:rsidR="00084B6E" w:rsidRPr="00C516E8" w:rsidSect="00084B6E">
          <w:headerReference w:type="even" r:id="rId44"/>
          <w:headerReference w:type="default" r:id="rId45"/>
          <w:headerReference w:type="first" r:id="rId46"/>
          <w:endnotePr>
            <w:numFmt w:val="decimal"/>
          </w:endnotePr>
          <w:pgSz w:w="11906" w:h="16838" w:code="9"/>
          <w:pgMar w:top="1134" w:right="1274" w:bottom="1134" w:left="1134" w:header="1134" w:footer="709" w:gutter="0"/>
          <w:cols w:space="708"/>
          <w:docGrid w:linePitch="360"/>
        </w:sectPr>
      </w:pPr>
    </w:p>
    <w:p w14:paraId="5F8AB486" w14:textId="77777777" w:rsidR="00084B6E" w:rsidRPr="00C516E8" w:rsidRDefault="00084B6E" w:rsidP="00084B6E">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t xml:space="preserve">Annexure D – Criteria developed from the performance management and reporting framework </w:t>
      </w:r>
    </w:p>
    <w:p w14:paraId="673C4FBF" w14:textId="77777777" w:rsidR="00084B6E" w:rsidRPr="00C516E8" w:rsidRDefault="00084B6E" w:rsidP="00084B6E">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7"/>
        <w:gridCol w:w="1939"/>
        <w:gridCol w:w="1939"/>
        <w:gridCol w:w="1937"/>
        <w:gridCol w:w="1897"/>
      </w:tblGrid>
      <w:tr w:rsidR="00084B6E" w:rsidRPr="00C516E8" w14:paraId="406A28B2" w14:textId="77777777" w:rsidTr="00084B6E">
        <w:trPr>
          <w:tblHeader/>
        </w:trPr>
        <w:tc>
          <w:tcPr>
            <w:tcW w:w="995" w:type="pct"/>
            <w:vMerge w:val="restart"/>
            <w:shd w:val="clear" w:color="auto" w:fill="D9D9D9" w:themeFill="background1" w:themeFillShade="D9"/>
          </w:tcPr>
          <w:p w14:paraId="0FCC2EC7" w14:textId="77777777"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14:paraId="272B3A59" w14:textId="77777777" w:rsidR="00084B6E" w:rsidRPr="00C516E8" w:rsidRDefault="00084B6E" w:rsidP="00084B6E">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084B6E" w:rsidRPr="00C516E8" w14:paraId="45440A07" w14:textId="77777777" w:rsidTr="00084B6E">
        <w:trPr>
          <w:tblHeader/>
        </w:trPr>
        <w:tc>
          <w:tcPr>
            <w:tcW w:w="995" w:type="pct"/>
            <w:vMerge/>
            <w:tcBorders>
              <w:bottom w:val="single" w:sz="4" w:space="0" w:color="000000"/>
            </w:tcBorders>
            <w:shd w:val="clear" w:color="auto" w:fill="D9D9D9" w:themeFill="background1" w:themeFillShade="D9"/>
          </w:tcPr>
          <w:p w14:paraId="43A80FA1" w14:textId="77777777" w:rsidR="00084B6E" w:rsidRPr="00C516E8" w:rsidRDefault="00084B6E" w:rsidP="00084B6E">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216C5A99" w14:textId="77777777"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54DC6185" w14:textId="77777777" w:rsidR="00084B6E" w:rsidRPr="00C516E8" w:rsidRDefault="00084B6E" w:rsidP="00084B6E">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2595FF2A" w14:textId="77777777"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066AAB8E" w14:textId="77777777" w:rsidR="00084B6E" w:rsidRPr="00C516E8" w:rsidRDefault="00084B6E" w:rsidP="00084B6E">
            <w:pPr>
              <w:jc w:val="center"/>
              <w:rPr>
                <w:rFonts w:ascii="Arial" w:hAnsi="Arial" w:cs="Arial"/>
                <w:b/>
                <w:bCs/>
                <w:sz w:val="20"/>
                <w:szCs w:val="20"/>
              </w:rPr>
            </w:pPr>
            <w:r w:rsidRPr="00C516E8">
              <w:rPr>
                <w:rFonts w:ascii="Arial" w:hAnsi="Arial" w:cs="Arial"/>
                <w:b/>
                <w:bCs/>
                <w:sz w:val="20"/>
                <w:szCs w:val="20"/>
              </w:rPr>
              <w:t>Universities</w:t>
            </w:r>
          </w:p>
        </w:tc>
      </w:tr>
      <w:tr w:rsidR="00084B6E" w:rsidRPr="00C516E8" w14:paraId="129E4ED6" w14:textId="77777777" w:rsidTr="00084B6E">
        <w:trPr>
          <w:trHeight w:val="347"/>
        </w:trPr>
        <w:tc>
          <w:tcPr>
            <w:tcW w:w="5000" w:type="pct"/>
            <w:gridSpan w:val="5"/>
            <w:shd w:val="clear" w:color="auto" w:fill="D9D9D9" w:themeFill="background1" w:themeFillShade="D9"/>
            <w:vAlign w:val="center"/>
          </w:tcPr>
          <w:p w14:paraId="5E418529" w14:textId="77777777" w:rsidR="00084B6E" w:rsidRPr="00C516E8" w:rsidRDefault="00084B6E" w:rsidP="00084B6E">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084B6E" w:rsidRPr="00C516E8" w14:paraId="769AF41D" w14:textId="77777777" w:rsidTr="00084B6E">
        <w:tc>
          <w:tcPr>
            <w:tcW w:w="995" w:type="pct"/>
            <w:shd w:val="clear" w:color="auto" w:fill="auto"/>
          </w:tcPr>
          <w:p w14:paraId="5E433285"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14:paraId="52F5FCCB"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41EFE7D7"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TR 5.2.4 </w:t>
            </w:r>
          </w:p>
          <w:p w14:paraId="2B9DF2C1"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576B32C"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14:paraId="15C48FC1"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14:paraId="30CBA0C0"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0EE2C417"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2C894DC5"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2A7946E0"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14:paraId="09A0BDB8"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084B6E" w:rsidRPr="00C516E8" w14:paraId="0D21672F" w14:textId="77777777" w:rsidTr="00084B6E">
        <w:trPr>
          <w:trHeight w:val="382"/>
        </w:trPr>
        <w:tc>
          <w:tcPr>
            <w:tcW w:w="995" w:type="pct"/>
            <w:shd w:val="clear" w:color="auto" w:fill="auto"/>
          </w:tcPr>
          <w:p w14:paraId="3193E62F"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14:paraId="11F27769"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TR 5.1.1 </w:t>
            </w:r>
          </w:p>
          <w:p w14:paraId="1DDBC4EC"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131E5A0B"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0E711657" w14:textId="77777777" w:rsidR="00084B6E" w:rsidRPr="00C516E8" w:rsidRDefault="00084B6E" w:rsidP="00084B6E">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14:paraId="2372BFE1"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3A &amp; 3C public entities: TR 30.1.1 </w:t>
            </w:r>
          </w:p>
          <w:p w14:paraId="0437DE07"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E4D6A5D"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2AF657FD"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Applicable to schedule 2, 3B &amp; 3D public </w:t>
            </w:r>
            <w:proofErr w:type="spellStart"/>
            <w:r w:rsidRPr="00C516E8">
              <w:rPr>
                <w:rFonts w:ascii="Arial" w:hAnsi="Arial" w:cs="Arial"/>
                <w:sz w:val="20"/>
                <w:szCs w:val="20"/>
              </w:rPr>
              <w:t>entities:TR</w:t>
            </w:r>
            <w:proofErr w:type="spellEnd"/>
            <w:r w:rsidRPr="00C516E8">
              <w:rPr>
                <w:rFonts w:ascii="Arial" w:hAnsi="Arial" w:cs="Arial"/>
                <w:sz w:val="20"/>
                <w:szCs w:val="20"/>
              </w:rPr>
              <w:t xml:space="preserve"> 29.1.1 and TR 29.2 </w:t>
            </w:r>
          </w:p>
        </w:tc>
        <w:tc>
          <w:tcPr>
            <w:tcW w:w="1006" w:type="pct"/>
            <w:shd w:val="clear" w:color="auto" w:fill="auto"/>
          </w:tcPr>
          <w:p w14:paraId="479A5575"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Section 15(1) and (2)(b) of the FMPPLA</w:t>
            </w:r>
          </w:p>
        </w:tc>
        <w:tc>
          <w:tcPr>
            <w:tcW w:w="985" w:type="pct"/>
          </w:tcPr>
          <w:p w14:paraId="06CD4D76" w14:textId="77777777" w:rsidR="00084B6E" w:rsidRPr="00C516E8" w:rsidRDefault="00084B6E" w:rsidP="00084B6E">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084B6E" w:rsidRPr="00C516E8" w14:paraId="2D4EBF33" w14:textId="77777777" w:rsidTr="00084B6E">
        <w:trPr>
          <w:trHeight w:val="736"/>
        </w:trPr>
        <w:tc>
          <w:tcPr>
            <w:tcW w:w="995" w:type="pct"/>
            <w:shd w:val="clear" w:color="auto" w:fill="auto"/>
          </w:tcPr>
          <w:p w14:paraId="55803C35"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measures or indicators are consistent or complete when compared to planned measures or indicators</w:t>
            </w:r>
          </w:p>
        </w:tc>
        <w:tc>
          <w:tcPr>
            <w:tcW w:w="1007" w:type="pct"/>
            <w:shd w:val="clear" w:color="auto" w:fill="auto"/>
          </w:tcPr>
          <w:p w14:paraId="339297B2"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19D2445C"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329535D8"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14:paraId="213F70B1"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19D30C3F"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50898D79"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8054AD3"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0E1461C3"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55(3)(d) of the FMPPLA</w:t>
            </w:r>
          </w:p>
        </w:tc>
        <w:tc>
          <w:tcPr>
            <w:tcW w:w="985" w:type="pct"/>
          </w:tcPr>
          <w:p w14:paraId="3EF738E7"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084B6E" w:rsidRPr="00C516E8" w14:paraId="7307D10C" w14:textId="77777777" w:rsidTr="00084B6E">
        <w:trPr>
          <w:trHeight w:val="660"/>
        </w:trPr>
        <w:tc>
          <w:tcPr>
            <w:tcW w:w="995" w:type="pct"/>
            <w:shd w:val="clear" w:color="auto" w:fill="auto"/>
          </w:tcPr>
          <w:p w14:paraId="4109D3BB"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measures or indicators are approved</w:t>
            </w:r>
          </w:p>
        </w:tc>
        <w:tc>
          <w:tcPr>
            <w:tcW w:w="1007" w:type="pct"/>
            <w:shd w:val="clear" w:color="auto" w:fill="auto"/>
          </w:tcPr>
          <w:p w14:paraId="310C7C5C"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470B9D94"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4 of FSAPP</w:t>
            </w:r>
            <w:r w:rsidRPr="00C516E8">
              <w:rPr>
                <w:rFonts w:ascii="Arial" w:hAnsi="Arial" w:cs="Arial"/>
                <w:sz w:val="20"/>
                <w:szCs w:val="20"/>
              </w:rPr>
              <w:br/>
            </w:r>
          </w:p>
        </w:tc>
        <w:tc>
          <w:tcPr>
            <w:tcW w:w="1007" w:type="pct"/>
            <w:shd w:val="clear" w:color="auto" w:fill="auto"/>
          </w:tcPr>
          <w:p w14:paraId="23A90D89"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 xml:space="preserve">TR 30.1.1 </w:t>
            </w:r>
          </w:p>
          <w:p w14:paraId="27790149"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833100E"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lang w:eastAsia="en-GB"/>
              </w:rPr>
              <w:t>Sec 4 of FSAPP</w:t>
            </w:r>
          </w:p>
          <w:p w14:paraId="09FBCE51"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1C26BC1D" w14:textId="77777777" w:rsidR="00084B6E" w:rsidRPr="00C516E8" w:rsidRDefault="00084B6E" w:rsidP="00084B6E">
            <w:pPr>
              <w:rPr>
                <w:rFonts w:ascii="Arial" w:hAnsi="Arial" w:cs="Arial"/>
                <w:sz w:val="20"/>
                <w:szCs w:val="20"/>
              </w:rPr>
            </w:pPr>
            <w:r w:rsidRPr="00C516E8">
              <w:rPr>
                <w:rFonts w:ascii="Arial" w:hAnsi="Arial" w:cs="Arial"/>
                <w:sz w:val="20"/>
                <w:szCs w:val="20"/>
              </w:rPr>
              <w:t>Section 15(1) and (2)(b) of the FMPPLA</w:t>
            </w:r>
          </w:p>
        </w:tc>
        <w:tc>
          <w:tcPr>
            <w:tcW w:w="985" w:type="pct"/>
          </w:tcPr>
          <w:p w14:paraId="150B7157"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084B6E" w:rsidRPr="00C516E8" w14:paraId="452357D2" w14:textId="77777777" w:rsidTr="00084B6E">
        <w:trPr>
          <w:trHeight w:val="701"/>
        </w:trPr>
        <w:tc>
          <w:tcPr>
            <w:tcW w:w="995" w:type="pct"/>
            <w:shd w:val="clear" w:color="auto" w:fill="auto"/>
          </w:tcPr>
          <w:p w14:paraId="0DEBAD47" w14:textId="77777777" w:rsidR="00084B6E" w:rsidRPr="00C516E8" w:rsidRDefault="00084B6E"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14:paraId="25633045" w14:textId="77777777" w:rsidR="00084B6E" w:rsidRPr="00C516E8" w:rsidRDefault="00084B6E" w:rsidP="00084B6E">
            <w:pPr>
              <w:rPr>
                <w:rFonts w:ascii="Arial" w:hAnsi="Arial" w:cs="Arial"/>
                <w:sz w:val="20"/>
                <w:szCs w:val="20"/>
              </w:rPr>
            </w:pPr>
            <w:r w:rsidRPr="00C516E8">
              <w:rPr>
                <w:rFonts w:ascii="Arial" w:hAnsi="Arial" w:cs="Arial"/>
                <w:sz w:val="20"/>
                <w:szCs w:val="20"/>
              </w:rPr>
              <w:t>Section 40(3)(a) of the PFMA</w:t>
            </w:r>
          </w:p>
          <w:p w14:paraId="693F98BC" w14:textId="77777777" w:rsidR="00084B6E" w:rsidRPr="00C516E8" w:rsidRDefault="00084B6E" w:rsidP="00084B6E">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Pr="00C516E8">
              <w:rPr>
                <w:rFonts w:ascii="Arial" w:hAnsi="Arial" w:cs="Arial"/>
                <w:sz w:val="20"/>
                <w:szCs w:val="20"/>
                <w:lang w:eastAsia="en-GB"/>
              </w:rPr>
              <w:t>NT Instruction Note 33: Implementation of the  FSAPP</w:t>
            </w:r>
          </w:p>
          <w:p w14:paraId="47D3640D"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25(1) of the  PSR</w:t>
            </w:r>
            <w:r w:rsidRPr="00C516E8">
              <w:rPr>
                <w:rFonts w:ascii="Arial" w:hAnsi="Arial" w:cs="Arial"/>
                <w:sz w:val="20"/>
                <w:szCs w:val="20"/>
              </w:rPr>
              <w:br/>
            </w:r>
          </w:p>
        </w:tc>
        <w:tc>
          <w:tcPr>
            <w:tcW w:w="1007" w:type="pct"/>
            <w:shd w:val="clear" w:color="auto" w:fill="auto"/>
          </w:tcPr>
          <w:p w14:paraId="13B214F3" w14:textId="77777777" w:rsidR="00084B6E" w:rsidRPr="00C516E8" w:rsidRDefault="00084B6E" w:rsidP="00084B6E">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31DA7A08"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 xml:space="preserve">Applicable to 3A &amp; 3C public entities:  </w:t>
            </w:r>
            <w:r w:rsidRPr="00C516E8">
              <w:rPr>
                <w:rFonts w:ascii="Arial" w:hAnsi="Arial" w:cs="Arial"/>
                <w:sz w:val="20"/>
                <w:szCs w:val="20"/>
              </w:rPr>
              <w:t>TR 30.1.3(g)</w:t>
            </w:r>
          </w:p>
          <w:p w14:paraId="258850E3"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7993CEFB" w14:textId="77777777" w:rsidR="00084B6E" w:rsidRPr="00C516E8" w:rsidRDefault="00084B6E" w:rsidP="00084B6E">
            <w:pPr>
              <w:rPr>
                <w:rFonts w:ascii="Arial" w:hAnsi="Arial" w:cs="Arial"/>
                <w:sz w:val="20"/>
                <w:szCs w:val="20"/>
              </w:rPr>
            </w:pPr>
            <w:r w:rsidRPr="00C516E8">
              <w:rPr>
                <w:rFonts w:ascii="Arial" w:hAnsi="Arial" w:cs="Arial"/>
                <w:sz w:val="20"/>
                <w:szCs w:val="20"/>
              </w:rPr>
              <w:t>Section 55(3)(d) of the FMPPLA</w:t>
            </w:r>
          </w:p>
        </w:tc>
        <w:tc>
          <w:tcPr>
            <w:tcW w:w="985" w:type="pct"/>
          </w:tcPr>
          <w:p w14:paraId="36786E11" w14:textId="77777777" w:rsidR="00084B6E" w:rsidRPr="00C516E8" w:rsidRDefault="00084B6E" w:rsidP="00084B6E">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bl>
    <w:p w14:paraId="77ECDE5D" w14:textId="77777777"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08" w:name="AnnexureD"/>
      <w:bookmarkEnd w:id="207"/>
      <w:bookmarkEnd w:id="208"/>
      <w:r w:rsidRPr="00C516E8">
        <w:rPr>
          <w:rFonts w:ascii="Century Gothic" w:eastAsia="MS Mincho" w:hAnsi="Century Gothic" w:cs="Arial"/>
          <w:b/>
          <w:bCs/>
          <w:color w:val="365F91"/>
          <w:sz w:val="28"/>
          <w:szCs w:val="28"/>
        </w:rPr>
        <w:t>Annexure D: Performance management and reporting framework</w:t>
      </w:r>
    </w:p>
    <w:p w14:paraId="551B9623" w14:textId="77777777" w:rsidR="002C07AF" w:rsidRPr="00C516E8" w:rsidRDefault="002C07AF" w:rsidP="002C07AF">
      <w:pPr>
        <w:rPr>
          <w:rFonts w:ascii="Arial" w:hAnsi="Arial" w:cs="Arial"/>
        </w:rPr>
      </w:pPr>
      <w:r w:rsidRPr="00C516E8">
        <w:rPr>
          <w:rFonts w:ascii="Arial" w:hAnsi="Arial" w:cs="Arial"/>
        </w:rPr>
        <w:t>The Performance Management and Reporting Framework (PMRF) consists of the following:</w:t>
      </w:r>
    </w:p>
    <w:p w14:paraId="1E5B9C67" w14:textId="77777777" w:rsidR="002C07AF" w:rsidRPr="00C516E8" w:rsidRDefault="002C07AF" w:rsidP="002C07AF">
      <w:pPr>
        <w:pStyle w:val="Bulletedlist"/>
        <w:rPr>
          <w:rFonts w:eastAsia="Calibri"/>
        </w:rPr>
      </w:pPr>
      <w:r w:rsidRPr="00C516E8">
        <w:rPr>
          <w:rFonts w:eastAsia="Calibri"/>
        </w:rPr>
        <w:t>Legislation applicable to performance planning, management and reporting, which includes the following:</w:t>
      </w:r>
    </w:p>
    <w:p w14:paraId="3B8BCD2C" w14:textId="77777777" w:rsidR="002C07AF" w:rsidRPr="00C516E8" w:rsidRDefault="002C07AF" w:rsidP="009A54E9">
      <w:pPr>
        <w:pStyle w:val="Bulletedlist"/>
        <w:numPr>
          <w:ilvl w:val="1"/>
          <w:numId w:val="14"/>
        </w:numPr>
        <w:ind w:left="1135" w:hanging="284"/>
      </w:pPr>
      <w:r w:rsidRPr="00C516E8">
        <w:rPr>
          <w:rFonts w:eastAsia="Calibri"/>
        </w:rPr>
        <w:t>Public Finance Management Act, 1999 (Act No. 1 of 1999) (PFMA)</w:t>
      </w:r>
    </w:p>
    <w:p w14:paraId="7D4ADBD6" w14:textId="77777777" w:rsidR="002C07AF" w:rsidRPr="00C516E8" w:rsidRDefault="002C07AF" w:rsidP="009A54E9">
      <w:pPr>
        <w:pStyle w:val="Bulletedlist"/>
        <w:numPr>
          <w:ilvl w:val="1"/>
          <w:numId w:val="14"/>
        </w:numPr>
        <w:ind w:left="1135" w:hanging="284"/>
      </w:pPr>
      <w:r w:rsidRPr="00C516E8">
        <w:t>Treasury Regulations, 2005 issued in terms of the PFMA</w:t>
      </w:r>
    </w:p>
    <w:p w14:paraId="3BE08C31" w14:textId="77777777" w:rsidR="002C07AF" w:rsidRPr="00C516E8" w:rsidRDefault="002C07AF" w:rsidP="009A54E9">
      <w:pPr>
        <w:pStyle w:val="Bulletedlist"/>
        <w:numPr>
          <w:ilvl w:val="1"/>
          <w:numId w:val="14"/>
        </w:numPr>
        <w:ind w:left="1135" w:hanging="284"/>
      </w:pPr>
      <w:r w:rsidRPr="00C516E8">
        <w:t xml:space="preserve">National treasury practice note 4 of 2009-10 </w:t>
      </w:r>
    </w:p>
    <w:p w14:paraId="306EF98F" w14:textId="77777777" w:rsidR="00927248" w:rsidRPr="00C516E8" w:rsidRDefault="00927248" w:rsidP="009A54E9">
      <w:pPr>
        <w:pStyle w:val="Bulletedlist"/>
        <w:numPr>
          <w:ilvl w:val="1"/>
          <w:numId w:val="14"/>
        </w:numPr>
        <w:ind w:left="1135" w:hanging="284"/>
      </w:pPr>
      <w:r w:rsidRPr="00C516E8">
        <w:rPr>
          <w:szCs w:val="22"/>
        </w:rPr>
        <w:t>Public Service Act, 1994 (PSA)</w:t>
      </w:r>
    </w:p>
    <w:p w14:paraId="2C68C0E9" w14:textId="77777777" w:rsidR="002C07AF" w:rsidRPr="00C516E8" w:rsidRDefault="002C07AF" w:rsidP="009A54E9">
      <w:pPr>
        <w:pStyle w:val="Bulletedlist"/>
        <w:numPr>
          <w:ilvl w:val="1"/>
          <w:numId w:val="14"/>
        </w:numPr>
        <w:ind w:left="1135" w:hanging="284"/>
      </w:pPr>
      <w:r w:rsidRPr="00C516E8">
        <w:t>Public Service Regulations, 20</w:t>
      </w:r>
      <w:r w:rsidR="00927248" w:rsidRPr="00C516E8">
        <w:t>16</w:t>
      </w:r>
      <w:r w:rsidRPr="00C516E8">
        <w:t xml:space="preserve"> issued in terms of the Public Service Act </w:t>
      </w:r>
    </w:p>
    <w:p w14:paraId="49BD7BF1" w14:textId="77777777" w:rsidR="000622DA" w:rsidRPr="00C516E8" w:rsidRDefault="002C07AF" w:rsidP="009A54E9">
      <w:pPr>
        <w:pStyle w:val="Bulletedlist"/>
        <w:numPr>
          <w:ilvl w:val="1"/>
          <w:numId w:val="14"/>
        </w:numPr>
        <w:ind w:left="1135" w:hanging="284"/>
      </w:pPr>
      <w:r w:rsidRPr="00C516E8">
        <w:t>Financial Management of Parliament and Provincial Legislatures Act, 2009 (Act No. 10 of 2009) (FMPPL)</w:t>
      </w:r>
    </w:p>
    <w:p w14:paraId="0548A977" w14:textId="77777777" w:rsidR="000622DA" w:rsidRDefault="000622DA" w:rsidP="009A54E9">
      <w:pPr>
        <w:pStyle w:val="Bulletedlist"/>
        <w:numPr>
          <w:ilvl w:val="1"/>
          <w:numId w:val="14"/>
        </w:numPr>
        <w:spacing w:after="0"/>
        <w:ind w:left="1135" w:hanging="284"/>
        <w:rPr>
          <w:rFonts w:eastAsia="Calibri"/>
        </w:rPr>
      </w:pPr>
      <w:r w:rsidRPr="006F7DF0">
        <w:rPr>
          <w:rFonts w:eastAsia="Calibri"/>
        </w:rPr>
        <w:t xml:space="preserve">Regulations for reporting by public higher education institutions, 2014, issued in terms </w:t>
      </w:r>
      <w:r w:rsidRPr="00C516E8">
        <w:rPr>
          <w:rFonts w:eastAsia="Calibri"/>
        </w:rPr>
        <w:t>of the Higher Education Act, 1997 (applicable to universities only).</w:t>
      </w:r>
    </w:p>
    <w:p w14:paraId="4F99F6B2" w14:textId="77777777" w:rsidR="006F7DF0" w:rsidRPr="006F7DF0" w:rsidRDefault="006F7DF0" w:rsidP="006F7DF0">
      <w:pPr>
        <w:spacing w:after="0"/>
      </w:pPr>
    </w:p>
    <w:p w14:paraId="6099FAE8" w14:textId="77777777" w:rsidR="002C07AF" w:rsidRPr="00C516E8" w:rsidRDefault="002C07AF" w:rsidP="006F7DF0">
      <w:pPr>
        <w:pStyle w:val="Bulletedlist"/>
        <w:contextualSpacing w:val="0"/>
        <w:rPr>
          <w:rFonts w:eastAsia="Calibri"/>
        </w:rPr>
      </w:pPr>
      <w:r w:rsidRPr="00C516E8">
        <w:rPr>
          <w:rFonts w:eastAsia="Calibri"/>
        </w:rPr>
        <w:t>The Framework for Managing Programme Performance Information (FMPPI), issued by the National Treasury. This framework is applicable to all spheres of government.</w:t>
      </w:r>
    </w:p>
    <w:p w14:paraId="0E3B73DF" w14:textId="77777777" w:rsidR="002C07AF" w:rsidRPr="00C516E8" w:rsidRDefault="002C07AF" w:rsidP="002C07AF">
      <w:pPr>
        <w:pStyle w:val="Bulletedlist"/>
        <w:contextualSpacing w:val="0"/>
        <w:rPr>
          <w:rFonts w:eastAsia="Calibri"/>
        </w:rPr>
      </w:pPr>
      <w:r w:rsidRPr="00C516E8">
        <w:rPr>
          <w:rFonts w:eastAsia="Calibri"/>
        </w:rPr>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19D8E078" w14:textId="77777777" w:rsidR="002C07AF" w:rsidRPr="00C516E8" w:rsidRDefault="002C07AF" w:rsidP="002C07AF">
      <w:pPr>
        <w:pStyle w:val="Bulletedlist"/>
        <w:rPr>
          <w:rFonts w:eastAsia="MS Mincho"/>
          <w:b/>
        </w:rPr>
      </w:pPr>
      <w:r w:rsidRPr="00C516E8">
        <w:rPr>
          <w:rFonts w:eastAsia="Calibri"/>
        </w:rPr>
        <w:t>Circulars and guidance issued by the National Treasury</w:t>
      </w:r>
      <w:r w:rsidR="00927248" w:rsidRPr="00C516E8">
        <w:rPr>
          <w:szCs w:val="22"/>
        </w:rPr>
        <w:t xml:space="preserve">, Department of Public Service and Administration (DPSA) </w:t>
      </w:r>
      <w:r w:rsidRPr="00C516E8">
        <w:rPr>
          <w:rFonts w:eastAsia="Calibri"/>
        </w:rPr>
        <w:t>and</w:t>
      </w:r>
      <w:r w:rsidR="00927248" w:rsidRPr="00C516E8">
        <w:rPr>
          <w:rFonts w:eastAsia="Calibri"/>
        </w:rPr>
        <w:t xml:space="preserve"> supported by the</w:t>
      </w:r>
      <w:r w:rsidRPr="00C516E8">
        <w:rPr>
          <w:rFonts w:eastAsia="Calibri"/>
        </w:rPr>
        <w:t xml:space="preserve"> Department of Planning Monitoring and Evaluation</w:t>
      </w:r>
      <w:r w:rsidR="00927248" w:rsidRPr="00C516E8">
        <w:rPr>
          <w:rFonts w:eastAsia="Calibri"/>
        </w:rPr>
        <w:t xml:space="preserve"> (DPME)</w:t>
      </w:r>
      <w:r w:rsidRPr="00C516E8">
        <w:rPr>
          <w:rFonts w:eastAsia="Calibri"/>
        </w:rPr>
        <w:t xml:space="preserve"> regarding the planning, management, monitoring and reporting of performance against predetermined objectives.</w:t>
      </w:r>
    </w:p>
    <w:p w14:paraId="302826C0" w14:textId="77777777" w:rsidR="002C07AF" w:rsidRPr="00C516E8" w:rsidRDefault="002C07AF" w:rsidP="002C07AF">
      <w:pPr>
        <w:rPr>
          <w:rFonts w:ascii="Arial" w:eastAsia="MS Mincho" w:hAnsi="Arial" w:cs="Arial"/>
          <w:b/>
        </w:rPr>
      </w:pPr>
    </w:p>
    <w:p w14:paraId="0F634E59" w14:textId="77777777" w:rsidR="002C07AF" w:rsidRPr="00C516E8" w:rsidRDefault="002C07AF" w:rsidP="002C07AF">
      <w:pPr>
        <w:spacing w:after="60" w:line="240" w:lineRule="auto"/>
        <w:rPr>
          <w:rFonts w:ascii="Arial" w:eastAsia="MS Mincho" w:hAnsi="Arial" w:cs="Arial"/>
          <w:b/>
        </w:rPr>
      </w:pPr>
    </w:p>
    <w:p w14:paraId="6FC16174" w14:textId="77777777" w:rsidR="002C07AF" w:rsidRPr="00C516E8" w:rsidRDefault="002C07AF" w:rsidP="002C07AF">
      <w:pPr>
        <w:spacing w:after="60" w:line="240" w:lineRule="auto"/>
        <w:rPr>
          <w:rFonts w:ascii="Arial" w:eastAsia="MS Mincho" w:hAnsi="Arial" w:cs="Arial"/>
          <w:b/>
        </w:rPr>
      </w:pPr>
    </w:p>
    <w:p w14:paraId="68C49706" w14:textId="77777777" w:rsidR="002C07AF" w:rsidRPr="00C516E8" w:rsidRDefault="002C07AF" w:rsidP="002C07AF">
      <w:pPr>
        <w:rPr>
          <w:rFonts w:ascii="Arial" w:eastAsia="MS Mincho" w:hAnsi="Arial" w:cs="Arial"/>
          <w:b/>
        </w:rPr>
      </w:pPr>
      <w:r w:rsidRPr="00C516E8">
        <w:rPr>
          <w:rFonts w:ascii="Arial" w:eastAsia="MS Mincho" w:hAnsi="Arial" w:cs="Arial"/>
          <w:b/>
        </w:rPr>
        <w:br w:type="page"/>
      </w:r>
    </w:p>
    <w:p w14:paraId="58E2B2FF" w14:textId="77777777" w:rsidR="002C07AF" w:rsidRPr="00C516E8" w:rsidRDefault="002C07AF" w:rsidP="002C07AF">
      <w:pPr>
        <w:spacing w:after="60" w:line="240" w:lineRule="auto"/>
        <w:rPr>
          <w:rFonts w:ascii="Arial" w:eastAsia="MS Mincho" w:hAnsi="Arial" w:cs="Arial"/>
          <w:b/>
        </w:rPr>
        <w:sectPr w:rsidR="002C07AF" w:rsidRPr="00C516E8" w:rsidSect="00E742E0">
          <w:headerReference w:type="even" r:id="rId47"/>
          <w:headerReference w:type="default" r:id="rId48"/>
          <w:headerReference w:type="first" r:id="rId49"/>
          <w:endnotePr>
            <w:numFmt w:val="decimal"/>
          </w:endnotePr>
          <w:pgSz w:w="11906" w:h="16838" w:code="9"/>
          <w:pgMar w:top="1134" w:right="1133" w:bottom="1134" w:left="1134" w:header="1134" w:footer="709" w:gutter="0"/>
          <w:cols w:space="708"/>
          <w:docGrid w:linePitch="360"/>
        </w:sectPr>
      </w:pPr>
    </w:p>
    <w:p w14:paraId="0BF9B71C" w14:textId="77777777" w:rsidR="002C07AF" w:rsidRPr="00C516E8" w:rsidRDefault="002C07AF" w:rsidP="002C07AF">
      <w:pPr>
        <w:pStyle w:val="Heading2"/>
        <w:pBdr>
          <w:top w:val="single" w:sz="4" w:space="1" w:color="auto"/>
          <w:left w:val="single" w:sz="4" w:space="4" w:color="auto"/>
          <w:bottom w:val="single" w:sz="4" w:space="1" w:color="auto"/>
          <w:right w:val="single" w:sz="4" w:space="4" w:color="auto"/>
        </w:pBdr>
        <w:rPr>
          <w:sz w:val="22"/>
          <w:szCs w:val="22"/>
          <w:lang w:val="en-ZA"/>
        </w:rPr>
      </w:pPr>
      <w:r w:rsidRPr="00C516E8">
        <w:rPr>
          <w:sz w:val="22"/>
          <w:szCs w:val="22"/>
          <w:lang w:val="en-ZA"/>
        </w:rPr>
        <w:t xml:space="preserve">Annexure D – Criteria developed from the performance management and reporting framework </w:t>
      </w:r>
    </w:p>
    <w:p w14:paraId="05F251D1" w14:textId="77777777" w:rsidR="002C07AF" w:rsidRPr="00C516E8" w:rsidRDefault="002C07AF" w:rsidP="002C07AF">
      <w:pPr>
        <w:spacing w:after="120"/>
        <w:rPr>
          <w:rFonts w:cs="Arial"/>
          <w:iCs/>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2933"/>
        <w:gridCol w:w="2932"/>
        <w:gridCol w:w="2929"/>
        <w:gridCol w:w="2868"/>
      </w:tblGrid>
      <w:tr w:rsidR="000622DA" w:rsidRPr="00C516E8" w14:paraId="3336C6B2" w14:textId="77777777" w:rsidTr="00273D4D">
        <w:trPr>
          <w:tblHeader/>
        </w:trPr>
        <w:tc>
          <w:tcPr>
            <w:tcW w:w="995" w:type="pct"/>
            <w:vMerge w:val="restart"/>
            <w:shd w:val="clear" w:color="auto" w:fill="D9D9D9" w:themeFill="background1" w:themeFillShade="D9"/>
          </w:tcPr>
          <w:p w14:paraId="3C396B95" w14:textId="77777777"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CRITERIA</w:t>
            </w:r>
          </w:p>
        </w:tc>
        <w:tc>
          <w:tcPr>
            <w:tcW w:w="4005" w:type="pct"/>
            <w:gridSpan w:val="4"/>
            <w:shd w:val="clear" w:color="auto" w:fill="D9D9D9" w:themeFill="background1" w:themeFillShade="D9"/>
          </w:tcPr>
          <w:p w14:paraId="01E116DD" w14:textId="77777777" w:rsidR="000622DA" w:rsidRPr="00C516E8" w:rsidRDefault="000622DA" w:rsidP="00804922">
            <w:pPr>
              <w:spacing w:before="60" w:after="60"/>
              <w:jc w:val="center"/>
              <w:rPr>
                <w:rFonts w:ascii="Arial" w:hAnsi="Arial" w:cs="Arial"/>
                <w:b/>
                <w:sz w:val="20"/>
                <w:szCs w:val="20"/>
                <w:lang w:eastAsia="en-GB"/>
              </w:rPr>
            </w:pPr>
            <w:r w:rsidRPr="00C516E8">
              <w:rPr>
                <w:rFonts w:ascii="Arial" w:hAnsi="Arial" w:cs="Arial"/>
                <w:b/>
                <w:sz w:val="20"/>
                <w:szCs w:val="20"/>
                <w:lang w:eastAsia="en-GB"/>
              </w:rPr>
              <w:t>REFERENCES TO THE PMRF PER TYPE OF ENTITY</w:t>
            </w:r>
          </w:p>
        </w:tc>
      </w:tr>
      <w:tr w:rsidR="00542C02" w:rsidRPr="00C516E8" w14:paraId="4F6115C0" w14:textId="77777777" w:rsidTr="00273D4D">
        <w:trPr>
          <w:tblHeader/>
        </w:trPr>
        <w:tc>
          <w:tcPr>
            <w:tcW w:w="995" w:type="pct"/>
            <w:vMerge/>
            <w:tcBorders>
              <w:bottom w:val="single" w:sz="4" w:space="0" w:color="000000"/>
            </w:tcBorders>
            <w:shd w:val="clear" w:color="auto" w:fill="D9D9D9" w:themeFill="background1" w:themeFillShade="D9"/>
          </w:tcPr>
          <w:p w14:paraId="57716D29" w14:textId="77777777" w:rsidR="000622DA" w:rsidRPr="00C516E8" w:rsidRDefault="000622DA" w:rsidP="00804922">
            <w:pPr>
              <w:spacing w:before="60" w:after="60"/>
              <w:jc w:val="center"/>
              <w:rPr>
                <w:rFonts w:ascii="Arial" w:hAnsi="Arial"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3575AE37" w14:textId="77777777"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7EA9322B" w14:textId="77777777" w:rsidR="000622DA" w:rsidRPr="00C516E8" w:rsidRDefault="000622DA" w:rsidP="00804922">
            <w:pPr>
              <w:spacing w:after="0" w:line="240" w:lineRule="auto"/>
              <w:ind w:left="720"/>
              <w:jc w:val="center"/>
              <w:rPr>
                <w:rFonts w:ascii="Arial" w:hAnsi="Arial" w:cs="Arial"/>
                <w:b/>
                <w:bCs/>
                <w:sz w:val="20"/>
                <w:szCs w:val="20"/>
              </w:rPr>
            </w:pPr>
            <w:r w:rsidRPr="00C516E8">
              <w:rPr>
                <w:rFonts w:ascii="Arial" w:hAnsi="Arial"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3BF692AF" w14:textId="77777777"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7D660F2C" w14:textId="77777777" w:rsidR="000622DA" w:rsidRPr="00C516E8" w:rsidRDefault="000622DA" w:rsidP="00804922">
            <w:pPr>
              <w:jc w:val="center"/>
              <w:rPr>
                <w:rFonts w:ascii="Arial" w:hAnsi="Arial" w:cs="Arial"/>
                <w:b/>
                <w:bCs/>
                <w:sz w:val="20"/>
                <w:szCs w:val="20"/>
              </w:rPr>
            </w:pPr>
            <w:r w:rsidRPr="00C516E8">
              <w:rPr>
                <w:rFonts w:ascii="Arial" w:hAnsi="Arial" w:cs="Arial"/>
                <w:b/>
                <w:bCs/>
                <w:sz w:val="20"/>
                <w:szCs w:val="20"/>
              </w:rPr>
              <w:t>Universities</w:t>
            </w:r>
          </w:p>
        </w:tc>
      </w:tr>
      <w:tr w:rsidR="00B75402" w:rsidRPr="00C516E8" w14:paraId="53E11825" w14:textId="77777777" w:rsidTr="00273D4D">
        <w:trPr>
          <w:trHeight w:val="347"/>
        </w:trPr>
        <w:tc>
          <w:tcPr>
            <w:tcW w:w="5000" w:type="pct"/>
            <w:gridSpan w:val="5"/>
            <w:shd w:val="clear" w:color="auto" w:fill="D9D9D9" w:themeFill="background1" w:themeFillShade="D9"/>
            <w:vAlign w:val="center"/>
          </w:tcPr>
          <w:p w14:paraId="5A8C4FE0" w14:textId="77777777" w:rsidR="00B75402" w:rsidRPr="00C516E8" w:rsidRDefault="00B75402" w:rsidP="00804922">
            <w:pPr>
              <w:rPr>
                <w:rFonts w:ascii="Arial" w:hAnsi="Arial" w:cs="Arial"/>
                <w:b/>
                <w:bCs/>
                <w:sz w:val="20"/>
                <w:szCs w:val="20"/>
              </w:rPr>
            </w:pPr>
            <w:r w:rsidRPr="00C516E8">
              <w:rPr>
                <w:rFonts w:ascii="Arial" w:hAnsi="Arial" w:cs="Arial"/>
                <w:b/>
                <w:bCs/>
                <w:sz w:val="20"/>
                <w:szCs w:val="20"/>
              </w:rPr>
              <w:t>Consistency: Objectives, performance measures / indicators and targets are consistent between planning and reporting documents</w:t>
            </w:r>
          </w:p>
        </w:tc>
      </w:tr>
      <w:tr w:rsidR="00542C02" w:rsidRPr="00C516E8" w14:paraId="2CD278D1" w14:textId="77777777" w:rsidTr="00273D4D">
        <w:tc>
          <w:tcPr>
            <w:tcW w:w="995" w:type="pct"/>
            <w:shd w:val="clear" w:color="auto" w:fill="auto"/>
          </w:tcPr>
          <w:p w14:paraId="7D682020"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strategic or development objectives are consistent or complete when compared to planned objectives</w:t>
            </w:r>
          </w:p>
        </w:tc>
        <w:tc>
          <w:tcPr>
            <w:tcW w:w="1007" w:type="pct"/>
            <w:shd w:val="clear" w:color="auto" w:fill="auto"/>
          </w:tcPr>
          <w:p w14:paraId="1EA55FEB"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495D6A40" w14:textId="77777777" w:rsidR="00B75402" w:rsidRPr="00C516E8" w:rsidRDefault="000622DA" w:rsidP="00804922">
            <w:pPr>
              <w:rPr>
                <w:rFonts w:ascii="Arial" w:hAnsi="Arial" w:cs="Arial"/>
                <w:sz w:val="20"/>
                <w:szCs w:val="20"/>
              </w:rPr>
            </w:pPr>
            <w:r w:rsidRPr="00C516E8">
              <w:rPr>
                <w:rFonts w:ascii="Arial" w:hAnsi="Arial" w:cs="Arial"/>
                <w:sz w:val="20"/>
                <w:szCs w:val="20"/>
              </w:rPr>
              <w:t xml:space="preserve">TR 5.2.4 </w:t>
            </w:r>
          </w:p>
          <w:p w14:paraId="1FC1F5B7"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EFC2680"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and 31(1) of the  PSR</w:t>
            </w:r>
          </w:p>
        </w:tc>
        <w:tc>
          <w:tcPr>
            <w:tcW w:w="1007" w:type="pct"/>
            <w:shd w:val="clear" w:color="auto" w:fill="auto"/>
          </w:tcPr>
          <w:p w14:paraId="5A5DDF1B"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55(2)(a) of the PFMA</w:t>
            </w:r>
            <w:r w:rsidRPr="00C516E8">
              <w:rPr>
                <w:rFonts w:ascii="Arial" w:hAnsi="Arial" w:cs="Arial"/>
                <w:sz w:val="20"/>
                <w:szCs w:val="20"/>
              </w:rPr>
              <w:br/>
              <w:t>TR 28.2.2</w:t>
            </w:r>
          </w:p>
          <w:p w14:paraId="5E44EA25"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14D77765"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290C0B06"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4E0FBAE6" w14:textId="77777777"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55(3)(d) of the FMPPLA</w:t>
            </w:r>
          </w:p>
        </w:tc>
        <w:tc>
          <w:tcPr>
            <w:tcW w:w="985" w:type="pct"/>
          </w:tcPr>
          <w:p w14:paraId="4C81DB9A" w14:textId="77777777"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5(2)(k) &amp; 7(4)(a)of the regulations for reporting by Public Higher Education Institutions</w:t>
            </w:r>
          </w:p>
        </w:tc>
      </w:tr>
      <w:tr w:rsidR="00542C02" w:rsidRPr="00C516E8" w14:paraId="64555440" w14:textId="77777777" w:rsidTr="00273D4D">
        <w:trPr>
          <w:trHeight w:val="382"/>
        </w:trPr>
        <w:tc>
          <w:tcPr>
            <w:tcW w:w="995" w:type="pct"/>
            <w:shd w:val="clear" w:color="auto" w:fill="auto"/>
          </w:tcPr>
          <w:p w14:paraId="2171A38C"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strategic or development objectives are approved</w:t>
            </w:r>
          </w:p>
        </w:tc>
        <w:tc>
          <w:tcPr>
            <w:tcW w:w="1007" w:type="pct"/>
            <w:shd w:val="clear" w:color="auto" w:fill="auto"/>
          </w:tcPr>
          <w:p w14:paraId="1F9BFF7D"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14:paraId="3EA518C8"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EB4773D"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4C4F3D0B" w14:textId="77777777" w:rsidR="000622DA" w:rsidRPr="00C516E8" w:rsidRDefault="000622DA" w:rsidP="00804922">
            <w:pPr>
              <w:rPr>
                <w:rFonts w:ascii="Arial" w:hAnsi="Arial" w:cs="Arial"/>
                <w:sz w:val="20"/>
                <w:szCs w:val="20"/>
              </w:rPr>
            </w:pPr>
            <w:r w:rsidRPr="00C516E8">
              <w:rPr>
                <w:rFonts w:ascii="Arial" w:hAnsi="Arial" w:cs="Arial"/>
                <w:sz w:val="20"/>
                <w:szCs w:val="20"/>
              </w:rPr>
              <w:br/>
            </w:r>
            <w:r w:rsidRPr="00C516E8">
              <w:rPr>
                <w:rFonts w:ascii="Arial" w:hAnsi="Arial" w:cs="Arial"/>
                <w:sz w:val="20"/>
                <w:szCs w:val="20"/>
              </w:rPr>
              <w:br/>
            </w:r>
            <w:r w:rsidRPr="00C516E8">
              <w:rPr>
                <w:rFonts w:ascii="Arial" w:hAnsi="Arial" w:cs="Arial"/>
                <w:sz w:val="20"/>
                <w:szCs w:val="20"/>
              </w:rPr>
              <w:br/>
            </w:r>
          </w:p>
        </w:tc>
        <w:tc>
          <w:tcPr>
            <w:tcW w:w="1007" w:type="pct"/>
            <w:shd w:val="clear" w:color="auto" w:fill="auto"/>
          </w:tcPr>
          <w:p w14:paraId="16E5BFB1" w14:textId="77777777" w:rsidR="000622DA" w:rsidRPr="00C516E8" w:rsidRDefault="000622DA" w:rsidP="00804922">
            <w:pPr>
              <w:rPr>
                <w:rFonts w:ascii="Arial" w:hAnsi="Arial" w:cs="Arial"/>
                <w:sz w:val="20"/>
                <w:szCs w:val="20"/>
              </w:rPr>
            </w:pPr>
            <w:r w:rsidRPr="00C516E8">
              <w:rPr>
                <w:rFonts w:ascii="Arial" w:hAnsi="Arial" w:cs="Arial"/>
                <w:sz w:val="20"/>
                <w:szCs w:val="20"/>
              </w:rPr>
              <w:t>Applicable to schedule 3A &amp; 3C public entities:</w:t>
            </w:r>
            <w:r w:rsidR="00542C02" w:rsidRPr="00C516E8">
              <w:rPr>
                <w:rFonts w:ascii="Arial" w:hAnsi="Arial" w:cs="Arial"/>
                <w:sz w:val="20"/>
                <w:szCs w:val="20"/>
              </w:rPr>
              <w:t xml:space="preserve"> </w:t>
            </w:r>
            <w:r w:rsidRPr="00C516E8">
              <w:rPr>
                <w:rFonts w:ascii="Arial" w:hAnsi="Arial" w:cs="Arial"/>
                <w:sz w:val="20"/>
                <w:szCs w:val="20"/>
              </w:rPr>
              <w:t xml:space="preserve">TR 30.1.1 </w:t>
            </w:r>
          </w:p>
          <w:p w14:paraId="06F7A3F9"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655A438C"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52DE459F"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Applicable to schedule 2, 3B &amp; 3D public </w:t>
            </w:r>
            <w:proofErr w:type="spellStart"/>
            <w:r w:rsidRPr="00C516E8">
              <w:rPr>
                <w:rFonts w:ascii="Arial" w:hAnsi="Arial" w:cs="Arial"/>
                <w:sz w:val="20"/>
                <w:szCs w:val="20"/>
              </w:rPr>
              <w:t>entities:TR</w:t>
            </w:r>
            <w:proofErr w:type="spellEnd"/>
            <w:r w:rsidRPr="00C516E8">
              <w:rPr>
                <w:rFonts w:ascii="Arial" w:hAnsi="Arial" w:cs="Arial"/>
                <w:sz w:val="20"/>
                <w:szCs w:val="20"/>
              </w:rPr>
              <w:t xml:space="preserve"> 29.1.1</w:t>
            </w:r>
            <w:r w:rsidR="00B65508" w:rsidRPr="00C516E8">
              <w:rPr>
                <w:rFonts w:ascii="Arial" w:hAnsi="Arial" w:cs="Arial"/>
                <w:sz w:val="20"/>
                <w:szCs w:val="20"/>
              </w:rPr>
              <w:t xml:space="preserve"> and </w:t>
            </w:r>
            <w:r w:rsidRPr="00C516E8">
              <w:rPr>
                <w:rFonts w:ascii="Arial" w:hAnsi="Arial" w:cs="Arial"/>
                <w:sz w:val="20"/>
                <w:szCs w:val="20"/>
              </w:rPr>
              <w:t xml:space="preserve">TR 29.2 </w:t>
            </w:r>
          </w:p>
        </w:tc>
        <w:tc>
          <w:tcPr>
            <w:tcW w:w="1006" w:type="pct"/>
            <w:shd w:val="clear" w:color="auto" w:fill="auto"/>
          </w:tcPr>
          <w:p w14:paraId="3421D6F4" w14:textId="77777777" w:rsidR="000622DA" w:rsidRPr="00C516E8" w:rsidRDefault="000622DA" w:rsidP="00273D4D">
            <w:pPr>
              <w:spacing w:after="0" w:line="240" w:lineRule="auto"/>
              <w:rPr>
                <w:rFonts w:ascii="Arial" w:hAnsi="Arial" w:cs="Arial"/>
                <w:sz w:val="20"/>
                <w:szCs w:val="20"/>
              </w:rPr>
            </w:pPr>
            <w:r w:rsidRPr="00C516E8">
              <w:rPr>
                <w:rFonts w:ascii="Arial" w:hAnsi="Arial" w:cs="Arial"/>
                <w:sz w:val="20"/>
                <w:szCs w:val="20"/>
              </w:rPr>
              <w:t>Section 15</w:t>
            </w:r>
            <w:r w:rsidR="00B75402"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14:paraId="11402197" w14:textId="77777777" w:rsidR="000622DA" w:rsidRPr="00C516E8" w:rsidRDefault="00B75402" w:rsidP="00273D4D">
            <w:pPr>
              <w:spacing w:after="0" w:line="240" w:lineRule="auto"/>
              <w:rPr>
                <w:rFonts w:ascii="Arial" w:hAnsi="Arial" w:cs="Arial"/>
                <w:sz w:val="20"/>
                <w:szCs w:val="20"/>
              </w:rPr>
            </w:pPr>
            <w:r w:rsidRPr="00C516E8">
              <w:rPr>
                <w:rFonts w:ascii="Arial" w:hAnsi="Arial" w:cs="Arial"/>
                <w:sz w:val="20"/>
                <w:szCs w:val="20"/>
              </w:rPr>
              <w:t>Sec 5(2)(m) &amp; 7(4)(a) of the regulations for reporting by Public Higher Education Institutions</w:t>
            </w:r>
          </w:p>
        </w:tc>
      </w:tr>
      <w:tr w:rsidR="00542C02" w:rsidRPr="00C516E8" w14:paraId="06C83752" w14:textId="77777777" w:rsidTr="00273D4D">
        <w:trPr>
          <w:trHeight w:val="736"/>
        </w:trPr>
        <w:tc>
          <w:tcPr>
            <w:tcW w:w="995" w:type="pct"/>
            <w:shd w:val="clear" w:color="auto" w:fill="auto"/>
          </w:tcPr>
          <w:p w14:paraId="388E1682"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measures or indicators are consistent or complete when compared to planned measures or indicators</w:t>
            </w:r>
          </w:p>
        </w:tc>
        <w:tc>
          <w:tcPr>
            <w:tcW w:w="1007" w:type="pct"/>
            <w:shd w:val="clear" w:color="auto" w:fill="auto"/>
          </w:tcPr>
          <w:p w14:paraId="3E024B59"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7911722A"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2D55B77C"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14:paraId="4C6CDE32"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07950F51"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  TR 30.1.3(g)</w:t>
            </w:r>
          </w:p>
          <w:p w14:paraId="7C794028"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529F4567"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43365875"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55(3)(d) of the FMPPLA</w:t>
            </w:r>
          </w:p>
        </w:tc>
        <w:tc>
          <w:tcPr>
            <w:tcW w:w="985" w:type="pct"/>
          </w:tcPr>
          <w:p w14:paraId="16EC6AC1"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14:paraId="676E3A8D" w14:textId="77777777" w:rsidTr="00273D4D">
        <w:trPr>
          <w:trHeight w:val="660"/>
        </w:trPr>
        <w:tc>
          <w:tcPr>
            <w:tcW w:w="995" w:type="pct"/>
            <w:shd w:val="clear" w:color="auto" w:fill="auto"/>
          </w:tcPr>
          <w:p w14:paraId="49FF0A06"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measures or indicators are approved</w:t>
            </w:r>
          </w:p>
        </w:tc>
        <w:tc>
          <w:tcPr>
            <w:tcW w:w="1007" w:type="pct"/>
            <w:shd w:val="clear" w:color="auto" w:fill="auto"/>
          </w:tcPr>
          <w:p w14:paraId="58305BB9"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5.1.1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523BB65A"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4 of FSAPP</w:t>
            </w:r>
            <w:r w:rsidR="000622DA" w:rsidRPr="00C516E8">
              <w:rPr>
                <w:rFonts w:ascii="Arial" w:hAnsi="Arial" w:cs="Arial"/>
                <w:sz w:val="20"/>
                <w:szCs w:val="20"/>
              </w:rPr>
              <w:br/>
            </w:r>
          </w:p>
        </w:tc>
        <w:tc>
          <w:tcPr>
            <w:tcW w:w="1007" w:type="pct"/>
            <w:shd w:val="clear" w:color="auto" w:fill="auto"/>
          </w:tcPr>
          <w:p w14:paraId="57CF74FC"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14:paraId="4CC7BCAA"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259DACC9" w14:textId="77777777" w:rsidR="00B75402" w:rsidRPr="00C516E8" w:rsidRDefault="00B75402" w:rsidP="00B75402">
            <w:pPr>
              <w:spacing w:after="120"/>
              <w:rPr>
                <w:rFonts w:ascii="Arial" w:hAnsi="Arial" w:cs="Arial"/>
                <w:sz w:val="20"/>
                <w:szCs w:val="20"/>
                <w:lang w:eastAsia="en-GB"/>
              </w:rPr>
            </w:pPr>
            <w:r w:rsidRPr="00C516E8">
              <w:rPr>
                <w:rFonts w:ascii="Arial" w:hAnsi="Arial" w:cs="Arial"/>
                <w:sz w:val="20"/>
                <w:szCs w:val="20"/>
                <w:lang w:eastAsia="en-GB"/>
              </w:rPr>
              <w:t>Sec 4 of FSAPP</w:t>
            </w:r>
          </w:p>
          <w:p w14:paraId="2CFA6B7E" w14:textId="77777777" w:rsidR="00B75402" w:rsidRPr="00C516E8" w:rsidRDefault="00B75402" w:rsidP="00B7540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1DFA9DC3" w14:textId="77777777" w:rsidR="000622DA" w:rsidRPr="00C516E8" w:rsidRDefault="000622DA" w:rsidP="00804922">
            <w:pPr>
              <w:rPr>
                <w:rFonts w:ascii="Arial" w:hAnsi="Arial" w:cs="Arial"/>
                <w:sz w:val="20"/>
                <w:szCs w:val="20"/>
              </w:rPr>
            </w:pPr>
            <w:r w:rsidRPr="00C516E8">
              <w:rPr>
                <w:rFonts w:ascii="Arial" w:hAnsi="Arial" w:cs="Arial"/>
                <w:sz w:val="20"/>
                <w:szCs w:val="20"/>
              </w:rPr>
              <w:t>Section 15</w:t>
            </w:r>
            <w:r w:rsidR="00B65508"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Pr>
          <w:p w14:paraId="32830547" w14:textId="77777777" w:rsidR="000622DA" w:rsidRPr="00C516E8" w:rsidRDefault="00B75402"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 Institutions</w:t>
            </w:r>
          </w:p>
        </w:tc>
      </w:tr>
      <w:tr w:rsidR="00542C02" w:rsidRPr="00C516E8" w14:paraId="28A3B04F" w14:textId="77777777" w:rsidTr="00273D4D">
        <w:trPr>
          <w:trHeight w:val="701"/>
        </w:trPr>
        <w:tc>
          <w:tcPr>
            <w:tcW w:w="995" w:type="pct"/>
            <w:shd w:val="clear" w:color="auto" w:fill="auto"/>
          </w:tcPr>
          <w:p w14:paraId="0AC91130"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Reported targets are consistent or complete when compared to planned targets</w:t>
            </w:r>
          </w:p>
        </w:tc>
        <w:tc>
          <w:tcPr>
            <w:tcW w:w="1007" w:type="pct"/>
            <w:shd w:val="clear" w:color="auto" w:fill="auto"/>
          </w:tcPr>
          <w:p w14:paraId="5EA5095F" w14:textId="77777777" w:rsidR="000622DA" w:rsidRPr="00C516E8" w:rsidRDefault="000622DA" w:rsidP="00804922">
            <w:pPr>
              <w:rPr>
                <w:rFonts w:ascii="Arial" w:hAnsi="Arial" w:cs="Arial"/>
                <w:sz w:val="20"/>
                <w:szCs w:val="20"/>
              </w:rPr>
            </w:pPr>
            <w:r w:rsidRPr="00C516E8">
              <w:rPr>
                <w:rFonts w:ascii="Arial" w:hAnsi="Arial" w:cs="Arial"/>
                <w:sz w:val="20"/>
                <w:szCs w:val="20"/>
              </w:rPr>
              <w:t>Section 40(3)(a) of the PFMA</w:t>
            </w:r>
          </w:p>
          <w:p w14:paraId="7C655E6B" w14:textId="77777777" w:rsidR="00B75402" w:rsidRPr="00C516E8" w:rsidRDefault="000622DA" w:rsidP="00B75402">
            <w:pPr>
              <w:spacing w:after="120"/>
              <w:rPr>
                <w:rFonts w:ascii="Arial" w:hAnsi="Arial" w:cs="Arial"/>
                <w:sz w:val="20"/>
                <w:szCs w:val="20"/>
                <w:lang w:eastAsia="en-GB"/>
              </w:rPr>
            </w:pPr>
            <w:r w:rsidRPr="00C516E8">
              <w:rPr>
                <w:rFonts w:ascii="Arial" w:hAnsi="Arial" w:cs="Arial"/>
                <w:sz w:val="20"/>
                <w:szCs w:val="20"/>
              </w:rPr>
              <w:t xml:space="preserve">TR 5.2.4 </w:t>
            </w:r>
            <w:r w:rsidRPr="00C516E8">
              <w:rPr>
                <w:rFonts w:ascii="Arial" w:hAnsi="Arial" w:cs="Arial"/>
                <w:sz w:val="20"/>
                <w:szCs w:val="20"/>
              </w:rPr>
              <w:br/>
            </w:r>
            <w:r w:rsidR="00B75402" w:rsidRPr="00C516E8">
              <w:rPr>
                <w:rFonts w:ascii="Arial" w:hAnsi="Arial" w:cs="Arial"/>
                <w:sz w:val="20"/>
                <w:szCs w:val="20"/>
                <w:lang w:eastAsia="en-GB"/>
              </w:rPr>
              <w:t>NT Instruction Note 33: Implementation of the  FSAPP</w:t>
            </w:r>
          </w:p>
          <w:p w14:paraId="57E43810" w14:textId="77777777" w:rsidR="000622DA" w:rsidRPr="00C516E8" w:rsidRDefault="00B75402" w:rsidP="00B75402">
            <w:pPr>
              <w:rPr>
                <w:rFonts w:ascii="Arial" w:hAnsi="Arial" w:cs="Arial"/>
                <w:sz w:val="20"/>
                <w:szCs w:val="20"/>
              </w:rPr>
            </w:pPr>
            <w:r w:rsidRPr="00C516E8">
              <w:rPr>
                <w:rFonts w:ascii="Arial" w:hAnsi="Arial" w:cs="Arial"/>
                <w:sz w:val="20"/>
                <w:szCs w:val="20"/>
                <w:lang w:eastAsia="en-GB"/>
              </w:rPr>
              <w:t>Sec 25(1) of the  PSR</w:t>
            </w:r>
            <w:r w:rsidR="000622DA" w:rsidRPr="00C516E8">
              <w:rPr>
                <w:rFonts w:ascii="Arial" w:hAnsi="Arial" w:cs="Arial"/>
                <w:sz w:val="20"/>
                <w:szCs w:val="20"/>
              </w:rPr>
              <w:br/>
            </w:r>
          </w:p>
        </w:tc>
        <w:tc>
          <w:tcPr>
            <w:tcW w:w="1007" w:type="pct"/>
            <w:shd w:val="clear" w:color="auto" w:fill="auto"/>
          </w:tcPr>
          <w:p w14:paraId="6947AE21"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t>TR 28.2.2</w:t>
            </w:r>
          </w:p>
          <w:p w14:paraId="7DF00C8A"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TR 30.1.3(g)</w:t>
            </w:r>
          </w:p>
          <w:p w14:paraId="7D1E0131"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shd w:val="clear" w:color="auto" w:fill="auto"/>
          </w:tcPr>
          <w:p w14:paraId="0320A6C5" w14:textId="77777777" w:rsidR="000622DA" w:rsidRPr="00C516E8" w:rsidRDefault="000622DA" w:rsidP="00804922">
            <w:pPr>
              <w:rPr>
                <w:rFonts w:ascii="Arial" w:hAnsi="Arial" w:cs="Arial"/>
                <w:sz w:val="20"/>
                <w:szCs w:val="20"/>
              </w:rPr>
            </w:pPr>
            <w:r w:rsidRPr="00C516E8">
              <w:rPr>
                <w:rFonts w:ascii="Arial" w:hAnsi="Arial" w:cs="Arial"/>
                <w:sz w:val="20"/>
                <w:szCs w:val="20"/>
              </w:rPr>
              <w:t>Section 55(3)</w:t>
            </w:r>
            <w:r w:rsidR="00902F69" w:rsidRPr="00C516E8">
              <w:rPr>
                <w:rFonts w:ascii="Arial" w:hAnsi="Arial" w:cs="Arial"/>
                <w:sz w:val="20"/>
                <w:szCs w:val="20"/>
              </w:rPr>
              <w:t>(d)</w:t>
            </w:r>
            <w:r w:rsidRPr="00C516E8">
              <w:rPr>
                <w:rFonts w:ascii="Arial" w:hAnsi="Arial" w:cs="Arial"/>
                <w:sz w:val="20"/>
                <w:szCs w:val="20"/>
              </w:rPr>
              <w:t xml:space="preserve"> of the FMPPLA</w:t>
            </w:r>
          </w:p>
        </w:tc>
        <w:tc>
          <w:tcPr>
            <w:tcW w:w="985" w:type="pct"/>
          </w:tcPr>
          <w:p w14:paraId="16AA91AF"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Sec 5(2)(k) &amp; 7(4)(a) of the regulations for reporting by Public Higher Education Institutions</w:t>
            </w:r>
          </w:p>
        </w:tc>
      </w:tr>
      <w:tr w:rsidR="00542C02" w:rsidRPr="00C516E8" w14:paraId="1422CE34" w14:textId="77777777" w:rsidTr="00273D4D">
        <w:trPr>
          <w:trHeight w:val="413"/>
        </w:trPr>
        <w:tc>
          <w:tcPr>
            <w:tcW w:w="995" w:type="pct"/>
            <w:tcBorders>
              <w:bottom w:val="single" w:sz="4" w:space="0" w:color="000000"/>
            </w:tcBorders>
            <w:shd w:val="clear" w:color="auto" w:fill="auto"/>
          </w:tcPr>
          <w:p w14:paraId="2AAF86FD" w14:textId="77777777" w:rsidR="000622DA" w:rsidRPr="00C516E8" w:rsidRDefault="000622DA"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Changes to targets are approved</w:t>
            </w:r>
          </w:p>
        </w:tc>
        <w:tc>
          <w:tcPr>
            <w:tcW w:w="1007" w:type="pct"/>
            <w:tcBorders>
              <w:bottom w:val="single" w:sz="4" w:space="0" w:color="000000"/>
            </w:tcBorders>
            <w:shd w:val="clear" w:color="auto" w:fill="auto"/>
          </w:tcPr>
          <w:p w14:paraId="2ADA6BE8" w14:textId="77777777" w:rsidR="000622DA" w:rsidRPr="00C516E8" w:rsidRDefault="000622DA" w:rsidP="00804922">
            <w:pPr>
              <w:rPr>
                <w:rFonts w:ascii="Arial" w:hAnsi="Arial" w:cs="Arial"/>
                <w:sz w:val="20"/>
                <w:szCs w:val="20"/>
              </w:rPr>
            </w:pPr>
            <w:r w:rsidRPr="00C516E8">
              <w:rPr>
                <w:rFonts w:ascii="Arial" w:hAnsi="Arial" w:cs="Arial"/>
                <w:sz w:val="20"/>
                <w:szCs w:val="20"/>
              </w:rPr>
              <w:t xml:space="preserve">TR 5.1.1 </w:t>
            </w:r>
          </w:p>
          <w:p w14:paraId="186A6E83"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461E5927"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14:paraId="154F048A" w14:textId="77777777" w:rsidR="00902F69" w:rsidRPr="00C516E8" w:rsidRDefault="00902F69" w:rsidP="00804922">
            <w:pPr>
              <w:rPr>
                <w:rFonts w:ascii="Arial" w:hAnsi="Arial" w:cs="Arial"/>
                <w:sz w:val="20"/>
                <w:szCs w:val="20"/>
              </w:rPr>
            </w:pPr>
          </w:p>
        </w:tc>
        <w:tc>
          <w:tcPr>
            <w:tcW w:w="1007" w:type="pct"/>
            <w:tcBorders>
              <w:bottom w:val="single" w:sz="4" w:space="0" w:color="000000"/>
            </w:tcBorders>
            <w:shd w:val="clear" w:color="auto" w:fill="auto"/>
          </w:tcPr>
          <w:p w14:paraId="136DCDAB"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 xml:space="preserve">Applicable to 3A &amp; 3C public entities:  </w:t>
            </w:r>
            <w:r w:rsidR="000622DA" w:rsidRPr="00C516E8">
              <w:rPr>
                <w:rFonts w:ascii="Arial" w:hAnsi="Arial" w:cs="Arial"/>
                <w:sz w:val="20"/>
                <w:szCs w:val="20"/>
              </w:rPr>
              <w:t xml:space="preserve">TR 30.1.1 </w:t>
            </w:r>
          </w:p>
          <w:p w14:paraId="7677E10D"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NT Instruction Note 33: Implementation of the FSAPP</w:t>
            </w:r>
          </w:p>
          <w:p w14:paraId="700197F2" w14:textId="77777777" w:rsidR="00902F69" w:rsidRPr="00C516E8" w:rsidRDefault="00902F69" w:rsidP="00902F69">
            <w:pPr>
              <w:spacing w:after="120"/>
              <w:rPr>
                <w:rFonts w:ascii="Arial" w:hAnsi="Arial" w:cs="Arial"/>
                <w:sz w:val="20"/>
                <w:szCs w:val="20"/>
                <w:lang w:eastAsia="en-GB"/>
              </w:rPr>
            </w:pPr>
            <w:r w:rsidRPr="00C516E8">
              <w:rPr>
                <w:rFonts w:ascii="Arial" w:hAnsi="Arial" w:cs="Arial"/>
                <w:sz w:val="20"/>
                <w:szCs w:val="20"/>
                <w:lang w:eastAsia="en-GB"/>
              </w:rPr>
              <w:t>Sec 4 of FSAPP</w:t>
            </w:r>
          </w:p>
          <w:p w14:paraId="082F123C" w14:textId="77777777" w:rsidR="00902F69" w:rsidRPr="00C516E8" w:rsidRDefault="00902F69" w:rsidP="00902F69">
            <w:pPr>
              <w:rPr>
                <w:rFonts w:ascii="Arial" w:hAnsi="Arial" w:cs="Arial"/>
                <w:sz w:val="20"/>
                <w:szCs w:val="20"/>
              </w:rPr>
            </w:pPr>
            <w:r w:rsidRPr="00C516E8">
              <w:rPr>
                <w:rFonts w:ascii="Arial" w:hAnsi="Arial" w:cs="Arial"/>
                <w:sz w:val="20"/>
                <w:szCs w:val="20"/>
                <w:lang w:eastAsia="en-GB"/>
              </w:rPr>
              <w:t>Applicable to 2; 3B &amp; 3D public entities:   TR 29.1.1 &amp; TR 29.2</w:t>
            </w:r>
          </w:p>
        </w:tc>
        <w:tc>
          <w:tcPr>
            <w:tcW w:w="1006" w:type="pct"/>
            <w:tcBorders>
              <w:bottom w:val="single" w:sz="4" w:space="0" w:color="000000"/>
            </w:tcBorders>
            <w:shd w:val="clear" w:color="auto" w:fill="auto"/>
          </w:tcPr>
          <w:p w14:paraId="10DB29E4" w14:textId="77777777" w:rsidR="000622DA" w:rsidRPr="00C516E8" w:rsidRDefault="000622DA" w:rsidP="00804922">
            <w:pPr>
              <w:rPr>
                <w:rFonts w:ascii="Arial" w:hAnsi="Arial" w:cs="Arial"/>
                <w:sz w:val="20"/>
                <w:szCs w:val="20"/>
              </w:rPr>
            </w:pPr>
            <w:r w:rsidRPr="00C516E8">
              <w:rPr>
                <w:rFonts w:ascii="Arial" w:hAnsi="Arial" w:cs="Arial"/>
                <w:sz w:val="20"/>
                <w:szCs w:val="20"/>
              </w:rPr>
              <w:t>Section 15</w:t>
            </w:r>
            <w:r w:rsidR="00902F69" w:rsidRPr="00C516E8">
              <w:rPr>
                <w:rFonts w:ascii="Arial" w:hAnsi="Arial" w:cs="Arial"/>
                <w:sz w:val="20"/>
                <w:szCs w:val="20"/>
              </w:rPr>
              <w:t xml:space="preserve">(1) and </w:t>
            </w:r>
            <w:r w:rsidRPr="00C516E8">
              <w:rPr>
                <w:rFonts w:ascii="Arial" w:hAnsi="Arial" w:cs="Arial"/>
                <w:sz w:val="20"/>
                <w:szCs w:val="20"/>
              </w:rPr>
              <w:t>(2)(b) of the FMPPLA</w:t>
            </w:r>
          </w:p>
        </w:tc>
        <w:tc>
          <w:tcPr>
            <w:tcW w:w="985" w:type="pct"/>
            <w:tcBorders>
              <w:bottom w:val="single" w:sz="4" w:space="0" w:color="000000"/>
            </w:tcBorders>
          </w:tcPr>
          <w:p w14:paraId="42E2DC1B" w14:textId="77777777" w:rsidR="000622DA" w:rsidRPr="00C516E8" w:rsidRDefault="00902F69" w:rsidP="00804922">
            <w:pPr>
              <w:rPr>
                <w:rFonts w:ascii="Arial" w:hAnsi="Arial" w:cs="Arial"/>
                <w:sz w:val="20"/>
                <w:szCs w:val="20"/>
              </w:rPr>
            </w:pPr>
            <w:r w:rsidRPr="00C516E8">
              <w:rPr>
                <w:rFonts w:ascii="Arial" w:hAnsi="Arial" w:cs="Arial"/>
                <w:sz w:val="20"/>
                <w:szCs w:val="20"/>
                <w:lang w:eastAsia="en-GB"/>
              </w:rPr>
              <w:t>Sec 5(2)(m) of the regulations for reporting by Public Higher Education</w:t>
            </w:r>
          </w:p>
        </w:tc>
      </w:tr>
      <w:tr w:rsidR="00542C02" w:rsidRPr="00C516E8" w14:paraId="48B453F0" w14:textId="77777777" w:rsidTr="00273D4D">
        <w:trPr>
          <w:trHeight w:val="413"/>
        </w:trPr>
        <w:tc>
          <w:tcPr>
            <w:tcW w:w="995" w:type="pct"/>
            <w:tcBorders>
              <w:bottom w:val="single" w:sz="4" w:space="0" w:color="000000"/>
            </w:tcBorders>
            <w:shd w:val="clear" w:color="auto" w:fill="auto"/>
          </w:tcPr>
          <w:p w14:paraId="164D64EE" w14:textId="77777777" w:rsidR="00902F69" w:rsidRDefault="00902F69" w:rsidP="009A54E9">
            <w:pPr>
              <w:numPr>
                <w:ilvl w:val="0"/>
                <w:numId w:val="15"/>
              </w:numPr>
              <w:spacing w:after="0"/>
              <w:rPr>
                <w:rFonts w:ascii="Arial" w:hAnsi="Arial" w:cs="Arial"/>
                <w:sz w:val="20"/>
                <w:szCs w:val="20"/>
              </w:rPr>
            </w:pPr>
            <w:r w:rsidRPr="00C516E8">
              <w:rPr>
                <w:rFonts w:ascii="Arial" w:hAnsi="Arial" w:cs="Arial"/>
                <w:sz w:val="20"/>
                <w:szCs w:val="20"/>
                <w:lang w:eastAsia="en-GB"/>
              </w:rPr>
              <w:t>Reported achievements are consistent with the planned and reported indicator and target</w:t>
            </w:r>
          </w:p>
          <w:p w14:paraId="3225AF3E" w14:textId="77777777" w:rsidR="00DB0A16" w:rsidRDefault="00DB0A16" w:rsidP="00DB0A16">
            <w:pPr>
              <w:spacing w:after="0"/>
              <w:rPr>
                <w:rFonts w:ascii="Arial" w:hAnsi="Arial" w:cs="Arial"/>
                <w:sz w:val="20"/>
                <w:szCs w:val="20"/>
                <w:lang w:eastAsia="en-GB"/>
              </w:rPr>
            </w:pPr>
          </w:p>
          <w:p w14:paraId="6AC09A83" w14:textId="77777777" w:rsidR="00DB0A16" w:rsidRDefault="00DB0A16" w:rsidP="00DB0A16">
            <w:pPr>
              <w:spacing w:after="0"/>
              <w:rPr>
                <w:rFonts w:ascii="Arial" w:hAnsi="Arial" w:cs="Arial"/>
                <w:sz w:val="20"/>
                <w:szCs w:val="20"/>
                <w:lang w:eastAsia="en-GB"/>
              </w:rPr>
            </w:pPr>
          </w:p>
          <w:p w14:paraId="79F48E3F" w14:textId="77777777" w:rsidR="00DB0A16" w:rsidRDefault="00DB0A16" w:rsidP="00DB0A16">
            <w:pPr>
              <w:spacing w:after="0"/>
              <w:rPr>
                <w:rFonts w:ascii="Arial" w:hAnsi="Arial" w:cs="Arial"/>
                <w:sz w:val="20"/>
                <w:szCs w:val="20"/>
                <w:lang w:eastAsia="en-GB"/>
              </w:rPr>
            </w:pPr>
          </w:p>
          <w:p w14:paraId="3601EDFD" w14:textId="77777777" w:rsidR="00DB0A16" w:rsidRPr="00C516E8" w:rsidRDefault="00DB0A16" w:rsidP="00DB0A16">
            <w:pPr>
              <w:spacing w:after="0"/>
              <w:rPr>
                <w:rFonts w:ascii="Arial" w:hAnsi="Arial" w:cs="Arial"/>
                <w:sz w:val="20"/>
                <w:szCs w:val="20"/>
              </w:rPr>
            </w:pPr>
          </w:p>
        </w:tc>
        <w:tc>
          <w:tcPr>
            <w:tcW w:w="1007" w:type="pct"/>
            <w:tcBorders>
              <w:bottom w:val="single" w:sz="4" w:space="0" w:color="000000"/>
            </w:tcBorders>
            <w:shd w:val="clear" w:color="auto" w:fill="auto"/>
          </w:tcPr>
          <w:p w14:paraId="0313DA5B"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 xml:space="preserve">Sec 40(3)(a) of the  PFMA  </w:t>
            </w:r>
          </w:p>
        </w:tc>
        <w:tc>
          <w:tcPr>
            <w:tcW w:w="1007" w:type="pct"/>
            <w:tcBorders>
              <w:bottom w:val="single" w:sz="4" w:space="0" w:color="000000"/>
            </w:tcBorders>
            <w:shd w:val="clear" w:color="auto" w:fill="auto"/>
          </w:tcPr>
          <w:p w14:paraId="2BAC8790" w14:textId="77777777"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55(2)(a) of the  PFMA</w:t>
            </w:r>
          </w:p>
        </w:tc>
        <w:tc>
          <w:tcPr>
            <w:tcW w:w="1006" w:type="pct"/>
            <w:tcBorders>
              <w:bottom w:val="single" w:sz="4" w:space="0" w:color="000000"/>
            </w:tcBorders>
            <w:shd w:val="clear" w:color="auto" w:fill="auto"/>
          </w:tcPr>
          <w:p w14:paraId="14D96321" w14:textId="77777777" w:rsidR="00902F69" w:rsidRPr="00C516E8" w:rsidRDefault="00902F69" w:rsidP="00804922">
            <w:pPr>
              <w:rPr>
                <w:rFonts w:ascii="Arial" w:hAnsi="Arial" w:cs="Arial"/>
                <w:sz w:val="20"/>
                <w:szCs w:val="20"/>
              </w:rPr>
            </w:pPr>
            <w:r w:rsidRPr="00C516E8">
              <w:rPr>
                <w:rFonts w:ascii="Arial" w:hAnsi="Arial" w:cs="Arial"/>
                <w:sz w:val="20"/>
                <w:szCs w:val="20"/>
                <w:lang w:eastAsia="en-GB"/>
              </w:rPr>
              <w:t>Sec 55(3)(d) of the  FMPPLA</w:t>
            </w:r>
          </w:p>
        </w:tc>
        <w:tc>
          <w:tcPr>
            <w:tcW w:w="985" w:type="pct"/>
            <w:tcBorders>
              <w:bottom w:val="single" w:sz="4" w:space="0" w:color="000000"/>
            </w:tcBorders>
          </w:tcPr>
          <w:p w14:paraId="72BC9BDD" w14:textId="77777777" w:rsidR="00902F69" w:rsidRPr="00C516E8" w:rsidRDefault="00902F69" w:rsidP="00804922">
            <w:pPr>
              <w:rPr>
                <w:rFonts w:ascii="Arial" w:hAnsi="Arial" w:cs="Arial"/>
                <w:sz w:val="20"/>
                <w:szCs w:val="20"/>
                <w:lang w:eastAsia="en-GB"/>
              </w:rPr>
            </w:pPr>
            <w:r w:rsidRPr="00C516E8">
              <w:rPr>
                <w:rFonts w:ascii="Arial" w:hAnsi="Arial" w:cs="Arial"/>
                <w:sz w:val="20"/>
                <w:szCs w:val="20"/>
                <w:lang w:eastAsia="en-GB"/>
              </w:rPr>
              <w:t>Sec 7(4)(a) of the regulations for reporting by Public Higher Education Institutions</w:t>
            </w:r>
          </w:p>
        </w:tc>
      </w:tr>
      <w:tr w:rsidR="000622DA" w:rsidRPr="00C516E8" w14:paraId="492A05AE" w14:textId="77777777" w:rsidTr="00273D4D">
        <w:trPr>
          <w:trHeight w:val="340"/>
        </w:trPr>
        <w:tc>
          <w:tcPr>
            <w:tcW w:w="4015" w:type="pct"/>
            <w:gridSpan w:val="4"/>
            <w:shd w:val="clear" w:color="auto" w:fill="D9D9D9" w:themeFill="background1" w:themeFillShade="D9"/>
            <w:vAlign w:val="center"/>
          </w:tcPr>
          <w:p w14:paraId="4904F255" w14:textId="77777777" w:rsidR="000622DA" w:rsidRPr="00C516E8" w:rsidRDefault="000622DA" w:rsidP="00804922">
            <w:pPr>
              <w:rPr>
                <w:rFonts w:ascii="Arial" w:hAnsi="Arial" w:cs="Arial"/>
                <w:b/>
                <w:bCs/>
                <w:sz w:val="20"/>
                <w:szCs w:val="20"/>
              </w:rPr>
            </w:pPr>
            <w:r w:rsidRPr="00C516E8">
              <w:rPr>
                <w:rFonts w:ascii="Arial" w:hAnsi="Arial" w:cs="Arial"/>
                <w:b/>
                <w:bCs/>
                <w:sz w:val="20"/>
                <w:szCs w:val="20"/>
              </w:rPr>
              <w:t>Measurability: Performance measures / indicators are well defined and verifiable, and targets are specific, measurable and time bound</w:t>
            </w:r>
          </w:p>
        </w:tc>
        <w:tc>
          <w:tcPr>
            <w:tcW w:w="985" w:type="pct"/>
            <w:shd w:val="clear" w:color="auto" w:fill="D9D9D9" w:themeFill="background1" w:themeFillShade="D9"/>
          </w:tcPr>
          <w:p w14:paraId="5DD1800B" w14:textId="77777777" w:rsidR="000622DA" w:rsidRPr="00C516E8" w:rsidRDefault="000622DA" w:rsidP="00804922">
            <w:pPr>
              <w:rPr>
                <w:rFonts w:ascii="Arial" w:hAnsi="Arial" w:cs="Arial"/>
                <w:b/>
                <w:bCs/>
                <w:sz w:val="20"/>
                <w:szCs w:val="20"/>
              </w:rPr>
            </w:pPr>
          </w:p>
        </w:tc>
      </w:tr>
      <w:tr w:rsidR="00542C02" w:rsidRPr="00C516E8" w14:paraId="2804A2AA" w14:textId="77777777" w:rsidTr="00542C02">
        <w:trPr>
          <w:trHeight w:val="1115"/>
        </w:trPr>
        <w:tc>
          <w:tcPr>
            <w:tcW w:w="995" w:type="pct"/>
            <w:shd w:val="clear" w:color="auto" w:fill="auto"/>
          </w:tcPr>
          <w:p w14:paraId="6C28BC53"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performance measure or indicator is well defined when it has a clear definition so that data will be collected consistently and is easy to understand and use</w:t>
            </w:r>
          </w:p>
        </w:tc>
        <w:tc>
          <w:tcPr>
            <w:tcW w:w="2014" w:type="pct"/>
            <w:gridSpan w:val="2"/>
            <w:shd w:val="clear" w:color="auto" w:fill="auto"/>
          </w:tcPr>
          <w:p w14:paraId="71CDAD5E" w14:textId="77777777" w:rsidR="0076617B" w:rsidRPr="00C516E8" w:rsidRDefault="0076617B" w:rsidP="0076617B">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006" w:type="pct"/>
            <w:shd w:val="clear" w:color="auto" w:fill="auto"/>
          </w:tcPr>
          <w:p w14:paraId="7A80DAAB"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3C51C523"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1(d) of the regulations for reporting by Public Higher Education Institutions</w:t>
            </w:r>
          </w:p>
        </w:tc>
      </w:tr>
      <w:tr w:rsidR="0076617B" w:rsidRPr="00C516E8" w14:paraId="134D77AF" w14:textId="77777777" w:rsidTr="008D1FB0">
        <w:tc>
          <w:tcPr>
            <w:tcW w:w="995" w:type="pct"/>
            <w:shd w:val="clear" w:color="auto" w:fill="auto"/>
          </w:tcPr>
          <w:p w14:paraId="54E10A28" w14:textId="77777777" w:rsidR="0076617B" w:rsidRPr="00C516E8" w:rsidDel="0025631A"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performance measure / indicator is verifiable when it is possible to validate or verify the processes and systems that produce the indicator</w:t>
            </w:r>
          </w:p>
        </w:tc>
        <w:tc>
          <w:tcPr>
            <w:tcW w:w="2014" w:type="pct"/>
            <w:gridSpan w:val="2"/>
            <w:shd w:val="clear" w:color="auto" w:fill="auto"/>
          </w:tcPr>
          <w:p w14:paraId="584F756D"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3.2</w:t>
            </w:r>
            <w:r w:rsidRPr="00C516E8">
              <w:rPr>
                <w:rFonts w:ascii="Arial" w:hAnsi="Arial" w:cs="Arial"/>
                <w:sz w:val="20"/>
                <w:szCs w:val="20"/>
              </w:rPr>
              <w:br/>
            </w:r>
          </w:p>
        </w:tc>
        <w:tc>
          <w:tcPr>
            <w:tcW w:w="1991" w:type="pct"/>
            <w:gridSpan w:val="2"/>
            <w:shd w:val="clear" w:color="auto" w:fill="auto"/>
          </w:tcPr>
          <w:p w14:paraId="7B58A8B7"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324ECAA5" w14:textId="77777777" w:rsidTr="00542C02">
        <w:tc>
          <w:tcPr>
            <w:tcW w:w="995" w:type="pct"/>
            <w:shd w:val="clear" w:color="auto" w:fill="auto"/>
          </w:tcPr>
          <w:p w14:paraId="1DF52A26"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specific when the nature and the required level of performance of the target are clearly identifiable</w:t>
            </w:r>
          </w:p>
        </w:tc>
        <w:tc>
          <w:tcPr>
            <w:tcW w:w="2014" w:type="pct"/>
            <w:gridSpan w:val="2"/>
            <w:shd w:val="clear" w:color="auto" w:fill="auto"/>
          </w:tcPr>
          <w:p w14:paraId="615EC8C6" w14:textId="77777777" w:rsidR="0076617B" w:rsidRPr="00C516E8" w:rsidRDefault="0076617B" w:rsidP="00804922">
            <w:pPr>
              <w:rPr>
                <w:rFonts w:ascii="Arial" w:hAnsi="Arial" w:cs="Arial"/>
                <w:sz w:val="20"/>
                <w:szCs w:val="20"/>
              </w:rPr>
            </w:pPr>
            <w:r w:rsidRPr="00C516E8">
              <w:rPr>
                <w:rFonts w:ascii="Arial" w:hAnsi="Arial" w:cs="Arial"/>
                <w:sz w:val="20"/>
                <w:szCs w:val="20"/>
              </w:rPr>
              <w:t xml:space="preserve">FMPPI </w:t>
            </w:r>
            <w:r w:rsidR="00B65508" w:rsidRPr="00C516E8">
              <w:rPr>
                <w:rFonts w:ascii="Arial" w:hAnsi="Arial" w:cs="Arial"/>
                <w:sz w:val="20"/>
                <w:szCs w:val="20"/>
              </w:rPr>
              <w:t>Chapter 3.3</w:t>
            </w:r>
            <w:r w:rsidRPr="00C516E8">
              <w:rPr>
                <w:rFonts w:ascii="Arial" w:hAnsi="Arial" w:cs="Arial"/>
                <w:sz w:val="20"/>
                <w:szCs w:val="20"/>
              </w:rPr>
              <w:br/>
            </w:r>
          </w:p>
        </w:tc>
        <w:tc>
          <w:tcPr>
            <w:tcW w:w="1006" w:type="pct"/>
            <w:shd w:val="clear" w:color="auto" w:fill="auto"/>
          </w:tcPr>
          <w:p w14:paraId="0C492D06"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6E50F187"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1(a) of the regulations for reporting by Public Higher Education Institutions</w:t>
            </w:r>
          </w:p>
        </w:tc>
      </w:tr>
      <w:tr w:rsidR="00542C02" w:rsidRPr="00C516E8" w14:paraId="7894CFB3" w14:textId="77777777" w:rsidTr="00542C02">
        <w:trPr>
          <w:trHeight w:val="679"/>
        </w:trPr>
        <w:tc>
          <w:tcPr>
            <w:tcW w:w="995" w:type="pct"/>
            <w:shd w:val="clear" w:color="auto" w:fill="auto"/>
          </w:tcPr>
          <w:p w14:paraId="13C0E680"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measurable when the required performance can be measured</w:t>
            </w:r>
          </w:p>
        </w:tc>
        <w:tc>
          <w:tcPr>
            <w:tcW w:w="2014" w:type="pct"/>
            <w:gridSpan w:val="2"/>
            <w:shd w:val="clear" w:color="auto" w:fill="auto"/>
          </w:tcPr>
          <w:p w14:paraId="6A5765B5"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shd w:val="clear" w:color="auto" w:fill="auto"/>
          </w:tcPr>
          <w:p w14:paraId="35E5CD36"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Pr>
          <w:p w14:paraId="4BFE5F24"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1(b) of the regulations for reporting by Public Higher Education Institutions</w:t>
            </w:r>
          </w:p>
        </w:tc>
      </w:tr>
      <w:tr w:rsidR="00542C02" w:rsidRPr="00C516E8" w14:paraId="349530A5" w14:textId="77777777" w:rsidTr="00542C02">
        <w:trPr>
          <w:trHeight w:val="703"/>
        </w:trPr>
        <w:tc>
          <w:tcPr>
            <w:tcW w:w="995" w:type="pct"/>
            <w:tcBorders>
              <w:bottom w:val="single" w:sz="4" w:space="0" w:color="000000"/>
            </w:tcBorders>
            <w:shd w:val="clear" w:color="auto" w:fill="auto"/>
          </w:tcPr>
          <w:p w14:paraId="7FF10E3E" w14:textId="77777777" w:rsidR="0076617B" w:rsidRPr="00C516E8" w:rsidRDefault="0076617B"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A target is time bound when the time frames for the achievement of the target are indicated</w:t>
            </w:r>
          </w:p>
        </w:tc>
        <w:tc>
          <w:tcPr>
            <w:tcW w:w="2014" w:type="pct"/>
            <w:gridSpan w:val="2"/>
            <w:tcBorders>
              <w:bottom w:val="single" w:sz="4" w:space="0" w:color="000000"/>
            </w:tcBorders>
            <w:shd w:val="clear" w:color="auto" w:fill="auto"/>
          </w:tcPr>
          <w:p w14:paraId="5DBC696A" w14:textId="77777777" w:rsidR="0076617B" w:rsidRPr="00C516E8" w:rsidRDefault="0076617B" w:rsidP="00804922">
            <w:pPr>
              <w:rPr>
                <w:rFonts w:ascii="Arial" w:hAnsi="Arial" w:cs="Arial"/>
                <w:sz w:val="20"/>
                <w:szCs w:val="20"/>
              </w:rPr>
            </w:pPr>
            <w:r w:rsidRPr="00C516E8">
              <w:rPr>
                <w:rFonts w:ascii="Arial" w:hAnsi="Arial" w:cs="Arial"/>
                <w:sz w:val="20"/>
                <w:szCs w:val="20"/>
              </w:rPr>
              <w:t>FMPPI Chapter 3.3</w:t>
            </w:r>
            <w:r w:rsidRPr="00C516E8">
              <w:rPr>
                <w:rFonts w:ascii="Arial" w:hAnsi="Arial" w:cs="Arial"/>
                <w:sz w:val="20"/>
                <w:szCs w:val="20"/>
              </w:rPr>
              <w:br/>
            </w:r>
          </w:p>
        </w:tc>
        <w:tc>
          <w:tcPr>
            <w:tcW w:w="1006" w:type="pct"/>
            <w:tcBorders>
              <w:bottom w:val="single" w:sz="4" w:space="0" w:color="000000"/>
            </w:tcBorders>
            <w:shd w:val="clear" w:color="auto" w:fill="auto"/>
          </w:tcPr>
          <w:p w14:paraId="20250251" w14:textId="77777777" w:rsidR="0076617B" w:rsidRPr="00C516E8" w:rsidRDefault="0076617B"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14:paraId="46D6AC1A" w14:textId="77777777" w:rsidR="0076617B" w:rsidRPr="00C516E8" w:rsidRDefault="0076617B" w:rsidP="00804922">
            <w:pPr>
              <w:rPr>
                <w:rFonts w:ascii="Arial" w:hAnsi="Arial" w:cs="Arial"/>
                <w:sz w:val="20"/>
                <w:szCs w:val="20"/>
              </w:rPr>
            </w:pPr>
            <w:r w:rsidRPr="00C516E8">
              <w:rPr>
                <w:rFonts w:ascii="Arial" w:hAnsi="Arial" w:cs="Arial"/>
                <w:sz w:val="20"/>
                <w:szCs w:val="20"/>
                <w:lang w:eastAsia="en-GB"/>
              </w:rPr>
              <w:t>Sec 1(c) of the regulations for reporting by Public Higher Education Institutions</w:t>
            </w:r>
          </w:p>
        </w:tc>
      </w:tr>
      <w:tr w:rsidR="000622DA" w:rsidRPr="00C516E8" w14:paraId="683EEF3B" w14:textId="77777777" w:rsidTr="008D1FB0">
        <w:tc>
          <w:tcPr>
            <w:tcW w:w="4015" w:type="pct"/>
            <w:gridSpan w:val="4"/>
            <w:shd w:val="clear" w:color="auto" w:fill="D9D9D9" w:themeFill="background1" w:themeFillShade="D9"/>
            <w:vAlign w:val="center"/>
          </w:tcPr>
          <w:p w14:paraId="5A78038E" w14:textId="77777777" w:rsidR="000622DA" w:rsidRPr="00C516E8" w:rsidRDefault="000622DA" w:rsidP="0039423B">
            <w:pPr>
              <w:spacing w:after="0" w:line="240" w:lineRule="auto"/>
              <w:rPr>
                <w:rFonts w:ascii="Arial" w:hAnsi="Arial" w:cs="Arial"/>
                <w:b/>
                <w:bCs/>
                <w:sz w:val="20"/>
                <w:szCs w:val="20"/>
              </w:rPr>
            </w:pPr>
            <w:r w:rsidRPr="00C516E8">
              <w:rPr>
                <w:rFonts w:ascii="Arial" w:hAnsi="Arial" w:cs="Arial"/>
                <w:b/>
                <w:bCs/>
                <w:sz w:val="20"/>
                <w:szCs w:val="20"/>
              </w:rPr>
              <w:t>Relevance: Performance measures / indicators relate logically and directly to an aspect of the entity’s mandate and the realisation of its strategic goals and objectives</w:t>
            </w:r>
          </w:p>
        </w:tc>
        <w:tc>
          <w:tcPr>
            <w:tcW w:w="985" w:type="pct"/>
            <w:shd w:val="clear" w:color="auto" w:fill="D9D9D9" w:themeFill="background1" w:themeFillShade="D9"/>
          </w:tcPr>
          <w:p w14:paraId="492D41B7" w14:textId="77777777" w:rsidR="000622DA" w:rsidRPr="00C516E8" w:rsidRDefault="000622DA" w:rsidP="00804922">
            <w:pPr>
              <w:spacing w:after="0" w:line="240" w:lineRule="auto"/>
              <w:ind w:left="720"/>
              <w:rPr>
                <w:rFonts w:ascii="Arial" w:hAnsi="Arial" w:cs="Arial"/>
                <w:b/>
                <w:bCs/>
                <w:sz w:val="20"/>
                <w:szCs w:val="20"/>
              </w:rPr>
            </w:pPr>
          </w:p>
        </w:tc>
      </w:tr>
      <w:tr w:rsidR="00542C02" w:rsidRPr="00C516E8" w14:paraId="59C42E0B" w14:textId="77777777" w:rsidTr="00542C02">
        <w:tc>
          <w:tcPr>
            <w:tcW w:w="995" w:type="pct"/>
            <w:tcBorders>
              <w:bottom w:val="single" w:sz="4" w:space="0" w:color="000000"/>
            </w:tcBorders>
            <w:shd w:val="clear" w:color="auto" w:fill="auto"/>
          </w:tcPr>
          <w:p w14:paraId="516C9DE6"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The performance measure / indicator and target relate logically and directly to an aspect of the entity’s mandate and the realisation of its strategic goals and objectives</w:t>
            </w:r>
          </w:p>
        </w:tc>
        <w:tc>
          <w:tcPr>
            <w:tcW w:w="2014" w:type="pct"/>
            <w:gridSpan w:val="2"/>
            <w:tcBorders>
              <w:bottom w:val="single" w:sz="4" w:space="0" w:color="000000"/>
            </w:tcBorders>
            <w:shd w:val="clear" w:color="auto" w:fill="auto"/>
          </w:tcPr>
          <w:p w14:paraId="4EF256DF" w14:textId="77777777" w:rsidR="00852E50" w:rsidRPr="00C516E8" w:rsidRDefault="00852E50" w:rsidP="00804922">
            <w:pPr>
              <w:rPr>
                <w:rFonts w:ascii="Arial" w:hAnsi="Arial" w:cs="Arial"/>
                <w:sz w:val="20"/>
                <w:szCs w:val="20"/>
              </w:rPr>
            </w:pPr>
            <w:r w:rsidRPr="00C516E8">
              <w:rPr>
                <w:rFonts w:ascii="Arial" w:hAnsi="Arial" w:cs="Arial"/>
                <w:sz w:val="20"/>
                <w:szCs w:val="20"/>
              </w:rPr>
              <w:t xml:space="preserve">FMPPI Chapter 3.2 </w:t>
            </w:r>
          </w:p>
        </w:tc>
        <w:tc>
          <w:tcPr>
            <w:tcW w:w="1006" w:type="pct"/>
            <w:tcBorders>
              <w:bottom w:val="single" w:sz="4" w:space="0" w:color="000000"/>
            </w:tcBorders>
            <w:shd w:val="clear" w:color="auto" w:fill="auto"/>
          </w:tcPr>
          <w:p w14:paraId="41FB8C71"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c>
          <w:tcPr>
            <w:tcW w:w="985" w:type="pct"/>
            <w:tcBorders>
              <w:bottom w:val="single" w:sz="4" w:space="0" w:color="000000"/>
            </w:tcBorders>
          </w:tcPr>
          <w:p w14:paraId="6A47A650" w14:textId="77777777" w:rsidR="00852E50" w:rsidRPr="00C516E8" w:rsidRDefault="00852E50" w:rsidP="00804922">
            <w:pPr>
              <w:rPr>
                <w:rFonts w:ascii="Arial" w:hAnsi="Arial" w:cs="Arial"/>
                <w:sz w:val="20"/>
                <w:szCs w:val="20"/>
              </w:rPr>
            </w:pPr>
            <w:r w:rsidRPr="00C516E8">
              <w:rPr>
                <w:rFonts w:ascii="Arial" w:hAnsi="Arial" w:cs="Arial"/>
                <w:sz w:val="20"/>
                <w:szCs w:val="20"/>
                <w:lang w:eastAsia="en-GB"/>
              </w:rPr>
              <w:t>Sec 1(e) of the regulations for reporting by Public Higher Education Institutions</w:t>
            </w:r>
          </w:p>
        </w:tc>
      </w:tr>
      <w:tr w:rsidR="000622DA" w:rsidRPr="00C516E8" w14:paraId="2499A4DA" w14:textId="77777777" w:rsidTr="008D1FB0">
        <w:tc>
          <w:tcPr>
            <w:tcW w:w="4015" w:type="pct"/>
            <w:gridSpan w:val="4"/>
            <w:shd w:val="clear" w:color="auto" w:fill="D9D9D9" w:themeFill="background1" w:themeFillShade="D9"/>
            <w:vAlign w:val="center"/>
          </w:tcPr>
          <w:p w14:paraId="562733D0" w14:textId="77777777" w:rsidR="000622DA" w:rsidRPr="00C516E8" w:rsidRDefault="000622DA" w:rsidP="0064300E">
            <w:pPr>
              <w:spacing w:after="0" w:line="240" w:lineRule="auto"/>
              <w:ind w:left="34"/>
              <w:rPr>
                <w:rFonts w:ascii="Arial" w:hAnsi="Arial" w:cs="Arial"/>
                <w:b/>
                <w:bCs/>
                <w:sz w:val="20"/>
                <w:szCs w:val="20"/>
              </w:rPr>
            </w:pPr>
            <w:r w:rsidRPr="00C516E8">
              <w:rPr>
                <w:rFonts w:ascii="Arial" w:hAnsi="Arial" w:cs="Arial"/>
                <w:b/>
                <w:bCs/>
                <w:sz w:val="20"/>
                <w:szCs w:val="20"/>
              </w:rPr>
              <w:t>Presentation and disclosure: Performance information in the annual performance report is presented and disclosed in accordance with the requirements contained in legislation, frameworks, circulars and guidance</w:t>
            </w:r>
          </w:p>
        </w:tc>
        <w:tc>
          <w:tcPr>
            <w:tcW w:w="985" w:type="pct"/>
            <w:shd w:val="clear" w:color="auto" w:fill="D9D9D9" w:themeFill="background1" w:themeFillShade="D9"/>
          </w:tcPr>
          <w:p w14:paraId="38FB87E8" w14:textId="77777777" w:rsidR="000622DA" w:rsidRPr="00C516E8" w:rsidRDefault="000622DA" w:rsidP="00804922">
            <w:pPr>
              <w:spacing w:after="0" w:line="240" w:lineRule="auto"/>
              <w:ind w:left="720"/>
              <w:rPr>
                <w:rFonts w:ascii="Arial" w:hAnsi="Arial" w:cs="Arial"/>
                <w:b/>
                <w:bCs/>
                <w:sz w:val="20"/>
                <w:szCs w:val="20"/>
              </w:rPr>
            </w:pPr>
          </w:p>
        </w:tc>
      </w:tr>
      <w:tr w:rsidR="00542C02" w:rsidRPr="00C516E8" w14:paraId="15C0FD35" w14:textId="77777777" w:rsidTr="00542C02">
        <w:trPr>
          <w:trHeight w:val="1248"/>
        </w:trPr>
        <w:tc>
          <w:tcPr>
            <w:tcW w:w="995" w:type="pct"/>
            <w:shd w:val="clear" w:color="auto" w:fill="auto"/>
          </w:tcPr>
          <w:p w14:paraId="3556034E"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between planned and actual performance are disclosed in the annual performance report.</w:t>
            </w:r>
          </w:p>
        </w:tc>
        <w:tc>
          <w:tcPr>
            <w:tcW w:w="1007" w:type="pct"/>
            <w:shd w:val="clear" w:color="auto" w:fill="auto"/>
          </w:tcPr>
          <w:p w14:paraId="3FC9A572"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14:paraId="35DCE5A6" w14:textId="77777777" w:rsidR="00852E50" w:rsidRPr="00C516E8" w:rsidRDefault="00852E50" w:rsidP="00852E50">
            <w:pPr>
              <w:rPr>
                <w:rFonts w:ascii="Arial" w:hAnsi="Arial" w:cs="Arial"/>
                <w:sz w:val="20"/>
                <w:szCs w:val="20"/>
              </w:rPr>
            </w:pPr>
            <w:r w:rsidRPr="00C516E8">
              <w:rPr>
                <w:rFonts w:ascii="Arial" w:hAnsi="Arial" w:cs="Arial"/>
                <w:sz w:val="20"/>
                <w:szCs w:val="20"/>
              </w:rPr>
              <w:t>Sec 31(1) of the PSR</w:t>
            </w:r>
          </w:p>
        </w:tc>
        <w:tc>
          <w:tcPr>
            <w:tcW w:w="1007" w:type="pct"/>
            <w:shd w:val="clear" w:color="auto" w:fill="auto"/>
          </w:tcPr>
          <w:p w14:paraId="7662E5F8" w14:textId="77777777" w:rsidR="00852E50" w:rsidRPr="00C516E8" w:rsidRDefault="00852E50" w:rsidP="00804922">
            <w:pPr>
              <w:rPr>
                <w:rFonts w:ascii="Arial" w:hAnsi="Arial" w:cs="Arial"/>
                <w:sz w:val="20"/>
                <w:szCs w:val="20"/>
              </w:rPr>
            </w:pPr>
            <w:r w:rsidRPr="00C516E8">
              <w:rPr>
                <w:rFonts w:ascii="Arial" w:hAnsi="Arial" w:cs="Arial"/>
                <w:sz w:val="20"/>
                <w:szCs w:val="20"/>
              </w:rPr>
              <w:t>Applicable to schedule 3A &amp; 3C public entities:</w:t>
            </w:r>
          </w:p>
          <w:p w14:paraId="4B1D6509" w14:textId="77777777" w:rsidR="00852E50" w:rsidRPr="00C516E8" w:rsidRDefault="00852E50" w:rsidP="00804922">
            <w:pPr>
              <w:rPr>
                <w:rFonts w:ascii="Arial" w:hAnsi="Arial" w:cs="Arial"/>
                <w:sz w:val="20"/>
                <w:szCs w:val="20"/>
              </w:rPr>
            </w:pPr>
            <w:r w:rsidRPr="00C516E8">
              <w:rPr>
                <w:rFonts w:ascii="Arial" w:hAnsi="Arial" w:cs="Arial"/>
                <w:sz w:val="20"/>
                <w:szCs w:val="20"/>
              </w:rPr>
              <w:t>The NT’s annual report guide for schedule 3A and 3C public entities</w:t>
            </w:r>
          </w:p>
        </w:tc>
        <w:tc>
          <w:tcPr>
            <w:tcW w:w="1991" w:type="pct"/>
            <w:gridSpan w:val="2"/>
            <w:shd w:val="clear" w:color="auto" w:fill="auto"/>
          </w:tcPr>
          <w:p w14:paraId="41B9F38B"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1E6BA007" w14:textId="77777777" w:rsidTr="00542C02">
        <w:tc>
          <w:tcPr>
            <w:tcW w:w="995" w:type="pct"/>
            <w:tcBorders>
              <w:bottom w:val="single" w:sz="4" w:space="0" w:color="000000"/>
            </w:tcBorders>
            <w:shd w:val="clear" w:color="auto" w:fill="auto"/>
          </w:tcPr>
          <w:p w14:paraId="27BE8856" w14:textId="77777777" w:rsidR="00852E50" w:rsidRPr="00C516E8" w:rsidRDefault="00852E50" w:rsidP="009A54E9">
            <w:pPr>
              <w:numPr>
                <w:ilvl w:val="0"/>
                <w:numId w:val="15"/>
              </w:numPr>
              <w:spacing w:after="0"/>
              <w:rPr>
                <w:rFonts w:ascii="Arial" w:eastAsia="Times New Roman" w:hAnsi="Arial" w:cs="Arial"/>
                <w:sz w:val="20"/>
                <w:szCs w:val="20"/>
              </w:rPr>
            </w:pPr>
            <w:r w:rsidRPr="00C516E8">
              <w:rPr>
                <w:rFonts w:ascii="Arial" w:hAnsi="Arial" w:cs="Arial"/>
                <w:sz w:val="20"/>
                <w:szCs w:val="20"/>
              </w:rPr>
              <w:t>Reasons for variances are corroborated by source documentation</w:t>
            </w:r>
          </w:p>
        </w:tc>
        <w:tc>
          <w:tcPr>
            <w:tcW w:w="1007" w:type="pct"/>
            <w:tcBorders>
              <w:bottom w:val="single" w:sz="4" w:space="0" w:color="000000"/>
            </w:tcBorders>
            <w:shd w:val="clear" w:color="auto" w:fill="auto"/>
          </w:tcPr>
          <w:p w14:paraId="538119EB"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national and provincial departments</w:t>
            </w:r>
          </w:p>
          <w:p w14:paraId="1ACC1B93" w14:textId="77777777" w:rsidR="00852E50" w:rsidRPr="00C516E8" w:rsidRDefault="00852E50" w:rsidP="00804922">
            <w:pPr>
              <w:rPr>
                <w:rFonts w:ascii="Arial" w:hAnsi="Arial" w:cs="Arial"/>
                <w:sz w:val="20"/>
                <w:szCs w:val="20"/>
              </w:rPr>
            </w:pPr>
            <w:r w:rsidRPr="00C516E8">
              <w:rPr>
                <w:rFonts w:ascii="Arial" w:hAnsi="Arial" w:cs="Arial"/>
                <w:sz w:val="20"/>
                <w:szCs w:val="20"/>
              </w:rPr>
              <w:t>FMPPI chapter 5</w:t>
            </w:r>
          </w:p>
        </w:tc>
        <w:tc>
          <w:tcPr>
            <w:tcW w:w="1007" w:type="pct"/>
            <w:tcBorders>
              <w:bottom w:val="single" w:sz="4" w:space="0" w:color="000000"/>
            </w:tcBorders>
            <w:shd w:val="clear" w:color="auto" w:fill="auto"/>
          </w:tcPr>
          <w:p w14:paraId="234A89A8" w14:textId="77777777" w:rsidR="00852E50" w:rsidRPr="00C516E8" w:rsidRDefault="00852E50" w:rsidP="00804922">
            <w:pPr>
              <w:rPr>
                <w:rFonts w:ascii="Arial" w:hAnsi="Arial" w:cs="Arial"/>
                <w:sz w:val="20"/>
                <w:szCs w:val="20"/>
              </w:rPr>
            </w:pPr>
            <w:r w:rsidRPr="00C516E8">
              <w:rPr>
                <w:rFonts w:ascii="Arial" w:hAnsi="Arial" w:cs="Arial"/>
                <w:sz w:val="20"/>
                <w:szCs w:val="20"/>
              </w:rPr>
              <w:t>Applicable to schedule 3A &amp; 3C public entities:</w:t>
            </w:r>
          </w:p>
          <w:p w14:paraId="7D8FAECB" w14:textId="77777777" w:rsidR="00852E50" w:rsidRPr="00C516E8" w:rsidRDefault="00852E50" w:rsidP="00852E50">
            <w:pPr>
              <w:spacing w:line="360" w:lineRule="auto"/>
              <w:rPr>
                <w:rFonts w:ascii="Arial" w:hAnsi="Arial" w:cs="Arial"/>
                <w:sz w:val="20"/>
                <w:szCs w:val="20"/>
              </w:rPr>
            </w:pPr>
            <w:r w:rsidRPr="00C516E8">
              <w:rPr>
                <w:rFonts w:ascii="Arial" w:hAnsi="Arial" w:cs="Arial"/>
                <w:sz w:val="20"/>
                <w:szCs w:val="20"/>
              </w:rPr>
              <w:t>The NT’s annual report guide for schedule 3A and 3C public entities</w:t>
            </w:r>
          </w:p>
          <w:p w14:paraId="0C31ADDE" w14:textId="77777777" w:rsidR="00852E50" w:rsidRPr="00C516E8" w:rsidRDefault="00852E50" w:rsidP="00804922">
            <w:pPr>
              <w:rPr>
                <w:rFonts w:ascii="Arial" w:hAnsi="Arial" w:cs="Arial"/>
                <w:sz w:val="20"/>
                <w:szCs w:val="20"/>
              </w:rPr>
            </w:pPr>
            <w:r w:rsidRPr="00C516E8">
              <w:rPr>
                <w:rFonts w:ascii="Arial" w:hAnsi="Arial" w:cs="Arial"/>
                <w:sz w:val="20"/>
                <w:szCs w:val="20"/>
              </w:rPr>
              <w:t>FMPPI chapter 5</w:t>
            </w:r>
          </w:p>
        </w:tc>
        <w:tc>
          <w:tcPr>
            <w:tcW w:w="1991" w:type="pct"/>
            <w:gridSpan w:val="2"/>
            <w:tcBorders>
              <w:bottom w:val="single" w:sz="4" w:space="0" w:color="000000"/>
            </w:tcBorders>
            <w:shd w:val="clear" w:color="auto" w:fill="auto"/>
          </w:tcPr>
          <w:p w14:paraId="68E7C489" w14:textId="77777777" w:rsidR="00852E50" w:rsidRPr="00C516E8" w:rsidRDefault="00852E50" w:rsidP="00804922">
            <w:pPr>
              <w:rPr>
                <w:rFonts w:ascii="Arial" w:hAnsi="Arial" w:cs="Arial"/>
                <w:sz w:val="20"/>
                <w:szCs w:val="20"/>
              </w:rPr>
            </w:pPr>
            <w:r w:rsidRPr="00C516E8">
              <w:rPr>
                <w:rFonts w:ascii="Arial" w:hAnsi="Arial" w:cs="Arial"/>
                <w:sz w:val="20"/>
                <w:szCs w:val="20"/>
              </w:rPr>
              <w:t>Criteria not applicable</w:t>
            </w:r>
          </w:p>
        </w:tc>
      </w:tr>
      <w:tr w:rsidR="00542C02" w:rsidRPr="00C516E8" w14:paraId="43D35822" w14:textId="77777777" w:rsidTr="0039423B">
        <w:tc>
          <w:tcPr>
            <w:tcW w:w="995" w:type="pct"/>
            <w:shd w:val="clear" w:color="auto" w:fill="auto"/>
          </w:tcPr>
          <w:p w14:paraId="21E6E15F" w14:textId="77777777" w:rsidR="009A01CC" w:rsidRPr="00C516E8" w:rsidRDefault="009A01CC" w:rsidP="009A54E9">
            <w:pPr>
              <w:numPr>
                <w:ilvl w:val="0"/>
                <w:numId w:val="15"/>
              </w:numPr>
              <w:spacing w:after="0"/>
              <w:rPr>
                <w:rFonts w:ascii="Arial" w:hAnsi="Arial" w:cs="Arial"/>
                <w:b/>
                <w:bCs/>
                <w:sz w:val="20"/>
                <w:szCs w:val="20"/>
              </w:rPr>
            </w:pPr>
            <w:r w:rsidRPr="00C516E8">
              <w:rPr>
                <w:rFonts w:ascii="Arial" w:hAnsi="Arial" w:cs="Arial"/>
                <w:sz w:val="20"/>
                <w:szCs w:val="20"/>
                <w:lang w:eastAsia="en-GB"/>
              </w:rPr>
              <w:t>Changes to objectives, performance indicators and performance targets are disclosed in the annual performance report</w:t>
            </w:r>
          </w:p>
        </w:tc>
        <w:tc>
          <w:tcPr>
            <w:tcW w:w="1007" w:type="pct"/>
            <w:shd w:val="clear" w:color="auto" w:fill="auto"/>
          </w:tcPr>
          <w:p w14:paraId="3160AF29" w14:textId="77777777"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NT annual report guide for national and provincial departments</w:t>
            </w:r>
          </w:p>
          <w:p w14:paraId="652C93D4" w14:textId="77777777" w:rsidR="009A01CC" w:rsidRPr="00C516E8" w:rsidRDefault="009A01CC" w:rsidP="009A01CC">
            <w:pPr>
              <w:spacing w:after="120"/>
              <w:rPr>
                <w:rFonts w:ascii="Arial" w:hAnsi="Arial" w:cs="Arial"/>
                <w:sz w:val="20"/>
                <w:szCs w:val="20"/>
                <w:lang w:eastAsia="en-GB"/>
              </w:rPr>
            </w:pPr>
          </w:p>
          <w:p w14:paraId="7A302758" w14:textId="77777777"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Sec 31(1) of the PSR</w:t>
            </w:r>
          </w:p>
        </w:tc>
        <w:tc>
          <w:tcPr>
            <w:tcW w:w="1007" w:type="pct"/>
            <w:shd w:val="clear" w:color="auto" w:fill="auto"/>
          </w:tcPr>
          <w:p w14:paraId="24625A6C" w14:textId="77777777" w:rsidR="009A01CC" w:rsidRPr="00C516E8" w:rsidRDefault="009A01CC" w:rsidP="009A01CC">
            <w:pPr>
              <w:spacing w:after="120"/>
              <w:rPr>
                <w:rFonts w:ascii="Arial" w:hAnsi="Arial" w:cs="Arial"/>
                <w:sz w:val="20"/>
                <w:szCs w:val="20"/>
                <w:lang w:eastAsia="en-GB"/>
              </w:rPr>
            </w:pPr>
            <w:r w:rsidRPr="00C516E8">
              <w:rPr>
                <w:rFonts w:ascii="Arial" w:hAnsi="Arial" w:cs="Arial"/>
                <w:sz w:val="20"/>
                <w:szCs w:val="20"/>
                <w:lang w:eastAsia="en-GB"/>
              </w:rPr>
              <w:t>Applicable to 3A &amp; 3C public entities:</w:t>
            </w:r>
          </w:p>
          <w:p w14:paraId="6C33BA06" w14:textId="77777777" w:rsidR="009A01CC" w:rsidRPr="00C516E8" w:rsidRDefault="009A01CC" w:rsidP="009A01CC">
            <w:pPr>
              <w:rPr>
                <w:rFonts w:ascii="Arial" w:hAnsi="Arial" w:cs="Arial"/>
                <w:b/>
                <w:bCs/>
                <w:sz w:val="20"/>
                <w:szCs w:val="20"/>
              </w:rPr>
            </w:pPr>
            <w:r w:rsidRPr="00C516E8">
              <w:rPr>
                <w:rFonts w:ascii="Arial" w:hAnsi="Arial" w:cs="Arial"/>
                <w:sz w:val="20"/>
                <w:szCs w:val="20"/>
                <w:lang w:eastAsia="en-GB"/>
              </w:rPr>
              <w:t>NT annual report guide for schedule 3A and 3C public entities</w:t>
            </w:r>
          </w:p>
        </w:tc>
        <w:tc>
          <w:tcPr>
            <w:tcW w:w="1991" w:type="pct"/>
            <w:gridSpan w:val="2"/>
            <w:shd w:val="clear" w:color="auto" w:fill="auto"/>
          </w:tcPr>
          <w:p w14:paraId="17745B63" w14:textId="77777777" w:rsidR="009A01CC" w:rsidRPr="00C516E8" w:rsidRDefault="009A01CC" w:rsidP="009A01CC">
            <w:pPr>
              <w:spacing w:after="120" w:line="360" w:lineRule="auto"/>
              <w:rPr>
                <w:rFonts w:ascii="Arial" w:hAnsi="Arial" w:cs="Arial"/>
                <w:sz w:val="20"/>
                <w:szCs w:val="20"/>
                <w:lang w:eastAsia="en-GB"/>
              </w:rPr>
            </w:pPr>
            <w:r w:rsidRPr="00C516E8">
              <w:rPr>
                <w:rFonts w:ascii="Arial" w:hAnsi="Arial" w:cs="Arial"/>
                <w:sz w:val="20"/>
                <w:szCs w:val="20"/>
                <w:lang w:eastAsia="en-GB"/>
              </w:rPr>
              <w:t>Criteria not applicable</w:t>
            </w:r>
          </w:p>
          <w:p w14:paraId="65E2AB52" w14:textId="77777777" w:rsidR="009A01CC" w:rsidRPr="00C516E8" w:rsidRDefault="009A01CC" w:rsidP="00804922">
            <w:pPr>
              <w:rPr>
                <w:rFonts w:ascii="Arial" w:hAnsi="Arial" w:cs="Arial"/>
                <w:b/>
                <w:bCs/>
                <w:sz w:val="20"/>
                <w:szCs w:val="20"/>
              </w:rPr>
            </w:pPr>
          </w:p>
        </w:tc>
      </w:tr>
      <w:tr w:rsidR="000622DA" w:rsidRPr="00C516E8" w14:paraId="5E9C3AF0" w14:textId="77777777" w:rsidTr="008D1FB0">
        <w:tc>
          <w:tcPr>
            <w:tcW w:w="4015" w:type="pct"/>
            <w:gridSpan w:val="4"/>
            <w:shd w:val="clear" w:color="auto" w:fill="D9D9D9" w:themeFill="background1" w:themeFillShade="D9"/>
          </w:tcPr>
          <w:p w14:paraId="1DE8E70C" w14:textId="77777777" w:rsidR="000622DA" w:rsidRPr="00C516E8" w:rsidRDefault="000622DA" w:rsidP="00804922">
            <w:pPr>
              <w:rPr>
                <w:rFonts w:ascii="Arial" w:hAnsi="Arial" w:cs="Arial"/>
                <w:b/>
                <w:bCs/>
                <w:sz w:val="20"/>
                <w:szCs w:val="20"/>
              </w:rPr>
            </w:pPr>
            <w:r w:rsidRPr="00C516E8">
              <w:rPr>
                <w:rFonts w:ascii="Arial" w:hAnsi="Arial" w:cs="Arial"/>
                <w:b/>
                <w:bCs/>
                <w:sz w:val="20"/>
                <w:szCs w:val="20"/>
              </w:rPr>
              <w:t>Reliability: Recording, measuring, collating, preparing and presenting information on actual performance / target achievements that is valid, accurate and complete</w:t>
            </w:r>
          </w:p>
        </w:tc>
        <w:tc>
          <w:tcPr>
            <w:tcW w:w="985" w:type="pct"/>
            <w:shd w:val="clear" w:color="auto" w:fill="D9D9D9" w:themeFill="background1" w:themeFillShade="D9"/>
          </w:tcPr>
          <w:p w14:paraId="0AF470E8" w14:textId="77777777" w:rsidR="000622DA" w:rsidRPr="00C516E8" w:rsidRDefault="000622DA" w:rsidP="00804922">
            <w:pPr>
              <w:rPr>
                <w:rFonts w:ascii="Arial" w:hAnsi="Arial" w:cs="Arial"/>
                <w:b/>
                <w:bCs/>
                <w:sz w:val="20"/>
                <w:szCs w:val="20"/>
              </w:rPr>
            </w:pPr>
          </w:p>
        </w:tc>
      </w:tr>
      <w:tr w:rsidR="00542C02" w:rsidRPr="00C516E8" w14:paraId="2C9B681C" w14:textId="77777777" w:rsidTr="008D1FB0">
        <w:tc>
          <w:tcPr>
            <w:tcW w:w="995" w:type="pct"/>
            <w:shd w:val="clear" w:color="auto" w:fill="auto"/>
          </w:tcPr>
          <w:p w14:paraId="2A8DEE0B"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occurred and pertains to the reporting entity</w:t>
            </w:r>
          </w:p>
        </w:tc>
        <w:tc>
          <w:tcPr>
            <w:tcW w:w="1007" w:type="pct"/>
            <w:vMerge w:val="restart"/>
            <w:shd w:val="clear" w:color="auto" w:fill="auto"/>
          </w:tcPr>
          <w:p w14:paraId="21F1E235" w14:textId="77777777" w:rsidR="009A01CC" w:rsidRPr="00C516E8" w:rsidRDefault="009A01CC" w:rsidP="00542C02">
            <w:pPr>
              <w:rPr>
                <w:rFonts w:ascii="Arial" w:hAnsi="Arial" w:cs="Arial"/>
                <w:sz w:val="20"/>
                <w:szCs w:val="20"/>
              </w:rPr>
            </w:pPr>
            <w:r w:rsidRPr="00C516E8">
              <w:rPr>
                <w:rFonts w:ascii="Arial" w:hAnsi="Arial" w:cs="Arial"/>
                <w:sz w:val="20"/>
                <w:szCs w:val="20"/>
              </w:rPr>
              <w:t>Section 40(3)(a) of the PFMA</w:t>
            </w:r>
          </w:p>
          <w:p w14:paraId="577FC64C" w14:textId="77777777" w:rsidR="009A01CC" w:rsidRPr="00C516E8" w:rsidRDefault="009A01CC" w:rsidP="00542C02">
            <w:pPr>
              <w:spacing w:after="120"/>
              <w:rPr>
                <w:rFonts w:ascii="Arial" w:hAnsi="Arial" w:cs="Arial"/>
                <w:sz w:val="20"/>
                <w:szCs w:val="20"/>
                <w:lang w:eastAsia="en-GB"/>
              </w:rPr>
            </w:pPr>
            <w:r w:rsidRPr="00C516E8">
              <w:rPr>
                <w:rFonts w:ascii="Arial" w:hAnsi="Arial" w:cs="Arial"/>
                <w:sz w:val="20"/>
                <w:szCs w:val="20"/>
                <w:lang w:eastAsia="en-GB"/>
              </w:rPr>
              <w:t xml:space="preserve">Chapter 5 of the FMPPI </w:t>
            </w:r>
          </w:p>
          <w:p w14:paraId="5BE7308B" w14:textId="77777777" w:rsidR="009A01CC" w:rsidRPr="00C516E8" w:rsidRDefault="009A01CC">
            <w:pPr>
              <w:rPr>
                <w:rFonts w:ascii="Arial" w:hAnsi="Arial" w:cs="Arial"/>
                <w:sz w:val="20"/>
                <w:szCs w:val="20"/>
              </w:rPr>
            </w:pPr>
            <w:r w:rsidRPr="00C516E8">
              <w:rPr>
                <w:rFonts w:ascii="Arial" w:hAnsi="Arial" w:cs="Arial"/>
                <w:sz w:val="20"/>
                <w:szCs w:val="20"/>
                <w:lang w:eastAsia="en-GB"/>
              </w:rPr>
              <w:t>Sec 25(1)(e) of the  PSR</w:t>
            </w:r>
            <w:r w:rsidRPr="00C516E8">
              <w:rPr>
                <w:rFonts w:ascii="Arial" w:hAnsi="Arial" w:cs="Arial"/>
                <w:sz w:val="20"/>
                <w:szCs w:val="20"/>
              </w:rPr>
              <w:br/>
            </w:r>
          </w:p>
        </w:tc>
        <w:tc>
          <w:tcPr>
            <w:tcW w:w="1007" w:type="pct"/>
            <w:vMerge w:val="restart"/>
            <w:shd w:val="clear" w:color="auto" w:fill="auto"/>
          </w:tcPr>
          <w:p w14:paraId="4F3E23A8" w14:textId="77777777" w:rsidR="009A01CC" w:rsidRPr="00C516E8" w:rsidRDefault="009A01CC">
            <w:pPr>
              <w:rPr>
                <w:rFonts w:ascii="Arial" w:hAnsi="Arial" w:cs="Arial"/>
                <w:sz w:val="20"/>
                <w:szCs w:val="20"/>
              </w:rPr>
            </w:pPr>
            <w:r w:rsidRPr="00C516E8">
              <w:rPr>
                <w:rFonts w:ascii="Arial" w:hAnsi="Arial" w:cs="Arial"/>
                <w:sz w:val="20"/>
                <w:szCs w:val="20"/>
              </w:rPr>
              <w:t xml:space="preserve">Section 55(2)(a) of the PFMA </w:t>
            </w:r>
            <w:r w:rsidRPr="00C516E8">
              <w:rPr>
                <w:rFonts w:ascii="Arial" w:hAnsi="Arial" w:cs="Arial"/>
                <w:sz w:val="20"/>
                <w:szCs w:val="20"/>
              </w:rPr>
              <w:br/>
            </w:r>
            <w:r w:rsidRPr="00C516E8">
              <w:rPr>
                <w:rFonts w:ascii="Arial" w:hAnsi="Arial" w:cs="Arial"/>
                <w:sz w:val="20"/>
                <w:szCs w:val="20"/>
                <w:lang w:eastAsia="en-GB"/>
              </w:rPr>
              <w:t xml:space="preserve">Chapter 5 of the FMPPI  </w:t>
            </w:r>
            <w:r w:rsidRPr="00C516E8">
              <w:rPr>
                <w:rFonts w:ascii="Arial" w:hAnsi="Arial" w:cs="Arial"/>
                <w:sz w:val="20"/>
                <w:szCs w:val="20"/>
              </w:rPr>
              <w:br/>
            </w:r>
          </w:p>
        </w:tc>
        <w:tc>
          <w:tcPr>
            <w:tcW w:w="1006" w:type="pct"/>
            <w:vMerge w:val="restart"/>
            <w:shd w:val="clear" w:color="auto" w:fill="auto"/>
          </w:tcPr>
          <w:p w14:paraId="1DEAB1BC" w14:textId="77777777" w:rsidR="009A01CC" w:rsidRPr="00C516E8" w:rsidRDefault="009A01CC">
            <w:pPr>
              <w:rPr>
                <w:rFonts w:ascii="Arial" w:hAnsi="Arial" w:cs="Arial"/>
                <w:sz w:val="20"/>
                <w:szCs w:val="20"/>
              </w:rPr>
            </w:pPr>
            <w:r w:rsidRPr="00C516E8">
              <w:rPr>
                <w:rFonts w:ascii="Arial" w:hAnsi="Arial" w:cs="Arial"/>
                <w:sz w:val="20"/>
                <w:szCs w:val="20"/>
              </w:rPr>
              <w:t>Section 55 of the FMPPLA</w:t>
            </w:r>
          </w:p>
          <w:p w14:paraId="4FB13AA2" w14:textId="77777777" w:rsidR="009A01CC" w:rsidRPr="00C516E8" w:rsidRDefault="009A01CC">
            <w:pPr>
              <w:rPr>
                <w:rFonts w:ascii="Arial" w:hAnsi="Arial" w:cs="Arial"/>
                <w:sz w:val="20"/>
                <w:szCs w:val="20"/>
              </w:rPr>
            </w:pPr>
          </w:p>
        </w:tc>
        <w:tc>
          <w:tcPr>
            <w:tcW w:w="985" w:type="pct"/>
            <w:vMerge w:val="restart"/>
          </w:tcPr>
          <w:p w14:paraId="5D2341AD" w14:textId="77777777" w:rsidR="009A01CC" w:rsidRPr="00C516E8" w:rsidRDefault="009A01CC">
            <w:pPr>
              <w:rPr>
                <w:rFonts w:ascii="Arial" w:hAnsi="Arial" w:cs="Arial"/>
                <w:sz w:val="20"/>
                <w:szCs w:val="20"/>
              </w:rPr>
            </w:pPr>
            <w:r w:rsidRPr="00C516E8">
              <w:rPr>
                <w:rFonts w:ascii="Arial" w:hAnsi="Arial" w:cs="Arial"/>
                <w:sz w:val="20"/>
                <w:szCs w:val="20"/>
                <w:lang w:eastAsia="en-GB"/>
              </w:rPr>
              <w:t>Sec</w:t>
            </w:r>
            <w:r w:rsidR="00542C02" w:rsidRPr="00C516E8">
              <w:rPr>
                <w:rFonts w:ascii="Arial" w:hAnsi="Arial" w:cs="Arial"/>
                <w:sz w:val="20"/>
                <w:szCs w:val="20"/>
                <w:lang w:eastAsia="en-GB"/>
              </w:rPr>
              <w:t>tion</w:t>
            </w:r>
            <w:r w:rsidRPr="00C516E8">
              <w:rPr>
                <w:rFonts w:ascii="Arial" w:hAnsi="Arial" w:cs="Arial"/>
                <w:sz w:val="20"/>
                <w:szCs w:val="20"/>
                <w:lang w:eastAsia="en-GB"/>
              </w:rPr>
              <w:t xml:space="preserve"> 7 of the regulations for reporting by Public Higher Education Institutions</w:t>
            </w:r>
          </w:p>
        </w:tc>
      </w:tr>
      <w:tr w:rsidR="00542C02" w:rsidRPr="00C516E8" w14:paraId="30370D8C" w14:textId="77777777" w:rsidTr="008D1FB0">
        <w:tc>
          <w:tcPr>
            <w:tcW w:w="995" w:type="pct"/>
            <w:shd w:val="clear" w:color="auto" w:fill="auto"/>
          </w:tcPr>
          <w:p w14:paraId="60F5C0FA"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Reported performance is recorded and reported accurately</w:t>
            </w:r>
          </w:p>
        </w:tc>
        <w:tc>
          <w:tcPr>
            <w:tcW w:w="1007" w:type="pct"/>
            <w:vMerge/>
            <w:shd w:val="clear" w:color="auto" w:fill="auto"/>
          </w:tcPr>
          <w:p w14:paraId="4EF9299C" w14:textId="77777777" w:rsidR="009A01CC" w:rsidRPr="00C516E8" w:rsidRDefault="009A01CC" w:rsidP="00804922">
            <w:pPr>
              <w:rPr>
                <w:rFonts w:ascii="Arial" w:hAnsi="Arial" w:cs="Arial"/>
                <w:sz w:val="20"/>
                <w:szCs w:val="20"/>
              </w:rPr>
            </w:pPr>
          </w:p>
        </w:tc>
        <w:tc>
          <w:tcPr>
            <w:tcW w:w="1007" w:type="pct"/>
            <w:vMerge/>
            <w:shd w:val="clear" w:color="auto" w:fill="auto"/>
          </w:tcPr>
          <w:p w14:paraId="47BE2A00" w14:textId="77777777" w:rsidR="009A01CC" w:rsidRPr="00C516E8" w:rsidRDefault="009A01CC" w:rsidP="00804922">
            <w:pPr>
              <w:rPr>
                <w:rFonts w:ascii="Arial" w:hAnsi="Arial" w:cs="Arial"/>
                <w:sz w:val="20"/>
                <w:szCs w:val="20"/>
              </w:rPr>
            </w:pPr>
          </w:p>
        </w:tc>
        <w:tc>
          <w:tcPr>
            <w:tcW w:w="1006" w:type="pct"/>
            <w:vMerge/>
            <w:shd w:val="clear" w:color="auto" w:fill="auto"/>
          </w:tcPr>
          <w:p w14:paraId="655E2427" w14:textId="77777777" w:rsidR="009A01CC" w:rsidRPr="00C516E8" w:rsidRDefault="009A01CC" w:rsidP="00804922">
            <w:pPr>
              <w:rPr>
                <w:rFonts w:ascii="Arial" w:hAnsi="Arial" w:cs="Arial"/>
                <w:sz w:val="20"/>
                <w:szCs w:val="20"/>
              </w:rPr>
            </w:pPr>
          </w:p>
        </w:tc>
        <w:tc>
          <w:tcPr>
            <w:tcW w:w="985" w:type="pct"/>
            <w:vMerge/>
          </w:tcPr>
          <w:p w14:paraId="679DEA6C" w14:textId="77777777" w:rsidR="009A01CC" w:rsidRPr="00C516E8" w:rsidRDefault="009A01CC" w:rsidP="00804922">
            <w:pPr>
              <w:rPr>
                <w:rFonts w:ascii="Arial" w:hAnsi="Arial" w:cs="Arial"/>
                <w:sz w:val="20"/>
                <w:szCs w:val="20"/>
              </w:rPr>
            </w:pPr>
          </w:p>
        </w:tc>
      </w:tr>
      <w:tr w:rsidR="00542C02" w:rsidRPr="00C516E8" w14:paraId="5CBE5232" w14:textId="77777777" w:rsidTr="008D1FB0">
        <w:tc>
          <w:tcPr>
            <w:tcW w:w="995" w:type="pct"/>
            <w:shd w:val="clear" w:color="auto" w:fill="auto"/>
          </w:tcPr>
          <w:p w14:paraId="4B0F854E" w14:textId="77777777" w:rsidR="009A01CC" w:rsidRPr="00C516E8" w:rsidRDefault="009A01CC" w:rsidP="009A54E9">
            <w:pPr>
              <w:numPr>
                <w:ilvl w:val="0"/>
                <w:numId w:val="11"/>
              </w:numPr>
              <w:spacing w:after="0"/>
              <w:rPr>
                <w:rFonts w:ascii="Arial" w:eastAsia="Times New Roman" w:hAnsi="Arial" w:cs="Arial"/>
                <w:sz w:val="20"/>
                <w:szCs w:val="20"/>
              </w:rPr>
            </w:pPr>
            <w:r w:rsidRPr="00C516E8">
              <w:rPr>
                <w:rFonts w:ascii="Arial" w:hAnsi="Arial" w:cs="Arial"/>
                <w:sz w:val="20"/>
                <w:szCs w:val="20"/>
              </w:rPr>
              <w:t>All actual performance is recorded and included in the reported performance information</w:t>
            </w:r>
          </w:p>
        </w:tc>
        <w:tc>
          <w:tcPr>
            <w:tcW w:w="1007" w:type="pct"/>
            <w:vMerge/>
            <w:shd w:val="clear" w:color="auto" w:fill="auto"/>
          </w:tcPr>
          <w:p w14:paraId="2D79EC2F" w14:textId="77777777" w:rsidR="009A01CC" w:rsidRPr="00C516E8" w:rsidRDefault="009A01CC" w:rsidP="00804922">
            <w:pPr>
              <w:rPr>
                <w:rFonts w:ascii="Arial" w:hAnsi="Arial" w:cs="Arial"/>
                <w:sz w:val="20"/>
                <w:szCs w:val="20"/>
              </w:rPr>
            </w:pPr>
          </w:p>
        </w:tc>
        <w:tc>
          <w:tcPr>
            <w:tcW w:w="1007" w:type="pct"/>
            <w:vMerge/>
            <w:shd w:val="clear" w:color="auto" w:fill="auto"/>
          </w:tcPr>
          <w:p w14:paraId="3966A1AA" w14:textId="77777777" w:rsidR="009A01CC" w:rsidRPr="00C516E8" w:rsidRDefault="009A01CC" w:rsidP="00804922">
            <w:pPr>
              <w:rPr>
                <w:rFonts w:ascii="Arial" w:hAnsi="Arial" w:cs="Arial"/>
                <w:sz w:val="20"/>
                <w:szCs w:val="20"/>
              </w:rPr>
            </w:pPr>
          </w:p>
        </w:tc>
        <w:tc>
          <w:tcPr>
            <w:tcW w:w="1006" w:type="pct"/>
            <w:vMerge/>
            <w:shd w:val="clear" w:color="auto" w:fill="auto"/>
          </w:tcPr>
          <w:p w14:paraId="3154C163" w14:textId="77777777" w:rsidR="009A01CC" w:rsidRPr="00C516E8" w:rsidRDefault="009A01CC" w:rsidP="00804922">
            <w:pPr>
              <w:rPr>
                <w:rFonts w:ascii="Arial" w:hAnsi="Arial" w:cs="Arial"/>
                <w:sz w:val="20"/>
                <w:szCs w:val="20"/>
              </w:rPr>
            </w:pPr>
          </w:p>
        </w:tc>
        <w:tc>
          <w:tcPr>
            <w:tcW w:w="985" w:type="pct"/>
            <w:vMerge/>
          </w:tcPr>
          <w:p w14:paraId="1B8BC982" w14:textId="77777777" w:rsidR="009A01CC" w:rsidRPr="00C516E8" w:rsidRDefault="009A01CC" w:rsidP="00804922">
            <w:pPr>
              <w:rPr>
                <w:rFonts w:ascii="Arial" w:hAnsi="Arial" w:cs="Arial"/>
                <w:sz w:val="20"/>
                <w:szCs w:val="20"/>
              </w:rPr>
            </w:pPr>
          </w:p>
        </w:tc>
      </w:tr>
    </w:tbl>
    <w:p w14:paraId="0C643D6E" w14:textId="77777777" w:rsidR="002C07AF" w:rsidRPr="00C516E8" w:rsidRDefault="002C07AF" w:rsidP="002C07AF">
      <w:pPr>
        <w:shd w:val="clear" w:color="auto" w:fill="FFFFFF"/>
        <w:spacing w:after="240" w:line="240" w:lineRule="auto"/>
        <w:rPr>
          <w:rFonts w:ascii="Arial" w:eastAsia="Calibri" w:hAnsi="Arial" w:cs="Arial"/>
        </w:rPr>
        <w:sectPr w:rsidR="002C07AF" w:rsidRPr="00C516E8" w:rsidSect="00C12C2B">
          <w:endnotePr>
            <w:numFmt w:val="decimal"/>
          </w:endnotePr>
          <w:pgSz w:w="16838" w:h="11906" w:orient="landscape" w:code="9"/>
          <w:pgMar w:top="1134" w:right="1134" w:bottom="1134" w:left="1134" w:header="1134" w:footer="709" w:gutter="0"/>
          <w:cols w:space="708"/>
          <w:docGrid w:linePitch="360"/>
        </w:sectPr>
      </w:pPr>
    </w:p>
    <w:p w14:paraId="7C9562B3" w14:textId="77777777" w:rsidR="002C07AF" w:rsidRPr="00C516E8" w:rsidRDefault="002C07AF"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209" w:name="AnnexureE"/>
      <w:bookmarkEnd w:id="209"/>
      <w:r w:rsidRPr="00C516E8">
        <w:rPr>
          <w:rFonts w:ascii="Century Gothic" w:hAnsi="Century Gothic"/>
          <w:b/>
          <w:sz w:val="28"/>
          <w:szCs w:val="28"/>
        </w:rPr>
        <w:t>Annexure E: Auditor-general’s responsibility for the audit of the reported performance information</w:t>
      </w:r>
      <w:r w:rsidR="000138B2" w:rsidRPr="00C516E8">
        <w:rPr>
          <w:rFonts w:ascii="Century Gothic" w:hAnsi="Century Gothic"/>
          <w:b/>
          <w:sz w:val="28"/>
          <w:szCs w:val="28"/>
        </w:rPr>
        <w:t xml:space="preserve"> </w:t>
      </w:r>
    </w:p>
    <w:p w14:paraId="09F860A5" w14:textId="77777777" w:rsidR="002C07AF" w:rsidRPr="00C516E8" w:rsidRDefault="002C07AF" w:rsidP="002C07AF">
      <w:pPr>
        <w:spacing w:after="60" w:line="240" w:lineRule="auto"/>
        <w:rPr>
          <w:rFonts w:ascii="Arial" w:eastAsia="MS Mincho" w:hAnsi="Arial" w:cs="Arial"/>
          <w:b/>
        </w:rPr>
      </w:pPr>
    </w:p>
    <w:p w14:paraId="18A057E9" w14:textId="77777777" w:rsidR="002C07AF" w:rsidRPr="00C516E8" w:rsidRDefault="002C07AF" w:rsidP="009A54E9">
      <w:pPr>
        <w:pStyle w:val="Numbernormal"/>
        <w:numPr>
          <w:ilvl w:val="0"/>
          <w:numId w:val="17"/>
        </w:numPr>
        <w:spacing w:line="276" w:lineRule="auto"/>
      </w:pPr>
      <w:r w:rsidRPr="00C516E8">
        <w:t>As part of my engagement conducted in accordance with ISAE 3000, I exercise professional judgement and maintain professional scepticism throughout my reasonable</w:t>
      </w:r>
      <w:r w:rsidR="0038335A" w:rsidRPr="00C516E8">
        <w:t xml:space="preserve"> </w:t>
      </w:r>
      <w:r w:rsidRPr="00C516E8">
        <w:t xml:space="preserve">assurance engagement on reported performance information for </w:t>
      </w:r>
      <w:r w:rsidRPr="00B3717F">
        <w:t>selected programmes</w:t>
      </w:r>
      <w:r w:rsidR="00B3717F">
        <w:t>.</w:t>
      </w:r>
    </w:p>
    <w:p w14:paraId="5A594170" w14:textId="77777777" w:rsidR="002C07AF" w:rsidRPr="00C516E8" w:rsidRDefault="002C07AF" w:rsidP="009A54E9">
      <w:pPr>
        <w:pStyle w:val="Numbernormal"/>
        <w:numPr>
          <w:ilvl w:val="0"/>
          <w:numId w:val="16"/>
        </w:numPr>
        <w:spacing w:line="276" w:lineRule="auto"/>
        <w:ind w:left="425" w:hanging="425"/>
      </w:pPr>
      <w:r w:rsidRPr="00C516E8">
        <w:t xml:space="preserve">I am independent of the </w:t>
      </w:r>
      <w:r w:rsidR="00B3717F" w:rsidRPr="00B3717F">
        <w:t>department</w:t>
      </w:r>
      <w:r w:rsidRPr="00C516E8">
        <w:t xml:space="preserve"> in accordance with the International Ethics Standards Board for Accountants’ </w:t>
      </w:r>
      <w:r w:rsidRPr="00C516E8">
        <w:rPr>
          <w:i/>
        </w:rPr>
        <w:t>Code of ethics for professional accountants</w:t>
      </w:r>
      <w:r w:rsidRPr="00C516E8">
        <w:t xml:space="preserve"> (IESBA code) together with the ethical requirements that are relevant to my audit in South Africa. I have fulfilled my other ethical responsibilities in accordance with these requirements and the IESBA code.</w:t>
      </w:r>
    </w:p>
    <w:p w14:paraId="2D303D94" w14:textId="77777777"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Quality control relating to assurance engagements</w:t>
      </w:r>
    </w:p>
    <w:p w14:paraId="2EB73314" w14:textId="77777777" w:rsidR="002C07AF" w:rsidRPr="00C516E8" w:rsidRDefault="002C07AF" w:rsidP="009A54E9">
      <w:pPr>
        <w:pStyle w:val="Numbernormal"/>
        <w:numPr>
          <w:ilvl w:val="0"/>
          <w:numId w:val="16"/>
        </w:numPr>
        <w:spacing w:line="276" w:lineRule="auto"/>
        <w:ind w:left="425" w:hanging="425"/>
      </w:pPr>
      <w:r w:rsidRPr="00C516E8">
        <w:t>In accordance with the International Standard on Quality Control 1, the Auditor-General of South Africa maintains a comprehensive system of quality control that includes documented policies and procedures on compliance with ethical requirements and professional standards.</w:t>
      </w:r>
    </w:p>
    <w:p w14:paraId="452F57B6" w14:textId="77777777" w:rsidR="002C07AF" w:rsidRPr="00DB0A16"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Reported performance information</w:t>
      </w:r>
    </w:p>
    <w:p w14:paraId="4444CBF7" w14:textId="77777777" w:rsidR="002C07AF" w:rsidRPr="00C516E8" w:rsidRDefault="002C07AF" w:rsidP="009A54E9">
      <w:pPr>
        <w:pStyle w:val="Numbernormal"/>
        <w:numPr>
          <w:ilvl w:val="0"/>
          <w:numId w:val="16"/>
        </w:numPr>
        <w:spacing w:line="276" w:lineRule="auto"/>
        <w:ind w:left="425" w:hanging="425"/>
      </w:pPr>
      <w:r w:rsidRPr="00C516E8">
        <w:t>In addition to my responsibility for the assurance engagement on reported performance information as described in the auditor’s report, I also:</w:t>
      </w:r>
    </w:p>
    <w:p w14:paraId="1E519D52" w14:textId="77777777" w:rsidR="002C07AF" w:rsidRPr="00C516E8" w:rsidRDefault="002C07AF" w:rsidP="002C07AF">
      <w:pPr>
        <w:pStyle w:val="Bulletedlist"/>
        <w:ind w:left="850" w:hanging="425"/>
        <w:contextualSpacing w:val="0"/>
      </w:pPr>
      <w:r w:rsidRPr="00C516E8">
        <w:t xml:space="preserve">identify and assess risks of material misstatement of the reported performance information, whether due to fraud or error, design and perform audit procedures responsive to those risks, and obtain audit evidence that is sufficient and appropriate to provide a basis for my opinion. In making those risk assessments, I consider internal control relevant to the management and reporting of performance information per selected </w:t>
      </w:r>
      <w:r w:rsidR="00F628FE" w:rsidRPr="00F628FE">
        <w:t>programme</w:t>
      </w:r>
      <w:r w:rsidRPr="00C516E8">
        <w:t xml:space="preserve"> in order to design audit procedures that are appropriate in the circumstances, but not for the purpose of expressing an opinion on the effectiveness of </w:t>
      </w:r>
      <w:r w:rsidRPr="00F628FE">
        <w:t xml:space="preserve">the </w:t>
      </w:r>
      <w:r w:rsidR="00F628FE" w:rsidRPr="00F628FE">
        <w:t>department</w:t>
      </w:r>
      <w:r w:rsidRPr="00F628FE">
        <w:t>’s</w:t>
      </w:r>
      <w:r w:rsidRPr="00C516E8">
        <w:t xml:space="preserve"> internal control.</w:t>
      </w:r>
    </w:p>
    <w:p w14:paraId="3C0D1D6B" w14:textId="77777777" w:rsidR="002C07AF" w:rsidRPr="00C516E8" w:rsidRDefault="002C07AF" w:rsidP="002C07AF">
      <w:pPr>
        <w:pStyle w:val="Bulletedlist"/>
        <w:ind w:left="850" w:hanging="425"/>
        <w:contextualSpacing w:val="0"/>
      </w:pPr>
      <w:proofErr w:type="gramStart"/>
      <w:r w:rsidRPr="00C516E8">
        <w:t>evaluate</w:t>
      </w:r>
      <w:proofErr w:type="gramEnd"/>
      <w:r w:rsidRPr="00C516E8">
        <w:t xml:space="preserve"> the documentation maintained by the </w:t>
      </w:r>
      <w:r w:rsidR="00F628FE">
        <w:t>depart</w:t>
      </w:r>
      <w:r w:rsidR="00F628FE" w:rsidRPr="00F628FE">
        <w:t>ment’s</w:t>
      </w:r>
      <w:r w:rsidR="00F628FE" w:rsidRPr="00C516E8">
        <w:t xml:space="preserve"> </w:t>
      </w:r>
      <w:r w:rsidRPr="00C516E8">
        <w:t xml:space="preserve">that supports the generation, collation, aggregation, monitoring and reporting of performance indicators/measures and their related targets for the selected </w:t>
      </w:r>
      <w:r w:rsidR="00516BCE" w:rsidRPr="00516BCE">
        <w:t>programmes.</w:t>
      </w:r>
    </w:p>
    <w:p w14:paraId="5E2E6869" w14:textId="77777777" w:rsidR="002C07AF" w:rsidRPr="00C516E8" w:rsidRDefault="002C07AF" w:rsidP="002C07AF">
      <w:pPr>
        <w:pStyle w:val="Bulletedlist"/>
        <w:ind w:left="850" w:hanging="425"/>
        <w:contextualSpacing w:val="0"/>
      </w:pPr>
      <w:proofErr w:type="gramStart"/>
      <w:r w:rsidRPr="00C516E8">
        <w:t>evaluate</w:t>
      </w:r>
      <w:proofErr w:type="gramEnd"/>
      <w:r w:rsidRPr="00C516E8">
        <w:t xml:space="preserve"> and test the usefulness of planned and reported performance information, including presentation in the annual performance report, its consistency with the approved performance planning documents of the </w:t>
      </w:r>
      <w:r w:rsidR="00516BCE">
        <w:t xml:space="preserve">department </w:t>
      </w:r>
      <w:r w:rsidRPr="00C516E8">
        <w:t xml:space="preserve">and whether the indicators and related targets were measurable and relevant. </w:t>
      </w:r>
    </w:p>
    <w:p w14:paraId="35687C7B" w14:textId="77777777" w:rsidR="002C07AF" w:rsidRDefault="002C07AF" w:rsidP="002C07AF">
      <w:pPr>
        <w:pStyle w:val="Bulletedlist"/>
        <w:ind w:left="850" w:hanging="425"/>
        <w:contextualSpacing w:val="0"/>
      </w:pPr>
      <w:proofErr w:type="gramStart"/>
      <w:r w:rsidRPr="00C516E8">
        <w:t>evaluate</w:t>
      </w:r>
      <w:proofErr w:type="gramEnd"/>
      <w:r w:rsidRPr="00C516E8">
        <w:t xml:space="preserve"> and test the reliability of information on performance achievement to   determine whether it is valid, accurate and complete.</w:t>
      </w:r>
    </w:p>
    <w:p w14:paraId="047C4996" w14:textId="77777777" w:rsidR="00B3717F" w:rsidRPr="00B3717F" w:rsidRDefault="00B3717F" w:rsidP="00B3717F"/>
    <w:p w14:paraId="2F1FBD3C" w14:textId="77777777" w:rsidR="002C07AF" w:rsidRDefault="002C07AF" w:rsidP="00DB0A16">
      <w:pPr>
        <w:pStyle w:val="Heading3"/>
        <w:spacing w:line="276" w:lineRule="auto"/>
        <w:rPr>
          <w:rFonts w:ascii="Century Gothic" w:hAnsi="Century Gothic"/>
          <w:color w:val="4F81BD"/>
          <w:sz w:val="26"/>
          <w:szCs w:val="26"/>
          <w:lang w:val="en-ZA"/>
        </w:rPr>
      </w:pPr>
      <w:r w:rsidRPr="00DB0A16">
        <w:rPr>
          <w:rFonts w:ascii="Century Gothic" w:hAnsi="Century Gothic"/>
          <w:color w:val="4F81BD"/>
          <w:sz w:val="26"/>
          <w:szCs w:val="26"/>
          <w:lang w:val="en-ZA"/>
        </w:rPr>
        <w:t>Communication with those charged with governance</w:t>
      </w:r>
    </w:p>
    <w:p w14:paraId="6FAB740C" w14:textId="77777777" w:rsidR="00B3717F" w:rsidRPr="00B3717F" w:rsidRDefault="00B3717F" w:rsidP="00B3717F"/>
    <w:p w14:paraId="1F8FD49E" w14:textId="77777777" w:rsidR="002C07AF" w:rsidRPr="00F628FE" w:rsidRDefault="002C07AF" w:rsidP="009A54E9">
      <w:pPr>
        <w:pStyle w:val="Numbernormal"/>
        <w:numPr>
          <w:ilvl w:val="0"/>
          <w:numId w:val="16"/>
        </w:numPr>
        <w:spacing w:line="276" w:lineRule="auto"/>
        <w:ind w:left="425" w:hanging="425"/>
      </w:pPr>
      <w:r w:rsidRPr="00C516E8">
        <w:t xml:space="preserve">I communicate with the </w:t>
      </w:r>
      <w:r w:rsidR="00F628FE" w:rsidRPr="00F628FE">
        <w:t>accounting officer</w:t>
      </w:r>
      <w:r w:rsidRPr="00F628FE">
        <w:t xml:space="preserve"> regarding, among other matters, the planned scope and timing of the audit and significant audit findings, including any significant deficiencies in internal control that I identify during my audit. </w:t>
      </w:r>
    </w:p>
    <w:p w14:paraId="6BDC665F" w14:textId="77777777" w:rsidR="002C07AF" w:rsidRPr="00C516E8" w:rsidRDefault="002C07AF" w:rsidP="002C07AF">
      <w:pPr>
        <w:spacing w:after="60" w:line="240" w:lineRule="auto"/>
        <w:ind w:left="425"/>
        <w:rPr>
          <w:rFonts w:ascii="Arial" w:eastAsia="MS Mincho" w:hAnsi="Arial" w:cs="Arial"/>
          <w:b/>
        </w:rPr>
      </w:pPr>
      <w:r w:rsidRPr="00F628FE">
        <w:rPr>
          <w:rFonts w:ascii="Arial" w:hAnsi="Arial" w:cs="Arial"/>
        </w:rPr>
        <w:t xml:space="preserve">I also confirm to the </w:t>
      </w:r>
      <w:r w:rsidR="00F628FE" w:rsidRPr="00F628FE">
        <w:rPr>
          <w:rFonts w:ascii="Arial" w:hAnsi="Arial" w:cs="Arial"/>
        </w:rPr>
        <w:t>accounting officer</w:t>
      </w:r>
      <w:r w:rsidRPr="00F628FE">
        <w:rPr>
          <w:rFonts w:ascii="Arial" w:hAnsi="Arial" w:cs="Arial"/>
        </w:rPr>
        <w:t xml:space="preserve"> that I have complied with relevant ethical requirements regarding independenc</w:t>
      </w:r>
      <w:r w:rsidRPr="00C516E8">
        <w:rPr>
          <w:rFonts w:ascii="Arial" w:hAnsi="Arial" w:cs="Arial"/>
        </w:rPr>
        <w:t>e, and communicate all relationships and other matters that may reasonably be thought to bear on my independence and, where applicable, related safeguards.</w:t>
      </w:r>
    </w:p>
    <w:p w14:paraId="01503477" w14:textId="77777777" w:rsidR="002C07AF" w:rsidRPr="00C516E8" w:rsidRDefault="002C07AF" w:rsidP="002C07AF">
      <w:pPr>
        <w:rPr>
          <w:rFonts w:ascii="Arial" w:eastAsia="MS Mincho" w:hAnsi="Arial" w:cs="Arial"/>
          <w:b/>
        </w:rPr>
      </w:pPr>
      <w:r w:rsidRPr="00C516E8">
        <w:rPr>
          <w:rFonts w:ascii="Arial" w:eastAsia="MS Mincho" w:hAnsi="Arial" w:cs="Arial"/>
          <w:b/>
        </w:rPr>
        <w:br w:type="page"/>
      </w:r>
    </w:p>
    <w:p w14:paraId="7CF966B5" w14:textId="77777777" w:rsidR="002C07AF" w:rsidRPr="00C516E8" w:rsidRDefault="004300F9" w:rsidP="002C07AF">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sidRPr="00C516E8">
        <w:rPr>
          <w:rFonts w:ascii="Century Gothic" w:eastAsia="MS Mincho" w:hAnsi="Century Gothic" w:cs="Arial"/>
          <w:b/>
          <w:bCs/>
          <w:color w:val="365F91"/>
          <w:sz w:val="28"/>
          <w:szCs w:val="28"/>
        </w:rPr>
        <w:t>Annexure F: Assessment of internal controls</w:t>
      </w:r>
    </w:p>
    <w:p w14:paraId="06E637C7" w14:textId="77777777" w:rsidR="002C07AF" w:rsidRPr="00C516E8" w:rsidRDefault="002C07AF" w:rsidP="002C07AF">
      <w:pPr>
        <w:spacing w:after="60" w:line="240" w:lineRule="auto"/>
        <w:rPr>
          <w:rFonts w:ascii="Arial" w:eastAsia="MS Mincho" w:hAnsi="Arial" w:cs="Arial"/>
          <w:b/>
        </w:rPr>
      </w:pPr>
    </w:p>
    <w:p w14:paraId="48F67C46" w14:textId="77777777" w:rsidR="00190456" w:rsidRPr="00C516E8" w:rsidRDefault="00190456" w:rsidP="00190456">
      <w:pPr>
        <w:spacing w:after="60" w:line="240" w:lineRule="auto"/>
        <w:rPr>
          <w:rFonts w:ascii="Arial" w:eastAsia="MS Mincho" w:hAnsi="Arial" w:cs="Arial"/>
          <w:b/>
        </w:rPr>
      </w:pPr>
      <w:bookmarkStart w:id="210" w:name="_PART_B:_EXPLANATORY"/>
      <w:bookmarkStart w:id="211" w:name="_E1._Addressee"/>
      <w:bookmarkStart w:id="212" w:name="E0_2"/>
      <w:bookmarkStart w:id="213" w:name="E0_3"/>
      <w:bookmarkStart w:id="214" w:name="S1E1"/>
      <w:bookmarkStart w:id="215" w:name="_E2._Material_misstatements"/>
      <w:bookmarkStart w:id="216" w:name="EME1"/>
      <w:bookmarkStart w:id="217" w:name="_E3._Material_misstatements"/>
      <w:bookmarkStart w:id="218" w:name="EME2"/>
      <w:bookmarkStart w:id="219" w:name="E4"/>
      <w:bookmarkStart w:id="220" w:name="E4_1"/>
      <w:bookmarkStart w:id="221" w:name="_E4._Basis_of"/>
      <w:bookmarkStart w:id="222" w:name="EME3"/>
      <w:bookmarkStart w:id="223" w:name="_E5._Significant_uncertainties"/>
      <w:bookmarkStart w:id="224" w:name="EME4"/>
      <w:bookmarkStart w:id="225" w:name="_E6._Restatement_of"/>
      <w:bookmarkStart w:id="226" w:name="EME5"/>
      <w:bookmarkStart w:id="227" w:name="_E7._Unauthorised_/"/>
      <w:bookmarkStart w:id="228" w:name="_E7._Funding_of"/>
      <w:bookmarkStart w:id="229" w:name="EME6"/>
      <w:bookmarkStart w:id="230" w:name="_E7._Unauthorised_/_1"/>
      <w:bookmarkStart w:id="231" w:name="EME7"/>
      <w:bookmarkStart w:id="232" w:name="_E8._Material_losses"/>
      <w:bookmarkStart w:id="233" w:name="EME8"/>
      <w:bookmarkStart w:id="234" w:name="_E9._Material_under"/>
      <w:bookmarkStart w:id="235" w:name="_E10._Material_underspending"/>
      <w:bookmarkStart w:id="236" w:name="EME9"/>
      <w:bookmarkStart w:id="237" w:name="_E10._Funding_of"/>
      <w:bookmarkStart w:id="238" w:name="EME10"/>
      <w:bookmarkStart w:id="239" w:name="E5"/>
      <w:bookmarkStart w:id="240" w:name="_E11._Prior_year"/>
      <w:bookmarkStart w:id="241" w:name="EME11"/>
      <w:bookmarkStart w:id="242" w:name="_E12._Material_inconsistencies"/>
      <w:bookmarkStart w:id="243" w:name="EME12"/>
      <w:bookmarkStart w:id="244" w:name="_E13._Unaudited_supplementary"/>
      <w:bookmarkStart w:id="245" w:name="EME13"/>
      <w:bookmarkStart w:id="246" w:name="_E15._Opinion_on"/>
      <w:bookmarkStart w:id="247" w:name="EME14"/>
      <w:bookmarkStart w:id="248" w:name="_E16._Other_(please"/>
      <w:bookmarkStart w:id="249" w:name="EME15"/>
      <w:bookmarkStart w:id="250" w:name="Scope_limitation"/>
      <w:bookmarkStart w:id="251" w:name="Other"/>
      <w:bookmarkStart w:id="252" w:name="Other_reports"/>
      <w:bookmarkStart w:id="253" w:name="E17"/>
      <w:bookmarkStart w:id="254" w:name="New4E6"/>
      <w:bookmarkStart w:id="255" w:name="E8"/>
      <w:bookmarkStart w:id="256" w:name="E9"/>
      <w:bookmarkStart w:id="257" w:name="E10"/>
      <w:bookmarkStart w:id="258" w:name="AoPOa"/>
      <w:bookmarkStart w:id="259" w:name="AoPOb"/>
      <w:bookmarkStart w:id="260" w:name="E11"/>
      <w:bookmarkStart w:id="261" w:name="E12"/>
      <w:bookmarkStart w:id="262" w:name="E13"/>
      <w:bookmarkStart w:id="263" w:name="AoPOc"/>
      <w:bookmarkStart w:id="264" w:name="E14"/>
      <w:bookmarkStart w:id="265" w:name="AoPOd"/>
      <w:bookmarkStart w:id="266" w:name="E25"/>
      <w:bookmarkStart w:id="267" w:name="E25B"/>
      <w:bookmarkStart w:id="268" w:name="AoPOe"/>
      <w:bookmarkStart w:id="269" w:name="AoPOf"/>
      <w:bookmarkStart w:id="270" w:name="E26"/>
      <w:bookmarkStart w:id="271" w:name="AoPOg"/>
      <w:bookmarkStart w:id="272" w:name="E18b"/>
      <w:bookmarkStart w:id="273" w:name="E28A"/>
      <w:bookmarkStart w:id="274" w:name="E28B"/>
      <w:bookmarkStart w:id="275" w:name="AoPOh"/>
      <w:bookmarkStart w:id="276" w:name="E20b"/>
      <w:bookmarkStart w:id="277" w:name="New4E7"/>
      <w:bookmarkStart w:id="278" w:name="_E14._Internal_control"/>
      <w:bookmarkStart w:id="279" w:name="_E15._Achievement_of"/>
      <w:bookmarkStart w:id="280" w:name="_E17._Achievement_of"/>
      <w:bookmarkStart w:id="281" w:name="EME16"/>
      <w:bookmarkStart w:id="282" w:name="_E16._Remedial_action"/>
      <w:bookmarkStart w:id="283" w:name="_E18._Action_taken"/>
      <w:bookmarkStart w:id="284" w:name="_E17._Oversight_responsibility"/>
      <w:bookmarkStart w:id="285" w:name="E17_1"/>
      <w:bookmarkStart w:id="286" w:name="S5E18"/>
      <w:bookmarkStart w:id="287" w:name="S5E19"/>
      <w:bookmarkStart w:id="288" w:name="S5E20"/>
      <w:bookmarkStart w:id="289" w:name="S5E21"/>
      <w:bookmarkStart w:id="290" w:name="Develop"/>
      <w:bookmarkStart w:id="291" w:name="S5E22"/>
      <w:bookmarkStart w:id="292" w:name="S5E23"/>
      <w:bookmarkStart w:id="293" w:name="S5E24"/>
      <w:bookmarkStart w:id="294" w:name="S5E25"/>
      <w:bookmarkStart w:id="295" w:name="S5E26"/>
      <w:bookmarkStart w:id="296" w:name="Regular"/>
      <w:bookmarkStart w:id="297" w:name="Review"/>
      <w:bookmarkStart w:id="298" w:name="S5E27"/>
      <w:bookmarkStart w:id="299" w:name="S5E28"/>
      <w:bookmarkStart w:id="300" w:name="S5E29"/>
      <w:bookmarkStart w:id="301" w:name="S5E30"/>
      <w:bookmarkStart w:id="302" w:name="S5E31"/>
      <w:bookmarkStart w:id="303" w:name="S5E32"/>
      <w:bookmarkStart w:id="304" w:name="S5E33"/>
      <w:bookmarkStart w:id="305" w:name="S5E34"/>
      <w:bookmarkStart w:id="306" w:name="Risk"/>
      <w:bookmarkStart w:id="307" w:name="S5E35"/>
      <w:bookmarkStart w:id="308" w:name="Internal"/>
      <w:bookmarkStart w:id="309" w:name="S5E37"/>
      <w:bookmarkStart w:id="310" w:name="EME18"/>
      <w:bookmarkStart w:id="311" w:name="_E21._Oversight_responsibility"/>
      <w:bookmarkStart w:id="312" w:name="EME19"/>
      <w:bookmarkStart w:id="313" w:name="_E18._Availability_of"/>
      <w:bookmarkStart w:id="314" w:name="_E22._Adequacy_and"/>
      <w:bookmarkStart w:id="315" w:name="EME20"/>
      <w:bookmarkStart w:id="316" w:name="_E23._Availability_of"/>
      <w:bookmarkStart w:id="317" w:name="_E19._Adequacy_and"/>
      <w:bookmarkStart w:id="318" w:name="_E20._Integrity_and"/>
      <w:bookmarkStart w:id="319" w:name="_E21._Implementation_of"/>
      <w:bookmarkStart w:id="320" w:name="EME21"/>
      <w:bookmarkStart w:id="321" w:name="Para22"/>
      <w:bookmarkStart w:id="322" w:name="_E25._Actions_taken"/>
      <w:bookmarkStart w:id="323" w:name="_E26._Status_of"/>
      <w:bookmarkStart w:id="324" w:name="EME22"/>
      <w:bookmarkStart w:id="325" w:name="EME23"/>
      <w:bookmarkStart w:id="326" w:name="_E22._Adequacy_of"/>
      <w:bookmarkStart w:id="327" w:name="_E27._Availability_of"/>
      <w:bookmarkStart w:id="328" w:name="EME24"/>
      <w:bookmarkStart w:id="329" w:name="_E28._Late_submission"/>
      <w:bookmarkStart w:id="330" w:name="_E29._Controls_over"/>
      <w:bookmarkStart w:id="331" w:name="EME25"/>
      <w:bookmarkStart w:id="332" w:name="Para26"/>
      <w:bookmarkStart w:id="333" w:name="_E30_Adequacy_of"/>
      <w:bookmarkStart w:id="334" w:name="EME26"/>
      <w:bookmarkStart w:id="335" w:name="EME27"/>
      <w:bookmarkStart w:id="336" w:name="_E23._Accounting_discipline"/>
      <w:bookmarkStart w:id="337" w:name="_E24._Accounting_policies,"/>
      <w:bookmarkStart w:id="338" w:name="_E31._Accounting_policies,"/>
      <w:bookmarkStart w:id="339" w:name="EME28"/>
      <w:bookmarkStart w:id="340" w:name="_E32._Use_of"/>
      <w:bookmarkStart w:id="341" w:name="EME29"/>
      <w:bookmarkStart w:id="342" w:name="_E25._Budget_process"/>
      <w:bookmarkStart w:id="343" w:name="_E33._Budget_process"/>
      <w:bookmarkStart w:id="344" w:name="EME30"/>
      <w:bookmarkStart w:id="345" w:name="_E26._Availability_of"/>
      <w:bookmarkStart w:id="346" w:name="_E28._Related_party"/>
      <w:bookmarkStart w:id="347" w:name="_E34._Related_party"/>
      <w:bookmarkStart w:id="348" w:name="EME31"/>
      <w:bookmarkStart w:id="349" w:name="_E29._Use_of"/>
      <w:bookmarkStart w:id="350" w:name="_E35._Monitoring_compliance"/>
      <w:bookmarkStart w:id="351" w:name="EME32"/>
      <w:bookmarkStart w:id="352" w:name="EME33"/>
      <w:bookmarkStart w:id="353" w:name="_E29._Risk_identification"/>
      <w:bookmarkStart w:id="354" w:name="_E30._Risk_identification"/>
      <w:bookmarkStart w:id="355" w:name="_E36._Risk_identification"/>
      <w:bookmarkStart w:id="356" w:name="EME34"/>
      <w:bookmarkStart w:id="357" w:name="_E30._Fraud_prevention,"/>
      <w:bookmarkStart w:id="358" w:name="_E31._Fraud_prevention,"/>
      <w:bookmarkStart w:id="359" w:name="_E37._Fraud_prevention,"/>
      <w:bookmarkStart w:id="360" w:name="EME35"/>
      <w:bookmarkStart w:id="361" w:name="_E31._Internal_audit"/>
      <w:bookmarkStart w:id="362" w:name="_E32._Internal_audit"/>
      <w:bookmarkStart w:id="363" w:name="_E38._Internal_audit"/>
      <w:bookmarkStart w:id="364" w:name="EME36"/>
      <w:bookmarkStart w:id="365" w:name="_E32._Audit_committee"/>
      <w:bookmarkStart w:id="366" w:name="_E33._Audit_committee"/>
      <w:bookmarkStart w:id="367" w:name="_E39._Audit_committee"/>
      <w:bookmarkStart w:id="368" w:name="EME37"/>
      <w:bookmarkStart w:id="369" w:name="E32"/>
      <w:bookmarkStart w:id="370" w:name="E33"/>
      <w:bookmarkStart w:id="371" w:name="E22"/>
      <w:bookmarkStart w:id="372" w:name="New4E25"/>
      <w:bookmarkStart w:id="373" w:name="New4E26"/>
      <w:bookmarkStart w:id="374" w:name="New4E27"/>
      <w:bookmarkStart w:id="375" w:name="Accounting"/>
      <w:bookmarkStart w:id="376" w:name="subsequent"/>
      <w:bookmarkStart w:id="377" w:name="EME42"/>
      <w:bookmarkStart w:id="378" w:name="EME43"/>
      <w:bookmarkStart w:id="379" w:name="E35"/>
      <w:bookmarkStart w:id="380" w:name="_E33._Actions_taken"/>
      <w:bookmarkStart w:id="381" w:name="_E34._Actions_taken"/>
      <w:bookmarkStart w:id="382" w:name="EME38"/>
      <w:bookmarkStart w:id="383" w:name="Assesstable"/>
      <w:bookmarkStart w:id="384" w:name="Consultants"/>
      <w:bookmarkStart w:id="385" w:name="Fraud"/>
      <w:bookmarkStart w:id="386" w:name="Para35"/>
      <w:bookmarkStart w:id="387" w:name="E40"/>
      <w:bookmarkStart w:id="388" w:name="Para36"/>
      <w:bookmarkStart w:id="389" w:name="_E36._Accounting_and"/>
      <w:bookmarkStart w:id="390" w:name="_E37._Accounting_and"/>
      <w:bookmarkStart w:id="391" w:name="_E40._Accounting_and"/>
      <w:bookmarkStart w:id="392" w:name="EME39"/>
      <w:bookmarkStart w:id="393" w:name="_E37._Susceptibility_of"/>
      <w:bookmarkStart w:id="394" w:name="_E38._Susceptibility_of"/>
      <w:bookmarkStart w:id="395" w:name="_E38._Subsequent_events"/>
      <w:bookmarkStart w:id="396" w:name="_E39._Subsequent_events"/>
      <w:bookmarkStart w:id="397" w:name="_E41._Subsequent_events[Back]"/>
      <w:bookmarkStart w:id="398" w:name="EME40"/>
      <w:bookmarkStart w:id="399" w:name="EME44"/>
      <w:bookmarkStart w:id="400" w:name="Oversight"/>
      <w:bookmarkStart w:id="401" w:name="_E19._Internal_control"/>
      <w:bookmarkStart w:id="402" w:name="EME17"/>
      <w:bookmarkStart w:id="403" w:name="E45"/>
      <w:bookmarkStart w:id="404" w:name="New_E41"/>
      <w:bookmarkStart w:id="405" w:name="E_section7"/>
      <w:bookmarkStart w:id="406" w:name="EME41"/>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330A5F00"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 xml:space="preserve">Below is our assessment of implementing the drivers of internal control based on significant deficiencies identified during our audit of the financial statements, the </w:t>
      </w:r>
      <w:r w:rsidRPr="00190456">
        <w:rPr>
          <w:rFonts w:ascii="Arial" w:eastAsia="Calibri" w:hAnsi="Arial" w:cs="Arial"/>
        </w:rPr>
        <w:t>annual performance report and compliance with legislation. Significant deficiencies occur when internal controls do not exist, are not appropriately designed to address the risk, or are not implemented. These either had caused, or could cause, the financial statements or the annual performance report to be materially misstated, and material instances of non-compliance with legislation t</w:t>
      </w:r>
      <w:r w:rsidRPr="00C516E8">
        <w:rPr>
          <w:rFonts w:ascii="Arial" w:eastAsia="Calibri" w:hAnsi="Arial" w:cs="Arial"/>
        </w:rPr>
        <w:t xml:space="preserve">o occur. </w:t>
      </w:r>
    </w:p>
    <w:p w14:paraId="2FEB471C"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internal controls were assessed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190456" w:rsidRPr="00C516E8" w14:paraId="03102913" w14:textId="77777777" w:rsidTr="00846708">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13DB47" w14:textId="77777777" w:rsidR="00190456" w:rsidRPr="00C516E8" w:rsidRDefault="00190456" w:rsidP="00846708">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63CB972B" wp14:editId="14733A3F">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4D03864" w14:textId="77777777" w:rsidR="00190456" w:rsidRPr="00C516E8" w:rsidRDefault="00190456" w:rsidP="00846708">
            <w:pPr>
              <w:spacing w:before="120" w:after="120" w:line="240" w:lineRule="auto"/>
              <w:rPr>
                <w:rFonts w:ascii="Arial" w:eastAsia="Calibri" w:hAnsi="Arial" w:cs="Arial"/>
              </w:rPr>
            </w:pPr>
            <w:r w:rsidRPr="00C516E8">
              <w:rPr>
                <w:rFonts w:ascii="Arial" w:eastAsia="Calibri" w:hAnsi="Arial" w:cs="Arial"/>
                <w:lang w:eastAsia="en-ZA"/>
              </w:rPr>
              <w:t>The required preventative or detective controls were in place.</w:t>
            </w:r>
          </w:p>
        </w:tc>
      </w:tr>
      <w:tr w:rsidR="00190456" w:rsidRPr="00C516E8" w14:paraId="3ABB83A8" w14:textId="77777777" w:rsidTr="00846708">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048217" w14:textId="77777777" w:rsidR="00190456" w:rsidRPr="00C516E8" w:rsidRDefault="00190456" w:rsidP="00846708">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238E2C66" wp14:editId="204A10A9">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FF6B13" w14:textId="77777777" w:rsidR="00190456" w:rsidRPr="00C516E8" w:rsidRDefault="00190456" w:rsidP="00846708">
            <w:pPr>
              <w:spacing w:before="120" w:after="120" w:line="240" w:lineRule="auto"/>
              <w:rPr>
                <w:rFonts w:ascii="Arial" w:eastAsia="Calibri" w:hAnsi="Arial" w:cs="Arial"/>
              </w:rPr>
            </w:pPr>
            <w:r w:rsidRPr="00C516E8">
              <w:rPr>
                <w:rFonts w:ascii="Arial" w:eastAsia="Calibri" w:hAnsi="Arial" w:cs="Arial"/>
                <w:lang w:eastAsia="en-ZA"/>
              </w:rPr>
              <w:t>Progress was made on implementing preventative or detective controls, but improvement is still required, or actions taken were not or have not been sustainable.</w:t>
            </w:r>
          </w:p>
        </w:tc>
      </w:tr>
      <w:tr w:rsidR="00190456" w:rsidRPr="00C516E8" w14:paraId="21429E31" w14:textId="77777777" w:rsidTr="00846708">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B69002" w14:textId="77777777" w:rsidR="00190456" w:rsidRPr="00C516E8" w:rsidRDefault="00190456" w:rsidP="00846708">
            <w:pPr>
              <w:spacing w:before="120" w:after="120" w:line="240" w:lineRule="auto"/>
              <w:jc w:val="center"/>
              <w:rPr>
                <w:rFonts w:ascii="Arial" w:eastAsia="Calibri" w:hAnsi="Arial" w:cs="Arial"/>
              </w:rPr>
            </w:pPr>
            <w:r w:rsidRPr="009D3270">
              <w:rPr>
                <w:rFonts w:ascii="Arial" w:eastAsia="Calibri" w:hAnsi="Arial" w:cs="Arial"/>
                <w:noProof/>
                <w:lang w:eastAsia="en-ZA"/>
              </w:rPr>
              <w:drawing>
                <wp:inline distT="0" distB="0" distL="0" distR="0" wp14:anchorId="546DE16F" wp14:editId="166E4874">
                  <wp:extent cx="176530" cy="176530"/>
                  <wp:effectExtent l="0" t="0" r="0" b="0"/>
                  <wp:docPr id="16207" name="Picture 1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BF7D9B" w14:textId="77777777" w:rsidR="00190456" w:rsidRPr="00C516E8" w:rsidRDefault="00190456" w:rsidP="00846708">
            <w:pPr>
              <w:spacing w:before="120" w:after="120" w:line="240" w:lineRule="auto"/>
              <w:rPr>
                <w:rFonts w:ascii="Arial" w:eastAsia="Calibri" w:hAnsi="Arial" w:cs="Arial"/>
              </w:rPr>
            </w:pPr>
            <w:r w:rsidRPr="00C516E8">
              <w:rPr>
                <w:rFonts w:ascii="Arial" w:eastAsia="Calibri" w:hAnsi="Arial" w:cs="Arial"/>
                <w:lang w:eastAsia="en-ZA"/>
              </w:rPr>
              <w:t>Internal controls were either not in place, were not properly designed, were not implemented or were not operating effectively. Intervention is required to design and/or implement appropriate controls.</w:t>
            </w:r>
          </w:p>
        </w:tc>
      </w:tr>
    </w:tbl>
    <w:p w14:paraId="13BB9372" w14:textId="77777777" w:rsidR="00190456" w:rsidRPr="00C516E8" w:rsidRDefault="00190456" w:rsidP="00190456">
      <w:pPr>
        <w:shd w:val="clear" w:color="auto" w:fill="FFFFFF"/>
        <w:spacing w:after="120" w:line="240" w:lineRule="auto"/>
        <w:rPr>
          <w:rFonts w:ascii="Arial" w:eastAsia="Times New Roman" w:hAnsi="Arial" w:cs="Arial"/>
        </w:rPr>
      </w:pPr>
    </w:p>
    <w:p w14:paraId="1E14477F" w14:textId="77777777" w:rsidR="00190456" w:rsidRPr="00C516E8" w:rsidRDefault="00190456" w:rsidP="00190456">
      <w:pPr>
        <w:shd w:val="clear" w:color="auto" w:fill="FFFFFF"/>
        <w:spacing w:after="240" w:line="240" w:lineRule="auto"/>
        <w:rPr>
          <w:rFonts w:ascii="Arial" w:eastAsia="Calibri" w:hAnsi="Arial" w:cs="Arial"/>
        </w:rPr>
      </w:pPr>
      <w:r w:rsidRPr="00C516E8">
        <w:rPr>
          <w:rFonts w:ascii="Arial" w:eastAsia="Calibri" w:hAnsi="Arial" w:cs="Arial"/>
        </w:rPr>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190456" w:rsidRPr="00C516E8" w14:paraId="69CEFAEC" w14:textId="77777777" w:rsidTr="00846708">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0786C4" w14:textId="77777777" w:rsidR="00190456" w:rsidRPr="00C516E8" w:rsidRDefault="00190456" w:rsidP="00846708">
            <w:pPr>
              <w:spacing w:before="120" w:after="120" w:line="240" w:lineRule="auto"/>
              <w:jc w:val="center"/>
              <w:rPr>
                <w:rFonts w:ascii="Arial" w:eastAsia="Calibri" w:hAnsi="Arial" w:cs="Arial"/>
              </w:rPr>
            </w:pPr>
            <w:r w:rsidRPr="009D3270">
              <w:rPr>
                <w:rFonts w:ascii="Times New Roman" w:eastAsia="Times New Roman" w:hAnsi="Times New Roman" w:cs="Times New Roman"/>
                <w:noProof/>
                <w:sz w:val="20"/>
                <w:szCs w:val="20"/>
                <w:lang w:eastAsia="en-ZA"/>
              </w:rPr>
              <mc:AlternateContent>
                <mc:Choice Requires="wps">
                  <w:drawing>
                    <wp:inline distT="0" distB="0" distL="0" distR="0" wp14:anchorId="1FDE378D" wp14:editId="2B05D28C">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42FFB867"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AC9C673" w14:textId="77777777" w:rsidR="00190456" w:rsidRPr="00C516E8" w:rsidRDefault="00190456" w:rsidP="00846708">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Improved</w:t>
            </w:r>
          </w:p>
        </w:tc>
      </w:tr>
      <w:tr w:rsidR="00190456" w:rsidRPr="00C516E8" w14:paraId="06B1662B" w14:textId="77777777" w:rsidTr="00846708">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7D2512" w14:textId="77777777" w:rsidR="00190456" w:rsidRPr="00C516E8" w:rsidRDefault="00190456" w:rsidP="00846708">
            <w:pPr>
              <w:spacing w:before="120" w:after="120" w:line="240" w:lineRule="auto"/>
              <w:jc w:val="center"/>
              <w:rPr>
                <w:rFonts w:ascii="Arial" w:eastAsia="Calibri" w:hAnsi="Arial" w:cs="Arial"/>
              </w:rPr>
            </w:pPr>
            <w:r w:rsidRPr="009D3270">
              <w:rPr>
                <w:rFonts w:ascii="Arial" w:eastAsia="Calibri" w:hAnsi="Arial" w:cs="Arial"/>
                <w:noProof/>
                <w:sz w:val="20"/>
                <w:szCs w:val="20"/>
                <w:lang w:eastAsia="en-ZA"/>
              </w:rPr>
              <mc:AlternateContent>
                <mc:Choice Requires="wps">
                  <w:drawing>
                    <wp:inline distT="0" distB="0" distL="0" distR="0" wp14:anchorId="196B12CA" wp14:editId="3BBC7F43">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8D3A48"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040E9D" w14:textId="77777777" w:rsidR="00190456" w:rsidRPr="00C516E8" w:rsidRDefault="00190456" w:rsidP="00846708">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Unchanged</w:t>
            </w:r>
          </w:p>
        </w:tc>
      </w:tr>
      <w:tr w:rsidR="00190456" w:rsidRPr="00C516E8" w14:paraId="37A9B0C2" w14:textId="77777777" w:rsidTr="00846708">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A93DE3" w14:textId="77777777" w:rsidR="00190456" w:rsidRPr="00C516E8" w:rsidRDefault="00190456" w:rsidP="00846708">
            <w:pPr>
              <w:spacing w:before="120" w:after="120" w:line="240" w:lineRule="auto"/>
              <w:jc w:val="center"/>
              <w:rPr>
                <w:rFonts w:ascii="Arial" w:eastAsia="Calibri" w:hAnsi="Arial" w:cs="Arial"/>
              </w:rPr>
            </w:pPr>
            <w:r w:rsidRPr="009D3270">
              <w:rPr>
                <w:rFonts w:ascii="Calibri" w:eastAsia="Calibri" w:hAnsi="Calibri" w:cs="Times New Roman"/>
                <w:noProof/>
                <w:lang w:eastAsia="en-ZA"/>
              </w:rPr>
              <mc:AlternateContent>
                <mc:Choice Requires="wps">
                  <w:drawing>
                    <wp:anchor distT="0" distB="0" distL="114300" distR="114300" simplePos="0" relativeHeight="251826176" behindDoc="0" locked="0" layoutInCell="1" allowOverlap="1" wp14:anchorId="496B09CD" wp14:editId="2A63DCDC">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750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B80522" w14:textId="77777777" w:rsidR="00190456" w:rsidRPr="00C516E8" w:rsidRDefault="00190456" w:rsidP="00846708">
            <w:pPr>
              <w:spacing w:before="120" w:after="120" w:line="240" w:lineRule="auto"/>
              <w:rPr>
                <w:rFonts w:ascii="Arial" w:eastAsia="Calibri" w:hAnsi="Arial" w:cs="Arial"/>
                <w:sz w:val="20"/>
                <w:szCs w:val="20"/>
              </w:rPr>
            </w:pPr>
            <w:r w:rsidRPr="00C516E8">
              <w:rPr>
                <w:rFonts w:ascii="Arial" w:eastAsia="Calibri" w:hAnsi="Arial" w:cs="Arial"/>
                <w:sz w:val="20"/>
                <w:szCs w:val="20"/>
                <w:lang w:eastAsia="en-ZA"/>
              </w:rPr>
              <w:t>Regressed</w:t>
            </w:r>
          </w:p>
        </w:tc>
      </w:tr>
    </w:tbl>
    <w:p w14:paraId="03EEE04A" w14:textId="77777777" w:rsidR="00190456" w:rsidRPr="00C516E8" w:rsidRDefault="00190456" w:rsidP="00190456">
      <w:pPr>
        <w:shd w:val="clear" w:color="auto" w:fill="FFFFFF"/>
        <w:spacing w:after="120" w:line="240" w:lineRule="auto"/>
        <w:rPr>
          <w:rFonts w:ascii="Arial" w:eastAsia="Times New Roman" w:hAnsi="Arial" w:cs="Arial"/>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184"/>
        <w:gridCol w:w="906"/>
        <w:gridCol w:w="906"/>
        <w:gridCol w:w="907"/>
        <w:gridCol w:w="909"/>
        <w:gridCol w:w="907"/>
        <w:gridCol w:w="905"/>
      </w:tblGrid>
      <w:tr w:rsidR="00190456" w:rsidRPr="00C516E8" w14:paraId="151015D2" w14:textId="77777777" w:rsidTr="00846708">
        <w:trPr>
          <w:trHeight w:val="117"/>
          <w:tblHeader/>
        </w:trPr>
        <w:tc>
          <w:tcPr>
            <w:tcW w:w="2174" w:type="pct"/>
            <w:tcBorders>
              <w:right w:val="single" w:sz="4" w:space="0" w:color="auto"/>
            </w:tcBorders>
            <w:shd w:val="clear" w:color="auto" w:fill="A6A6A6" w:themeFill="background1" w:themeFillShade="A6"/>
            <w:tcMar>
              <w:top w:w="72" w:type="dxa"/>
              <w:left w:w="144" w:type="dxa"/>
              <w:bottom w:w="72" w:type="dxa"/>
              <w:right w:w="144" w:type="dxa"/>
            </w:tcMar>
          </w:tcPr>
          <w:p w14:paraId="7E1F3A3D" w14:textId="77777777" w:rsidR="00190456" w:rsidRPr="00C516E8" w:rsidRDefault="00190456" w:rsidP="00846708">
            <w:pPr>
              <w:spacing w:after="0" w:line="240" w:lineRule="auto"/>
              <w:jc w:val="center"/>
              <w:rPr>
                <w:rFonts w:ascii="Arial" w:eastAsia="Times New Roman" w:hAnsi="Arial" w:cs="Arial"/>
              </w:rPr>
            </w:pPr>
          </w:p>
        </w:tc>
        <w:tc>
          <w:tcPr>
            <w:tcW w:w="941" w:type="pct"/>
            <w:gridSpan w:val="2"/>
            <w:tcBorders>
              <w:right w:val="single" w:sz="4" w:space="0" w:color="auto"/>
            </w:tcBorders>
            <w:shd w:val="clear" w:color="auto" w:fill="A6A6A6" w:themeFill="background1" w:themeFillShade="A6"/>
          </w:tcPr>
          <w:p w14:paraId="0F0A41AE"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Financial statements</w:t>
            </w:r>
          </w:p>
        </w:tc>
        <w:tc>
          <w:tcPr>
            <w:tcW w:w="943" w:type="pct"/>
            <w:gridSpan w:val="2"/>
            <w:tcBorders>
              <w:right w:val="single" w:sz="4" w:space="0" w:color="auto"/>
            </w:tcBorders>
            <w:shd w:val="clear" w:color="auto" w:fill="A6A6A6" w:themeFill="background1" w:themeFillShade="A6"/>
          </w:tcPr>
          <w:p w14:paraId="17866C15"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Performance reporting</w:t>
            </w:r>
          </w:p>
        </w:tc>
        <w:tc>
          <w:tcPr>
            <w:tcW w:w="941" w:type="pct"/>
            <w:gridSpan w:val="2"/>
            <w:tcBorders>
              <w:right w:val="single" w:sz="4" w:space="0" w:color="auto"/>
            </w:tcBorders>
            <w:shd w:val="clear" w:color="auto" w:fill="A6A6A6" w:themeFill="background1" w:themeFillShade="A6"/>
          </w:tcPr>
          <w:p w14:paraId="1AED1A21"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Compliance with legislation</w:t>
            </w:r>
          </w:p>
        </w:tc>
      </w:tr>
      <w:tr w:rsidR="00190456" w:rsidRPr="00C516E8" w14:paraId="3DA57EEA" w14:textId="77777777" w:rsidTr="00846708">
        <w:trPr>
          <w:trHeight w:val="117"/>
          <w:tblHeader/>
        </w:trPr>
        <w:tc>
          <w:tcPr>
            <w:tcW w:w="2174" w:type="pct"/>
            <w:tcBorders>
              <w:right w:val="single" w:sz="4" w:space="0" w:color="auto"/>
            </w:tcBorders>
            <w:shd w:val="clear" w:color="auto" w:fill="BFBFBF" w:themeFill="background1" w:themeFillShade="BF"/>
            <w:tcMar>
              <w:top w:w="72" w:type="dxa"/>
              <w:left w:w="144" w:type="dxa"/>
              <w:bottom w:w="72" w:type="dxa"/>
              <w:right w:w="144" w:type="dxa"/>
            </w:tcMar>
            <w:hideMark/>
          </w:tcPr>
          <w:p w14:paraId="2521C4C0"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rPr>
              <w:br w:type="page"/>
            </w:r>
          </w:p>
        </w:tc>
        <w:tc>
          <w:tcPr>
            <w:tcW w:w="471" w:type="pct"/>
            <w:tcBorders>
              <w:right w:val="single" w:sz="4" w:space="0" w:color="auto"/>
            </w:tcBorders>
            <w:shd w:val="clear" w:color="auto" w:fill="BFBFBF" w:themeFill="background1" w:themeFillShade="BF"/>
          </w:tcPr>
          <w:p w14:paraId="1B85BAB7"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1" w:type="pct"/>
            <w:tcBorders>
              <w:right w:val="single" w:sz="4" w:space="0" w:color="auto"/>
            </w:tcBorders>
            <w:shd w:val="clear" w:color="auto" w:fill="BFBFBF" w:themeFill="background1" w:themeFillShade="BF"/>
          </w:tcPr>
          <w:p w14:paraId="7458C476"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14:paraId="0C75D5BC"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2" w:type="pct"/>
            <w:tcBorders>
              <w:right w:val="single" w:sz="4" w:space="0" w:color="auto"/>
            </w:tcBorders>
            <w:shd w:val="clear" w:color="auto" w:fill="BFBFBF" w:themeFill="background1" w:themeFillShade="BF"/>
          </w:tcPr>
          <w:p w14:paraId="1F95524F"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c>
          <w:tcPr>
            <w:tcW w:w="471" w:type="pct"/>
            <w:tcBorders>
              <w:right w:val="single" w:sz="4" w:space="0" w:color="auto"/>
            </w:tcBorders>
            <w:shd w:val="clear" w:color="auto" w:fill="BFBFBF" w:themeFill="background1" w:themeFillShade="BF"/>
          </w:tcPr>
          <w:p w14:paraId="3E835F57"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Current year</w:t>
            </w:r>
          </w:p>
        </w:tc>
        <w:tc>
          <w:tcPr>
            <w:tcW w:w="470" w:type="pct"/>
            <w:tcBorders>
              <w:right w:val="single" w:sz="4" w:space="0" w:color="auto"/>
            </w:tcBorders>
            <w:shd w:val="clear" w:color="auto" w:fill="BFBFBF" w:themeFill="background1" w:themeFillShade="BF"/>
          </w:tcPr>
          <w:p w14:paraId="50ED60C0" w14:textId="77777777" w:rsidR="00190456" w:rsidRPr="00C516E8" w:rsidRDefault="00190456" w:rsidP="00846708">
            <w:pPr>
              <w:spacing w:after="0" w:line="240" w:lineRule="auto"/>
              <w:jc w:val="center"/>
              <w:rPr>
                <w:rFonts w:ascii="Arial" w:eastAsia="Times New Roman" w:hAnsi="Arial" w:cs="Arial"/>
                <w:b/>
                <w:sz w:val="18"/>
                <w:szCs w:val="18"/>
              </w:rPr>
            </w:pPr>
            <w:r w:rsidRPr="00C516E8">
              <w:rPr>
                <w:rFonts w:ascii="Arial" w:eastAsia="Times New Roman" w:hAnsi="Arial" w:cs="Arial"/>
                <w:b/>
                <w:sz w:val="18"/>
                <w:szCs w:val="18"/>
              </w:rPr>
              <w:t>Prior year</w:t>
            </w:r>
          </w:p>
        </w:tc>
      </w:tr>
      <w:tr w:rsidR="00190456" w:rsidRPr="00C516E8" w14:paraId="30277C6B" w14:textId="77777777" w:rsidTr="00846708">
        <w:trPr>
          <w:trHeight w:val="402"/>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1102B6B2" w14:textId="77777777" w:rsidR="00190456" w:rsidRPr="00C516E8" w:rsidRDefault="00190456" w:rsidP="00846708">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Leadership</w:t>
            </w:r>
          </w:p>
        </w:tc>
      </w:tr>
      <w:tr w:rsidR="00190456" w:rsidRPr="00C516E8" w14:paraId="2E62FD6B" w14:textId="77777777" w:rsidTr="00846708">
        <w:trPr>
          <w:trHeight w:val="28"/>
        </w:trPr>
        <w:tc>
          <w:tcPr>
            <w:tcW w:w="2174" w:type="pct"/>
            <w:shd w:val="clear" w:color="auto" w:fill="F2F2F2" w:themeFill="background1" w:themeFillShade="F2"/>
            <w:tcMar>
              <w:top w:w="72" w:type="dxa"/>
              <w:left w:w="144" w:type="dxa"/>
              <w:bottom w:w="72" w:type="dxa"/>
              <w:right w:w="144" w:type="dxa"/>
            </w:tcMar>
            <w:hideMark/>
          </w:tcPr>
          <w:p w14:paraId="75DCDFB9" w14:textId="77777777" w:rsidR="00190456" w:rsidRPr="00C516E8" w:rsidRDefault="00190456" w:rsidP="00846708">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357FA7A8"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9248" behindDoc="0" locked="0" layoutInCell="1" allowOverlap="1" wp14:anchorId="541CA02A" wp14:editId="69394698">
                      <wp:simplePos x="0" y="0"/>
                      <wp:positionH relativeFrom="column">
                        <wp:posOffset>419100</wp:posOffset>
                      </wp:positionH>
                      <wp:positionV relativeFrom="paragraph">
                        <wp:posOffset>-5080</wp:posOffset>
                      </wp:positionV>
                      <wp:extent cx="108000" cy="144000"/>
                      <wp:effectExtent l="19050" t="0" r="44450" b="46990"/>
                      <wp:wrapNone/>
                      <wp:docPr id="15999" name="Down Arrow 15999"/>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9EC8E" id="Down Arrow 15999" o:spid="_x0000_s1026" type="#_x0000_t67" style="position:absolute;margin-left:33pt;margin-top:-.4pt;width:8.5pt;height:11.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j9cwIAAPo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7D4F9DC9"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7200" behindDoc="0" locked="0" layoutInCell="1" allowOverlap="1" wp14:anchorId="55561F2B" wp14:editId="63F68850">
                      <wp:simplePos x="0" y="0"/>
                      <wp:positionH relativeFrom="column">
                        <wp:posOffset>511175</wp:posOffset>
                      </wp:positionH>
                      <wp:positionV relativeFrom="paragraph">
                        <wp:posOffset>-5080</wp:posOffset>
                      </wp:positionV>
                      <wp:extent cx="108000" cy="144000"/>
                      <wp:effectExtent l="19050" t="0" r="44450" b="46990"/>
                      <wp:wrapNone/>
                      <wp:docPr id="15997" name="Down Arrow 159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9D7BE" id="Down Arrow 15997" o:spid="_x0000_s1026" type="#_x0000_t67" style="position:absolute;margin-left:40.25pt;margin-top:-.4pt;width:8.5pt;height:11.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S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72652C57"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03D86126" wp14:editId="1F139A7D">
                      <wp:extent cx="180000" cy="108000"/>
                      <wp:effectExtent l="0" t="0" r="10795" b="25400"/>
                      <wp:docPr id="15994" name="Left-Right Arrow 15994"/>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90CE59" id="Left-Right Arrow 15994"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GjivEl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663B0EB1" w14:textId="77777777" w:rsidTr="00846708">
        <w:trPr>
          <w:trHeight w:val="190"/>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26A0B66F"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b/>
                <w:bCs/>
                <w:sz w:val="18"/>
                <w:szCs w:val="18"/>
              </w:rPr>
            </w:pPr>
            <w:r w:rsidRPr="00C516E8">
              <w:rPr>
                <w:rFonts w:ascii="Arial" w:eastAsia="Times New Roman" w:hAnsi="Arial"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tcPr>
          <w:p w14:paraId="7E837B84"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E1A8347" wp14:editId="6A2B1AC6">
                  <wp:extent cx="167698" cy="18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52663D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2AF11EC" wp14:editId="614F451A">
                  <wp:extent cx="167698" cy="180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CD06CA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91AE364" wp14:editId="57925136">
                  <wp:extent cx="167698" cy="180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62E4CB5C"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3427550" wp14:editId="479B38BB">
                  <wp:extent cx="167698" cy="18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E5A64F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8DC4064" wp14:editId="249F09BB">
                  <wp:extent cx="167698" cy="1800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6CDFF15B"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44516C4" wp14:editId="698709C9">
                  <wp:extent cx="167698" cy="1800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29A77457" w14:textId="77777777" w:rsidTr="00846708">
        <w:trPr>
          <w:trHeight w:val="46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2AF8607"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Exercise oversight responsibility regarding financial and performance reporting and 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2B57956"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C8F40C7" wp14:editId="1EB50D8D">
                  <wp:extent cx="167698" cy="1800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6FC93F7"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2D5AC6C" wp14:editId="7A4468AC">
                  <wp:extent cx="167698" cy="180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2C52C4B"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D708C97" wp14:editId="51CE4B4E">
                  <wp:extent cx="176530" cy="176530"/>
                  <wp:effectExtent l="0" t="0" r="0" b="0"/>
                  <wp:docPr id="15980" name="Picture 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141109D"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22BCFFE" wp14:editId="15D72941">
                  <wp:extent cx="189230" cy="176530"/>
                  <wp:effectExtent l="0" t="0" r="1270" b="0"/>
                  <wp:docPr id="15968" name="Picture 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82728EE"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A565E54" wp14:editId="5E6DB3CD">
                  <wp:extent cx="167698" cy="1800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15A20C1"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1979FE8" wp14:editId="20DE585B">
                  <wp:extent cx="167698" cy="1800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6CED88B9" w14:textId="77777777" w:rsidTr="00846708">
        <w:trPr>
          <w:trHeight w:val="79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826FA8F"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A670855"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CF06311" wp14:editId="7D154C01">
                  <wp:extent cx="167698" cy="18000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DB76A30"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511B17C" wp14:editId="02D2A3EA">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0718DF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5E6EE85" wp14:editId="67594C18">
                  <wp:extent cx="189230" cy="176530"/>
                  <wp:effectExtent l="0" t="0" r="1270" b="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6F5F8D4C"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7C91526" wp14:editId="283D4A3E">
                  <wp:extent cx="189230" cy="176530"/>
                  <wp:effectExtent l="0" t="0" r="1270" b="0"/>
                  <wp:docPr id="15970" name="Picture 1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FBC9DA3"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255F487" wp14:editId="4692CE3D">
                  <wp:extent cx="167698" cy="18000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1F847F6"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8FEC2EB" wp14:editId="30887329">
                  <wp:extent cx="167698" cy="18000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0FC07B3B" w14:textId="77777777" w:rsidTr="00846708">
        <w:trPr>
          <w:trHeight w:val="84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FA311AC"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DE9E60C"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DB6B1CD" wp14:editId="64CFF15E">
                  <wp:extent cx="167698" cy="18000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12B5038"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86B9292" wp14:editId="71E2A255">
                  <wp:extent cx="167698" cy="18000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5B169D5"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E7A9908" wp14:editId="604D8F03">
                  <wp:extent cx="167698" cy="1800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235E307"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A744E65" wp14:editId="7AF0262B">
                  <wp:extent cx="167698" cy="18000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853446F"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9F549A3" wp14:editId="0216E289">
                  <wp:extent cx="167698" cy="180000"/>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D751556"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FD5FF6" wp14:editId="0D573112">
                  <wp:extent cx="167698" cy="180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6ADDEDFD" w14:textId="77777777" w:rsidTr="00846708">
        <w:trPr>
          <w:trHeight w:val="70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6444AFE"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64FDD3D4"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5023BB4" wp14:editId="21B96320">
                  <wp:extent cx="167698" cy="1800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8B458E2"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01C8A54" wp14:editId="41F3B233">
                  <wp:extent cx="167698" cy="1800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C2D362"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D0827C4" wp14:editId="7CEA70DA">
                  <wp:extent cx="189230" cy="176530"/>
                  <wp:effectExtent l="0" t="0" r="1270" b="0"/>
                  <wp:docPr id="15971" name="Picture 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0234250E"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8F8558E" wp14:editId="79F6F3E3">
                  <wp:extent cx="189230" cy="176530"/>
                  <wp:effectExtent l="0" t="0" r="1270" b="0"/>
                  <wp:docPr id="15972" name="Picture 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57E4462"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1F73A5D" wp14:editId="5486AEAB">
                  <wp:extent cx="167698" cy="18000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8122337"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DE7A864" wp14:editId="4B33EF1A">
                  <wp:extent cx="189230" cy="176530"/>
                  <wp:effectExtent l="0" t="0" r="1270" b="0"/>
                  <wp:docPr id="15973" name="Picture 1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190456" w:rsidRPr="00C516E8" w14:paraId="7C26DF9E" w14:textId="77777777" w:rsidTr="00846708">
        <w:trPr>
          <w:trHeight w:val="83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EFFEA3C"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Establish and implement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1AC9EC39"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2688C11" wp14:editId="1FD236ED">
                  <wp:extent cx="189230" cy="176530"/>
                  <wp:effectExtent l="0" t="0" r="1270" b="0"/>
                  <wp:docPr id="15974" name="Picture 1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F77F3D0"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E91F843" wp14:editId="20EE1E33">
                  <wp:extent cx="167698" cy="1800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7D159BD"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A0947AB" wp14:editId="010F4D5B">
                  <wp:extent cx="189230" cy="176530"/>
                  <wp:effectExtent l="0" t="0" r="1270" b="0"/>
                  <wp:docPr id="15975" name="Picture 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56C8612"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317548E" wp14:editId="7113A3C6">
                  <wp:extent cx="167698" cy="180000"/>
                  <wp:effectExtent l="0" t="0" r="381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F603548"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97EE695" wp14:editId="34609B26">
                  <wp:extent cx="189230" cy="176530"/>
                  <wp:effectExtent l="0" t="0" r="1270" b="0"/>
                  <wp:docPr id="15977" name="Picture 1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58E8F5B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2CE368" wp14:editId="4A1D0E7B">
                  <wp:extent cx="167698" cy="18000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73D49DBA" w14:textId="77777777" w:rsidTr="00846708">
        <w:trPr>
          <w:trHeight w:val="327"/>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7A5D9972" w14:textId="77777777" w:rsidR="00190456" w:rsidRPr="00C516E8" w:rsidRDefault="00190456" w:rsidP="00846708">
            <w:pPr>
              <w:spacing w:after="0" w:line="240" w:lineRule="auto"/>
              <w:rPr>
                <w:rFonts w:ascii="Arial" w:eastAsia="Times New Roman" w:hAnsi="Arial" w:cs="Arial"/>
                <w:b/>
                <w:bCs/>
                <w:sz w:val="18"/>
                <w:szCs w:val="18"/>
              </w:rPr>
            </w:pPr>
            <w:r w:rsidRPr="00C516E8">
              <w:rPr>
                <w:rFonts w:ascii="Arial" w:eastAsia="Times New Roman" w:hAnsi="Arial" w:cs="Arial"/>
                <w:b/>
                <w:bCs/>
                <w:sz w:val="18"/>
                <w:szCs w:val="18"/>
              </w:rPr>
              <w:t>Financial and performance management</w:t>
            </w:r>
          </w:p>
        </w:tc>
      </w:tr>
      <w:tr w:rsidR="00190456" w:rsidRPr="00C516E8" w14:paraId="41262504" w14:textId="77777777" w:rsidTr="00846708">
        <w:trPr>
          <w:trHeight w:val="28"/>
        </w:trPr>
        <w:tc>
          <w:tcPr>
            <w:tcW w:w="2174" w:type="pct"/>
            <w:shd w:val="clear" w:color="auto" w:fill="F2F2F2" w:themeFill="background1" w:themeFillShade="F2"/>
            <w:tcMar>
              <w:top w:w="72" w:type="dxa"/>
              <w:left w:w="144" w:type="dxa"/>
              <w:bottom w:w="72" w:type="dxa"/>
              <w:right w:w="144" w:type="dxa"/>
            </w:tcMar>
            <w:hideMark/>
          </w:tcPr>
          <w:p w14:paraId="3EB3D764" w14:textId="77777777" w:rsidR="00190456" w:rsidRPr="00C516E8" w:rsidRDefault="00190456" w:rsidP="00846708">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145AE3AF" w14:textId="77777777" w:rsidR="00190456" w:rsidRPr="00C516E8" w:rsidRDefault="00190456" w:rsidP="00846708">
            <w:pPr>
              <w:spacing w:after="0" w:line="240" w:lineRule="auto"/>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30272" behindDoc="0" locked="0" layoutInCell="1" allowOverlap="1" wp14:anchorId="57C16EB5" wp14:editId="32C0F06B">
                      <wp:simplePos x="0" y="0"/>
                      <wp:positionH relativeFrom="column">
                        <wp:posOffset>396240</wp:posOffset>
                      </wp:positionH>
                      <wp:positionV relativeFrom="paragraph">
                        <wp:posOffset>10795</wp:posOffset>
                      </wp:positionV>
                      <wp:extent cx="108000" cy="144000"/>
                      <wp:effectExtent l="19050" t="0" r="44450" b="46990"/>
                      <wp:wrapNone/>
                      <wp:docPr id="198" name="Down Arrow 1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FFA67" id="Down Arrow 198" o:spid="_x0000_s1026" type="#_x0000_t67" style="position:absolute;margin-left:31.2pt;margin-top:.85pt;width:8.5pt;height:11.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YTcAIAAPY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7DDD6791"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828224" behindDoc="0" locked="0" layoutInCell="1" allowOverlap="1" wp14:anchorId="2ED40A78" wp14:editId="17A27005">
                      <wp:simplePos x="0" y="0"/>
                      <wp:positionH relativeFrom="column">
                        <wp:posOffset>560070</wp:posOffset>
                      </wp:positionH>
                      <wp:positionV relativeFrom="paragraph">
                        <wp:posOffset>-4445</wp:posOffset>
                      </wp:positionV>
                      <wp:extent cx="108000" cy="144000"/>
                      <wp:effectExtent l="19050" t="0" r="44450" b="46990"/>
                      <wp:wrapNone/>
                      <wp:docPr id="15998" name="Down Arrow 159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E3E2A" id="Down Arrow 15998" o:spid="_x0000_s1026" type="#_x0000_t67" style="position:absolute;margin-left:44.1pt;margin-top:-.35pt;width:8.5pt;height:11.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I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31DB3251"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4DB01BCC" wp14:editId="782752D9">
                      <wp:extent cx="180000" cy="108000"/>
                      <wp:effectExtent l="0" t="0" r="10795" b="25400"/>
                      <wp:docPr id="15993" name="Left-Right Arrow 15993"/>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447DB8" id="Left-Right Arrow 15993"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PnzNx9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68522B29" w14:textId="77777777" w:rsidTr="00846708">
        <w:trPr>
          <w:trHeight w:val="73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F66F141" w14:textId="77777777" w:rsidR="00190456" w:rsidRPr="00C516E8" w:rsidRDefault="00190456" w:rsidP="00846708">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B422C8B"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7A244B2" wp14:editId="47322FDD">
                  <wp:extent cx="167698" cy="180000"/>
                  <wp:effectExtent l="0" t="0" r="381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4B3B9EC"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B630AE6" wp14:editId="51A5FCAF">
                  <wp:extent cx="167698" cy="18000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DF05C0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7DBAB66" wp14:editId="714B627C">
                  <wp:extent cx="176530" cy="17653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906D1A8"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40E279B" wp14:editId="5E124930">
                  <wp:extent cx="189230" cy="176530"/>
                  <wp:effectExtent l="0" t="0" r="1270" b="0"/>
                  <wp:docPr id="15978" name="Picture 1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5A5E975"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E8E9538" wp14:editId="3EFF7CEE">
                  <wp:extent cx="167698" cy="18000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38F9F5A9"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A688C67" wp14:editId="47DF325F">
                  <wp:extent cx="167698" cy="180000"/>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5AA4D205" w14:textId="77777777" w:rsidTr="00846708">
        <w:trPr>
          <w:trHeight w:val="3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34EAAC6" w14:textId="77777777" w:rsidR="00190456" w:rsidRPr="00C516E8" w:rsidRDefault="00190456" w:rsidP="00846708">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6BFA3077"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89C3004" wp14:editId="7AEAEA8F">
                  <wp:extent cx="189230" cy="176530"/>
                  <wp:effectExtent l="0" t="0" r="1270" b="0"/>
                  <wp:docPr id="15979" name="Picture 1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8222A75"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1355960" wp14:editId="16B2813C">
                  <wp:extent cx="167698" cy="180000"/>
                  <wp:effectExtent l="0" t="0" r="381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1C3B3A1"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914879A" wp14:editId="03A3109E">
                  <wp:extent cx="176530" cy="17653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BCEFB55"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1C11F91" wp14:editId="08E4D0ED">
                  <wp:extent cx="189230" cy="176530"/>
                  <wp:effectExtent l="0" t="0" r="1270" b="0"/>
                  <wp:docPr id="15982" name="Picture 1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E8CCF89"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D2FC001" wp14:editId="3BE5D123">
                  <wp:extent cx="167698" cy="180000"/>
                  <wp:effectExtent l="0" t="0" r="381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6B028492"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A94FF55" wp14:editId="411454FE">
                  <wp:extent cx="167698" cy="18000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3F2145BB" w14:textId="77777777" w:rsidTr="00846708">
        <w:trPr>
          <w:trHeight w:val="87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019E2C3" w14:textId="77777777" w:rsidR="00190456" w:rsidRPr="00C516E8" w:rsidRDefault="00190456" w:rsidP="00846708">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C1CF740"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40D6A84" wp14:editId="51BC266A">
                  <wp:extent cx="167698" cy="18000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E465D17"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A1A8FE4" wp14:editId="280F006F">
                  <wp:extent cx="167698" cy="180000"/>
                  <wp:effectExtent l="0" t="0" r="381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C6E3928"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2907DA9" wp14:editId="5C31A657">
                  <wp:extent cx="176530" cy="17653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B93B2D5"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7C751A9" wp14:editId="3494BC7A">
                  <wp:extent cx="189230" cy="176530"/>
                  <wp:effectExtent l="0" t="0" r="1270" b="0"/>
                  <wp:docPr id="15983" name="Picture 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C408698"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90F665E" wp14:editId="6ED6FA04">
                  <wp:extent cx="167698" cy="180000"/>
                  <wp:effectExtent l="0" t="0" r="381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627860AA"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8424B70" wp14:editId="3254D564">
                  <wp:extent cx="167698" cy="18000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6CDDCDA0" w14:textId="77777777" w:rsidTr="00846708">
        <w:trPr>
          <w:trHeight w:val="48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A7CE6F4" w14:textId="77777777" w:rsidR="00190456" w:rsidRPr="00C516E8" w:rsidRDefault="00190456" w:rsidP="00846708">
            <w:pPr>
              <w:numPr>
                <w:ilvl w:val="0"/>
                <w:numId w:val="4"/>
              </w:numPr>
              <w:tabs>
                <w:tab w:val="clear" w:pos="360"/>
                <w:tab w:val="num" w:pos="140"/>
              </w:tabs>
              <w:spacing w:after="120" w:line="240" w:lineRule="auto"/>
              <w:ind w:left="142" w:hanging="142"/>
              <w:rPr>
                <w:rFonts w:ascii="Arial" w:eastAsia="Times New Roman" w:hAnsi="Arial" w:cs="Arial"/>
                <w:kern w:val="8"/>
                <w:sz w:val="18"/>
                <w:szCs w:val="18"/>
                <w:lang w:bidi="he-IL"/>
              </w:rPr>
            </w:pPr>
            <w:r w:rsidRPr="00C516E8">
              <w:rPr>
                <w:rFonts w:ascii="Arial" w:eastAsia="Times New Roman" w:hAnsi="Arial"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4B51E8C"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B8B1EAA" wp14:editId="23244896">
                  <wp:extent cx="189230" cy="176530"/>
                  <wp:effectExtent l="0" t="0" r="1270" b="0"/>
                  <wp:docPr id="15988" name="Picture 15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36196BB"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2015A77" wp14:editId="48F85501">
                  <wp:extent cx="167698" cy="18000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1E074C6"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9E1F607" wp14:editId="6CA8759C">
                  <wp:extent cx="176530" cy="17653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AECBEE5"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5B4C04F" wp14:editId="52425A0F">
                  <wp:extent cx="189230" cy="176530"/>
                  <wp:effectExtent l="0" t="0" r="1270" b="0"/>
                  <wp:docPr id="15984" name="Picture 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76457C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685D69A" wp14:editId="6786B406">
                  <wp:extent cx="189230" cy="176530"/>
                  <wp:effectExtent l="0" t="0" r="1270" b="0"/>
                  <wp:docPr id="15986" name="Picture 1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F87EEB8"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5B54177" wp14:editId="059D52AB">
                  <wp:extent cx="189230" cy="176530"/>
                  <wp:effectExtent l="0" t="0" r="1270" b="0"/>
                  <wp:docPr id="15987" name="Picture 1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190456" w:rsidRPr="00C516E8" w14:paraId="59CD7F72" w14:textId="77777777" w:rsidTr="00846708">
        <w:trPr>
          <w:trHeight w:val="8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4266997" w14:textId="77777777" w:rsidR="00190456" w:rsidRPr="00C516E8" w:rsidRDefault="00190456" w:rsidP="00846708">
            <w:pPr>
              <w:numPr>
                <w:ilvl w:val="0"/>
                <w:numId w:val="4"/>
              </w:numPr>
              <w:tabs>
                <w:tab w:val="clear" w:pos="360"/>
                <w:tab w:val="num" w:pos="140"/>
              </w:tabs>
              <w:spacing w:after="120" w:line="240" w:lineRule="auto"/>
              <w:ind w:left="142" w:hanging="142"/>
              <w:rPr>
                <w:rFonts w:ascii="Arial" w:eastAsia="Times New Roman" w:hAnsi="Arial" w:cs="Arial"/>
                <w:sz w:val="18"/>
                <w:szCs w:val="18"/>
              </w:rPr>
            </w:pPr>
            <w:r w:rsidRPr="00C516E8">
              <w:rPr>
                <w:rFonts w:ascii="Arial" w:eastAsia="Times New Roman" w:hAnsi="Arial" w:cs="Arial"/>
                <w:sz w:val="18"/>
                <w:szCs w:val="18"/>
              </w:rPr>
              <w:t>Design and implement formal controls over information technology systems to ensure the reliability of the systems and the 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0AD8014" w14:textId="77777777" w:rsidR="00190456" w:rsidRPr="00C516E8" w:rsidRDefault="00355642"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F7914D4" wp14:editId="6320F762">
                  <wp:extent cx="176530" cy="17653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B1737E9"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02BF59E0" wp14:editId="01E78FBD">
                  <wp:extent cx="167698" cy="180000"/>
                  <wp:effectExtent l="0" t="0" r="381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4C8CBC7" w14:textId="77777777" w:rsidR="00190456" w:rsidRPr="00C516E8" w:rsidRDefault="00355642" w:rsidP="00396A6D">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B820354" wp14:editId="35C68ACC">
                  <wp:extent cx="189230" cy="176530"/>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63E3483" w14:textId="77777777" w:rsidR="00190456" w:rsidRPr="00C516E8" w:rsidRDefault="00396A6D" w:rsidP="00396A6D">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CC78BC7" wp14:editId="2E4A18B3">
                  <wp:extent cx="189230" cy="176530"/>
                  <wp:effectExtent l="0" t="0" r="1270" b="0"/>
                  <wp:docPr id="15981" name="Picture 1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B71474D" w14:textId="77777777" w:rsidR="00190456" w:rsidRPr="00C516E8" w:rsidRDefault="00190456" w:rsidP="00846708">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c>
          <w:tcPr>
            <w:tcW w:w="470" w:type="pct"/>
            <w:tcBorders>
              <w:bottom w:val="single" w:sz="4" w:space="0" w:color="auto"/>
              <w:right w:val="single" w:sz="4" w:space="0" w:color="auto"/>
            </w:tcBorders>
            <w:shd w:val="clear" w:color="auto" w:fill="auto"/>
          </w:tcPr>
          <w:p w14:paraId="03C93A48" w14:textId="77777777" w:rsidR="00190456" w:rsidRPr="00C516E8" w:rsidRDefault="00190456" w:rsidP="00846708">
            <w:pPr>
              <w:spacing w:after="0" w:line="240" w:lineRule="auto"/>
              <w:jc w:val="center"/>
              <w:rPr>
                <w:rFonts w:ascii="Arial" w:eastAsia="Times New Roman" w:hAnsi="Arial" w:cs="Arial"/>
                <w:b/>
                <w:sz w:val="18"/>
                <w:szCs w:val="18"/>
              </w:rPr>
            </w:pPr>
            <w:r>
              <w:rPr>
                <w:rFonts w:ascii="Arial" w:eastAsia="Times New Roman" w:hAnsi="Arial" w:cs="Arial"/>
                <w:b/>
                <w:sz w:val="18"/>
                <w:szCs w:val="18"/>
              </w:rPr>
              <w:t>N/A</w:t>
            </w:r>
          </w:p>
        </w:tc>
      </w:tr>
      <w:tr w:rsidR="00190456" w:rsidRPr="00C516E8" w14:paraId="63B994AF" w14:textId="77777777" w:rsidTr="00846708">
        <w:trPr>
          <w:trHeight w:val="375"/>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3B9F2775" w14:textId="77777777" w:rsidR="00190456" w:rsidRPr="00C516E8" w:rsidRDefault="00190456" w:rsidP="00846708">
            <w:pPr>
              <w:spacing w:after="0" w:line="240" w:lineRule="auto"/>
              <w:rPr>
                <w:rFonts w:ascii="Arial" w:eastAsia="Times New Roman" w:hAnsi="Arial" w:cs="Arial"/>
                <w:b/>
                <w:sz w:val="18"/>
                <w:szCs w:val="18"/>
              </w:rPr>
            </w:pPr>
            <w:r w:rsidRPr="00C516E8">
              <w:rPr>
                <w:rFonts w:ascii="Arial" w:eastAsia="Times New Roman" w:hAnsi="Arial" w:cs="Arial"/>
                <w:b/>
                <w:bCs/>
                <w:sz w:val="18"/>
                <w:szCs w:val="18"/>
              </w:rPr>
              <w:t>Governance</w:t>
            </w:r>
          </w:p>
        </w:tc>
      </w:tr>
      <w:tr w:rsidR="00190456" w:rsidRPr="00C516E8" w14:paraId="14E60C4F" w14:textId="77777777" w:rsidTr="00846708">
        <w:trPr>
          <w:trHeight w:val="267"/>
        </w:trPr>
        <w:tc>
          <w:tcPr>
            <w:tcW w:w="2174" w:type="pct"/>
            <w:shd w:val="clear" w:color="auto" w:fill="F2F2F2" w:themeFill="background1" w:themeFillShade="F2"/>
            <w:tcMar>
              <w:top w:w="72" w:type="dxa"/>
              <w:left w:w="144" w:type="dxa"/>
              <w:bottom w:w="72" w:type="dxa"/>
              <w:right w:w="144" w:type="dxa"/>
            </w:tcMar>
            <w:hideMark/>
          </w:tcPr>
          <w:p w14:paraId="6189EDF7" w14:textId="77777777" w:rsidR="00190456" w:rsidRPr="00C516E8" w:rsidRDefault="00190456" w:rsidP="00846708">
            <w:pPr>
              <w:spacing w:after="0" w:line="240" w:lineRule="auto"/>
              <w:rPr>
                <w:rFonts w:ascii="Arial" w:eastAsia="Times New Roman" w:hAnsi="Arial" w:cs="Arial"/>
                <w:b/>
                <w:sz w:val="18"/>
                <w:szCs w:val="18"/>
              </w:rPr>
            </w:pPr>
            <w:r w:rsidRPr="00C516E8">
              <w:rPr>
                <w:rFonts w:ascii="Arial" w:eastAsia="Times New Roman" w:hAnsi="Arial"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037B0842"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6BA268D6" wp14:editId="509CC377">
                      <wp:extent cx="180000" cy="108000"/>
                      <wp:effectExtent l="0" t="0" r="10795" b="25400"/>
                      <wp:docPr id="15990" name="Left-Right Arrow 15990"/>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2F3C55A" id="Left-Right Arrow 15990"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1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6fs19X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F2F2F2" w:themeFill="background1" w:themeFillShade="F2"/>
          </w:tcPr>
          <w:p w14:paraId="21F87231"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29039176" wp14:editId="08F01E8F">
                      <wp:extent cx="180000" cy="108000"/>
                      <wp:effectExtent l="0" t="0" r="10795" b="25400"/>
                      <wp:docPr id="15991" name="Left-Right Arrow 1599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F17B6F" id="Left-Right Arrow 1599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GfzLrH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1" w:type="pct"/>
            <w:gridSpan w:val="2"/>
            <w:tcBorders>
              <w:right w:val="single" w:sz="4" w:space="0" w:color="auto"/>
            </w:tcBorders>
            <w:shd w:val="clear" w:color="auto" w:fill="F2F2F2" w:themeFill="background1" w:themeFillShade="F2"/>
          </w:tcPr>
          <w:p w14:paraId="53418DB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sz w:val="20"/>
                <w:szCs w:val="20"/>
                <w:lang w:eastAsia="en-ZA"/>
              </w:rPr>
              <mc:AlternateContent>
                <mc:Choice Requires="wps">
                  <w:drawing>
                    <wp:inline distT="0" distB="0" distL="0" distR="0" wp14:anchorId="7ED0FA62" wp14:editId="322288C6">
                      <wp:extent cx="180000" cy="108000"/>
                      <wp:effectExtent l="0" t="0" r="10795" b="25400"/>
                      <wp:docPr id="15992" name="Left-Right Arrow 1599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E62C558" id="Left-Right Arrow 1599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An0yUZ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r>
      <w:tr w:rsidR="00190456" w:rsidRPr="00C516E8" w14:paraId="19308D5F" w14:textId="77777777" w:rsidTr="00846708">
        <w:trPr>
          <w:trHeight w:val="60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872E4FA"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AC72017"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1E5E17A" wp14:editId="1B080573">
                  <wp:extent cx="167698" cy="18000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426E0F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DC5D7A2" wp14:editId="49EE26EF">
                  <wp:extent cx="167698" cy="1800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290DF3B"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0588ACC" wp14:editId="6FD18421">
                  <wp:extent cx="167698" cy="180000"/>
                  <wp:effectExtent l="0" t="0" r="381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AD0DE88"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3C6E5E4" wp14:editId="106E3811">
                  <wp:extent cx="167698" cy="180000"/>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9F5EA3C"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F69AEA7" wp14:editId="445E2BA3">
                  <wp:extent cx="167698" cy="180000"/>
                  <wp:effectExtent l="0" t="0" r="381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6A27F00A"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BBCE680" wp14:editId="48E3B7FB">
                  <wp:extent cx="167698" cy="18000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66E541FD" w14:textId="77777777" w:rsidTr="00846708">
        <w:trPr>
          <w:trHeight w:val="92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6AC31E7"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7035431"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315FF35" wp14:editId="5DEC8B17">
                  <wp:extent cx="167698" cy="1800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5C1BD95"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6A0CE57" wp14:editId="7218C967">
                  <wp:extent cx="167698" cy="18000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492D88A"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3BF3608A" wp14:editId="02CB6C2C">
                  <wp:extent cx="167698" cy="18000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08A170D"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10185E3" wp14:editId="427A2E42">
                  <wp:extent cx="167698" cy="1800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CA31D4B"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644D6DD2" wp14:editId="097AF4F3">
                  <wp:extent cx="167698" cy="1800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8A7C2B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4D13B1B8" wp14:editId="0795B677">
                  <wp:extent cx="167698" cy="1800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190456" w:rsidRPr="00C516E8" w14:paraId="58CAC90F" w14:textId="77777777" w:rsidTr="00846708">
        <w:trPr>
          <w:trHeight w:val="163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4217582" w14:textId="77777777" w:rsidR="00190456" w:rsidRPr="00C516E8" w:rsidRDefault="00190456" w:rsidP="00846708">
            <w:pPr>
              <w:numPr>
                <w:ilvl w:val="0"/>
                <w:numId w:val="4"/>
              </w:numPr>
              <w:tabs>
                <w:tab w:val="clear" w:pos="360"/>
                <w:tab w:val="num" w:pos="140"/>
              </w:tabs>
              <w:spacing w:after="240" w:line="240" w:lineRule="auto"/>
              <w:ind w:left="142" w:hanging="142"/>
              <w:rPr>
                <w:rFonts w:ascii="Arial" w:eastAsia="Times New Roman" w:hAnsi="Arial" w:cs="Arial"/>
                <w:sz w:val="18"/>
                <w:szCs w:val="18"/>
              </w:rPr>
            </w:pPr>
            <w:r w:rsidRPr="00C516E8">
              <w:rPr>
                <w:rFonts w:ascii="Arial" w:eastAsia="Times New Roman" w:hAnsi="Arial"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12A5B39A" w14:textId="77777777" w:rsidR="00190456" w:rsidRPr="00C516E8" w:rsidRDefault="00190456" w:rsidP="00846708">
            <w:pPr>
              <w:spacing w:after="0" w:line="240" w:lineRule="auto"/>
              <w:ind w:left="-145"/>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585A5CF" wp14:editId="4336C0FA">
                  <wp:extent cx="167698" cy="18000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9E7D756"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26961B4D" wp14:editId="67A222B3">
                  <wp:extent cx="167698" cy="180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E3CE784"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521A230A" wp14:editId="4FBF13B1">
                  <wp:extent cx="167698" cy="18000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18A94BD"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0635E11" wp14:editId="2F1C9A2D">
                  <wp:extent cx="167698" cy="18000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C78CBB6"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77538EAE" wp14:editId="5B959D59">
                  <wp:extent cx="167698" cy="18000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112BCFAD" w14:textId="77777777" w:rsidR="00190456" w:rsidRPr="00C516E8" w:rsidRDefault="00190456" w:rsidP="00846708">
            <w:pPr>
              <w:spacing w:after="0" w:line="240" w:lineRule="auto"/>
              <w:jc w:val="center"/>
              <w:rPr>
                <w:rFonts w:ascii="Arial" w:eastAsia="Times New Roman" w:hAnsi="Arial" w:cs="Arial"/>
                <w:b/>
                <w:sz w:val="18"/>
                <w:szCs w:val="18"/>
              </w:rPr>
            </w:pPr>
            <w:r w:rsidRPr="00F30672">
              <w:rPr>
                <w:rFonts w:ascii="Arial" w:eastAsia="Calibri" w:hAnsi="Arial" w:cs="Arial"/>
                <w:noProof/>
                <w:lang w:eastAsia="en-ZA"/>
              </w:rPr>
              <w:drawing>
                <wp:inline distT="0" distB="0" distL="0" distR="0" wp14:anchorId="15C24E27" wp14:editId="5A3CFA72">
                  <wp:extent cx="167698" cy="18000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bl>
    <w:p w14:paraId="76901A8A" w14:textId="77777777" w:rsidR="004379C3" w:rsidRPr="00C516E8" w:rsidRDefault="004379C3" w:rsidP="00190456">
      <w:pPr>
        <w:shd w:val="clear" w:color="auto" w:fill="FFFFFF"/>
        <w:spacing w:after="240" w:line="240" w:lineRule="auto"/>
      </w:pPr>
    </w:p>
    <w:sectPr w:rsidR="004379C3" w:rsidRPr="00C516E8" w:rsidSect="00190456">
      <w:headerReference w:type="even" r:id="rId53"/>
      <w:headerReference w:type="default" r:id="rId54"/>
      <w:footerReference w:type="default" r:id="rId55"/>
      <w:headerReference w:type="first" r:id="rId56"/>
      <w:endnotePr>
        <w:numFmt w:val="decimal"/>
      </w:endnotePr>
      <w:pgSz w:w="11906" w:h="16838" w:code="9"/>
      <w:pgMar w:top="1134" w:right="1134" w:bottom="1134" w:left="1134" w:header="1134"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Lesetja Toona" w:date="2018-07-20T07:56:00Z" w:initials="LT">
    <w:p w14:paraId="4A5E723C" w14:textId="77777777" w:rsidR="00846708" w:rsidRDefault="00846708">
      <w:pPr>
        <w:pStyle w:val="CommentText"/>
      </w:pPr>
      <w:r>
        <w:rPr>
          <w:rStyle w:val="CommentReference"/>
        </w:rPr>
        <w:annotationRef/>
      </w:r>
      <w:r>
        <w:rPr>
          <w:noProof/>
        </w:rPr>
        <w:t>To be removed. There has been no finding to this effect.</w:t>
      </w:r>
    </w:p>
  </w:comment>
  <w:comment w:id="106" w:author="Lesetja Toona" w:date="2018-07-20T07:59:00Z" w:initials="LT">
    <w:p w14:paraId="24513EF1" w14:textId="77777777" w:rsidR="00846708" w:rsidRDefault="00846708">
      <w:pPr>
        <w:pStyle w:val="CommentText"/>
      </w:pPr>
      <w:r>
        <w:rPr>
          <w:rStyle w:val="CommentReference"/>
        </w:rPr>
        <w:annotationRef/>
      </w:r>
      <w:r>
        <w:t>There have been no such instances in the year under review.</w:t>
      </w:r>
    </w:p>
  </w:comment>
  <w:comment w:id="108" w:author="Lesetja Toona" w:date="2018-07-20T08:21:00Z" w:initials="LT">
    <w:p w14:paraId="001F2570" w14:textId="3F994D7D" w:rsidR="00B26E44" w:rsidRDefault="00B26E44">
      <w:pPr>
        <w:pStyle w:val="CommentText"/>
      </w:pPr>
      <w:r>
        <w:rPr>
          <w:rStyle w:val="CommentReference"/>
        </w:rPr>
        <w:annotationRef/>
      </w:r>
      <w:r>
        <w:t>Please review in light of information provided and finalised with the ISA auditors</w:t>
      </w:r>
    </w:p>
  </w:comment>
  <w:comment w:id="111" w:author="Lesetja Toona" w:date="2018-07-20T08:24:00Z" w:initials="LT">
    <w:p w14:paraId="5073DF89" w14:textId="08535FAB" w:rsidR="00B26E44" w:rsidRDefault="00B26E44">
      <w:pPr>
        <w:pStyle w:val="CommentText"/>
      </w:pPr>
      <w:r>
        <w:rPr>
          <w:rStyle w:val="CommentReference"/>
        </w:rPr>
        <w:annotationRef/>
      </w:r>
      <w:r w:rsidR="001C4D75">
        <w:rPr>
          <w:noProof/>
        </w:rPr>
        <w:t>Please review in light of responses provided.</w:t>
      </w:r>
    </w:p>
  </w:comment>
  <w:comment w:id="121" w:author="Lesetja Toona" w:date="2018-07-20T08:27:00Z" w:initials="LT">
    <w:p w14:paraId="366824C7" w14:textId="09B767C3" w:rsidR="00B26E44" w:rsidRDefault="00B26E44">
      <w:pPr>
        <w:pStyle w:val="CommentText"/>
      </w:pPr>
      <w:r>
        <w:rPr>
          <w:rStyle w:val="CommentReference"/>
        </w:rPr>
        <w:annotationRef/>
      </w:r>
      <w:r w:rsidR="001C4D75">
        <w:rPr>
          <w:noProof/>
        </w:rPr>
        <w:t>Please reconsider this in light of Audit Committee's assessment. This sh</w:t>
      </w:r>
      <w:r w:rsidR="001C4D75">
        <w:rPr>
          <w:noProof/>
        </w:rPr>
        <w:t>ou</w:t>
      </w:r>
      <w:r w:rsidR="001C4D75">
        <w:rPr>
          <w:noProof/>
        </w:rPr>
        <w:t>ld be green as well.</w:t>
      </w:r>
    </w:p>
  </w:comment>
  <w:comment w:id="122" w:author="Lesetja Toona" w:date="2018-07-20T08:26:00Z" w:initials="LT">
    <w:p w14:paraId="09E93515" w14:textId="52A62FAF" w:rsidR="00B26E44" w:rsidRDefault="00B26E44">
      <w:pPr>
        <w:pStyle w:val="CommentText"/>
      </w:pPr>
      <w:r>
        <w:rPr>
          <w:rStyle w:val="CommentReference"/>
        </w:rPr>
        <w:annotationRef/>
      </w:r>
      <w:r w:rsidR="001C4D75">
        <w:rPr>
          <w:noProof/>
        </w:rPr>
        <w:t>This is the responsibility of GRC Branch, not Internal Audit.</w:t>
      </w:r>
    </w:p>
  </w:comment>
  <w:comment w:id="145" w:author="Lesetja Toona" w:date="2018-07-20T08:31:00Z" w:initials="LT">
    <w:p w14:paraId="52FC88BC" w14:textId="13E14971" w:rsidR="00DD2AA6" w:rsidRDefault="00DD2AA6">
      <w:pPr>
        <w:pStyle w:val="CommentText"/>
      </w:pPr>
      <w:r>
        <w:rPr>
          <w:rStyle w:val="CommentReference"/>
        </w:rPr>
        <w:annotationRef/>
      </w:r>
      <w:r>
        <w:t>This should be reviewed in line with the responses provided. So far no irregular expenditure detected in current and prior year.</w:t>
      </w:r>
    </w:p>
  </w:comment>
  <w:comment w:id="153" w:author="Lesetja Toona" w:date="2018-07-20T08:37:00Z" w:initials="LT">
    <w:p w14:paraId="376330AD" w14:textId="703811A7" w:rsidR="00DD2AA6" w:rsidRDefault="00DD2AA6">
      <w:pPr>
        <w:pStyle w:val="CommentText"/>
      </w:pPr>
      <w:r>
        <w:rPr>
          <w:rStyle w:val="CommentReference"/>
        </w:rPr>
        <w:annotationRef/>
      </w:r>
      <w:r>
        <w:t>This will be cleared in light of the response provided. The effect thereof, if it is not cleared, is an administrative matter, not “deviation for the specific supplier was not approved by the delegated officials”.</w:t>
      </w:r>
    </w:p>
  </w:comment>
  <w:comment w:id="154" w:author="Lesetja Toona" w:date="2018-07-20T08:39:00Z" w:initials="LT">
    <w:p w14:paraId="4B3448D8" w14:textId="2A436DC3" w:rsidR="00DD2AA6" w:rsidRDefault="00DD2AA6">
      <w:pPr>
        <w:pStyle w:val="CommentText"/>
      </w:pPr>
      <w:r>
        <w:rPr>
          <w:rStyle w:val="CommentReference"/>
        </w:rPr>
        <w:annotationRef/>
      </w:r>
      <w:r>
        <w:t>This should be reviewed or removed as we do not have details for such.</w:t>
      </w:r>
    </w:p>
  </w:comment>
  <w:comment w:id="165" w:author="Lesetja Toona" w:date="2018-07-20T08:41:00Z" w:initials="LT">
    <w:p w14:paraId="5FF4EB58" w14:textId="5233400A" w:rsidR="001C4D75" w:rsidRDefault="001C4D75">
      <w:pPr>
        <w:pStyle w:val="CommentText"/>
      </w:pPr>
      <w:r>
        <w:rPr>
          <w:rStyle w:val="CommentReference"/>
        </w:rPr>
        <w:annotationRef/>
      </w:r>
      <w:r>
        <w:t>Not certain if this correct. Not sure of the details. All the details were provided relating to consequence management.</w:t>
      </w:r>
    </w:p>
  </w:comment>
  <w:comment w:id="169" w:author="Lesetja Toona" w:date="2018-07-20T08:43:00Z" w:initials="LT">
    <w:p w14:paraId="5CF17DB5" w14:textId="2533C1CB" w:rsidR="001C4D75" w:rsidRDefault="001C4D75">
      <w:pPr>
        <w:pStyle w:val="CommentText"/>
      </w:pPr>
      <w:r>
        <w:rPr>
          <w:rStyle w:val="CommentReference"/>
        </w:rPr>
        <w:annotationRef/>
      </w:r>
      <w:r>
        <w:t xml:space="preserve">This should be updated in light of a meeting between EPWP branch and the </w:t>
      </w:r>
      <w:r>
        <w:t>AGSA.</w:t>
      </w:r>
      <w:bookmarkStart w:id="170" w:name="_GoBack"/>
      <w:bookmarkEnd w:id="17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E723C" w15:done="0"/>
  <w15:commentEx w15:paraId="24513EF1" w15:done="0"/>
  <w15:commentEx w15:paraId="001F2570" w15:done="0"/>
  <w15:commentEx w15:paraId="5073DF89" w15:done="0"/>
  <w15:commentEx w15:paraId="366824C7" w15:done="0"/>
  <w15:commentEx w15:paraId="09E93515" w15:done="0"/>
  <w15:commentEx w15:paraId="52FC88BC" w15:done="0"/>
  <w15:commentEx w15:paraId="376330AD" w15:done="0"/>
  <w15:commentEx w15:paraId="4B3448D8" w15:done="0"/>
  <w15:commentEx w15:paraId="5FF4EB58" w15:done="0"/>
  <w15:commentEx w15:paraId="5CF17D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42328" w14:textId="77777777" w:rsidR="00846708" w:rsidRDefault="00846708">
      <w:pPr>
        <w:spacing w:after="0" w:line="240" w:lineRule="auto"/>
      </w:pPr>
      <w:r>
        <w:separator/>
      </w:r>
    </w:p>
  </w:endnote>
  <w:endnote w:type="continuationSeparator" w:id="0">
    <w:p w14:paraId="4F672590" w14:textId="77777777" w:rsidR="00846708" w:rsidRDefault="00846708">
      <w:pPr>
        <w:spacing w:after="0" w:line="240" w:lineRule="auto"/>
      </w:pPr>
      <w:r>
        <w:continuationSeparator/>
      </w:r>
    </w:p>
  </w:endnote>
  <w:endnote w:type="continuationNotice" w:id="1">
    <w:p w14:paraId="2EE4ADEF" w14:textId="77777777" w:rsidR="00846708" w:rsidRDefault="008467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9F539" w14:textId="77777777" w:rsidR="00846708" w:rsidRDefault="00846708"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54144" behindDoc="1" locked="0" layoutInCell="1" allowOverlap="1" wp14:anchorId="431EF80B" wp14:editId="161E8BB3">
          <wp:simplePos x="0" y="0"/>
          <wp:positionH relativeFrom="column">
            <wp:posOffset>-282575</wp:posOffset>
          </wp:positionH>
          <wp:positionV relativeFrom="paragraph">
            <wp:posOffset>135255</wp:posOffset>
          </wp:positionV>
          <wp:extent cx="6400800" cy="344170"/>
          <wp:effectExtent l="19050" t="0" r="0" b="0"/>
          <wp:wrapNone/>
          <wp:docPr id="17"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29418DA2" w14:textId="77777777" w:rsidR="00846708" w:rsidRDefault="00846708" w:rsidP="00DC267C">
    <w:pPr>
      <w:pStyle w:val="Footer"/>
      <w:tabs>
        <w:tab w:val="clear" w:pos="4320"/>
        <w:tab w:val="clear" w:pos="8640"/>
        <w:tab w:val="center" w:pos="4111"/>
        <w:tab w:val="right" w:pos="9923"/>
      </w:tabs>
      <w:ind w:left="-142" w:right="-285"/>
      <w:jc w:val="right"/>
      <w:rPr>
        <w:rFonts w:ascii="Arial" w:hAnsi="Arial" w:cs="Arial"/>
        <w:b/>
        <w:color w:val="003B79"/>
      </w:rPr>
    </w:pPr>
  </w:p>
  <w:p w14:paraId="52E3587E" w14:textId="77777777" w:rsidR="00846708" w:rsidRPr="002D6730" w:rsidRDefault="00846708" w:rsidP="00DC267C">
    <w:pPr>
      <w:pStyle w:val="Footer"/>
      <w:tabs>
        <w:tab w:val="clear" w:pos="4320"/>
        <w:tab w:val="clear" w:pos="8640"/>
        <w:tab w:val="center" w:pos="4111"/>
        <w:tab w:val="right" w:pos="9923"/>
      </w:tabs>
      <w:ind w:left="-142" w:right="-285"/>
      <w:jc w:val="right"/>
      <w:rPr>
        <w:rFonts w:ascii="Arial" w:hAnsi="Arial" w:cs="Arial"/>
        <w:b/>
        <w:color w:val="003B79"/>
      </w:rPr>
    </w:pPr>
  </w:p>
  <w:p w14:paraId="76C6AF0A" w14:textId="77777777" w:rsidR="00846708" w:rsidRDefault="00846708" w:rsidP="00DC267C">
    <w:pPr>
      <w:pStyle w:val="Footer"/>
      <w:tabs>
        <w:tab w:val="clear" w:pos="4320"/>
        <w:tab w:val="center" w:pos="4111"/>
        <w:tab w:val="right" w:pos="9923"/>
      </w:tabs>
      <w:ind w:left="-142"/>
      <w:jc w:val="right"/>
      <w:rPr>
        <w:szCs w:val="22"/>
      </w:rPr>
    </w:pPr>
  </w:p>
  <w:p w14:paraId="3F360799" w14:textId="77777777" w:rsidR="00846708" w:rsidRDefault="00846708" w:rsidP="00DC267C">
    <w:pPr>
      <w:pStyle w:val="Footer"/>
      <w:tabs>
        <w:tab w:val="clear" w:pos="4320"/>
        <w:tab w:val="center" w:pos="4111"/>
        <w:tab w:val="right" w:pos="9923"/>
      </w:tabs>
      <w:ind w:left="-142"/>
      <w:jc w:val="right"/>
      <w:rPr>
        <w:szCs w:val="22"/>
      </w:rPr>
    </w:pPr>
  </w:p>
  <w:p w14:paraId="16CE40E4" w14:textId="77777777" w:rsidR="00846708" w:rsidRPr="005F7D46" w:rsidRDefault="00846708"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77796" w14:textId="77777777" w:rsidR="00846708" w:rsidRDefault="00846708" w:rsidP="00CB4728">
    <w:pPr>
      <w:pStyle w:val="Footer"/>
      <w:tabs>
        <w:tab w:val="clear" w:pos="4320"/>
        <w:tab w:val="center" w:pos="4111"/>
      </w:tabs>
      <w:rPr>
        <w:szCs w:val="22"/>
      </w:rPr>
    </w:pPr>
  </w:p>
  <w:p w14:paraId="7EE39F23" w14:textId="77777777" w:rsidR="00846708" w:rsidRPr="002D6730" w:rsidRDefault="00846708"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61312" behindDoc="1" locked="0" layoutInCell="1" allowOverlap="1" wp14:anchorId="13C6F6E8" wp14:editId="52FADED3">
          <wp:simplePos x="0" y="0"/>
          <wp:positionH relativeFrom="column">
            <wp:align>left</wp:align>
          </wp:positionH>
          <wp:positionV relativeFrom="paragraph">
            <wp:posOffset>-10795</wp:posOffset>
          </wp:positionV>
          <wp:extent cx="6400800" cy="344170"/>
          <wp:effectExtent l="19050" t="0" r="0" b="0"/>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1C4D75">
      <w:rPr>
        <w:rStyle w:val="PageNumber"/>
        <w:rFonts w:ascii="Arial" w:hAnsi="Arial" w:cs="Arial"/>
        <w:b/>
        <w:noProof/>
        <w:color w:val="003B79"/>
      </w:rPr>
      <w:t>51</w:t>
    </w:r>
    <w:r w:rsidRPr="002D6730">
      <w:rPr>
        <w:rStyle w:val="PageNumber"/>
        <w:rFonts w:ascii="Arial" w:hAnsi="Arial" w:cs="Arial"/>
        <w:b/>
        <w:color w:val="003B79"/>
      </w:rPr>
      <w:fldChar w:fldCharType="end"/>
    </w:r>
  </w:p>
  <w:p w14:paraId="7D5D0642" w14:textId="77777777" w:rsidR="00846708" w:rsidRPr="0072219B" w:rsidRDefault="00846708" w:rsidP="00CB4728">
    <w:pPr>
      <w:pStyle w:val="Footer"/>
      <w:rPr>
        <w:szCs w:val="22"/>
      </w:rPr>
    </w:pPr>
  </w:p>
  <w:p w14:paraId="74C61E9D" w14:textId="77777777" w:rsidR="00846708" w:rsidRPr="005F7D46" w:rsidRDefault="00846708" w:rsidP="00CB4728">
    <w:pPr>
      <w:pStyle w:val="Footer"/>
      <w:tabs>
        <w:tab w:val="clear" w:pos="4320"/>
        <w:tab w:val="center" w:pos="4111"/>
        <w:tab w:val="right" w:pos="9923"/>
      </w:tabs>
      <w:ind w:left="-142"/>
      <w:rPr>
        <w:szCs w:val="22"/>
      </w:rPr>
    </w:pPr>
  </w:p>
  <w:p w14:paraId="6F916AFD" w14:textId="77777777" w:rsidR="00846708" w:rsidRPr="00CB4728" w:rsidRDefault="00846708" w:rsidP="00CB47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DFEFF" w14:textId="77777777" w:rsidR="00846708" w:rsidRDefault="00846708" w:rsidP="00DC267C">
    <w:pPr>
      <w:pStyle w:val="Footer"/>
      <w:tabs>
        <w:tab w:val="clear" w:pos="4320"/>
        <w:tab w:val="center" w:pos="4111"/>
      </w:tabs>
      <w:ind w:left="-142"/>
      <w:rPr>
        <w:szCs w:val="22"/>
      </w:rPr>
    </w:pPr>
  </w:p>
  <w:p w14:paraId="47CC3A3A" w14:textId="77777777" w:rsidR="00846708" w:rsidRPr="002D6730" w:rsidRDefault="00846708"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9264" behindDoc="1" locked="0" layoutInCell="1" allowOverlap="1" wp14:anchorId="703B94B1" wp14:editId="38C44E66">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1C4D75">
      <w:rPr>
        <w:rStyle w:val="PageNumber"/>
        <w:rFonts w:cs="Arial"/>
        <w:noProof/>
        <w:color w:val="003B79"/>
      </w:rPr>
      <w:t>166</w:t>
    </w:r>
    <w:r w:rsidRPr="002D6730">
      <w:rPr>
        <w:rStyle w:val="PageNumber"/>
        <w:rFonts w:cs="Arial"/>
        <w:b/>
        <w:color w:val="003B79"/>
      </w:rPr>
      <w:fldChar w:fldCharType="end"/>
    </w:r>
  </w:p>
  <w:p w14:paraId="00E2A8C1" w14:textId="77777777" w:rsidR="00846708" w:rsidRPr="0072219B" w:rsidRDefault="00846708" w:rsidP="00DC267C">
    <w:pPr>
      <w:pStyle w:val="Footer"/>
      <w:rPr>
        <w:szCs w:val="22"/>
      </w:rPr>
    </w:pPr>
  </w:p>
  <w:p w14:paraId="127093E3" w14:textId="77777777" w:rsidR="00846708" w:rsidRPr="005F7D46" w:rsidRDefault="00846708"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C88C9" w14:textId="77777777" w:rsidR="00846708" w:rsidRDefault="00846708">
      <w:pPr>
        <w:spacing w:after="0" w:line="240" w:lineRule="auto"/>
      </w:pPr>
      <w:r>
        <w:separator/>
      </w:r>
    </w:p>
  </w:footnote>
  <w:footnote w:type="continuationSeparator" w:id="0">
    <w:p w14:paraId="5755307D" w14:textId="77777777" w:rsidR="00846708" w:rsidRDefault="00846708">
      <w:pPr>
        <w:spacing w:after="0" w:line="240" w:lineRule="auto"/>
      </w:pPr>
      <w:r>
        <w:continuationSeparator/>
      </w:r>
    </w:p>
  </w:footnote>
  <w:footnote w:type="continuationNotice" w:id="1">
    <w:p w14:paraId="6BDADB9A" w14:textId="77777777" w:rsidR="00846708" w:rsidRDefault="0084670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EFD2" w14:textId="77777777" w:rsidR="00846708" w:rsidRDefault="00846708">
    <w:pPr>
      <w:pStyle w:val="Header"/>
    </w:pPr>
    <w:r>
      <w:rPr>
        <w:noProof/>
      </w:rPr>
      <w:pict w14:anchorId="438F5A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7" o:spid="_x0000_s2055" type="#_x0000_t136" style="position:absolute;margin-left:0;margin-top:0;width:424.65pt;height:254.75pt;rotation:315;z-index:-2516480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97221" w14:textId="77777777" w:rsidR="00846708" w:rsidRDefault="00846708">
    <w:pPr>
      <w:pStyle w:val="Header"/>
    </w:pPr>
    <w:r>
      <w:rPr>
        <w:noProof/>
      </w:rPr>
      <w:pict w14:anchorId="0B24FE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6" o:spid="_x0000_s2064" type="#_x0000_t136" style="position:absolute;margin-left:0;margin-top:0;width:424.65pt;height:254.75pt;rotation:315;z-index:-2516295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23B4F" w14:textId="77777777" w:rsidR="00846708" w:rsidRPr="00862481" w:rsidRDefault="00846708"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54E06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7" o:spid="_x0000_s2065" type="#_x0000_t136" style="position:absolute;left:0;text-align:left;margin-left:0;margin-top:0;width:424.65pt;height:254.75pt;rotation:315;z-index:-2516275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 xml:space="preserve">Management report of </w:t>
    </w:r>
    <w:r w:rsidRPr="005D1D12">
      <w:rPr>
        <w:rFonts w:ascii="Arial" w:hAnsi="Arial" w:cs="Arial"/>
        <w:b/>
        <w:color w:val="5C89BF"/>
        <w:sz w:val="18"/>
        <w:szCs w:val="18"/>
      </w:rPr>
      <w:t>the Department of Public Works</w:t>
    </w:r>
  </w:p>
  <w:p w14:paraId="097A3426" w14:textId="77777777" w:rsidR="00846708" w:rsidRPr="008F2827" w:rsidRDefault="0084670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3120" behindDoc="0" locked="0" layoutInCell="1" allowOverlap="1" wp14:anchorId="3D69EA1B" wp14:editId="2346F2E4">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59178" id="Line 9" o:spid="_x0000_s1026" style="position:absolute;z-index:25165312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9F229" w14:textId="77777777" w:rsidR="00846708" w:rsidRDefault="00846708">
    <w:pPr>
      <w:pStyle w:val="Header"/>
    </w:pPr>
    <w:r>
      <w:rPr>
        <w:noProof/>
      </w:rPr>
      <w:pict w14:anchorId="73E0C9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5" o:spid="_x0000_s2063" type="#_x0000_t136" style="position:absolute;margin-left:0;margin-top:0;width:424.65pt;height:254.75pt;rotation:315;z-index:-2516316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FEED6" w14:textId="77777777" w:rsidR="00846708" w:rsidRDefault="00846708">
    <w:pPr>
      <w:pStyle w:val="Header"/>
    </w:pPr>
    <w:r>
      <w:rPr>
        <w:noProof/>
      </w:rPr>
      <w:pict w14:anchorId="11A207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9" o:spid="_x0000_s2067" type="#_x0000_t136" style="position:absolute;margin-left:0;margin-top:0;width:424.65pt;height:254.75pt;rotation:315;z-index:-2516234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266F0" w14:textId="77777777" w:rsidR="00846708" w:rsidRPr="00862481" w:rsidRDefault="00846708" w:rsidP="00DC267C">
    <w:pPr>
      <w:pStyle w:val="Header"/>
      <w:tabs>
        <w:tab w:val="clear" w:pos="8640"/>
        <w:tab w:val="right" w:pos="9923"/>
      </w:tabs>
      <w:ind w:left="-3420" w:right="-285"/>
      <w:jc w:val="right"/>
      <w:rPr>
        <w:rFonts w:ascii="Arial" w:hAnsi="Arial" w:cs="Arial"/>
        <w:b/>
        <w:color w:val="5C89BF"/>
        <w:sz w:val="18"/>
        <w:szCs w:val="18"/>
      </w:rPr>
    </w:pPr>
    <w:r>
      <w:rPr>
        <w:noProof/>
      </w:rPr>
      <w:pict w14:anchorId="101270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0" o:spid="_x0000_s2068" type="#_x0000_t136" style="position:absolute;left:0;text-align:left;margin-left:0;margin-top:0;width:424.65pt;height:254.75pt;rotation:315;z-index:-2516213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Management report of Department of Public Works</w:t>
    </w:r>
  </w:p>
  <w:p w14:paraId="2E13EF5D" w14:textId="77777777" w:rsidR="00846708" w:rsidRPr="008F2827" w:rsidRDefault="0084670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7216" behindDoc="0" locked="0" layoutInCell="1" allowOverlap="1" wp14:anchorId="2E6C4871" wp14:editId="0B23EF8B">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025D4" id="Line 11" o:spid="_x0000_s1026" style="position:absolute;z-index:25165721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60089" w14:textId="77777777" w:rsidR="00846708" w:rsidRDefault="00846708">
    <w:pPr>
      <w:pStyle w:val="Header"/>
    </w:pPr>
    <w:r>
      <w:rPr>
        <w:noProof/>
      </w:rPr>
      <w:pict w14:anchorId="7CA96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8" o:spid="_x0000_s2066" type="#_x0000_t136" style="position:absolute;margin-left:0;margin-top:0;width:424.65pt;height:254.75pt;rotation:315;z-index:-2516254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09ADA" w14:textId="77777777" w:rsidR="00846708" w:rsidRDefault="00846708">
    <w:pPr>
      <w:pStyle w:val="Header"/>
    </w:pPr>
    <w:r>
      <w:rPr>
        <w:noProof/>
      </w:rPr>
      <w:pict w14:anchorId="0B0D91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2" o:spid="_x0000_s2070" type="#_x0000_t136" style="position:absolute;margin-left:0;margin-top:0;width:424.65pt;height:254.75pt;rotation:315;z-index:-2516172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219B" w14:textId="77777777" w:rsidR="00846708" w:rsidRPr="00862481" w:rsidRDefault="00846708"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2A16C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3" o:spid="_x0000_s2071" type="#_x0000_t136" style="position:absolute;left:0;text-align:left;margin-left:0;margin-top:0;width:424.65pt;height:254.75pt;rotation:315;z-index:-2516152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Management report of Department of Public Works</w:t>
    </w:r>
  </w:p>
  <w:p w14:paraId="513DE337" w14:textId="77777777" w:rsidR="00846708" w:rsidRPr="008F2827" w:rsidRDefault="0084670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4384" behindDoc="0" locked="0" layoutInCell="1" allowOverlap="1" wp14:anchorId="25CB7012" wp14:editId="08971DA9">
              <wp:simplePos x="0" y="0"/>
              <wp:positionH relativeFrom="column">
                <wp:align>left</wp:align>
              </wp:positionH>
              <wp:positionV relativeFrom="paragraph">
                <wp:posOffset>17144</wp:posOffset>
              </wp:positionV>
              <wp:extent cx="6400800" cy="0"/>
              <wp:effectExtent l="0" t="0" r="19050" b="1905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AA54D" id="Line 9" o:spid="_x0000_s1026" style="position:absolute;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j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I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YJKI&#10;yxUCAAAqBAAADgAAAAAAAAAAAAAAAAAuAgAAZHJzL2Uyb0RvYy54bWxQSwECLQAUAAYACAAAACEA&#10;97ynm9oAAAAFAQAADwAAAAAAAAAAAAAAAABvBAAAZHJzL2Rvd25yZXYueG1sUEsFBgAAAAAEAAQA&#10;8wAAAHYFAAAAAA==&#10;" strokecolor="#003b79" strokeweight="1.5pt"/>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782BB" w14:textId="77777777" w:rsidR="00846708" w:rsidRDefault="00846708">
    <w:pPr>
      <w:pStyle w:val="Header"/>
    </w:pPr>
    <w:r>
      <w:rPr>
        <w:noProof/>
      </w:rPr>
      <w:pict w14:anchorId="28599B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1" o:spid="_x0000_s2069" type="#_x0000_t136" style="position:absolute;margin-left:0;margin-top:0;width:424.65pt;height:254.75pt;rotation:315;z-index:-2516193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2E39A" w14:textId="77777777" w:rsidR="00846708" w:rsidRDefault="00846708">
    <w:pPr>
      <w:pStyle w:val="Header"/>
    </w:pPr>
    <w:r>
      <w:rPr>
        <w:noProof/>
      </w:rPr>
      <w:pict w14:anchorId="10BFFA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5" o:spid="_x0000_s2073" type="#_x0000_t136" style="position:absolute;margin-left:0;margin-top:0;width:424.65pt;height:254.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DA6BF" w14:textId="77777777" w:rsidR="00846708" w:rsidRDefault="00846708">
    <w:pPr>
      <w:pStyle w:val="Header"/>
    </w:pPr>
    <w:r>
      <w:rPr>
        <w:noProof/>
      </w:rPr>
      <w:pict w14:anchorId="6D90D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8" o:spid="_x0000_s2056" type="#_x0000_t136" style="position:absolute;margin-left:0;margin-top:0;width:424.65pt;height:254.75pt;rotation:315;z-index:-2516459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lang w:eastAsia="en-ZA"/>
      </w:rPr>
      <w:drawing>
        <wp:inline distT="0" distB="0" distL="0" distR="0" wp14:anchorId="679D6D17" wp14:editId="1D6EEA4B">
          <wp:extent cx="6283960" cy="1062990"/>
          <wp:effectExtent l="19050" t="0" r="2540" b="0"/>
          <wp:docPr id="16"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8C008" w14:textId="77777777" w:rsidR="00846708" w:rsidRPr="00862481" w:rsidRDefault="00846708" w:rsidP="00DC267C">
    <w:pPr>
      <w:pStyle w:val="Header"/>
      <w:tabs>
        <w:tab w:val="clear" w:pos="8640"/>
        <w:tab w:val="right" w:pos="9923"/>
      </w:tabs>
      <w:ind w:left="-3420" w:right="-285"/>
      <w:jc w:val="right"/>
      <w:rPr>
        <w:rFonts w:ascii="Arial" w:hAnsi="Arial" w:cs="Arial"/>
        <w:b/>
        <w:color w:val="5C89BF"/>
        <w:sz w:val="18"/>
        <w:szCs w:val="18"/>
      </w:rPr>
    </w:pPr>
    <w:r>
      <w:rPr>
        <w:noProof/>
      </w:rPr>
      <w:pict w14:anchorId="3007BE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6" o:spid="_x0000_s2074" type="#_x0000_t136" style="position:absolute;left:0;text-align:left;margin-left:0;margin-top:0;width:424.65pt;height:254.75pt;rotation:315;z-index:-2516090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Management report of Department of Public Works</w:t>
    </w:r>
  </w:p>
  <w:p w14:paraId="095BF7C2" w14:textId="77777777" w:rsidR="00846708" w:rsidRPr="008F2827" w:rsidRDefault="0084670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341EB39A" wp14:editId="18DCEF2B">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5A108"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69EF3" w14:textId="77777777" w:rsidR="00846708" w:rsidRDefault="00846708">
    <w:pPr>
      <w:pStyle w:val="Header"/>
    </w:pPr>
    <w:r>
      <w:rPr>
        <w:noProof/>
      </w:rPr>
      <w:pict w14:anchorId="6ECFFE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4" o:spid="_x0000_s2072" type="#_x0000_t136" style="position:absolute;margin-left:0;margin-top:0;width:424.65pt;height:254.75pt;rotation:315;z-index:-2516131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85A3" w14:textId="77777777" w:rsidR="00846708" w:rsidRDefault="00846708">
    <w:pPr>
      <w:pStyle w:val="Header"/>
    </w:pPr>
    <w:r>
      <w:rPr>
        <w:noProof/>
      </w:rPr>
      <w:pict w14:anchorId="3C5F1D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8" o:spid="_x0000_s2076" type="#_x0000_t136" style="position:absolute;margin-left:0;margin-top:0;width:424.65pt;height:254.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528B" w14:textId="77777777" w:rsidR="00846708" w:rsidRDefault="00846708" w:rsidP="00DC267C">
    <w:pPr>
      <w:pStyle w:val="Header"/>
      <w:ind w:left="-142" w:right="6"/>
      <w:rPr>
        <w:b/>
        <w:color w:val="022B69"/>
        <w:sz w:val="16"/>
        <w:szCs w:val="16"/>
      </w:rPr>
    </w:pPr>
    <w:r>
      <w:rPr>
        <w:noProof/>
      </w:rPr>
      <w:pict w14:anchorId="280A8C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9" o:spid="_x0000_s2077" type="#_x0000_t136" style="position:absolute;left:0;text-align:left;margin-left:0;margin-top:0;width:424.65pt;height:254.75pt;rotation:315;z-index:-2516029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1644409" w14:textId="77777777" w:rsidR="00846708" w:rsidRPr="00862481" w:rsidRDefault="00846708"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of [insert name of </w:t>
    </w:r>
    <w:proofErr w:type="spellStart"/>
    <w:r>
      <w:rPr>
        <w:rFonts w:ascii="Arial" w:hAnsi="Arial" w:cs="Arial"/>
        <w:b/>
        <w:color w:val="5C89BF"/>
        <w:sz w:val="18"/>
        <w:szCs w:val="18"/>
      </w:rPr>
      <w:t>auditee</w:t>
    </w:r>
    <w:proofErr w:type="spellEnd"/>
    <w:r>
      <w:rPr>
        <w:rFonts w:ascii="Arial" w:hAnsi="Arial" w:cs="Arial"/>
        <w:b/>
        <w:color w:val="5C89BF"/>
        <w:sz w:val="18"/>
        <w:szCs w:val="18"/>
      </w:rPr>
      <w:t>]</w:t>
    </w:r>
  </w:p>
  <w:p w14:paraId="6E92E72F" w14:textId="77777777" w:rsidR="00846708" w:rsidRPr="008F2827" w:rsidRDefault="0084670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0" behindDoc="0" locked="0" layoutInCell="1" allowOverlap="1" wp14:anchorId="37BBACDD" wp14:editId="35E368E3">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FD7BA" id="Line 12" o:spid="_x0000_s1026" style="position:absolute;z-index:25165824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4DFB1" w14:textId="77777777" w:rsidR="00846708" w:rsidRDefault="00846708">
    <w:pPr>
      <w:pStyle w:val="Header"/>
    </w:pPr>
    <w:r>
      <w:rPr>
        <w:noProof/>
      </w:rPr>
      <w:pict w14:anchorId="5E0081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67" o:spid="_x0000_s2075" type="#_x0000_t136" style="position:absolute;margin-left:0;margin-top:0;width:424.65pt;height:254.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3541" w14:textId="77777777" w:rsidR="00846708" w:rsidRDefault="00846708">
    <w:pPr>
      <w:pStyle w:val="Header"/>
    </w:pPr>
    <w:r>
      <w:rPr>
        <w:noProof/>
      </w:rPr>
      <w:pict w14:anchorId="2CE213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6" o:spid="_x0000_s2054" type="#_x0000_t136" style="position:absolute;margin-left:0;margin-top:0;width:424.65pt;height:254.7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A3BFD" w14:textId="77777777" w:rsidR="00846708" w:rsidRDefault="00846708">
    <w:pPr>
      <w:pStyle w:val="Header"/>
    </w:pPr>
    <w:r>
      <w:rPr>
        <w:noProof/>
      </w:rPr>
      <w:pict w14:anchorId="780DBF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0" o:spid="_x0000_s2058" type="#_x0000_t136" style="position:absolute;margin-left:0;margin-top:0;width:424.65pt;height:254.75pt;rotation:315;z-index:-2516418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039A9" w14:textId="77777777" w:rsidR="00846708" w:rsidRPr="00862481" w:rsidRDefault="00846708" w:rsidP="00DC267C">
    <w:pPr>
      <w:pStyle w:val="Header"/>
      <w:tabs>
        <w:tab w:val="clear" w:pos="8640"/>
        <w:tab w:val="right" w:pos="9923"/>
      </w:tabs>
      <w:ind w:left="-3420" w:right="-285"/>
      <w:jc w:val="right"/>
      <w:rPr>
        <w:rFonts w:ascii="Arial" w:hAnsi="Arial" w:cs="Arial"/>
        <w:b/>
        <w:color w:val="5C89BF"/>
        <w:sz w:val="18"/>
        <w:szCs w:val="18"/>
      </w:rPr>
    </w:pPr>
    <w:r>
      <w:rPr>
        <w:noProof/>
      </w:rPr>
      <w:pict w14:anchorId="427CA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1" o:spid="_x0000_s2059" type="#_x0000_t136" style="position:absolute;left:0;text-align:left;margin-left:0;margin-top:0;width:424.65pt;height:254.75pt;rotation:315;z-index:-2516398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 xml:space="preserve">Management report of the </w:t>
    </w:r>
    <w:r w:rsidRPr="0047139B">
      <w:rPr>
        <w:rFonts w:ascii="Arial" w:hAnsi="Arial" w:cs="Arial"/>
        <w:b/>
        <w:color w:val="5C89BF"/>
        <w:sz w:val="18"/>
        <w:szCs w:val="18"/>
      </w:rPr>
      <w:t>Department of Public Works</w:t>
    </w:r>
  </w:p>
  <w:p w14:paraId="1F20F711" w14:textId="77777777" w:rsidR="00846708" w:rsidRPr="008F2827" w:rsidRDefault="0084670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5168" behindDoc="0" locked="0" layoutInCell="1" allowOverlap="1" wp14:anchorId="425D14C8" wp14:editId="07F31706">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EF32E" id="Line 9" o:spid="_x0000_s1026" style="position:absolute;z-index:25165516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ED1FF" w14:textId="77777777" w:rsidR="00846708" w:rsidRDefault="00846708">
    <w:pPr>
      <w:pStyle w:val="Header"/>
    </w:pPr>
    <w:r>
      <w:rPr>
        <w:noProof/>
      </w:rPr>
      <w:pict w14:anchorId="7D431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49" o:spid="_x0000_s2057" type="#_x0000_t136" style="position:absolute;margin-left:0;margin-top:0;width:424.65pt;height:254.75pt;rotation:315;z-index:-2516439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B8585" w14:textId="77777777" w:rsidR="00846708" w:rsidRDefault="00846708">
    <w:pPr>
      <w:pStyle w:val="Header"/>
    </w:pPr>
    <w:r>
      <w:rPr>
        <w:noProof/>
      </w:rPr>
      <w:pict w14:anchorId="119CA8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3" o:spid="_x0000_s2061" type="#_x0000_t136" style="position:absolute;margin-left:0;margin-top:0;width:424.65pt;height:254.75pt;rotation:315;z-index:-2516357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1D8D7" w14:textId="77777777" w:rsidR="00846708" w:rsidRPr="00862481" w:rsidRDefault="00846708" w:rsidP="00DC267C">
    <w:pPr>
      <w:pStyle w:val="Header"/>
      <w:tabs>
        <w:tab w:val="clear" w:pos="8640"/>
        <w:tab w:val="right" w:pos="9923"/>
      </w:tabs>
      <w:ind w:left="-3420" w:right="-285"/>
      <w:jc w:val="right"/>
      <w:rPr>
        <w:rFonts w:ascii="Arial" w:hAnsi="Arial" w:cs="Arial"/>
        <w:b/>
        <w:color w:val="5C89BF"/>
        <w:sz w:val="18"/>
        <w:szCs w:val="18"/>
      </w:rPr>
    </w:pPr>
    <w:r>
      <w:rPr>
        <w:noProof/>
      </w:rPr>
      <w:pict w14:anchorId="420AE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4" o:spid="_x0000_s2062" type="#_x0000_t136" style="position:absolute;left:0;text-align:left;margin-left:0;margin-top:0;width:424.65pt;height:254.75pt;rotation:315;z-index:-2516336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Arial" w:hAnsi="Arial" w:cs="Arial"/>
        <w:b/>
        <w:color w:val="5C89BF"/>
        <w:sz w:val="18"/>
        <w:szCs w:val="18"/>
      </w:rPr>
      <w:t>Management report of the Department of Public Works</w:t>
    </w:r>
  </w:p>
  <w:p w14:paraId="3CB8B5C7" w14:textId="77777777" w:rsidR="00846708" w:rsidRPr="008F2827" w:rsidRDefault="00846708"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6192" behindDoc="0" locked="0" layoutInCell="1" allowOverlap="1" wp14:anchorId="36696B79" wp14:editId="054CC512">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F90E3" id="Line 9" o:spid="_x0000_s1026" style="position:absolute;z-index:25165619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67FEB" w14:textId="77777777" w:rsidR="00846708" w:rsidRDefault="00846708">
    <w:pPr>
      <w:pStyle w:val="Header"/>
    </w:pPr>
    <w:r>
      <w:rPr>
        <w:noProof/>
      </w:rPr>
      <w:pict w14:anchorId="6D30FB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333052" o:spid="_x0000_s2060" type="#_x0000_t136" style="position:absolute;margin-left:0;margin-top:0;width:424.65pt;height:254.75pt;rotation:315;z-index:-2516377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6.8pt;height:143.4pt" o:bullet="t">
        <v:imagedata r:id="rId1" o:title="MC900293188[1]"/>
      </v:shape>
    </w:pict>
  </w:numPicBullet>
  <w:numPicBullet w:numPicBulletId="1">
    <w:pict>
      <v:shape id="_x0000_i1029" type="#_x0000_t75" style="width:120pt;height:139.8pt" o:bullet="t">
        <v:imagedata r:id="rId2" o:title="MC900239461[1]"/>
      </v:shape>
    </w:pict>
  </w:numPicBullet>
  <w:abstractNum w:abstractNumId="0">
    <w:nsid w:val="01542957"/>
    <w:multiLevelType w:val="hybridMultilevel"/>
    <w:tmpl w:val="6BB2F3D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29110CB"/>
    <w:multiLevelType w:val="hybridMultilevel"/>
    <w:tmpl w:val="72FA3E3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2AD5D52"/>
    <w:multiLevelType w:val="hybridMultilevel"/>
    <w:tmpl w:val="4B5A2C4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4">
    <w:nsid w:val="03381C10"/>
    <w:multiLevelType w:val="hybridMultilevel"/>
    <w:tmpl w:val="717AF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nsid w:val="03E507C9"/>
    <w:multiLevelType w:val="hybridMultilevel"/>
    <w:tmpl w:val="C1462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60A598F"/>
    <w:multiLevelType w:val="hybridMultilevel"/>
    <w:tmpl w:val="049AF2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nsid w:val="07B26116"/>
    <w:multiLevelType w:val="hybridMultilevel"/>
    <w:tmpl w:val="A2C279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07D518F8"/>
    <w:multiLevelType w:val="hybridMultilevel"/>
    <w:tmpl w:val="0C8A85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09B46A0F"/>
    <w:multiLevelType w:val="hybridMultilevel"/>
    <w:tmpl w:val="4684A6EE"/>
    <w:lvl w:ilvl="0" w:tplc="4AE6AEE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1">
    <w:nsid w:val="09D31C5C"/>
    <w:multiLevelType w:val="hybridMultilevel"/>
    <w:tmpl w:val="09B2625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0A673DBD"/>
    <w:multiLevelType w:val="hybridMultilevel"/>
    <w:tmpl w:val="6924FB2E"/>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3">
    <w:nsid w:val="0B35177D"/>
    <w:multiLevelType w:val="hybridMultilevel"/>
    <w:tmpl w:val="A6605770"/>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14">
    <w:nsid w:val="0C4C7C87"/>
    <w:multiLevelType w:val="hybridMultilevel"/>
    <w:tmpl w:val="2F4CC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0D937721"/>
    <w:multiLevelType w:val="hybridMultilevel"/>
    <w:tmpl w:val="84C01D8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0F1C57B4"/>
    <w:multiLevelType w:val="hybridMultilevel"/>
    <w:tmpl w:val="EE9690FC"/>
    <w:lvl w:ilvl="0" w:tplc="1C090017">
      <w:start w:val="1"/>
      <w:numFmt w:val="lowerLetter"/>
      <w:lvlText w:val="%1)"/>
      <w:lvlJc w:val="left"/>
      <w:pPr>
        <w:ind w:left="1080" w:hanging="360"/>
      </w:pPr>
      <w:rPr>
        <w:rFonts w:hint="default"/>
        <w:i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nsid w:val="0F880E43"/>
    <w:multiLevelType w:val="hybridMultilevel"/>
    <w:tmpl w:val="4E36F93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0FA43465"/>
    <w:multiLevelType w:val="hybridMultilevel"/>
    <w:tmpl w:val="0424154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11064A13"/>
    <w:multiLevelType w:val="hybridMultilevel"/>
    <w:tmpl w:val="927C4B0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nsid w:val="11966580"/>
    <w:multiLevelType w:val="hybridMultilevel"/>
    <w:tmpl w:val="4DC2637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12BE296C"/>
    <w:multiLevelType w:val="multilevel"/>
    <w:tmpl w:val="A7EC87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3CC331E"/>
    <w:multiLevelType w:val="hybridMultilevel"/>
    <w:tmpl w:val="005ABA10"/>
    <w:lvl w:ilvl="0" w:tplc="718217D4">
      <w:start w:val="1"/>
      <w:numFmt w:val="decimal"/>
      <w:lvlText w:val="%1."/>
      <w:lvlJc w:val="left"/>
      <w:pPr>
        <w:ind w:left="360" w:hanging="360"/>
      </w:pPr>
      <w:rPr>
        <w:rFonts w:hint="default"/>
        <w:b w:val="0"/>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4">
    <w:nsid w:val="15726A33"/>
    <w:multiLevelType w:val="hybridMultilevel"/>
    <w:tmpl w:val="5BFE85D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nsid w:val="16BF61D3"/>
    <w:multiLevelType w:val="hybridMultilevel"/>
    <w:tmpl w:val="D15AE89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18274A95"/>
    <w:multiLevelType w:val="hybridMultilevel"/>
    <w:tmpl w:val="FC2E05A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195A4291"/>
    <w:multiLevelType w:val="hybridMultilevel"/>
    <w:tmpl w:val="1ED05222"/>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nsid w:val="1B4D0677"/>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B914D9C"/>
    <w:multiLevelType w:val="hybridMultilevel"/>
    <w:tmpl w:val="27347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BAF49B2"/>
    <w:multiLevelType w:val="hybridMultilevel"/>
    <w:tmpl w:val="6A105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1CFF1DC4"/>
    <w:multiLevelType w:val="hybridMultilevel"/>
    <w:tmpl w:val="490E311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1E735A45"/>
    <w:multiLevelType w:val="hybridMultilevel"/>
    <w:tmpl w:val="C010A32E"/>
    <w:lvl w:ilvl="0" w:tplc="386E6666">
      <w:start w:val="1"/>
      <w:numFmt w:val="lowerLetter"/>
      <w:lvlText w:val="%1)"/>
      <w:lvlJc w:val="left"/>
      <w:pPr>
        <w:ind w:left="720" w:hanging="360"/>
      </w:pPr>
      <w:rPr>
        <w:rFonts w:ascii="Arial" w:eastAsiaTheme="minorEastAsia"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1ECE6F9E"/>
    <w:multiLevelType w:val="hybridMultilevel"/>
    <w:tmpl w:val="CC347FE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5">
    <w:nsid w:val="26287C96"/>
    <w:multiLevelType w:val="hybridMultilevel"/>
    <w:tmpl w:val="38B039A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267467C1"/>
    <w:multiLevelType w:val="hybridMultilevel"/>
    <w:tmpl w:val="14927E1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27BB7B38"/>
    <w:multiLevelType w:val="hybridMultilevel"/>
    <w:tmpl w:val="FD4265D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292F3583"/>
    <w:multiLevelType w:val="hybridMultilevel"/>
    <w:tmpl w:val="5FDE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99322C7"/>
    <w:multiLevelType w:val="hybridMultilevel"/>
    <w:tmpl w:val="CD8AC5B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nsid w:val="29B129C4"/>
    <w:multiLevelType w:val="hybridMultilevel"/>
    <w:tmpl w:val="17DCA7A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43">
    <w:nsid w:val="29D51A5F"/>
    <w:multiLevelType w:val="hybridMultilevel"/>
    <w:tmpl w:val="C91CC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nsid w:val="29E74EFA"/>
    <w:multiLevelType w:val="hybridMultilevel"/>
    <w:tmpl w:val="C4F47324"/>
    <w:lvl w:ilvl="0" w:tplc="45A2AF82">
      <w:start w:val="1"/>
      <w:numFmt w:val="decimal"/>
      <w:suff w:val="space"/>
      <w:lvlText w:val="%1."/>
      <w:lvlJc w:val="left"/>
      <w:pPr>
        <w:ind w:left="360"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5">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6">
    <w:nsid w:val="2B907054"/>
    <w:multiLevelType w:val="hybridMultilevel"/>
    <w:tmpl w:val="42D45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2C6A06EC"/>
    <w:multiLevelType w:val="hybridMultilevel"/>
    <w:tmpl w:val="86B6910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nsid w:val="2D1B32FB"/>
    <w:multiLevelType w:val="hybridMultilevel"/>
    <w:tmpl w:val="F05E073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nsid w:val="2F2B35D7"/>
    <w:multiLevelType w:val="hybridMultilevel"/>
    <w:tmpl w:val="A9FE20AC"/>
    <w:lvl w:ilvl="0" w:tplc="B344A72A">
      <w:start w:val="1"/>
      <w:numFmt w:val="lowerLetter"/>
      <w:lvlText w:val="%1)"/>
      <w:lvlJc w:val="left"/>
      <w:pPr>
        <w:ind w:left="720" w:hanging="360"/>
      </w:pPr>
      <w:rPr>
        <w:rFonts w:eastAsia="Times New Roman"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nsid w:val="31A84A0E"/>
    <w:multiLevelType w:val="hybridMultilevel"/>
    <w:tmpl w:val="09F2D49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1">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nsid w:val="38F30CE0"/>
    <w:multiLevelType w:val="hybridMultilevel"/>
    <w:tmpl w:val="310E51C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nsid w:val="390B285E"/>
    <w:multiLevelType w:val="hybridMultilevel"/>
    <w:tmpl w:val="A0682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39B479E2"/>
    <w:multiLevelType w:val="hybridMultilevel"/>
    <w:tmpl w:val="4218E96A"/>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55">
    <w:nsid w:val="39C03542"/>
    <w:multiLevelType w:val="hybridMultilevel"/>
    <w:tmpl w:val="05A4D86A"/>
    <w:lvl w:ilvl="0" w:tplc="16F65B7C">
      <w:start w:val="1"/>
      <w:numFmt w:val="lowerLetter"/>
      <w:lvlText w:val="%1)"/>
      <w:lvlJc w:val="left"/>
      <w:pPr>
        <w:ind w:left="360" w:hanging="360"/>
      </w:pPr>
      <w:rPr>
        <w:rFonts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A0A466F"/>
    <w:multiLevelType w:val="hybridMultilevel"/>
    <w:tmpl w:val="AF467E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59">
    <w:nsid w:val="3C09665E"/>
    <w:multiLevelType w:val="hybridMultilevel"/>
    <w:tmpl w:val="F65CC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3F3D5269"/>
    <w:multiLevelType w:val="hybridMultilevel"/>
    <w:tmpl w:val="0F38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1023159"/>
    <w:multiLevelType w:val="hybridMultilevel"/>
    <w:tmpl w:val="BE705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3">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nsid w:val="434149FF"/>
    <w:multiLevelType w:val="hybridMultilevel"/>
    <w:tmpl w:val="E36C5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nsid w:val="44581CE3"/>
    <w:multiLevelType w:val="hybridMultilevel"/>
    <w:tmpl w:val="E300257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6">
    <w:nsid w:val="446B7E0B"/>
    <w:multiLevelType w:val="hybridMultilevel"/>
    <w:tmpl w:val="6E72948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68">
    <w:nsid w:val="4B8B63AC"/>
    <w:multiLevelType w:val="hybridMultilevel"/>
    <w:tmpl w:val="4C86FE88"/>
    <w:lvl w:ilvl="0" w:tplc="1C090017">
      <w:start w:val="1"/>
      <w:numFmt w:val="lowerLetter"/>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nsid w:val="4B9E3C71"/>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0">
    <w:nsid w:val="4CC97F3B"/>
    <w:multiLevelType w:val="hybridMultilevel"/>
    <w:tmpl w:val="B23C4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nsid w:val="4CF04D07"/>
    <w:multiLevelType w:val="hybridMultilevel"/>
    <w:tmpl w:val="9E2A589A"/>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72">
    <w:nsid w:val="4FA94449"/>
    <w:multiLevelType w:val="hybridMultilevel"/>
    <w:tmpl w:val="9D50A0E6"/>
    <w:lvl w:ilvl="0" w:tplc="332C9F8A">
      <w:start w:val="1"/>
      <w:numFmt w:val="lowerLetter"/>
      <w:lvlText w:val="%1)"/>
      <w:lvlJc w:val="left"/>
      <w:pPr>
        <w:ind w:left="720" w:hanging="360"/>
      </w:pPr>
      <w:rPr>
        <w:rFonts w:asciiTheme="minorHAnsi" w:eastAsiaTheme="minorHAnsi" w:hAnsiTheme="minorHAnsi"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nsid w:val="4FDB4F09"/>
    <w:multiLevelType w:val="hybridMultilevel"/>
    <w:tmpl w:val="0E82D512"/>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74">
    <w:nsid w:val="50813410"/>
    <w:multiLevelType w:val="hybridMultilevel"/>
    <w:tmpl w:val="5A6EA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2792C9B"/>
    <w:multiLevelType w:val="hybridMultilevel"/>
    <w:tmpl w:val="DF94CB02"/>
    <w:lvl w:ilvl="0" w:tplc="AD82D850">
      <w:start w:val="1"/>
      <w:numFmt w:val="lowerLetter"/>
      <w:lvlText w:val="%1)"/>
      <w:lvlJc w:val="left"/>
      <w:pPr>
        <w:ind w:left="984" w:hanging="624"/>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6">
    <w:nsid w:val="53400799"/>
    <w:multiLevelType w:val="hybridMultilevel"/>
    <w:tmpl w:val="60F04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nsid w:val="5513738E"/>
    <w:multiLevelType w:val="hybridMultilevel"/>
    <w:tmpl w:val="D27A3492"/>
    <w:lvl w:ilvl="0" w:tplc="E2DA5672">
      <w:start w:val="1"/>
      <w:numFmt w:val="lowerLetter"/>
      <w:lvlText w:val="%1)"/>
      <w:lvlJc w:val="left"/>
      <w:pPr>
        <w:ind w:left="720" w:hanging="360"/>
      </w:pPr>
      <w:rPr>
        <w:rFonts w:ascii="Arial" w:eastAsia="Times New Roman" w:hAnsi="Arial" w:cs="Arial"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nsid w:val="55723A53"/>
    <w:multiLevelType w:val="hybridMultilevel"/>
    <w:tmpl w:val="3ED62820"/>
    <w:lvl w:ilvl="0" w:tplc="BE94EC0C">
      <w:start w:val="1"/>
      <w:numFmt w:val="lowerLetter"/>
      <w:lvlText w:val="%1)"/>
      <w:lvlJc w:val="left"/>
      <w:pPr>
        <w:ind w:left="360" w:hanging="360"/>
      </w:pPr>
      <w:rPr>
        <w:rFonts w:ascii="Arial" w:hAnsi="Arial" w:cs="Aria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9">
    <w:nsid w:val="562930D0"/>
    <w:multiLevelType w:val="hybridMultilevel"/>
    <w:tmpl w:val="6F52009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0">
    <w:nsid w:val="58D94008"/>
    <w:multiLevelType w:val="hybridMultilevel"/>
    <w:tmpl w:val="46A0B45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nsid w:val="59474DE4"/>
    <w:multiLevelType w:val="hybridMultilevel"/>
    <w:tmpl w:val="C70251C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2">
    <w:nsid w:val="598769D4"/>
    <w:multiLevelType w:val="hybridMultilevel"/>
    <w:tmpl w:val="D3667272"/>
    <w:lvl w:ilvl="0" w:tplc="1C090017">
      <w:start w:val="1"/>
      <w:numFmt w:val="lowerLetter"/>
      <w:lvlText w:val="%1)"/>
      <w:lvlJc w:val="left"/>
      <w:pPr>
        <w:ind w:left="5606"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nsid w:val="59CB0DA8"/>
    <w:multiLevelType w:val="hybridMultilevel"/>
    <w:tmpl w:val="3BAA7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nsid w:val="5AD31AF3"/>
    <w:multiLevelType w:val="hybridMultilevel"/>
    <w:tmpl w:val="1C44B3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86">
    <w:nsid w:val="5B7C6D58"/>
    <w:multiLevelType w:val="hybridMultilevel"/>
    <w:tmpl w:val="14961418"/>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2278BF4C">
      <w:start w:val="1"/>
      <w:numFmt w:val="lowerLetter"/>
      <w:lvlText w:val="%5)"/>
      <w:lvlJc w:val="left"/>
      <w:pPr>
        <w:ind w:left="3240" w:hanging="360"/>
      </w:pPr>
      <w:rPr>
        <w:rFonts w:hint="default"/>
      </w:r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7">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8">
    <w:nsid w:val="5CC82655"/>
    <w:multiLevelType w:val="hybridMultilevel"/>
    <w:tmpl w:val="E8D02710"/>
    <w:lvl w:ilvl="0" w:tplc="67C0A12E">
      <w:start w:val="1"/>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90">
    <w:nsid w:val="5DA138AB"/>
    <w:multiLevelType w:val="hybridMultilevel"/>
    <w:tmpl w:val="52ACF22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nsid w:val="5FC96684"/>
    <w:multiLevelType w:val="hybridMultilevel"/>
    <w:tmpl w:val="8A1821BC"/>
    <w:lvl w:ilvl="0" w:tplc="11900B4C">
      <w:start w:val="1"/>
      <w:numFmt w:val="decimal"/>
      <w:pStyle w:val="NumberedHeading"/>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2">
    <w:nsid w:val="609C05FA"/>
    <w:multiLevelType w:val="hybridMultilevel"/>
    <w:tmpl w:val="91445BD4"/>
    <w:lvl w:ilvl="0" w:tplc="1C090001">
      <w:start w:val="1"/>
      <w:numFmt w:val="bullet"/>
      <w:lvlText w:val=""/>
      <w:lvlJc w:val="left"/>
      <w:pPr>
        <w:ind w:left="107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abstractNum w:abstractNumId="93">
    <w:nsid w:val="60D40105"/>
    <w:multiLevelType w:val="hybridMultilevel"/>
    <w:tmpl w:val="81563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nsid w:val="63545210"/>
    <w:multiLevelType w:val="hybridMultilevel"/>
    <w:tmpl w:val="CA2EE14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5">
    <w:nsid w:val="645270D2"/>
    <w:multiLevelType w:val="hybridMultilevel"/>
    <w:tmpl w:val="7C9A9F26"/>
    <w:lvl w:ilvl="0" w:tplc="1C090017">
      <w:start w:val="1"/>
      <w:numFmt w:val="lowerLetter"/>
      <w:lvlText w:val="%1)"/>
      <w:lvlJc w:val="left"/>
      <w:pPr>
        <w:ind w:left="1211" w:hanging="360"/>
      </w:pPr>
      <w:rPr>
        <w:rFonts w:hint="default"/>
      </w:rPr>
    </w:lvl>
    <w:lvl w:ilvl="1" w:tplc="1C090001">
      <w:start w:val="1"/>
      <w:numFmt w:val="bullet"/>
      <w:lvlText w:val=""/>
      <w:lvlJc w:val="left"/>
      <w:pPr>
        <w:ind w:left="1931" w:hanging="360"/>
      </w:pPr>
      <w:rPr>
        <w:rFonts w:ascii="Symbol" w:hAnsi="Symbol" w:hint="default"/>
      </w:r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96">
    <w:nsid w:val="647C22A8"/>
    <w:multiLevelType w:val="hybridMultilevel"/>
    <w:tmpl w:val="05060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nsid w:val="65036ACA"/>
    <w:multiLevelType w:val="hybridMultilevel"/>
    <w:tmpl w:val="18ACC4C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8">
    <w:nsid w:val="65897882"/>
    <w:multiLevelType w:val="hybridMultilevel"/>
    <w:tmpl w:val="62DCFFA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9">
    <w:nsid w:val="65D72820"/>
    <w:multiLevelType w:val="hybridMultilevel"/>
    <w:tmpl w:val="0C687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0">
    <w:nsid w:val="682F13A0"/>
    <w:multiLevelType w:val="hybridMultilevel"/>
    <w:tmpl w:val="1B805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687467CF"/>
    <w:multiLevelType w:val="hybridMultilevel"/>
    <w:tmpl w:val="120461A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2">
    <w:nsid w:val="68D57789"/>
    <w:multiLevelType w:val="hybridMultilevel"/>
    <w:tmpl w:val="380442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3">
    <w:nsid w:val="69B50A68"/>
    <w:multiLevelType w:val="hybridMultilevel"/>
    <w:tmpl w:val="EAF6868C"/>
    <w:lvl w:ilvl="0" w:tplc="1C090017">
      <w:start w:val="1"/>
      <w:numFmt w:val="lowerLetter"/>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4">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5">
    <w:nsid w:val="6BF74303"/>
    <w:multiLevelType w:val="hybridMultilevel"/>
    <w:tmpl w:val="D1ECEC9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6">
    <w:nsid w:val="6DF941B7"/>
    <w:multiLevelType w:val="hybridMultilevel"/>
    <w:tmpl w:val="4730599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nsid w:val="6E1563AB"/>
    <w:multiLevelType w:val="hybridMultilevel"/>
    <w:tmpl w:val="526EDE1E"/>
    <w:lvl w:ilvl="0" w:tplc="9036CD30">
      <w:start w:val="1"/>
      <w:numFmt w:val="lowerLetter"/>
      <w:lvlText w:val="%1)"/>
      <w:lvlJc w:val="left"/>
      <w:pPr>
        <w:ind w:left="720" w:hanging="360"/>
      </w:pPr>
      <w:rPr>
        <w:rFonts w:eastAsiaTheme="minorHAns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9">
    <w:nsid w:val="715813E6"/>
    <w:multiLevelType w:val="hybridMultilevel"/>
    <w:tmpl w:val="E44E098E"/>
    <w:lvl w:ilvl="0" w:tplc="F5BCAFEC">
      <w:start w:val="1"/>
      <w:numFmt w:val="lowerLetter"/>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0">
    <w:nsid w:val="74FF2201"/>
    <w:multiLevelType w:val="hybridMultilevel"/>
    <w:tmpl w:val="AEBE38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1">
    <w:nsid w:val="757F6907"/>
    <w:multiLevelType w:val="hybridMultilevel"/>
    <w:tmpl w:val="F9A6D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nsid w:val="764052DB"/>
    <w:multiLevelType w:val="hybridMultilevel"/>
    <w:tmpl w:val="ADC4C2D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3">
    <w:nsid w:val="78762741"/>
    <w:multiLevelType w:val="hybridMultilevel"/>
    <w:tmpl w:val="5CE42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9F6209D"/>
    <w:multiLevelType w:val="hybridMultilevel"/>
    <w:tmpl w:val="B6C43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7B151D0E"/>
    <w:multiLevelType w:val="hybridMultilevel"/>
    <w:tmpl w:val="C57E23F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6">
    <w:nsid w:val="7C7912CA"/>
    <w:multiLevelType w:val="hybridMultilevel"/>
    <w:tmpl w:val="B25AA38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7">
    <w:nsid w:val="7D3E02E4"/>
    <w:multiLevelType w:val="hybridMultilevel"/>
    <w:tmpl w:val="FC8AE6BA"/>
    <w:lvl w:ilvl="0" w:tplc="1C090017">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8">
    <w:nsid w:val="7EC76763"/>
    <w:multiLevelType w:val="hybridMultilevel"/>
    <w:tmpl w:val="6450C41A"/>
    <w:lvl w:ilvl="0" w:tplc="D33EAEC6">
      <w:start w:val="1"/>
      <w:numFmt w:val="lowerLetter"/>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8"/>
  </w:num>
  <w:num w:numId="3">
    <w:abstractNumId w:val="15"/>
  </w:num>
  <w:num w:numId="4">
    <w:abstractNumId w:val="89"/>
  </w:num>
  <w:num w:numId="5">
    <w:abstractNumId w:val="51"/>
  </w:num>
  <w:num w:numId="6">
    <w:abstractNumId w:val="3"/>
  </w:num>
  <w:num w:numId="7">
    <w:abstractNumId w:val="34"/>
  </w:num>
  <w:num w:numId="8">
    <w:abstractNumId w:val="44"/>
  </w:num>
  <w:num w:numId="9">
    <w:abstractNumId w:val="87"/>
  </w:num>
  <w:num w:numId="10">
    <w:abstractNumId w:val="39"/>
  </w:num>
  <w:num w:numId="11">
    <w:abstractNumId w:val="67"/>
  </w:num>
  <w:num w:numId="12">
    <w:abstractNumId w:val="104"/>
  </w:num>
  <w:num w:numId="13">
    <w:abstractNumId w:val="57"/>
  </w:num>
  <w:num w:numId="14">
    <w:abstractNumId w:val="108"/>
  </w:num>
  <w:num w:numId="15">
    <w:abstractNumId w:val="23"/>
  </w:num>
  <w:num w:numId="16">
    <w:abstractNumId w:val="45"/>
  </w:num>
  <w:num w:numId="17">
    <w:abstractNumId w:val="45"/>
    <w:lvlOverride w:ilvl="0">
      <w:startOverride w:val="1"/>
    </w:lvlOverride>
  </w:num>
  <w:num w:numId="18">
    <w:abstractNumId w:val="28"/>
  </w:num>
  <w:num w:numId="19">
    <w:abstractNumId w:val="105"/>
  </w:num>
  <w:num w:numId="20">
    <w:abstractNumId w:val="52"/>
  </w:num>
  <w:num w:numId="21">
    <w:abstractNumId w:val="50"/>
  </w:num>
  <w:num w:numId="22">
    <w:abstractNumId w:val="41"/>
  </w:num>
  <w:num w:numId="23">
    <w:abstractNumId w:val="9"/>
  </w:num>
  <w:num w:numId="24">
    <w:abstractNumId w:val="26"/>
  </w:num>
  <w:num w:numId="25">
    <w:abstractNumId w:val="86"/>
  </w:num>
  <w:num w:numId="26">
    <w:abstractNumId w:val="79"/>
  </w:num>
  <w:num w:numId="27">
    <w:abstractNumId w:val="88"/>
  </w:num>
  <w:num w:numId="28">
    <w:abstractNumId w:val="62"/>
  </w:num>
  <w:num w:numId="29">
    <w:abstractNumId w:val="31"/>
  </w:num>
  <w:num w:numId="30">
    <w:abstractNumId w:val="64"/>
  </w:num>
  <w:num w:numId="31">
    <w:abstractNumId w:val="7"/>
  </w:num>
  <w:num w:numId="32">
    <w:abstractNumId w:val="20"/>
  </w:num>
  <w:num w:numId="33">
    <w:abstractNumId w:val="33"/>
  </w:num>
  <w:num w:numId="34">
    <w:abstractNumId w:val="80"/>
  </w:num>
  <w:num w:numId="35">
    <w:abstractNumId w:val="63"/>
  </w:num>
  <w:num w:numId="36">
    <w:abstractNumId w:val="70"/>
  </w:num>
  <w:num w:numId="37">
    <w:abstractNumId w:val="102"/>
  </w:num>
  <w:num w:numId="38">
    <w:abstractNumId w:val="56"/>
  </w:num>
  <w:num w:numId="39">
    <w:abstractNumId w:val="75"/>
  </w:num>
  <w:num w:numId="40">
    <w:abstractNumId w:val="14"/>
  </w:num>
  <w:num w:numId="41">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8"/>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1"/>
  </w:num>
  <w:num w:numId="46">
    <w:abstractNumId w:val="100"/>
  </w:num>
  <w:num w:numId="47">
    <w:abstractNumId w:val="59"/>
  </w:num>
  <w:num w:numId="48">
    <w:abstractNumId w:val="30"/>
  </w:num>
  <w:num w:numId="49">
    <w:abstractNumId w:val="8"/>
  </w:num>
  <w:num w:numId="50">
    <w:abstractNumId w:val="103"/>
    <w:lvlOverride w:ilvl="0">
      <w:startOverride w:val="1"/>
    </w:lvlOverride>
    <w:lvlOverride w:ilvl="1"/>
    <w:lvlOverride w:ilvl="2"/>
    <w:lvlOverride w:ilvl="3"/>
    <w:lvlOverride w:ilvl="4"/>
    <w:lvlOverride w:ilvl="5"/>
    <w:lvlOverride w:ilvl="6"/>
    <w:lvlOverride w:ilvl="7"/>
    <w:lvlOverride w:ilvl="8"/>
  </w:num>
  <w:num w:numId="51">
    <w:abstractNumId w:val="4"/>
  </w:num>
  <w:num w:numId="52">
    <w:abstractNumId w:val="60"/>
  </w:num>
  <w:num w:numId="53">
    <w:abstractNumId w:val="6"/>
  </w:num>
  <w:num w:numId="54">
    <w:abstractNumId w:val="46"/>
  </w:num>
  <w:num w:numId="55">
    <w:abstractNumId w:val="113"/>
  </w:num>
  <w:num w:numId="5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0"/>
  </w:num>
  <w:num w:numId="58">
    <w:abstractNumId w:val="99"/>
  </w:num>
  <w:num w:numId="59">
    <w:abstractNumId w:val="53"/>
  </w:num>
  <w:num w:numId="60">
    <w:abstractNumId w:val="32"/>
  </w:num>
  <w:num w:numId="61">
    <w:abstractNumId w:val="114"/>
  </w:num>
  <w:num w:numId="62">
    <w:abstractNumId w:val="74"/>
  </w:num>
  <w:num w:numId="63">
    <w:abstractNumId w:val="101"/>
  </w:num>
  <w:num w:numId="64">
    <w:abstractNumId w:val="47"/>
  </w:num>
  <w:num w:numId="65">
    <w:abstractNumId w:val="2"/>
  </w:num>
  <w:num w:numId="66">
    <w:abstractNumId w:val="107"/>
  </w:num>
  <w:num w:numId="67">
    <w:abstractNumId w:val="90"/>
  </w:num>
  <w:num w:numId="68">
    <w:abstractNumId w:val="78"/>
  </w:num>
  <w:num w:numId="69">
    <w:abstractNumId w:val="19"/>
  </w:num>
  <w:num w:numId="70">
    <w:abstractNumId w:val="82"/>
  </w:num>
  <w:num w:numId="71">
    <w:abstractNumId w:val="115"/>
  </w:num>
  <w:num w:numId="72">
    <w:abstractNumId w:val="18"/>
  </w:num>
  <w:num w:numId="73">
    <w:abstractNumId w:val="25"/>
  </w:num>
  <w:num w:numId="74">
    <w:abstractNumId w:val="85"/>
  </w:num>
  <w:num w:numId="75">
    <w:abstractNumId w:val="38"/>
  </w:num>
  <w:num w:numId="76">
    <w:abstractNumId w:val="95"/>
  </w:num>
  <w:num w:numId="77">
    <w:abstractNumId w:val="13"/>
  </w:num>
  <w:num w:numId="78">
    <w:abstractNumId w:val="69"/>
  </w:num>
  <w:num w:numId="79">
    <w:abstractNumId w:val="109"/>
  </w:num>
  <w:num w:numId="80">
    <w:abstractNumId w:val="117"/>
  </w:num>
  <w:num w:numId="81">
    <w:abstractNumId w:val="66"/>
  </w:num>
  <w:num w:numId="82">
    <w:abstractNumId w:val="55"/>
  </w:num>
  <w:num w:numId="83">
    <w:abstractNumId w:val="71"/>
  </w:num>
  <w:num w:numId="84">
    <w:abstractNumId w:val="92"/>
  </w:num>
  <w:num w:numId="85">
    <w:abstractNumId w:val="91"/>
  </w:num>
  <w:num w:numId="86">
    <w:abstractNumId w:val="12"/>
  </w:num>
  <w:num w:numId="87">
    <w:abstractNumId w:val="29"/>
  </w:num>
  <w:num w:numId="88">
    <w:abstractNumId w:val="118"/>
  </w:num>
  <w:num w:numId="89">
    <w:abstractNumId w:val="65"/>
  </w:num>
  <w:num w:numId="90">
    <w:abstractNumId w:val="42"/>
  </w:num>
  <w:num w:numId="91">
    <w:abstractNumId w:val="54"/>
  </w:num>
  <w:num w:numId="92">
    <w:abstractNumId w:val="0"/>
  </w:num>
  <w:num w:numId="93">
    <w:abstractNumId w:val="21"/>
  </w:num>
  <w:num w:numId="94">
    <w:abstractNumId w:val="43"/>
  </w:num>
  <w:num w:numId="95">
    <w:abstractNumId w:val="83"/>
  </w:num>
  <w:num w:numId="96">
    <w:abstractNumId w:val="76"/>
  </w:num>
  <w:num w:numId="97">
    <w:abstractNumId w:val="17"/>
  </w:num>
  <w:num w:numId="98">
    <w:abstractNumId w:val="72"/>
  </w:num>
  <w:num w:numId="99">
    <w:abstractNumId w:val="97"/>
  </w:num>
  <w:num w:numId="100">
    <w:abstractNumId w:val="93"/>
  </w:num>
  <w:num w:numId="101">
    <w:abstractNumId w:val="24"/>
  </w:num>
  <w:num w:numId="102">
    <w:abstractNumId w:val="94"/>
  </w:num>
  <w:num w:numId="103">
    <w:abstractNumId w:val="68"/>
  </w:num>
  <w:num w:numId="104">
    <w:abstractNumId w:val="10"/>
  </w:num>
  <w:num w:numId="105">
    <w:abstractNumId w:val="27"/>
  </w:num>
  <w:num w:numId="106">
    <w:abstractNumId w:val="112"/>
  </w:num>
  <w:num w:numId="107">
    <w:abstractNumId w:val="84"/>
  </w:num>
  <w:num w:numId="108">
    <w:abstractNumId w:val="37"/>
  </w:num>
  <w:num w:numId="109">
    <w:abstractNumId w:val="106"/>
  </w:num>
  <w:num w:numId="110">
    <w:abstractNumId w:val="73"/>
  </w:num>
  <w:num w:numId="111">
    <w:abstractNumId w:val="35"/>
  </w:num>
  <w:num w:numId="112">
    <w:abstractNumId w:val="16"/>
  </w:num>
  <w:num w:numId="113">
    <w:abstractNumId w:val="1"/>
  </w:num>
  <w:num w:numId="114">
    <w:abstractNumId w:val="81"/>
  </w:num>
  <w:num w:numId="115">
    <w:abstractNumId w:val="110"/>
  </w:num>
  <w:num w:numId="116">
    <w:abstractNumId w:val="111"/>
  </w:num>
  <w:num w:numId="117">
    <w:abstractNumId w:val="11"/>
  </w:num>
  <w:num w:numId="118">
    <w:abstractNumId w:val="36"/>
  </w:num>
  <w:num w:numId="119">
    <w:abstractNumId w:val="116"/>
  </w:num>
  <w:num w:numId="120">
    <w:abstractNumId w:val="77"/>
  </w:num>
  <w:num w:numId="121">
    <w:abstractNumId w:val="98"/>
  </w:num>
  <w:num w:numId="122">
    <w:abstractNumId w:val="49"/>
  </w:num>
  <w:numIdMacAtCleanup w:val="1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setja Toona">
    <w15:presenceInfo w15:providerId="AD" w15:userId="S-1-5-21-218121654-3283966679-327353353-20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hdrShapeDefaults>
    <o:shapedefaults v:ext="edit" spidmax="2078"/>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19E1"/>
    <w:rsid w:val="00001D94"/>
    <w:rsid w:val="00002DCE"/>
    <w:rsid w:val="00004B71"/>
    <w:rsid w:val="00004EEF"/>
    <w:rsid w:val="00007999"/>
    <w:rsid w:val="0001055D"/>
    <w:rsid w:val="0001057B"/>
    <w:rsid w:val="00010856"/>
    <w:rsid w:val="000120B9"/>
    <w:rsid w:val="00012F13"/>
    <w:rsid w:val="00013575"/>
    <w:rsid w:val="000138B2"/>
    <w:rsid w:val="0001413D"/>
    <w:rsid w:val="00014678"/>
    <w:rsid w:val="00015DC0"/>
    <w:rsid w:val="0002110E"/>
    <w:rsid w:val="00021129"/>
    <w:rsid w:val="000226DC"/>
    <w:rsid w:val="0002313E"/>
    <w:rsid w:val="0002387F"/>
    <w:rsid w:val="00024EB0"/>
    <w:rsid w:val="000262C0"/>
    <w:rsid w:val="00030521"/>
    <w:rsid w:val="000338C5"/>
    <w:rsid w:val="00034830"/>
    <w:rsid w:val="000376A9"/>
    <w:rsid w:val="00043DD9"/>
    <w:rsid w:val="00044675"/>
    <w:rsid w:val="0004644A"/>
    <w:rsid w:val="00052817"/>
    <w:rsid w:val="0005369B"/>
    <w:rsid w:val="000550D9"/>
    <w:rsid w:val="000554E4"/>
    <w:rsid w:val="00056309"/>
    <w:rsid w:val="00056395"/>
    <w:rsid w:val="00061DBE"/>
    <w:rsid w:val="000622DA"/>
    <w:rsid w:val="00063A4E"/>
    <w:rsid w:val="00064AE7"/>
    <w:rsid w:val="00066121"/>
    <w:rsid w:val="000663CE"/>
    <w:rsid w:val="00067D7B"/>
    <w:rsid w:val="0007051A"/>
    <w:rsid w:val="00071AAC"/>
    <w:rsid w:val="00072064"/>
    <w:rsid w:val="00074660"/>
    <w:rsid w:val="000762E9"/>
    <w:rsid w:val="00076FB3"/>
    <w:rsid w:val="00077067"/>
    <w:rsid w:val="00077779"/>
    <w:rsid w:val="00077BD8"/>
    <w:rsid w:val="000803CC"/>
    <w:rsid w:val="00080813"/>
    <w:rsid w:val="00080965"/>
    <w:rsid w:val="000809CD"/>
    <w:rsid w:val="00080F9D"/>
    <w:rsid w:val="000847F8"/>
    <w:rsid w:val="00084B6E"/>
    <w:rsid w:val="00086A8C"/>
    <w:rsid w:val="00086EF1"/>
    <w:rsid w:val="00090E6D"/>
    <w:rsid w:val="00095C41"/>
    <w:rsid w:val="00097070"/>
    <w:rsid w:val="000A08C7"/>
    <w:rsid w:val="000A2286"/>
    <w:rsid w:val="000A2E32"/>
    <w:rsid w:val="000A3B4A"/>
    <w:rsid w:val="000A4B81"/>
    <w:rsid w:val="000A4DBD"/>
    <w:rsid w:val="000B0318"/>
    <w:rsid w:val="000B0E16"/>
    <w:rsid w:val="000B39ED"/>
    <w:rsid w:val="000B5D21"/>
    <w:rsid w:val="000B5DA8"/>
    <w:rsid w:val="000C09C7"/>
    <w:rsid w:val="000C10EC"/>
    <w:rsid w:val="000C203A"/>
    <w:rsid w:val="000C299A"/>
    <w:rsid w:val="000C39A4"/>
    <w:rsid w:val="000C6227"/>
    <w:rsid w:val="000C7232"/>
    <w:rsid w:val="000D013C"/>
    <w:rsid w:val="000D1B3A"/>
    <w:rsid w:val="000D2456"/>
    <w:rsid w:val="000D29D7"/>
    <w:rsid w:val="000D36C0"/>
    <w:rsid w:val="000D7B5C"/>
    <w:rsid w:val="000E3B91"/>
    <w:rsid w:val="000E3CB5"/>
    <w:rsid w:val="000E4C0D"/>
    <w:rsid w:val="000E67CA"/>
    <w:rsid w:val="000E69B8"/>
    <w:rsid w:val="000E78E8"/>
    <w:rsid w:val="000F2065"/>
    <w:rsid w:val="000F234E"/>
    <w:rsid w:val="00100392"/>
    <w:rsid w:val="001025B2"/>
    <w:rsid w:val="00102C04"/>
    <w:rsid w:val="00103524"/>
    <w:rsid w:val="00103D1A"/>
    <w:rsid w:val="001075CC"/>
    <w:rsid w:val="00110DA1"/>
    <w:rsid w:val="00112ECF"/>
    <w:rsid w:val="001131A9"/>
    <w:rsid w:val="001149FB"/>
    <w:rsid w:val="00114A20"/>
    <w:rsid w:val="00114A35"/>
    <w:rsid w:val="001169D2"/>
    <w:rsid w:val="00121060"/>
    <w:rsid w:val="00121F7C"/>
    <w:rsid w:val="00122450"/>
    <w:rsid w:val="00123CE3"/>
    <w:rsid w:val="001306D1"/>
    <w:rsid w:val="00132331"/>
    <w:rsid w:val="00133E8C"/>
    <w:rsid w:val="00134201"/>
    <w:rsid w:val="00134BC8"/>
    <w:rsid w:val="00137334"/>
    <w:rsid w:val="00137DD7"/>
    <w:rsid w:val="00146834"/>
    <w:rsid w:val="00147697"/>
    <w:rsid w:val="001500B7"/>
    <w:rsid w:val="001516CD"/>
    <w:rsid w:val="0015211F"/>
    <w:rsid w:val="001528F8"/>
    <w:rsid w:val="00153824"/>
    <w:rsid w:val="00153FF6"/>
    <w:rsid w:val="001553DB"/>
    <w:rsid w:val="001574FC"/>
    <w:rsid w:val="001603BD"/>
    <w:rsid w:val="00161CA6"/>
    <w:rsid w:val="00164F12"/>
    <w:rsid w:val="00170952"/>
    <w:rsid w:val="00170C11"/>
    <w:rsid w:val="001719ED"/>
    <w:rsid w:val="001726B7"/>
    <w:rsid w:val="00172919"/>
    <w:rsid w:val="001744CD"/>
    <w:rsid w:val="00180223"/>
    <w:rsid w:val="00180CBB"/>
    <w:rsid w:val="001860AB"/>
    <w:rsid w:val="00190456"/>
    <w:rsid w:val="00192029"/>
    <w:rsid w:val="001923BB"/>
    <w:rsid w:val="001925CF"/>
    <w:rsid w:val="00192671"/>
    <w:rsid w:val="00192AE4"/>
    <w:rsid w:val="0019368D"/>
    <w:rsid w:val="00193D70"/>
    <w:rsid w:val="0019411C"/>
    <w:rsid w:val="00196335"/>
    <w:rsid w:val="001A4272"/>
    <w:rsid w:val="001A58A5"/>
    <w:rsid w:val="001A69E5"/>
    <w:rsid w:val="001A771C"/>
    <w:rsid w:val="001A776D"/>
    <w:rsid w:val="001B02F2"/>
    <w:rsid w:val="001B1624"/>
    <w:rsid w:val="001B3005"/>
    <w:rsid w:val="001B50CE"/>
    <w:rsid w:val="001B60AA"/>
    <w:rsid w:val="001B7130"/>
    <w:rsid w:val="001B7737"/>
    <w:rsid w:val="001C02EF"/>
    <w:rsid w:val="001C1A86"/>
    <w:rsid w:val="001C288F"/>
    <w:rsid w:val="001C4638"/>
    <w:rsid w:val="001C474F"/>
    <w:rsid w:val="001C4D75"/>
    <w:rsid w:val="001C5292"/>
    <w:rsid w:val="001C52E2"/>
    <w:rsid w:val="001C5F3D"/>
    <w:rsid w:val="001C6B38"/>
    <w:rsid w:val="001C707A"/>
    <w:rsid w:val="001C76CF"/>
    <w:rsid w:val="001D1D6E"/>
    <w:rsid w:val="001D5CBD"/>
    <w:rsid w:val="001D6332"/>
    <w:rsid w:val="001D6B2F"/>
    <w:rsid w:val="001E0928"/>
    <w:rsid w:val="001E2DA9"/>
    <w:rsid w:val="001E4F16"/>
    <w:rsid w:val="001E5BB4"/>
    <w:rsid w:val="001E6115"/>
    <w:rsid w:val="001E6959"/>
    <w:rsid w:val="001F0A88"/>
    <w:rsid w:val="001F38DA"/>
    <w:rsid w:val="001F4083"/>
    <w:rsid w:val="001F40B2"/>
    <w:rsid w:val="001F4789"/>
    <w:rsid w:val="001F50D7"/>
    <w:rsid w:val="001F6C60"/>
    <w:rsid w:val="0020027A"/>
    <w:rsid w:val="002004A3"/>
    <w:rsid w:val="0020665F"/>
    <w:rsid w:val="00207C88"/>
    <w:rsid w:val="00210D3E"/>
    <w:rsid w:val="00211B8D"/>
    <w:rsid w:val="00212B1A"/>
    <w:rsid w:val="00214936"/>
    <w:rsid w:val="002156DB"/>
    <w:rsid w:val="00215B00"/>
    <w:rsid w:val="00215F4A"/>
    <w:rsid w:val="0022009C"/>
    <w:rsid w:val="002203FF"/>
    <w:rsid w:val="0022319A"/>
    <w:rsid w:val="0022586F"/>
    <w:rsid w:val="00230577"/>
    <w:rsid w:val="00236884"/>
    <w:rsid w:val="00237003"/>
    <w:rsid w:val="00237F7F"/>
    <w:rsid w:val="002409AF"/>
    <w:rsid w:val="00241A04"/>
    <w:rsid w:val="00242800"/>
    <w:rsid w:val="002439DF"/>
    <w:rsid w:val="002456F1"/>
    <w:rsid w:val="002459C9"/>
    <w:rsid w:val="002474CF"/>
    <w:rsid w:val="00250620"/>
    <w:rsid w:val="00251554"/>
    <w:rsid w:val="00252A9C"/>
    <w:rsid w:val="00253084"/>
    <w:rsid w:val="00254748"/>
    <w:rsid w:val="002565BD"/>
    <w:rsid w:val="0025744E"/>
    <w:rsid w:val="00262088"/>
    <w:rsid w:val="00262A5F"/>
    <w:rsid w:val="00263413"/>
    <w:rsid w:val="00265B26"/>
    <w:rsid w:val="00266C36"/>
    <w:rsid w:val="00270DF1"/>
    <w:rsid w:val="002719D9"/>
    <w:rsid w:val="00273C35"/>
    <w:rsid w:val="00273D4D"/>
    <w:rsid w:val="002766BE"/>
    <w:rsid w:val="00277320"/>
    <w:rsid w:val="002805E7"/>
    <w:rsid w:val="002812BF"/>
    <w:rsid w:val="00285636"/>
    <w:rsid w:val="002860B6"/>
    <w:rsid w:val="00287619"/>
    <w:rsid w:val="0028795E"/>
    <w:rsid w:val="00290FB4"/>
    <w:rsid w:val="0029185D"/>
    <w:rsid w:val="00292A3F"/>
    <w:rsid w:val="002940C6"/>
    <w:rsid w:val="00296B95"/>
    <w:rsid w:val="002A0937"/>
    <w:rsid w:val="002A0B82"/>
    <w:rsid w:val="002A171C"/>
    <w:rsid w:val="002A22E9"/>
    <w:rsid w:val="002A26C0"/>
    <w:rsid w:val="002A2A8E"/>
    <w:rsid w:val="002A2B32"/>
    <w:rsid w:val="002A2FD5"/>
    <w:rsid w:val="002A7206"/>
    <w:rsid w:val="002A735C"/>
    <w:rsid w:val="002B2FC4"/>
    <w:rsid w:val="002B42A1"/>
    <w:rsid w:val="002C07AF"/>
    <w:rsid w:val="002C13C9"/>
    <w:rsid w:val="002C4D64"/>
    <w:rsid w:val="002D0AD6"/>
    <w:rsid w:val="002D22C7"/>
    <w:rsid w:val="002D28FD"/>
    <w:rsid w:val="002D3D57"/>
    <w:rsid w:val="002E0308"/>
    <w:rsid w:val="002E403A"/>
    <w:rsid w:val="002E44B6"/>
    <w:rsid w:val="002E48CB"/>
    <w:rsid w:val="002E72EF"/>
    <w:rsid w:val="002E76E3"/>
    <w:rsid w:val="002E7FB6"/>
    <w:rsid w:val="002F14D1"/>
    <w:rsid w:val="002F24A8"/>
    <w:rsid w:val="002F3765"/>
    <w:rsid w:val="003008D3"/>
    <w:rsid w:val="00305A60"/>
    <w:rsid w:val="00307684"/>
    <w:rsid w:val="00313524"/>
    <w:rsid w:val="00314BBE"/>
    <w:rsid w:val="0031514E"/>
    <w:rsid w:val="00315DC9"/>
    <w:rsid w:val="003166BB"/>
    <w:rsid w:val="0031707D"/>
    <w:rsid w:val="0032266F"/>
    <w:rsid w:val="00324C2B"/>
    <w:rsid w:val="003257EA"/>
    <w:rsid w:val="00325A64"/>
    <w:rsid w:val="00327D25"/>
    <w:rsid w:val="0033164E"/>
    <w:rsid w:val="003321C5"/>
    <w:rsid w:val="003338B2"/>
    <w:rsid w:val="0033481D"/>
    <w:rsid w:val="003358A5"/>
    <w:rsid w:val="00335CDE"/>
    <w:rsid w:val="0033655A"/>
    <w:rsid w:val="00341662"/>
    <w:rsid w:val="00342C2C"/>
    <w:rsid w:val="00351318"/>
    <w:rsid w:val="00351D4A"/>
    <w:rsid w:val="003555EA"/>
    <w:rsid w:val="00355642"/>
    <w:rsid w:val="00355ED7"/>
    <w:rsid w:val="00355F20"/>
    <w:rsid w:val="003564C7"/>
    <w:rsid w:val="00356762"/>
    <w:rsid w:val="00356C84"/>
    <w:rsid w:val="00366017"/>
    <w:rsid w:val="003706FA"/>
    <w:rsid w:val="00370A98"/>
    <w:rsid w:val="003744D4"/>
    <w:rsid w:val="0037551A"/>
    <w:rsid w:val="00375613"/>
    <w:rsid w:val="00377D3C"/>
    <w:rsid w:val="00381C53"/>
    <w:rsid w:val="0038335A"/>
    <w:rsid w:val="00384993"/>
    <w:rsid w:val="003855D4"/>
    <w:rsid w:val="00387635"/>
    <w:rsid w:val="00392DF7"/>
    <w:rsid w:val="0039364E"/>
    <w:rsid w:val="0039423B"/>
    <w:rsid w:val="00395EF0"/>
    <w:rsid w:val="0039626F"/>
    <w:rsid w:val="00396A6D"/>
    <w:rsid w:val="00397EBD"/>
    <w:rsid w:val="003A047F"/>
    <w:rsid w:val="003A6114"/>
    <w:rsid w:val="003B0EDA"/>
    <w:rsid w:val="003B5092"/>
    <w:rsid w:val="003B6814"/>
    <w:rsid w:val="003C0ADF"/>
    <w:rsid w:val="003C1C8C"/>
    <w:rsid w:val="003C1F32"/>
    <w:rsid w:val="003C494D"/>
    <w:rsid w:val="003C7E81"/>
    <w:rsid w:val="003D080D"/>
    <w:rsid w:val="003D2A9B"/>
    <w:rsid w:val="003D7C22"/>
    <w:rsid w:val="003D7E72"/>
    <w:rsid w:val="003E20F7"/>
    <w:rsid w:val="003E26B0"/>
    <w:rsid w:val="003E2F57"/>
    <w:rsid w:val="003E3817"/>
    <w:rsid w:val="003E3B64"/>
    <w:rsid w:val="003E3D2D"/>
    <w:rsid w:val="003E440D"/>
    <w:rsid w:val="003E685F"/>
    <w:rsid w:val="003E6ADE"/>
    <w:rsid w:val="003E7271"/>
    <w:rsid w:val="003F2B14"/>
    <w:rsid w:val="003F2C16"/>
    <w:rsid w:val="003F3039"/>
    <w:rsid w:val="003F510C"/>
    <w:rsid w:val="003F5910"/>
    <w:rsid w:val="003F5C32"/>
    <w:rsid w:val="003F5EA4"/>
    <w:rsid w:val="003F6912"/>
    <w:rsid w:val="003F6D57"/>
    <w:rsid w:val="003F6D80"/>
    <w:rsid w:val="003F6FB2"/>
    <w:rsid w:val="004052DF"/>
    <w:rsid w:val="00405AC8"/>
    <w:rsid w:val="00406EB3"/>
    <w:rsid w:val="004106A3"/>
    <w:rsid w:val="004127C3"/>
    <w:rsid w:val="004139CB"/>
    <w:rsid w:val="00417D8D"/>
    <w:rsid w:val="004210F8"/>
    <w:rsid w:val="0042577B"/>
    <w:rsid w:val="0042657F"/>
    <w:rsid w:val="00426DE5"/>
    <w:rsid w:val="00427380"/>
    <w:rsid w:val="00427DF3"/>
    <w:rsid w:val="004300F9"/>
    <w:rsid w:val="00430C92"/>
    <w:rsid w:val="004315E1"/>
    <w:rsid w:val="0043163C"/>
    <w:rsid w:val="0043232E"/>
    <w:rsid w:val="00432611"/>
    <w:rsid w:val="00432F4E"/>
    <w:rsid w:val="00433149"/>
    <w:rsid w:val="00434F0F"/>
    <w:rsid w:val="004379C3"/>
    <w:rsid w:val="00437BBB"/>
    <w:rsid w:val="004443E0"/>
    <w:rsid w:val="004446BC"/>
    <w:rsid w:val="004456D7"/>
    <w:rsid w:val="00450936"/>
    <w:rsid w:val="004523B1"/>
    <w:rsid w:val="00453D1F"/>
    <w:rsid w:val="00453E03"/>
    <w:rsid w:val="00460939"/>
    <w:rsid w:val="00463D92"/>
    <w:rsid w:val="00464D13"/>
    <w:rsid w:val="00465505"/>
    <w:rsid w:val="00465FEA"/>
    <w:rsid w:val="0046733A"/>
    <w:rsid w:val="00467A50"/>
    <w:rsid w:val="00470547"/>
    <w:rsid w:val="00470C7D"/>
    <w:rsid w:val="0047139B"/>
    <w:rsid w:val="00473558"/>
    <w:rsid w:val="004735FB"/>
    <w:rsid w:val="004747AC"/>
    <w:rsid w:val="00475888"/>
    <w:rsid w:val="0047596D"/>
    <w:rsid w:val="00475AE1"/>
    <w:rsid w:val="00475D21"/>
    <w:rsid w:val="00475EBF"/>
    <w:rsid w:val="00476A73"/>
    <w:rsid w:val="00476B67"/>
    <w:rsid w:val="004832B7"/>
    <w:rsid w:val="00483B58"/>
    <w:rsid w:val="00486054"/>
    <w:rsid w:val="0048749B"/>
    <w:rsid w:val="00495554"/>
    <w:rsid w:val="004A2CF3"/>
    <w:rsid w:val="004A3244"/>
    <w:rsid w:val="004A34FC"/>
    <w:rsid w:val="004A4115"/>
    <w:rsid w:val="004B0C76"/>
    <w:rsid w:val="004B1010"/>
    <w:rsid w:val="004B2970"/>
    <w:rsid w:val="004B2AA4"/>
    <w:rsid w:val="004B4113"/>
    <w:rsid w:val="004B4238"/>
    <w:rsid w:val="004B7B93"/>
    <w:rsid w:val="004C247C"/>
    <w:rsid w:val="004C2901"/>
    <w:rsid w:val="004C3FB5"/>
    <w:rsid w:val="004C4EB1"/>
    <w:rsid w:val="004C5685"/>
    <w:rsid w:val="004C62FE"/>
    <w:rsid w:val="004C6D3B"/>
    <w:rsid w:val="004C7F0D"/>
    <w:rsid w:val="004D184D"/>
    <w:rsid w:val="004D5904"/>
    <w:rsid w:val="004D635D"/>
    <w:rsid w:val="004D7365"/>
    <w:rsid w:val="004E52DE"/>
    <w:rsid w:val="004F25D7"/>
    <w:rsid w:val="004F2886"/>
    <w:rsid w:val="004F4566"/>
    <w:rsid w:val="004F5053"/>
    <w:rsid w:val="004F5DD8"/>
    <w:rsid w:val="004F68E9"/>
    <w:rsid w:val="00501E41"/>
    <w:rsid w:val="00502677"/>
    <w:rsid w:val="005050E2"/>
    <w:rsid w:val="0050737A"/>
    <w:rsid w:val="00507594"/>
    <w:rsid w:val="00507792"/>
    <w:rsid w:val="00507B28"/>
    <w:rsid w:val="00510C3C"/>
    <w:rsid w:val="00516BCE"/>
    <w:rsid w:val="0051754A"/>
    <w:rsid w:val="00517C1F"/>
    <w:rsid w:val="00524274"/>
    <w:rsid w:val="00524DC7"/>
    <w:rsid w:val="00526D5A"/>
    <w:rsid w:val="005302F6"/>
    <w:rsid w:val="005306E1"/>
    <w:rsid w:val="00533040"/>
    <w:rsid w:val="0053329C"/>
    <w:rsid w:val="00536F59"/>
    <w:rsid w:val="00542C02"/>
    <w:rsid w:val="00544A96"/>
    <w:rsid w:val="005526D0"/>
    <w:rsid w:val="005528D3"/>
    <w:rsid w:val="005536CA"/>
    <w:rsid w:val="00553A29"/>
    <w:rsid w:val="005551E4"/>
    <w:rsid w:val="005625BB"/>
    <w:rsid w:val="00563F3E"/>
    <w:rsid w:val="00564816"/>
    <w:rsid w:val="00564CED"/>
    <w:rsid w:val="005657E9"/>
    <w:rsid w:val="00565D01"/>
    <w:rsid w:val="005674DC"/>
    <w:rsid w:val="005678FC"/>
    <w:rsid w:val="00571DA1"/>
    <w:rsid w:val="0057402F"/>
    <w:rsid w:val="00574F13"/>
    <w:rsid w:val="005750FD"/>
    <w:rsid w:val="00576FEB"/>
    <w:rsid w:val="00577658"/>
    <w:rsid w:val="00581DB9"/>
    <w:rsid w:val="005827DA"/>
    <w:rsid w:val="00582A5A"/>
    <w:rsid w:val="00582F2C"/>
    <w:rsid w:val="00584BBF"/>
    <w:rsid w:val="00585FFB"/>
    <w:rsid w:val="0058654C"/>
    <w:rsid w:val="005866FB"/>
    <w:rsid w:val="0058770D"/>
    <w:rsid w:val="00591EBA"/>
    <w:rsid w:val="00596AF2"/>
    <w:rsid w:val="005A003B"/>
    <w:rsid w:val="005A074F"/>
    <w:rsid w:val="005A59A2"/>
    <w:rsid w:val="005A6C11"/>
    <w:rsid w:val="005A73AD"/>
    <w:rsid w:val="005B120C"/>
    <w:rsid w:val="005B2225"/>
    <w:rsid w:val="005B3137"/>
    <w:rsid w:val="005B34F7"/>
    <w:rsid w:val="005B35EB"/>
    <w:rsid w:val="005B4D2C"/>
    <w:rsid w:val="005B57D6"/>
    <w:rsid w:val="005B759E"/>
    <w:rsid w:val="005C212D"/>
    <w:rsid w:val="005C3222"/>
    <w:rsid w:val="005C3885"/>
    <w:rsid w:val="005C38FD"/>
    <w:rsid w:val="005C3E55"/>
    <w:rsid w:val="005C4158"/>
    <w:rsid w:val="005C4537"/>
    <w:rsid w:val="005C5113"/>
    <w:rsid w:val="005C7DB2"/>
    <w:rsid w:val="005D0338"/>
    <w:rsid w:val="005D1A5C"/>
    <w:rsid w:val="005D1D12"/>
    <w:rsid w:val="005D28C7"/>
    <w:rsid w:val="005D34AA"/>
    <w:rsid w:val="005D6767"/>
    <w:rsid w:val="005D6D40"/>
    <w:rsid w:val="005E0E52"/>
    <w:rsid w:val="005E12C1"/>
    <w:rsid w:val="005E1A25"/>
    <w:rsid w:val="005E24E8"/>
    <w:rsid w:val="005E31C1"/>
    <w:rsid w:val="005E4810"/>
    <w:rsid w:val="005E7651"/>
    <w:rsid w:val="005F071B"/>
    <w:rsid w:val="005F1614"/>
    <w:rsid w:val="005F2FEA"/>
    <w:rsid w:val="005F426A"/>
    <w:rsid w:val="005F4E3F"/>
    <w:rsid w:val="005F7F29"/>
    <w:rsid w:val="00600B4F"/>
    <w:rsid w:val="006010AA"/>
    <w:rsid w:val="00601BE5"/>
    <w:rsid w:val="006035C5"/>
    <w:rsid w:val="00605BCC"/>
    <w:rsid w:val="0060747D"/>
    <w:rsid w:val="00607585"/>
    <w:rsid w:val="006078A9"/>
    <w:rsid w:val="0061270E"/>
    <w:rsid w:val="00613A45"/>
    <w:rsid w:val="006179E4"/>
    <w:rsid w:val="00617D69"/>
    <w:rsid w:val="006219B8"/>
    <w:rsid w:val="006232C0"/>
    <w:rsid w:val="00623EF3"/>
    <w:rsid w:val="006248F0"/>
    <w:rsid w:val="0062525D"/>
    <w:rsid w:val="00625CB1"/>
    <w:rsid w:val="00630D73"/>
    <w:rsid w:val="00631ADF"/>
    <w:rsid w:val="00632BE5"/>
    <w:rsid w:val="00633475"/>
    <w:rsid w:val="00633A95"/>
    <w:rsid w:val="00633FC2"/>
    <w:rsid w:val="006343FD"/>
    <w:rsid w:val="006358E7"/>
    <w:rsid w:val="00636999"/>
    <w:rsid w:val="00641E89"/>
    <w:rsid w:val="00641F05"/>
    <w:rsid w:val="00642488"/>
    <w:rsid w:val="0064300E"/>
    <w:rsid w:val="00647454"/>
    <w:rsid w:val="0065178F"/>
    <w:rsid w:val="00651E59"/>
    <w:rsid w:val="00651F93"/>
    <w:rsid w:val="00656376"/>
    <w:rsid w:val="006563DC"/>
    <w:rsid w:val="00656A73"/>
    <w:rsid w:val="00657563"/>
    <w:rsid w:val="0066146C"/>
    <w:rsid w:val="0066203A"/>
    <w:rsid w:val="0067694C"/>
    <w:rsid w:val="0068422E"/>
    <w:rsid w:val="00684416"/>
    <w:rsid w:val="0068772F"/>
    <w:rsid w:val="0068781A"/>
    <w:rsid w:val="006958A8"/>
    <w:rsid w:val="00696D56"/>
    <w:rsid w:val="00696F8E"/>
    <w:rsid w:val="006973FA"/>
    <w:rsid w:val="006975C7"/>
    <w:rsid w:val="00697CD2"/>
    <w:rsid w:val="006A0B6A"/>
    <w:rsid w:val="006A13AC"/>
    <w:rsid w:val="006A3F20"/>
    <w:rsid w:val="006A4063"/>
    <w:rsid w:val="006A456C"/>
    <w:rsid w:val="006A45C0"/>
    <w:rsid w:val="006A55AF"/>
    <w:rsid w:val="006B1269"/>
    <w:rsid w:val="006B2E0D"/>
    <w:rsid w:val="006C08BB"/>
    <w:rsid w:val="006C1440"/>
    <w:rsid w:val="006C168B"/>
    <w:rsid w:val="006C3468"/>
    <w:rsid w:val="006C4646"/>
    <w:rsid w:val="006C5E31"/>
    <w:rsid w:val="006C6495"/>
    <w:rsid w:val="006C6F2E"/>
    <w:rsid w:val="006C7B67"/>
    <w:rsid w:val="006D0561"/>
    <w:rsid w:val="006D0DED"/>
    <w:rsid w:val="006D16D4"/>
    <w:rsid w:val="006D4574"/>
    <w:rsid w:val="006D685D"/>
    <w:rsid w:val="006D6CD4"/>
    <w:rsid w:val="006D7AEE"/>
    <w:rsid w:val="006D7E03"/>
    <w:rsid w:val="006E470D"/>
    <w:rsid w:val="006E4D52"/>
    <w:rsid w:val="006E4F8A"/>
    <w:rsid w:val="006E6EE7"/>
    <w:rsid w:val="006F5AC4"/>
    <w:rsid w:val="006F715C"/>
    <w:rsid w:val="006F7DF0"/>
    <w:rsid w:val="00705CDC"/>
    <w:rsid w:val="007068EE"/>
    <w:rsid w:val="007071A4"/>
    <w:rsid w:val="007110C4"/>
    <w:rsid w:val="00712AAD"/>
    <w:rsid w:val="00713F31"/>
    <w:rsid w:val="00717059"/>
    <w:rsid w:val="00717195"/>
    <w:rsid w:val="00717CFA"/>
    <w:rsid w:val="0072104B"/>
    <w:rsid w:val="0072167B"/>
    <w:rsid w:val="00721694"/>
    <w:rsid w:val="00722F26"/>
    <w:rsid w:val="00725180"/>
    <w:rsid w:val="00725FEE"/>
    <w:rsid w:val="007312A1"/>
    <w:rsid w:val="00733586"/>
    <w:rsid w:val="007343A9"/>
    <w:rsid w:val="007344A2"/>
    <w:rsid w:val="00740A6A"/>
    <w:rsid w:val="0074264D"/>
    <w:rsid w:val="0075308A"/>
    <w:rsid w:val="00755774"/>
    <w:rsid w:val="00755B4E"/>
    <w:rsid w:val="00757753"/>
    <w:rsid w:val="00757BC0"/>
    <w:rsid w:val="00760936"/>
    <w:rsid w:val="00761B17"/>
    <w:rsid w:val="00762D30"/>
    <w:rsid w:val="00764037"/>
    <w:rsid w:val="00764A7E"/>
    <w:rsid w:val="0076617B"/>
    <w:rsid w:val="00767438"/>
    <w:rsid w:val="007717FD"/>
    <w:rsid w:val="007719E8"/>
    <w:rsid w:val="00772CB4"/>
    <w:rsid w:val="00774981"/>
    <w:rsid w:val="007750A1"/>
    <w:rsid w:val="0077556A"/>
    <w:rsid w:val="00775734"/>
    <w:rsid w:val="00775DE4"/>
    <w:rsid w:val="00776161"/>
    <w:rsid w:val="007802AA"/>
    <w:rsid w:val="00780727"/>
    <w:rsid w:val="007808AD"/>
    <w:rsid w:val="00782560"/>
    <w:rsid w:val="00783AC2"/>
    <w:rsid w:val="007855D0"/>
    <w:rsid w:val="007913C2"/>
    <w:rsid w:val="00791E9A"/>
    <w:rsid w:val="00793C46"/>
    <w:rsid w:val="00794CEB"/>
    <w:rsid w:val="00794F27"/>
    <w:rsid w:val="00796600"/>
    <w:rsid w:val="007971E0"/>
    <w:rsid w:val="0079754F"/>
    <w:rsid w:val="007A45CB"/>
    <w:rsid w:val="007A4B17"/>
    <w:rsid w:val="007A5D4C"/>
    <w:rsid w:val="007A5EED"/>
    <w:rsid w:val="007A6439"/>
    <w:rsid w:val="007A6809"/>
    <w:rsid w:val="007B0912"/>
    <w:rsid w:val="007B0A8B"/>
    <w:rsid w:val="007B1990"/>
    <w:rsid w:val="007B2DE1"/>
    <w:rsid w:val="007B37DD"/>
    <w:rsid w:val="007B5E1B"/>
    <w:rsid w:val="007B7C88"/>
    <w:rsid w:val="007C01B1"/>
    <w:rsid w:val="007C2A1C"/>
    <w:rsid w:val="007C57D9"/>
    <w:rsid w:val="007C60C3"/>
    <w:rsid w:val="007C6AB7"/>
    <w:rsid w:val="007C7025"/>
    <w:rsid w:val="007C7207"/>
    <w:rsid w:val="007C796E"/>
    <w:rsid w:val="007D1635"/>
    <w:rsid w:val="007D37B9"/>
    <w:rsid w:val="007D3F82"/>
    <w:rsid w:val="007D5611"/>
    <w:rsid w:val="007D5AF1"/>
    <w:rsid w:val="007D6519"/>
    <w:rsid w:val="007D6696"/>
    <w:rsid w:val="007D6AA2"/>
    <w:rsid w:val="007E181F"/>
    <w:rsid w:val="007E2BE9"/>
    <w:rsid w:val="007E4163"/>
    <w:rsid w:val="007E5459"/>
    <w:rsid w:val="007E5616"/>
    <w:rsid w:val="007E60B2"/>
    <w:rsid w:val="007E6D09"/>
    <w:rsid w:val="007F45DC"/>
    <w:rsid w:val="007F66B9"/>
    <w:rsid w:val="007F745F"/>
    <w:rsid w:val="007F790F"/>
    <w:rsid w:val="00800D11"/>
    <w:rsid w:val="008022E6"/>
    <w:rsid w:val="00802545"/>
    <w:rsid w:val="008028BA"/>
    <w:rsid w:val="00804922"/>
    <w:rsid w:val="00804B4D"/>
    <w:rsid w:val="00804D02"/>
    <w:rsid w:val="0080580F"/>
    <w:rsid w:val="00805F31"/>
    <w:rsid w:val="0080602A"/>
    <w:rsid w:val="00806D6F"/>
    <w:rsid w:val="008108C5"/>
    <w:rsid w:val="008145CE"/>
    <w:rsid w:val="00817CA2"/>
    <w:rsid w:val="00823693"/>
    <w:rsid w:val="00825827"/>
    <w:rsid w:val="00825B54"/>
    <w:rsid w:val="008274F1"/>
    <w:rsid w:val="00827B59"/>
    <w:rsid w:val="00830F75"/>
    <w:rsid w:val="00832596"/>
    <w:rsid w:val="00833240"/>
    <w:rsid w:val="00834855"/>
    <w:rsid w:val="0083595A"/>
    <w:rsid w:val="00836BC6"/>
    <w:rsid w:val="00836FC5"/>
    <w:rsid w:val="008410CB"/>
    <w:rsid w:val="00841F14"/>
    <w:rsid w:val="008429BF"/>
    <w:rsid w:val="00843303"/>
    <w:rsid w:val="00846708"/>
    <w:rsid w:val="00847337"/>
    <w:rsid w:val="008516E0"/>
    <w:rsid w:val="00852E50"/>
    <w:rsid w:val="00853611"/>
    <w:rsid w:val="0085383C"/>
    <w:rsid w:val="00853E06"/>
    <w:rsid w:val="00854619"/>
    <w:rsid w:val="00854627"/>
    <w:rsid w:val="00854739"/>
    <w:rsid w:val="00857453"/>
    <w:rsid w:val="008622CD"/>
    <w:rsid w:val="00862515"/>
    <w:rsid w:val="00865099"/>
    <w:rsid w:val="008653A7"/>
    <w:rsid w:val="008656B1"/>
    <w:rsid w:val="008656F8"/>
    <w:rsid w:val="00866476"/>
    <w:rsid w:val="0086686B"/>
    <w:rsid w:val="008677D8"/>
    <w:rsid w:val="0087091C"/>
    <w:rsid w:val="008710A7"/>
    <w:rsid w:val="008731F3"/>
    <w:rsid w:val="008736DB"/>
    <w:rsid w:val="0087432E"/>
    <w:rsid w:val="0087483D"/>
    <w:rsid w:val="008769AA"/>
    <w:rsid w:val="008814C8"/>
    <w:rsid w:val="008818B8"/>
    <w:rsid w:val="008863C7"/>
    <w:rsid w:val="00886A75"/>
    <w:rsid w:val="008873D2"/>
    <w:rsid w:val="00887EB3"/>
    <w:rsid w:val="0089115A"/>
    <w:rsid w:val="0089187B"/>
    <w:rsid w:val="00891DC3"/>
    <w:rsid w:val="00892247"/>
    <w:rsid w:val="00892F3D"/>
    <w:rsid w:val="008952E9"/>
    <w:rsid w:val="008957BC"/>
    <w:rsid w:val="00897071"/>
    <w:rsid w:val="008A1F2D"/>
    <w:rsid w:val="008A3441"/>
    <w:rsid w:val="008A36D6"/>
    <w:rsid w:val="008A49BF"/>
    <w:rsid w:val="008A50A7"/>
    <w:rsid w:val="008A7579"/>
    <w:rsid w:val="008B14CD"/>
    <w:rsid w:val="008B20A3"/>
    <w:rsid w:val="008B6701"/>
    <w:rsid w:val="008B70A5"/>
    <w:rsid w:val="008C0C88"/>
    <w:rsid w:val="008C138D"/>
    <w:rsid w:val="008C1E76"/>
    <w:rsid w:val="008C3E68"/>
    <w:rsid w:val="008D00BB"/>
    <w:rsid w:val="008D1FB0"/>
    <w:rsid w:val="008D20C7"/>
    <w:rsid w:val="008D2651"/>
    <w:rsid w:val="008D37EC"/>
    <w:rsid w:val="008D3B6C"/>
    <w:rsid w:val="008D48C1"/>
    <w:rsid w:val="008D5257"/>
    <w:rsid w:val="008D53BF"/>
    <w:rsid w:val="008D6136"/>
    <w:rsid w:val="008D66D7"/>
    <w:rsid w:val="008D6EC3"/>
    <w:rsid w:val="008E1830"/>
    <w:rsid w:val="008E289E"/>
    <w:rsid w:val="008E5837"/>
    <w:rsid w:val="008E6E83"/>
    <w:rsid w:val="008F0228"/>
    <w:rsid w:val="008F0E7C"/>
    <w:rsid w:val="008F179F"/>
    <w:rsid w:val="008F30FE"/>
    <w:rsid w:val="008F55DD"/>
    <w:rsid w:val="008F6C98"/>
    <w:rsid w:val="0090099F"/>
    <w:rsid w:val="0090228B"/>
    <w:rsid w:val="00902F69"/>
    <w:rsid w:val="009054F9"/>
    <w:rsid w:val="009065D7"/>
    <w:rsid w:val="00907323"/>
    <w:rsid w:val="00907B86"/>
    <w:rsid w:val="0091054D"/>
    <w:rsid w:val="00911D11"/>
    <w:rsid w:val="00913379"/>
    <w:rsid w:val="009138FF"/>
    <w:rsid w:val="00914205"/>
    <w:rsid w:val="0091434F"/>
    <w:rsid w:val="00914548"/>
    <w:rsid w:val="0092184F"/>
    <w:rsid w:val="00922655"/>
    <w:rsid w:val="00925BB2"/>
    <w:rsid w:val="00927248"/>
    <w:rsid w:val="00930AAB"/>
    <w:rsid w:val="0094140A"/>
    <w:rsid w:val="0094253C"/>
    <w:rsid w:val="00943E98"/>
    <w:rsid w:val="00945C60"/>
    <w:rsid w:val="00946C32"/>
    <w:rsid w:val="00953B4C"/>
    <w:rsid w:val="00953BE8"/>
    <w:rsid w:val="00953CBC"/>
    <w:rsid w:val="00953CD0"/>
    <w:rsid w:val="00954D36"/>
    <w:rsid w:val="0095555F"/>
    <w:rsid w:val="00957FC1"/>
    <w:rsid w:val="00962EF6"/>
    <w:rsid w:val="00964B4B"/>
    <w:rsid w:val="00964F83"/>
    <w:rsid w:val="00965ECB"/>
    <w:rsid w:val="00966A02"/>
    <w:rsid w:val="0096711B"/>
    <w:rsid w:val="009700DE"/>
    <w:rsid w:val="00970525"/>
    <w:rsid w:val="00970860"/>
    <w:rsid w:val="00972A1C"/>
    <w:rsid w:val="00973A62"/>
    <w:rsid w:val="00976417"/>
    <w:rsid w:val="00977D66"/>
    <w:rsid w:val="00981194"/>
    <w:rsid w:val="0098215C"/>
    <w:rsid w:val="0098396E"/>
    <w:rsid w:val="0098579A"/>
    <w:rsid w:val="009913F3"/>
    <w:rsid w:val="00991876"/>
    <w:rsid w:val="0099203B"/>
    <w:rsid w:val="00992364"/>
    <w:rsid w:val="00996BBB"/>
    <w:rsid w:val="009A01CC"/>
    <w:rsid w:val="009A0402"/>
    <w:rsid w:val="009A0A2D"/>
    <w:rsid w:val="009A310A"/>
    <w:rsid w:val="009A312F"/>
    <w:rsid w:val="009A3EAA"/>
    <w:rsid w:val="009A4AF3"/>
    <w:rsid w:val="009A4E3D"/>
    <w:rsid w:val="009A5163"/>
    <w:rsid w:val="009A54E9"/>
    <w:rsid w:val="009A63CF"/>
    <w:rsid w:val="009B2394"/>
    <w:rsid w:val="009B436F"/>
    <w:rsid w:val="009B59D2"/>
    <w:rsid w:val="009B629D"/>
    <w:rsid w:val="009C050D"/>
    <w:rsid w:val="009C12BF"/>
    <w:rsid w:val="009C1F0E"/>
    <w:rsid w:val="009C2813"/>
    <w:rsid w:val="009C4AD4"/>
    <w:rsid w:val="009C5162"/>
    <w:rsid w:val="009C558C"/>
    <w:rsid w:val="009C6443"/>
    <w:rsid w:val="009C724A"/>
    <w:rsid w:val="009C7781"/>
    <w:rsid w:val="009D089B"/>
    <w:rsid w:val="009D21D3"/>
    <w:rsid w:val="009D3270"/>
    <w:rsid w:val="009D3CE7"/>
    <w:rsid w:val="009E2385"/>
    <w:rsid w:val="009E4049"/>
    <w:rsid w:val="009F2DC4"/>
    <w:rsid w:val="009F387C"/>
    <w:rsid w:val="009F3B37"/>
    <w:rsid w:val="009F3EA9"/>
    <w:rsid w:val="009F6E46"/>
    <w:rsid w:val="00A002ED"/>
    <w:rsid w:val="00A03372"/>
    <w:rsid w:val="00A03476"/>
    <w:rsid w:val="00A04769"/>
    <w:rsid w:val="00A10A07"/>
    <w:rsid w:val="00A132DB"/>
    <w:rsid w:val="00A14CAB"/>
    <w:rsid w:val="00A211E9"/>
    <w:rsid w:val="00A21A21"/>
    <w:rsid w:val="00A22C95"/>
    <w:rsid w:val="00A241DC"/>
    <w:rsid w:val="00A266A2"/>
    <w:rsid w:val="00A33DEB"/>
    <w:rsid w:val="00A3483C"/>
    <w:rsid w:val="00A41DC6"/>
    <w:rsid w:val="00A43F6F"/>
    <w:rsid w:val="00A462C3"/>
    <w:rsid w:val="00A4682B"/>
    <w:rsid w:val="00A479A3"/>
    <w:rsid w:val="00A50559"/>
    <w:rsid w:val="00A52771"/>
    <w:rsid w:val="00A574C4"/>
    <w:rsid w:val="00A60154"/>
    <w:rsid w:val="00A61A68"/>
    <w:rsid w:val="00A6241C"/>
    <w:rsid w:val="00A63128"/>
    <w:rsid w:val="00A65171"/>
    <w:rsid w:val="00A67A30"/>
    <w:rsid w:val="00A76D47"/>
    <w:rsid w:val="00A80305"/>
    <w:rsid w:val="00A8138F"/>
    <w:rsid w:val="00A81D04"/>
    <w:rsid w:val="00A83D8A"/>
    <w:rsid w:val="00A8464B"/>
    <w:rsid w:val="00A85D5D"/>
    <w:rsid w:val="00A86566"/>
    <w:rsid w:val="00A875A0"/>
    <w:rsid w:val="00A9030B"/>
    <w:rsid w:val="00A90E27"/>
    <w:rsid w:val="00A91773"/>
    <w:rsid w:val="00A91ECC"/>
    <w:rsid w:val="00A91FFC"/>
    <w:rsid w:val="00A924D6"/>
    <w:rsid w:val="00A94EDD"/>
    <w:rsid w:val="00A96A84"/>
    <w:rsid w:val="00AA0011"/>
    <w:rsid w:val="00AA02C3"/>
    <w:rsid w:val="00AA38DC"/>
    <w:rsid w:val="00AA3E91"/>
    <w:rsid w:val="00AA7E06"/>
    <w:rsid w:val="00AB5A3D"/>
    <w:rsid w:val="00AB62A5"/>
    <w:rsid w:val="00AB6B4B"/>
    <w:rsid w:val="00AB7817"/>
    <w:rsid w:val="00AC1DE3"/>
    <w:rsid w:val="00AC3AE3"/>
    <w:rsid w:val="00AC526A"/>
    <w:rsid w:val="00AC59AA"/>
    <w:rsid w:val="00AC695E"/>
    <w:rsid w:val="00AC7882"/>
    <w:rsid w:val="00AD399A"/>
    <w:rsid w:val="00AD5129"/>
    <w:rsid w:val="00AD77F7"/>
    <w:rsid w:val="00AE0AAB"/>
    <w:rsid w:val="00AE3B0A"/>
    <w:rsid w:val="00AE5951"/>
    <w:rsid w:val="00AE626F"/>
    <w:rsid w:val="00AF0069"/>
    <w:rsid w:val="00AF0D0E"/>
    <w:rsid w:val="00AF2986"/>
    <w:rsid w:val="00AF3F29"/>
    <w:rsid w:val="00AF5095"/>
    <w:rsid w:val="00B01C17"/>
    <w:rsid w:val="00B02276"/>
    <w:rsid w:val="00B050E6"/>
    <w:rsid w:val="00B05512"/>
    <w:rsid w:val="00B0598D"/>
    <w:rsid w:val="00B05D9A"/>
    <w:rsid w:val="00B06774"/>
    <w:rsid w:val="00B130D0"/>
    <w:rsid w:val="00B14EC5"/>
    <w:rsid w:val="00B155B0"/>
    <w:rsid w:val="00B15702"/>
    <w:rsid w:val="00B17D58"/>
    <w:rsid w:val="00B20A19"/>
    <w:rsid w:val="00B211B6"/>
    <w:rsid w:val="00B26E10"/>
    <w:rsid w:val="00B26E44"/>
    <w:rsid w:val="00B30C3C"/>
    <w:rsid w:val="00B30E6F"/>
    <w:rsid w:val="00B32927"/>
    <w:rsid w:val="00B333C2"/>
    <w:rsid w:val="00B34CA0"/>
    <w:rsid w:val="00B3514F"/>
    <w:rsid w:val="00B35F12"/>
    <w:rsid w:val="00B3717F"/>
    <w:rsid w:val="00B37A10"/>
    <w:rsid w:val="00B41529"/>
    <w:rsid w:val="00B41944"/>
    <w:rsid w:val="00B41F93"/>
    <w:rsid w:val="00B4347A"/>
    <w:rsid w:val="00B5013F"/>
    <w:rsid w:val="00B51678"/>
    <w:rsid w:val="00B51DDC"/>
    <w:rsid w:val="00B527C9"/>
    <w:rsid w:val="00B550C6"/>
    <w:rsid w:val="00B55A46"/>
    <w:rsid w:val="00B56475"/>
    <w:rsid w:val="00B56A14"/>
    <w:rsid w:val="00B56BF7"/>
    <w:rsid w:val="00B623FC"/>
    <w:rsid w:val="00B62D43"/>
    <w:rsid w:val="00B641B4"/>
    <w:rsid w:val="00B65109"/>
    <w:rsid w:val="00B65508"/>
    <w:rsid w:val="00B6770F"/>
    <w:rsid w:val="00B67A91"/>
    <w:rsid w:val="00B70699"/>
    <w:rsid w:val="00B72C1D"/>
    <w:rsid w:val="00B72C69"/>
    <w:rsid w:val="00B75402"/>
    <w:rsid w:val="00B75567"/>
    <w:rsid w:val="00B763A2"/>
    <w:rsid w:val="00B7676E"/>
    <w:rsid w:val="00B76775"/>
    <w:rsid w:val="00B81D26"/>
    <w:rsid w:val="00B927CF"/>
    <w:rsid w:val="00B944EE"/>
    <w:rsid w:val="00B94B81"/>
    <w:rsid w:val="00B96493"/>
    <w:rsid w:val="00B976E4"/>
    <w:rsid w:val="00BA00DE"/>
    <w:rsid w:val="00BA0206"/>
    <w:rsid w:val="00BA0709"/>
    <w:rsid w:val="00BA07F3"/>
    <w:rsid w:val="00BA1375"/>
    <w:rsid w:val="00BA352E"/>
    <w:rsid w:val="00BA71FA"/>
    <w:rsid w:val="00BB0D2A"/>
    <w:rsid w:val="00BB0F68"/>
    <w:rsid w:val="00BB1473"/>
    <w:rsid w:val="00BB16F1"/>
    <w:rsid w:val="00BB27EB"/>
    <w:rsid w:val="00BB5053"/>
    <w:rsid w:val="00BC04B7"/>
    <w:rsid w:val="00BC2AB2"/>
    <w:rsid w:val="00BC2B51"/>
    <w:rsid w:val="00BC45C6"/>
    <w:rsid w:val="00BC73DA"/>
    <w:rsid w:val="00BD09F0"/>
    <w:rsid w:val="00BD20ED"/>
    <w:rsid w:val="00BD341A"/>
    <w:rsid w:val="00BD7E4F"/>
    <w:rsid w:val="00BE0AE1"/>
    <w:rsid w:val="00BF569F"/>
    <w:rsid w:val="00BF5E83"/>
    <w:rsid w:val="00BF7C1E"/>
    <w:rsid w:val="00BF7DD4"/>
    <w:rsid w:val="00C00934"/>
    <w:rsid w:val="00C04C9F"/>
    <w:rsid w:val="00C04F74"/>
    <w:rsid w:val="00C05754"/>
    <w:rsid w:val="00C0583B"/>
    <w:rsid w:val="00C059A5"/>
    <w:rsid w:val="00C05EA5"/>
    <w:rsid w:val="00C06859"/>
    <w:rsid w:val="00C109AA"/>
    <w:rsid w:val="00C1267D"/>
    <w:rsid w:val="00C12C2B"/>
    <w:rsid w:val="00C14072"/>
    <w:rsid w:val="00C140A3"/>
    <w:rsid w:val="00C154FA"/>
    <w:rsid w:val="00C170BE"/>
    <w:rsid w:val="00C22451"/>
    <w:rsid w:val="00C22528"/>
    <w:rsid w:val="00C22661"/>
    <w:rsid w:val="00C22833"/>
    <w:rsid w:val="00C22843"/>
    <w:rsid w:val="00C22F2B"/>
    <w:rsid w:val="00C245F0"/>
    <w:rsid w:val="00C24BE2"/>
    <w:rsid w:val="00C2580F"/>
    <w:rsid w:val="00C27AEF"/>
    <w:rsid w:val="00C365B4"/>
    <w:rsid w:val="00C4529B"/>
    <w:rsid w:val="00C45BD3"/>
    <w:rsid w:val="00C47242"/>
    <w:rsid w:val="00C50C6C"/>
    <w:rsid w:val="00C516E8"/>
    <w:rsid w:val="00C563FF"/>
    <w:rsid w:val="00C61256"/>
    <w:rsid w:val="00C62427"/>
    <w:rsid w:val="00C64231"/>
    <w:rsid w:val="00C64B6F"/>
    <w:rsid w:val="00C64BE6"/>
    <w:rsid w:val="00C7056F"/>
    <w:rsid w:val="00C71E23"/>
    <w:rsid w:val="00C7238D"/>
    <w:rsid w:val="00C73795"/>
    <w:rsid w:val="00C80248"/>
    <w:rsid w:val="00C81BD1"/>
    <w:rsid w:val="00C81BDE"/>
    <w:rsid w:val="00C82CCB"/>
    <w:rsid w:val="00C84036"/>
    <w:rsid w:val="00C85215"/>
    <w:rsid w:val="00C86C0F"/>
    <w:rsid w:val="00C90536"/>
    <w:rsid w:val="00C908A6"/>
    <w:rsid w:val="00C90DEB"/>
    <w:rsid w:val="00C93A2C"/>
    <w:rsid w:val="00C95A74"/>
    <w:rsid w:val="00C96B2F"/>
    <w:rsid w:val="00C976E6"/>
    <w:rsid w:val="00C979FB"/>
    <w:rsid w:val="00C97B5F"/>
    <w:rsid w:val="00CA2242"/>
    <w:rsid w:val="00CA489F"/>
    <w:rsid w:val="00CA5AAE"/>
    <w:rsid w:val="00CB01F4"/>
    <w:rsid w:val="00CB1471"/>
    <w:rsid w:val="00CB1735"/>
    <w:rsid w:val="00CB2AD3"/>
    <w:rsid w:val="00CB372C"/>
    <w:rsid w:val="00CB37D5"/>
    <w:rsid w:val="00CB4728"/>
    <w:rsid w:val="00CB4918"/>
    <w:rsid w:val="00CB49E6"/>
    <w:rsid w:val="00CB603E"/>
    <w:rsid w:val="00CC051F"/>
    <w:rsid w:val="00CC0E59"/>
    <w:rsid w:val="00CC11B2"/>
    <w:rsid w:val="00CC19AF"/>
    <w:rsid w:val="00CC1B8C"/>
    <w:rsid w:val="00CC32C1"/>
    <w:rsid w:val="00CC65FF"/>
    <w:rsid w:val="00CC762D"/>
    <w:rsid w:val="00CC7F75"/>
    <w:rsid w:val="00CD3FC0"/>
    <w:rsid w:val="00CD5969"/>
    <w:rsid w:val="00CD5C29"/>
    <w:rsid w:val="00CD5FC1"/>
    <w:rsid w:val="00CE039A"/>
    <w:rsid w:val="00CE0ECA"/>
    <w:rsid w:val="00CE3AF3"/>
    <w:rsid w:val="00CE4645"/>
    <w:rsid w:val="00CE6896"/>
    <w:rsid w:val="00CE74EB"/>
    <w:rsid w:val="00CE7F0E"/>
    <w:rsid w:val="00CF1D87"/>
    <w:rsid w:val="00D01DBC"/>
    <w:rsid w:val="00D05097"/>
    <w:rsid w:val="00D06B0C"/>
    <w:rsid w:val="00D06FD0"/>
    <w:rsid w:val="00D07D46"/>
    <w:rsid w:val="00D10FE1"/>
    <w:rsid w:val="00D132F9"/>
    <w:rsid w:val="00D13F3B"/>
    <w:rsid w:val="00D1561B"/>
    <w:rsid w:val="00D15FCC"/>
    <w:rsid w:val="00D16AD1"/>
    <w:rsid w:val="00D16F30"/>
    <w:rsid w:val="00D17F11"/>
    <w:rsid w:val="00D200FE"/>
    <w:rsid w:val="00D213C0"/>
    <w:rsid w:val="00D22D7E"/>
    <w:rsid w:val="00D2457B"/>
    <w:rsid w:val="00D26232"/>
    <w:rsid w:val="00D27C65"/>
    <w:rsid w:val="00D310C7"/>
    <w:rsid w:val="00D339DC"/>
    <w:rsid w:val="00D34029"/>
    <w:rsid w:val="00D357A7"/>
    <w:rsid w:val="00D35BBA"/>
    <w:rsid w:val="00D41D3B"/>
    <w:rsid w:val="00D43891"/>
    <w:rsid w:val="00D43C78"/>
    <w:rsid w:val="00D45FF3"/>
    <w:rsid w:val="00D4710B"/>
    <w:rsid w:val="00D506EC"/>
    <w:rsid w:val="00D50850"/>
    <w:rsid w:val="00D53937"/>
    <w:rsid w:val="00D62848"/>
    <w:rsid w:val="00D64668"/>
    <w:rsid w:val="00D653AE"/>
    <w:rsid w:val="00D66619"/>
    <w:rsid w:val="00D66C13"/>
    <w:rsid w:val="00D66D4A"/>
    <w:rsid w:val="00D678D8"/>
    <w:rsid w:val="00D7197D"/>
    <w:rsid w:val="00D71D3C"/>
    <w:rsid w:val="00D72BD5"/>
    <w:rsid w:val="00D73CF7"/>
    <w:rsid w:val="00D77F36"/>
    <w:rsid w:val="00D80CB9"/>
    <w:rsid w:val="00D817C7"/>
    <w:rsid w:val="00D8205F"/>
    <w:rsid w:val="00D82FB7"/>
    <w:rsid w:val="00D836EC"/>
    <w:rsid w:val="00D92042"/>
    <w:rsid w:val="00D93104"/>
    <w:rsid w:val="00D94F0E"/>
    <w:rsid w:val="00D94FF9"/>
    <w:rsid w:val="00DA2704"/>
    <w:rsid w:val="00DA2EEB"/>
    <w:rsid w:val="00DA701A"/>
    <w:rsid w:val="00DB0A16"/>
    <w:rsid w:val="00DB1D27"/>
    <w:rsid w:val="00DB2251"/>
    <w:rsid w:val="00DB3740"/>
    <w:rsid w:val="00DB4063"/>
    <w:rsid w:val="00DB5EBA"/>
    <w:rsid w:val="00DC0BC9"/>
    <w:rsid w:val="00DC1FAE"/>
    <w:rsid w:val="00DC229B"/>
    <w:rsid w:val="00DC267C"/>
    <w:rsid w:val="00DC6719"/>
    <w:rsid w:val="00DC7863"/>
    <w:rsid w:val="00DD1780"/>
    <w:rsid w:val="00DD2AA6"/>
    <w:rsid w:val="00DD4C18"/>
    <w:rsid w:val="00DD6891"/>
    <w:rsid w:val="00DD6EE1"/>
    <w:rsid w:val="00DE02F6"/>
    <w:rsid w:val="00DE0FDD"/>
    <w:rsid w:val="00DE40CF"/>
    <w:rsid w:val="00DE4643"/>
    <w:rsid w:val="00DE5806"/>
    <w:rsid w:val="00DE5DA5"/>
    <w:rsid w:val="00DF2791"/>
    <w:rsid w:val="00DF2C4B"/>
    <w:rsid w:val="00DF7420"/>
    <w:rsid w:val="00E04E4E"/>
    <w:rsid w:val="00E04F72"/>
    <w:rsid w:val="00E0540A"/>
    <w:rsid w:val="00E05E2D"/>
    <w:rsid w:val="00E116FD"/>
    <w:rsid w:val="00E133F9"/>
    <w:rsid w:val="00E15443"/>
    <w:rsid w:val="00E20E10"/>
    <w:rsid w:val="00E25D4F"/>
    <w:rsid w:val="00E31072"/>
    <w:rsid w:val="00E33D00"/>
    <w:rsid w:val="00E342A8"/>
    <w:rsid w:val="00E35C87"/>
    <w:rsid w:val="00E40BC8"/>
    <w:rsid w:val="00E4186C"/>
    <w:rsid w:val="00E42CA2"/>
    <w:rsid w:val="00E45CF6"/>
    <w:rsid w:val="00E53FA3"/>
    <w:rsid w:val="00E62052"/>
    <w:rsid w:val="00E649C1"/>
    <w:rsid w:val="00E64A9F"/>
    <w:rsid w:val="00E65533"/>
    <w:rsid w:val="00E673D8"/>
    <w:rsid w:val="00E67EAA"/>
    <w:rsid w:val="00E70963"/>
    <w:rsid w:val="00E709BE"/>
    <w:rsid w:val="00E712DA"/>
    <w:rsid w:val="00E730B7"/>
    <w:rsid w:val="00E742E0"/>
    <w:rsid w:val="00E7509A"/>
    <w:rsid w:val="00E75383"/>
    <w:rsid w:val="00E81263"/>
    <w:rsid w:val="00E81C11"/>
    <w:rsid w:val="00E81D64"/>
    <w:rsid w:val="00E82694"/>
    <w:rsid w:val="00E83192"/>
    <w:rsid w:val="00E852E7"/>
    <w:rsid w:val="00E85458"/>
    <w:rsid w:val="00E85BB7"/>
    <w:rsid w:val="00E85E34"/>
    <w:rsid w:val="00E91E53"/>
    <w:rsid w:val="00E92DF5"/>
    <w:rsid w:val="00E92FF5"/>
    <w:rsid w:val="00E9681D"/>
    <w:rsid w:val="00E97AC4"/>
    <w:rsid w:val="00EA006D"/>
    <w:rsid w:val="00EA58FD"/>
    <w:rsid w:val="00EA74D3"/>
    <w:rsid w:val="00EB22B1"/>
    <w:rsid w:val="00EB6BF4"/>
    <w:rsid w:val="00EB7571"/>
    <w:rsid w:val="00EC0B78"/>
    <w:rsid w:val="00EC47F6"/>
    <w:rsid w:val="00EC553D"/>
    <w:rsid w:val="00EC6F87"/>
    <w:rsid w:val="00EC7952"/>
    <w:rsid w:val="00ED00AF"/>
    <w:rsid w:val="00ED0779"/>
    <w:rsid w:val="00ED3015"/>
    <w:rsid w:val="00ED428B"/>
    <w:rsid w:val="00ED626A"/>
    <w:rsid w:val="00ED6B02"/>
    <w:rsid w:val="00EE2C82"/>
    <w:rsid w:val="00EE474F"/>
    <w:rsid w:val="00EE51FE"/>
    <w:rsid w:val="00EF072C"/>
    <w:rsid w:val="00EF0CC8"/>
    <w:rsid w:val="00EF13F6"/>
    <w:rsid w:val="00EF21EF"/>
    <w:rsid w:val="00EF4311"/>
    <w:rsid w:val="00EF611C"/>
    <w:rsid w:val="00EF75DD"/>
    <w:rsid w:val="00F00952"/>
    <w:rsid w:val="00F110DC"/>
    <w:rsid w:val="00F124FE"/>
    <w:rsid w:val="00F12BC9"/>
    <w:rsid w:val="00F14B17"/>
    <w:rsid w:val="00F14B3C"/>
    <w:rsid w:val="00F16DC8"/>
    <w:rsid w:val="00F20A32"/>
    <w:rsid w:val="00F231C3"/>
    <w:rsid w:val="00F2549E"/>
    <w:rsid w:val="00F257D1"/>
    <w:rsid w:val="00F257F1"/>
    <w:rsid w:val="00F266D0"/>
    <w:rsid w:val="00F27445"/>
    <w:rsid w:val="00F301F7"/>
    <w:rsid w:val="00F3055B"/>
    <w:rsid w:val="00F30AC6"/>
    <w:rsid w:val="00F31C20"/>
    <w:rsid w:val="00F31C8A"/>
    <w:rsid w:val="00F32697"/>
    <w:rsid w:val="00F32CD3"/>
    <w:rsid w:val="00F351A1"/>
    <w:rsid w:val="00F352A5"/>
    <w:rsid w:val="00F370BD"/>
    <w:rsid w:val="00F40B20"/>
    <w:rsid w:val="00F431D9"/>
    <w:rsid w:val="00F44659"/>
    <w:rsid w:val="00F45A67"/>
    <w:rsid w:val="00F52458"/>
    <w:rsid w:val="00F55D70"/>
    <w:rsid w:val="00F56641"/>
    <w:rsid w:val="00F571CE"/>
    <w:rsid w:val="00F576DC"/>
    <w:rsid w:val="00F628AA"/>
    <w:rsid w:val="00F628FE"/>
    <w:rsid w:val="00F723D7"/>
    <w:rsid w:val="00F72F3E"/>
    <w:rsid w:val="00F73648"/>
    <w:rsid w:val="00F74C2B"/>
    <w:rsid w:val="00F74D16"/>
    <w:rsid w:val="00F7587A"/>
    <w:rsid w:val="00F75C1D"/>
    <w:rsid w:val="00F7702F"/>
    <w:rsid w:val="00F80742"/>
    <w:rsid w:val="00F80D89"/>
    <w:rsid w:val="00F85B09"/>
    <w:rsid w:val="00F91E72"/>
    <w:rsid w:val="00F9384F"/>
    <w:rsid w:val="00F93C4B"/>
    <w:rsid w:val="00F93FDC"/>
    <w:rsid w:val="00F94CA3"/>
    <w:rsid w:val="00F96C0B"/>
    <w:rsid w:val="00F97211"/>
    <w:rsid w:val="00F979F9"/>
    <w:rsid w:val="00FA06D7"/>
    <w:rsid w:val="00FA12D8"/>
    <w:rsid w:val="00FA19FA"/>
    <w:rsid w:val="00FA1EF6"/>
    <w:rsid w:val="00FA352C"/>
    <w:rsid w:val="00FA37FC"/>
    <w:rsid w:val="00FA57F1"/>
    <w:rsid w:val="00FA6FB2"/>
    <w:rsid w:val="00FB0EA3"/>
    <w:rsid w:val="00FB1846"/>
    <w:rsid w:val="00FB363C"/>
    <w:rsid w:val="00FB37DA"/>
    <w:rsid w:val="00FB5745"/>
    <w:rsid w:val="00FB584B"/>
    <w:rsid w:val="00FC16A3"/>
    <w:rsid w:val="00FC3423"/>
    <w:rsid w:val="00FC3B2B"/>
    <w:rsid w:val="00FC5490"/>
    <w:rsid w:val="00FC5AB7"/>
    <w:rsid w:val="00FC5FCC"/>
    <w:rsid w:val="00FC637E"/>
    <w:rsid w:val="00FD00FA"/>
    <w:rsid w:val="00FD1BEB"/>
    <w:rsid w:val="00FD2C37"/>
    <w:rsid w:val="00FD34BE"/>
    <w:rsid w:val="00FD4093"/>
    <w:rsid w:val="00FD44D5"/>
    <w:rsid w:val="00FD54C1"/>
    <w:rsid w:val="00FE3D62"/>
    <w:rsid w:val="00FE57D6"/>
    <w:rsid w:val="00FE6ACA"/>
    <w:rsid w:val="00FE6B42"/>
    <w:rsid w:val="00FE6E2E"/>
    <w:rsid w:val="00FE70FA"/>
    <w:rsid w:val="00FF0E18"/>
    <w:rsid w:val="00FF32BC"/>
    <w:rsid w:val="00FF3540"/>
    <w:rsid w:val="00FF4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694CDF0C"/>
  <w15:docId w15:val="{C5A19955-B3CB-4B96-943E-DBC2CA5D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rsid w:val="00C22F2B"/>
    <w:rPr>
      <w:rFonts w:ascii="Arial" w:eastAsia="Times New Roman" w:hAnsi="Arial" w:cs="Times New Roman"/>
      <w:sz w:val="24"/>
      <w:szCs w:val="20"/>
    </w:rPr>
  </w:style>
  <w:style w:type="character" w:styleId="Hyperlink">
    <w:name w:val="Hyperlink"/>
    <w:basedOn w:val="DefaultParagraphFont"/>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C22F2B"/>
    <w:rPr>
      <w:b/>
      <w:bCs/>
    </w:rPr>
  </w:style>
  <w:style w:type="character" w:customStyle="1" w:styleId="CommentSubjectChar">
    <w:name w:val="Comment Subject Char"/>
    <w:basedOn w:val="CommentTextChar"/>
    <w:link w:val="CommentSubject"/>
    <w:uiPriority w:val="99"/>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6"/>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0"/>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2"/>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3"/>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4"/>
      </w:numPr>
      <w:spacing w:after="240"/>
      <w:contextualSpacing/>
    </w:pPr>
    <w:rPr>
      <w:rFonts w:ascii="Arial" w:eastAsia="Times New Roman" w:hAnsi="Arial" w:cs="Arial"/>
      <w:szCs w:val="36"/>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bodytext">
    <w:name w:val="AG body text"/>
    <w:basedOn w:val="Normal"/>
    <w:rsid w:val="00D8205F"/>
    <w:pPr>
      <w:spacing w:after="120" w:line="240" w:lineRule="auto"/>
    </w:pPr>
    <w:rPr>
      <w:rFonts w:ascii="Arial" w:eastAsia="Times New Roman" w:hAnsi="Arial" w:cs="Times New Roman"/>
      <w:szCs w:val="24"/>
    </w:rPr>
  </w:style>
  <w:style w:type="character" w:customStyle="1" w:styleId="NormalWebChar">
    <w:name w:val="Normal (Web) Char"/>
    <w:basedOn w:val="DefaultParagraphFont"/>
    <w:link w:val="NormalWeb"/>
    <w:uiPriority w:val="99"/>
    <w:locked/>
    <w:rsid w:val="002F3765"/>
    <w:rPr>
      <w:rFonts w:ascii="Times New Roman" w:eastAsia="Times New Roman" w:hAnsi="Times New Roman" w:cs="Times New Roman"/>
      <w:sz w:val="24"/>
      <w:szCs w:val="24"/>
      <w:lang w:val="en-US"/>
    </w:rPr>
  </w:style>
  <w:style w:type="paragraph" w:customStyle="1" w:styleId="111bull">
    <w:name w:val="111 bull"/>
    <w:basedOn w:val="ListParagraph"/>
    <w:uiPriority w:val="99"/>
    <w:qFormat/>
    <w:rsid w:val="00A241DC"/>
    <w:pPr>
      <w:numPr>
        <w:numId w:val="28"/>
      </w:numPr>
      <w:spacing w:before="120"/>
      <w:contextualSpacing/>
    </w:pPr>
    <w:rPr>
      <w:rFonts w:ascii="Arial" w:eastAsiaTheme="minorHAnsi" w:hAnsi="Arial" w:cs="Arial"/>
      <w:sz w:val="22"/>
      <w:szCs w:val="22"/>
    </w:rPr>
  </w:style>
  <w:style w:type="paragraph" w:customStyle="1" w:styleId="NoSpacing0">
    <w:name w:val="NoSpacing"/>
    <w:qFormat/>
    <w:rsid w:val="00EF4311"/>
    <w:pPr>
      <w:autoSpaceDE w:val="0"/>
      <w:autoSpaceDN w:val="0"/>
      <w:adjustRightInd w:val="0"/>
      <w:spacing w:after="0" w:line="240" w:lineRule="auto"/>
    </w:pPr>
    <w:rPr>
      <w:rFonts w:ascii="Arial" w:eastAsia="Times New Roman" w:hAnsi="Arial" w:cs="Times New Roman"/>
      <w:sz w:val="24"/>
      <w:szCs w:val="24"/>
      <w:lang w:val="en-US" w:eastAsia="en-ZA"/>
    </w:rPr>
  </w:style>
  <w:style w:type="paragraph" w:customStyle="1" w:styleId="xl63">
    <w:name w:val="xl63"/>
    <w:basedOn w:val="Normal"/>
    <w:rsid w:val="00EF431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n-ZA"/>
    </w:rPr>
  </w:style>
  <w:style w:type="paragraph" w:customStyle="1" w:styleId="Smalltableheading">
    <w:name w:val="Small table heading"/>
    <w:next w:val="Normal"/>
    <w:rsid w:val="00EF4311"/>
    <w:pPr>
      <w:keepNext/>
      <w:spacing w:before="60" w:after="60" w:line="240" w:lineRule="auto"/>
    </w:pPr>
    <w:rPr>
      <w:rFonts w:ascii="Arial" w:eastAsia="Times New Roman" w:hAnsi="Arial" w:cs="Times New Roman"/>
      <w:b/>
      <w:sz w:val="18"/>
      <w:szCs w:val="20"/>
      <w:lang w:val="en-US"/>
    </w:rPr>
  </w:style>
  <w:style w:type="paragraph" w:customStyle="1" w:styleId="TitleHeading">
    <w:name w:val="Title Heading"/>
    <w:basedOn w:val="Title"/>
    <w:rsid w:val="00EF4311"/>
    <w:pPr>
      <w:spacing w:before="60"/>
      <w:jc w:val="left"/>
      <w:outlineLvl w:val="9"/>
    </w:pPr>
    <w:rPr>
      <w:rFonts w:cs="Times New Roman"/>
      <w:bCs w:val="0"/>
      <w:kern w:val="0"/>
      <w:sz w:val="24"/>
      <w:szCs w:val="20"/>
      <w:lang w:val="en-US"/>
    </w:rPr>
  </w:style>
  <w:style w:type="paragraph" w:customStyle="1" w:styleId="WPTabletext">
    <w:name w:val="WP Table text"/>
    <w:basedOn w:val="Normal"/>
    <w:rsid w:val="00EF4311"/>
    <w:pPr>
      <w:keepNext/>
      <w:spacing w:before="60" w:after="60" w:line="240" w:lineRule="auto"/>
    </w:pPr>
    <w:rPr>
      <w:rFonts w:ascii="Arial" w:eastAsia="Times New Roman" w:hAnsi="Arial" w:cs="Times New Roman"/>
      <w:sz w:val="18"/>
      <w:szCs w:val="20"/>
      <w:lang w:val="en-US"/>
    </w:rPr>
  </w:style>
  <w:style w:type="paragraph" w:styleId="Title">
    <w:name w:val="Title"/>
    <w:basedOn w:val="Normal"/>
    <w:link w:val="TitleChar"/>
    <w:qFormat/>
    <w:rsid w:val="00EF4311"/>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EF4311"/>
    <w:rPr>
      <w:rFonts w:ascii="Arial" w:eastAsia="Times New Roman" w:hAnsi="Arial" w:cs="Arial"/>
      <w:b/>
      <w:bCs/>
      <w:kern w:val="28"/>
      <w:sz w:val="32"/>
      <w:szCs w:val="32"/>
    </w:rPr>
  </w:style>
  <w:style w:type="paragraph" w:customStyle="1" w:styleId="StyleHeading2Italic">
    <w:name w:val="Style Heading 2 + Italic"/>
    <w:basedOn w:val="Heading2"/>
    <w:rsid w:val="00EF4311"/>
    <w:pPr>
      <w:numPr>
        <w:ilvl w:val="1"/>
      </w:numPr>
      <w:tabs>
        <w:tab w:val="num" w:pos="576"/>
      </w:tabs>
      <w:spacing w:before="240" w:after="60"/>
      <w:ind w:left="576" w:hanging="576"/>
    </w:pPr>
    <w:rPr>
      <w:rFonts w:cs="Arial"/>
      <w:bCs/>
      <w:iCs/>
      <w:szCs w:val="28"/>
      <w:lang w:val="en-ZA"/>
    </w:rPr>
  </w:style>
  <w:style w:type="paragraph" w:customStyle="1" w:styleId="enumeration2">
    <w:name w:val="enumeration 2"/>
    <w:basedOn w:val="Normal"/>
    <w:rsid w:val="00EF4311"/>
    <w:pPr>
      <w:tabs>
        <w:tab w:val="left" w:pos="567"/>
        <w:tab w:val="left" w:pos="851"/>
        <w:tab w:val="left" w:leader="dot" w:pos="6804"/>
      </w:tabs>
      <w:spacing w:before="120" w:after="120" w:line="260" w:lineRule="exact"/>
      <w:ind w:left="851" w:right="-108" w:hanging="284"/>
    </w:pPr>
    <w:rPr>
      <w:rFonts w:ascii="Arial" w:eastAsia="Times New Roman" w:hAnsi="Arial" w:cs="Times New Roman"/>
      <w:sz w:val="21"/>
      <w:szCs w:val="20"/>
      <w:lang w:val="en-US"/>
    </w:rPr>
  </w:style>
  <w:style w:type="paragraph" w:customStyle="1" w:styleId="enumeration1">
    <w:name w:val="enumeration 1"/>
    <w:basedOn w:val="Normal"/>
    <w:rsid w:val="00EF4311"/>
    <w:pPr>
      <w:tabs>
        <w:tab w:val="left" w:pos="567"/>
        <w:tab w:val="left" w:leader="dot" w:pos="6804"/>
      </w:tabs>
      <w:spacing w:before="120" w:after="120" w:line="260" w:lineRule="exact"/>
      <w:ind w:left="567" w:right="-108" w:hanging="567"/>
    </w:pPr>
    <w:rPr>
      <w:rFonts w:ascii="Arial" w:eastAsia="Times New Roman" w:hAnsi="Arial" w:cs="Times New Roman"/>
      <w:sz w:val="21"/>
      <w:szCs w:val="20"/>
      <w:lang w:val="en-US"/>
    </w:rPr>
  </w:style>
  <w:style w:type="paragraph" w:customStyle="1" w:styleId="1HeadDLDSmall">
    <w:name w:val="1 HeadDLDSmall"/>
    <w:basedOn w:val="Normal"/>
    <w:link w:val="1HeadDLDSmallChar"/>
    <w:qFormat/>
    <w:rsid w:val="00EF4311"/>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EF4311"/>
    <w:rPr>
      <w:rFonts w:ascii="Arial" w:eastAsia="Times New Roman" w:hAnsi="Arial" w:cs="Arial"/>
      <w:b/>
      <w:color w:val="2E2E2E"/>
      <w:sz w:val="20"/>
      <w:szCs w:val="20"/>
    </w:rPr>
  </w:style>
  <w:style w:type="paragraph" w:customStyle="1" w:styleId="12ndBullet">
    <w:name w:val="1 2nd Bullet"/>
    <w:basedOn w:val="Normal"/>
    <w:rsid w:val="00EF4311"/>
    <w:pPr>
      <w:numPr>
        <w:numId w:val="74"/>
      </w:numPr>
      <w:spacing w:after="120" w:line="240" w:lineRule="auto"/>
    </w:pPr>
    <w:rPr>
      <w:rFonts w:ascii="Arial" w:eastAsia="Times New Roman" w:hAnsi="Arial" w:cs="Times New Roman"/>
      <w:szCs w:val="20"/>
    </w:rPr>
  </w:style>
  <w:style w:type="paragraph" w:customStyle="1" w:styleId="FindingHeading1">
    <w:name w:val="Finding Heading 1"/>
    <w:basedOn w:val="Normal"/>
    <w:rsid w:val="00EF4311"/>
    <w:pPr>
      <w:numPr>
        <w:numId w:val="75"/>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EF4311"/>
    <w:pPr>
      <w:numPr>
        <w:ilvl w:val="1"/>
      </w:numPr>
      <w:outlineLvl w:val="1"/>
    </w:pPr>
  </w:style>
  <w:style w:type="paragraph" w:customStyle="1" w:styleId="111par">
    <w:name w:val="111 par"/>
    <w:basedOn w:val="Normal"/>
    <w:qFormat/>
    <w:rsid w:val="00EF4311"/>
    <w:pPr>
      <w:spacing w:after="120" w:line="240" w:lineRule="auto"/>
      <w:ind w:left="1170"/>
    </w:pPr>
    <w:rPr>
      <w:rFonts w:ascii="Arial" w:eastAsia="Times New Roman" w:hAnsi="Arial" w:cs="Arial"/>
      <w:lang w:val="en-GB"/>
    </w:rPr>
  </w:style>
  <w:style w:type="paragraph" w:customStyle="1" w:styleId="MainBody">
    <w:name w:val="Main Body"/>
    <w:basedOn w:val="Normal"/>
    <w:link w:val="MainBodyChar"/>
    <w:qFormat/>
    <w:rsid w:val="00EF4311"/>
    <w:pPr>
      <w:spacing w:after="0" w:line="240" w:lineRule="auto"/>
      <w:ind w:left="357"/>
    </w:pPr>
    <w:rPr>
      <w:rFonts w:ascii="Arial" w:eastAsia="Times New Roman" w:hAnsi="Arial" w:cs="Times New Roman"/>
      <w:szCs w:val="20"/>
    </w:rPr>
  </w:style>
  <w:style w:type="character" w:customStyle="1" w:styleId="MainBodyChar">
    <w:name w:val="Main Body Char"/>
    <w:basedOn w:val="DefaultParagraphFont"/>
    <w:link w:val="MainBody"/>
    <w:rsid w:val="00EF4311"/>
    <w:rPr>
      <w:rFonts w:ascii="Arial" w:eastAsia="Times New Roman" w:hAnsi="Arial" w:cs="Times New Roman"/>
      <w:szCs w:val="20"/>
    </w:rPr>
  </w:style>
  <w:style w:type="paragraph" w:customStyle="1" w:styleId="111small">
    <w:name w:val="111 small"/>
    <w:basedOn w:val="Normal"/>
    <w:qFormat/>
    <w:rsid w:val="00EF4311"/>
    <w:pPr>
      <w:spacing w:before="120" w:after="0" w:line="240" w:lineRule="auto"/>
      <w:ind w:left="1170"/>
      <w:contextualSpacing/>
    </w:pPr>
    <w:rPr>
      <w:rFonts w:ascii="Arial" w:eastAsia="Times New Roman" w:hAnsi="Arial" w:cs="Arial"/>
      <w:sz w:val="20"/>
      <w:szCs w:val="20"/>
      <w:lang w:val="en-GB"/>
    </w:rPr>
  </w:style>
  <w:style w:type="paragraph" w:customStyle="1" w:styleId="1aParNorm">
    <w:name w:val="1a ParNorm"/>
    <w:basedOn w:val="Normal"/>
    <w:qFormat/>
    <w:rsid w:val="00EF4311"/>
    <w:pPr>
      <w:spacing w:after="120" w:line="240" w:lineRule="auto"/>
    </w:pPr>
    <w:rPr>
      <w:rFonts w:ascii="Arial" w:hAnsi="Arial" w:cs="Arial"/>
      <w:sz w:val="20"/>
      <w:szCs w:val="20"/>
      <w:lang w:eastAsia="en-ZA"/>
    </w:rPr>
  </w:style>
  <w:style w:type="paragraph" w:customStyle="1" w:styleId="111Mainhead">
    <w:name w:val="111 Main head"/>
    <w:basedOn w:val="Normal"/>
    <w:autoRedefine/>
    <w:rsid w:val="00EF4311"/>
    <w:pPr>
      <w:tabs>
        <w:tab w:val="left" w:pos="567"/>
      </w:tabs>
      <w:spacing w:before="360" w:after="120" w:line="240" w:lineRule="auto"/>
    </w:pPr>
    <w:rPr>
      <w:rFonts w:ascii="Arial" w:eastAsia="Times New Roman" w:hAnsi="Arial" w:cs="Arial"/>
    </w:rPr>
  </w:style>
  <w:style w:type="paragraph" w:customStyle="1" w:styleId="111head2">
    <w:name w:val="111 head2"/>
    <w:basedOn w:val="Heading6"/>
    <w:autoRedefine/>
    <w:qFormat/>
    <w:rsid w:val="00EF4311"/>
    <w:pPr>
      <w:keepLines w:val="0"/>
      <w:spacing w:before="240" w:after="120"/>
      <w:ind w:firstLine="709"/>
    </w:pPr>
    <w:rPr>
      <w:rFonts w:ascii="Arial" w:hAnsi="Arial" w:cs="Arial"/>
      <w:i w:val="0"/>
      <w:iCs w:val="0"/>
      <w:color w:val="auto"/>
      <w:sz w:val="22"/>
      <w:szCs w:val="22"/>
      <w:lang w:val="en-GB"/>
    </w:rPr>
  </w:style>
  <w:style w:type="paragraph" w:customStyle="1" w:styleId="111par0">
    <w:name w:val="111par"/>
    <w:basedOn w:val="Normal"/>
    <w:uiPriority w:val="99"/>
    <w:rsid w:val="00EF4311"/>
    <w:pPr>
      <w:spacing w:after="0" w:line="240" w:lineRule="auto"/>
    </w:pPr>
    <w:rPr>
      <w:rFonts w:ascii="Times New Roman" w:eastAsia="Times New Roman" w:hAnsi="Times New Roman" w:cs="Times New Roman"/>
      <w:sz w:val="24"/>
      <w:szCs w:val="24"/>
      <w:lang w:eastAsia="en-ZA"/>
    </w:rPr>
  </w:style>
  <w:style w:type="paragraph" w:customStyle="1" w:styleId="Body">
    <w:name w:val="Body"/>
    <w:rsid w:val="00EF4311"/>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4"/>
      <w:szCs w:val="24"/>
      <w:u w:color="000000"/>
      <w:bdr w:val="nil"/>
      <w:lang w:val="en-GB" w:eastAsia="en-GB"/>
    </w:rPr>
  </w:style>
  <w:style w:type="paragraph" w:customStyle="1" w:styleId="NumberedHeading">
    <w:name w:val="Numbered Heading"/>
    <w:basedOn w:val="Normal"/>
    <w:qFormat/>
    <w:rsid w:val="00EF4311"/>
    <w:pPr>
      <w:numPr>
        <w:numId w:val="85"/>
      </w:numPr>
      <w:spacing w:after="0" w:line="240" w:lineRule="auto"/>
      <w:ind w:left="357" w:hanging="357"/>
    </w:pPr>
    <w:rPr>
      <w:rFonts w:ascii="Arial" w:eastAsia="Times New Roman" w:hAnsi="Arial" w:cs="Times New Roman"/>
      <w:b/>
      <w:szCs w:val="20"/>
    </w:rPr>
  </w:style>
  <w:style w:type="character" w:customStyle="1" w:styleId="tgc">
    <w:name w:val="_tgc"/>
    <w:basedOn w:val="DefaultParagraphFont"/>
    <w:rsid w:val="00EF4311"/>
  </w:style>
  <w:style w:type="character" w:customStyle="1" w:styleId="inlineblock">
    <w:name w:val="inline_block"/>
    <w:basedOn w:val="DefaultParagraphFont"/>
    <w:rsid w:val="00EF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644115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647980487">
      <w:bodyDiv w:val="1"/>
      <w:marLeft w:val="0"/>
      <w:marRight w:val="0"/>
      <w:marTop w:val="0"/>
      <w:marBottom w:val="0"/>
      <w:divBdr>
        <w:top w:val="none" w:sz="0" w:space="0" w:color="auto"/>
        <w:left w:val="none" w:sz="0" w:space="0" w:color="auto"/>
        <w:bottom w:val="none" w:sz="0" w:space="0" w:color="auto"/>
        <w:right w:val="none" w:sz="0" w:space="0" w:color="auto"/>
      </w:divBdr>
    </w:div>
    <w:div w:id="928080251">
      <w:bodyDiv w:val="1"/>
      <w:marLeft w:val="0"/>
      <w:marRight w:val="0"/>
      <w:marTop w:val="0"/>
      <w:marBottom w:val="0"/>
      <w:divBdr>
        <w:top w:val="none" w:sz="0" w:space="0" w:color="auto"/>
        <w:left w:val="none" w:sz="0" w:space="0" w:color="auto"/>
        <w:bottom w:val="none" w:sz="0" w:space="0" w:color="auto"/>
        <w:right w:val="none" w:sz="0" w:space="0" w:color="auto"/>
      </w:divBdr>
    </w:div>
    <w:div w:id="944269561">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493569137">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20360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eader" Target="header11.xml"/><Relationship Id="rId21" Type="http://schemas.openxmlformats.org/officeDocument/2006/relationships/footer" Target="footer2.xml"/><Relationship Id="rId34" Type="http://schemas.openxmlformats.org/officeDocument/2006/relationships/image" Target="media/image14.png"/><Relationship Id="rId42" Type="http://schemas.openxmlformats.org/officeDocument/2006/relationships/header" Target="header14.xml"/><Relationship Id="rId47" Type="http://schemas.openxmlformats.org/officeDocument/2006/relationships/header" Target="header19.xml"/><Relationship Id="rId50" Type="http://schemas.openxmlformats.org/officeDocument/2006/relationships/image" Target="media/image18.png"/><Relationship Id="rId55"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0.png"/><Relationship Id="rId33" Type="http://schemas.microsoft.com/office/2011/relationships/commentsExtended" Target="commentsExtended.xml"/><Relationship Id="rId38" Type="http://schemas.openxmlformats.org/officeDocument/2006/relationships/header" Target="header10.xml"/><Relationship Id="rId46" Type="http://schemas.openxmlformats.org/officeDocument/2006/relationships/header" Target="header18.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header" Target="header7.xml"/><Relationship Id="rId41" Type="http://schemas.openxmlformats.org/officeDocument/2006/relationships/header" Target="header13.xml"/><Relationship Id="rId54"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comments" Target="comments.xml"/><Relationship Id="rId37" Type="http://schemas.openxmlformats.org/officeDocument/2006/relationships/image" Target="media/image17.png"/><Relationship Id="rId40" Type="http://schemas.openxmlformats.org/officeDocument/2006/relationships/header" Target="header12.xml"/><Relationship Id="rId45" Type="http://schemas.openxmlformats.org/officeDocument/2006/relationships/header" Target="header17.xml"/><Relationship Id="rId53" Type="http://schemas.openxmlformats.org/officeDocument/2006/relationships/header" Target="header22.xml"/><Relationship Id="rId58"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6.png"/><Relationship Id="rId49" Type="http://schemas.openxmlformats.org/officeDocument/2006/relationships/header" Target="header21.xm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12.png"/><Relationship Id="rId30" Type="http://schemas.openxmlformats.org/officeDocument/2006/relationships/header" Target="header8.xml"/><Relationship Id="rId35" Type="http://schemas.openxmlformats.org/officeDocument/2006/relationships/image" Target="media/image15.png"/><Relationship Id="rId43" Type="http://schemas.openxmlformats.org/officeDocument/2006/relationships/header" Target="header15.xml"/><Relationship Id="rId48" Type="http://schemas.openxmlformats.org/officeDocument/2006/relationships/header" Target="header20.xml"/><Relationship Id="rId56" Type="http://schemas.openxmlformats.org/officeDocument/2006/relationships/header" Target="header24.xml"/><Relationship Id="rId8" Type="http://schemas.openxmlformats.org/officeDocument/2006/relationships/settings" Target="settings.xml"/><Relationship Id="rId51" Type="http://schemas.openxmlformats.org/officeDocument/2006/relationships/image" Target="media/image19.png"/><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2.xml><?xml version="1.0" encoding="utf-8"?>
<ds:datastoreItem xmlns:ds="http://schemas.openxmlformats.org/officeDocument/2006/customXml" ds:itemID="{0691D67F-CF50-43B1-B600-41580070DE3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b9a61e7-e58b-4a0f-a1f0-f0fe15068406"/>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93CC6A1F-81A3-4530-999F-E282AEC5A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5.xml><?xml version="1.0" encoding="utf-8"?>
<ds:datastoreItem xmlns:ds="http://schemas.openxmlformats.org/officeDocument/2006/customXml" ds:itemID="{03CA68EE-1CAA-4975-B8C0-DA6C5929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166</Pages>
  <Words>48234</Words>
  <Characters>274936</Characters>
  <Application>Microsoft Office Word</Application>
  <DocSecurity>0</DocSecurity>
  <Lines>2291</Lines>
  <Paragraphs>645</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322525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Peyper,Thinus</dc:creator>
  <cp:lastModifiedBy>Lesetja Toona</cp:lastModifiedBy>
  <cp:revision>3</cp:revision>
  <cp:lastPrinted>2018-07-08T10:59:00Z</cp:lastPrinted>
  <dcterms:created xsi:type="dcterms:W3CDTF">2018-07-20T06:20:00Z</dcterms:created>
  <dcterms:modified xsi:type="dcterms:W3CDTF">2018-07-20T06:44:00Z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